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2" w:line="160" w:lineRule="exact"/>
        <w:rPr>
          <w:sz w:val="17"/>
          <w:szCs w:val="17"/>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320" w:lineRule="exact"/>
        <w:ind w:left="1350" w:right="1350"/>
        <w:jc w:val="center"/>
        <w:rPr>
          <w:ins w:id="0" w:author="0" w:date="2015-11-12T09:56:00Z"/>
          <w:rFonts w:ascii="Meiryo" w:eastAsia="Meiryo" w:hAnsi="Meiryo" w:cs="Meiryo"/>
          <w:color w:val="221F1F"/>
          <w:w w:val="91"/>
          <w:position w:val="3"/>
          <w:sz w:val="22"/>
          <w:szCs w:val="22"/>
        </w:rPr>
      </w:pPr>
      <w:r>
        <w:rPr>
          <w:rFonts w:ascii="Meiryo" w:eastAsia="Meiryo" w:hAnsi="Meiryo" w:cs="Meiryo"/>
          <w:color w:val="221F1F"/>
          <w:w w:val="89"/>
          <w:position w:val="3"/>
          <w:sz w:val="22"/>
          <w:szCs w:val="22"/>
        </w:rPr>
        <w:t>I</w:t>
      </w:r>
      <w:r>
        <w:rPr>
          <w:rFonts w:ascii="Meiryo" w:eastAsia="Meiryo" w:hAnsi="Meiryo" w:cs="Meiryo"/>
          <w:color w:val="221F1F"/>
          <w:spacing w:val="-5"/>
          <w:w w:val="89"/>
          <w:position w:val="3"/>
          <w:sz w:val="22"/>
          <w:szCs w:val="22"/>
        </w:rPr>
        <w:t>n</w:t>
      </w:r>
      <w:r>
        <w:rPr>
          <w:rFonts w:ascii="Meiryo" w:eastAsia="Meiryo" w:hAnsi="Meiryo" w:cs="Meiryo"/>
          <w:color w:val="221F1F"/>
          <w:w w:val="89"/>
          <w:position w:val="3"/>
          <w:sz w:val="22"/>
          <w:szCs w:val="22"/>
        </w:rPr>
        <w:t>telligence</w:t>
      </w:r>
      <w:r>
        <w:rPr>
          <w:rFonts w:ascii="Meiryo" w:eastAsia="Meiryo" w:hAnsi="Meiryo" w:cs="Meiryo"/>
          <w:color w:val="221F1F"/>
          <w:spacing w:val="-4"/>
          <w:w w:val="89"/>
          <w:position w:val="3"/>
          <w:sz w:val="22"/>
          <w:szCs w:val="22"/>
        </w:rPr>
        <w:t xml:space="preserve"> </w:t>
      </w:r>
      <w:r>
        <w:rPr>
          <w:rFonts w:ascii="Meiryo" w:eastAsia="Meiryo" w:hAnsi="Meiryo" w:cs="Meiryo"/>
          <w:color w:val="221F1F"/>
          <w:w w:val="89"/>
          <w:position w:val="3"/>
          <w:sz w:val="22"/>
          <w:szCs w:val="22"/>
        </w:rPr>
        <w:t>and</w:t>
      </w:r>
      <w:r>
        <w:rPr>
          <w:rFonts w:ascii="Meiryo" w:eastAsia="Meiryo" w:hAnsi="Meiryo" w:cs="Meiryo"/>
          <w:color w:val="221F1F"/>
          <w:spacing w:val="7"/>
          <w:w w:val="89"/>
          <w:position w:val="3"/>
          <w:sz w:val="22"/>
          <w:szCs w:val="22"/>
        </w:rPr>
        <w:t xml:space="preserve"> </w:t>
      </w:r>
      <w:r>
        <w:rPr>
          <w:rFonts w:ascii="Meiryo" w:eastAsia="Meiryo" w:hAnsi="Meiryo" w:cs="Meiryo"/>
          <w:color w:val="221F1F"/>
          <w:w w:val="89"/>
          <w:position w:val="3"/>
          <w:sz w:val="22"/>
          <w:szCs w:val="22"/>
        </w:rPr>
        <w:t>Age</w:t>
      </w:r>
      <w:r>
        <w:rPr>
          <w:rFonts w:ascii="Meiryo" w:eastAsia="Meiryo" w:hAnsi="Meiryo" w:cs="Meiryo"/>
          <w:color w:val="221F1F"/>
          <w:spacing w:val="15"/>
          <w:w w:val="89"/>
          <w:position w:val="3"/>
          <w:sz w:val="22"/>
          <w:szCs w:val="22"/>
        </w:rPr>
        <w:t xml:space="preserve"> </w:t>
      </w:r>
      <w:r>
        <w:rPr>
          <w:rFonts w:ascii="Meiryo" w:eastAsia="Meiryo" w:hAnsi="Meiryo" w:cs="Meiryo"/>
          <w:color w:val="221F1F"/>
          <w:position w:val="3"/>
          <w:sz w:val="22"/>
          <w:szCs w:val="22"/>
        </w:rPr>
        <w:t>at</w:t>
      </w:r>
      <w:r>
        <w:rPr>
          <w:rFonts w:ascii="Meiryo" w:eastAsia="Meiryo" w:hAnsi="Meiryo" w:cs="Meiryo"/>
          <w:color w:val="221F1F"/>
          <w:spacing w:val="-18"/>
          <w:position w:val="3"/>
          <w:sz w:val="22"/>
          <w:szCs w:val="22"/>
        </w:rPr>
        <w:t xml:space="preserve"> </w:t>
      </w:r>
      <w:r>
        <w:rPr>
          <w:rFonts w:ascii="Meiryo" w:eastAsia="Meiryo" w:hAnsi="Meiryo" w:cs="Meiryo"/>
          <w:color w:val="221F1F"/>
          <w:position w:val="3"/>
          <w:sz w:val="22"/>
          <w:szCs w:val="22"/>
        </w:rPr>
        <w:t>First</w:t>
      </w:r>
      <w:r>
        <w:rPr>
          <w:rFonts w:ascii="Meiryo" w:eastAsia="Meiryo" w:hAnsi="Meiryo" w:cs="Meiryo"/>
          <w:color w:val="221F1F"/>
          <w:spacing w:val="-6"/>
          <w:position w:val="3"/>
          <w:sz w:val="22"/>
          <w:szCs w:val="22"/>
        </w:rPr>
        <w:t xml:space="preserve"> </w:t>
      </w:r>
      <w:r>
        <w:rPr>
          <w:rFonts w:ascii="Meiryo" w:eastAsia="Meiryo" w:hAnsi="Meiryo" w:cs="Meiryo"/>
          <w:color w:val="221F1F"/>
          <w:w w:val="86"/>
          <w:position w:val="3"/>
          <w:sz w:val="22"/>
          <w:szCs w:val="22"/>
        </w:rPr>
        <w:t>I</w:t>
      </w:r>
      <w:r>
        <w:rPr>
          <w:rFonts w:ascii="Meiryo" w:eastAsia="Meiryo" w:hAnsi="Meiryo" w:cs="Meiryo"/>
          <w:color w:val="221F1F"/>
          <w:spacing w:val="-5"/>
          <w:w w:val="86"/>
          <w:position w:val="3"/>
          <w:sz w:val="22"/>
          <w:szCs w:val="22"/>
        </w:rPr>
        <w:t>n</w:t>
      </w:r>
      <w:r>
        <w:rPr>
          <w:rFonts w:ascii="Meiryo" w:eastAsia="Meiryo" w:hAnsi="Meiryo" w:cs="Meiryo"/>
          <w:color w:val="221F1F"/>
          <w:w w:val="86"/>
          <w:position w:val="3"/>
          <w:sz w:val="22"/>
          <w:szCs w:val="22"/>
        </w:rPr>
        <w:t>tercourse:</w:t>
      </w:r>
      <w:r>
        <w:rPr>
          <w:rFonts w:ascii="Meiryo" w:eastAsia="Meiryo" w:hAnsi="Meiryo" w:cs="Meiryo"/>
          <w:color w:val="221F1F"/>
          <w:spacing w:val="18"/>
          <w:w w:val="86"/>
          <w:position w:val="3"/>
          <w:sz w:val="22"/>
          <w:szCs w:val="22"/>
        </w:rPr>
        <w:t xml:space="preserve"> </w:t>
      </w:r>
      <w:r>
        <w:rPr>
          <w:rFonts w:ascii="Meiryo" w:eastAsia="Meiryo" w:hAnsi="Meiryo" w:cs="Meiryo"/>
          <w:color w:val="221F1F"/>
          <w:w w:val="86"/>
          <w:position w:val="3"/>
          <w:sz w:val="22"/>
          <w:szCs w:val="22"/>
        </w:rPr>
        <w:t>Cause</w:t>
      </w:r>
      <w:r>
        <w:rPr>
          <w:rFonts w:ascii="Meiryo" w:eastAsia="Meiryo" w:hAnsi="Meiryo" w:cs="Meiryo"/>
          <w:color w:val="221F1F"/>
          <w:spacing w:val="22"/>
          <w:w w:val="86"/>
          <w:position w:val="3"/>
          <w:sz w:val="22"/>
          <w:szCs w:val="22"/>
        </w:rPr>
        <w:t xml:space="preserve"> </w:t>
      </w:r>
      <w:r>
        <w:rPr>
          <w:rFonts w:ascii="Meiryo" w:eastAsia="Meiryo" w:hAnsi="Meiryo" w:cs="Meiryo"/>
          <w:color w:val="221F1F"/>
          <w:position w:val="3"/>
          <w:sz w:val="22"/>
          <w:szCs w:val="22"/>
        </w:rPr>
        <w:t>or</w:t>
      </w:r>
      <w:r>
        <w:rPr>
          <w:rFonts w:ascii="Meiryo" w:eastAsia="Meiryo" w:hAnsi="Meiryo" w:cs="Meiryo"/>
          <w:color w:val="221F1F"/>
          <w:spacing w:val="-28"/>
          <w:position w:val="3"/>
          <w:sz w:val="22"/>
          <w:szCs w:val="22"/>
        </w:rPr>
        <w:t xml:space="preserve"> </w:t>
      </w:r>
      <w:r>
        <w:rPr>
          <w:rFonts w:ascii="Meiryo" w:eastAsia="Meiryo" w:hAnsi="Meiryo" w:cs="Meiryo"/>
          <w:color w:val="221F1F"/>
          <w:w w:val="91"/>
          <w:position w:val="3"/>
          <w:sz w:val="22"/>
          <w:szCs w:val="22"/>
        </w:rPr>
        <w:t>Confound?</w:t>
      </w:r>
    </w:p>
    <w:p>
      <w:pPr>
        <w:spacing w:line="320" w:lineRule="exact"/>
        <w:ind w:left="1350" w:right="1350"/>
        <w:jc w:val="center"/>
        <w:rPr>
          <w:ins w:id="1" w:author="0" w:date="2015-11-12T09:54:00Z"/>
          <w:rFonts w:ascii="Meiryo" w:eastAsia="Meiryo" w:hAnsi="Meiryo" w:cs="Meiryo"/>
          <w:color w:val="221F1F"/>
          <w:w w:val="91"/>
          <w:position w:val="3"/>
          <w:sz w:val="22"/>
          <w:szCs w:val="22"/>
        </w:rPr>
      </w:pPr>
    </w:p>
    <w:p>
      <w:pPr>
        <w:spacing w:line="320" w:lineRule="exact"/>
        <w:ind w:left="1350" w:right="1350"/>
        <w:jc w:val="center"/>
        <w:rPr>
          <w:ins w:id="2" w:author="0" w:date="2015-11-12T09:56:00Z"/>
          <w:rFonts w:ascii="Meiryo" w:eastAsia="Meiryo" w:hAnsi="Meiryo" w:cs="Meiryo"/>
          <w:color w:val="221F1F"/>
          <w:w w:val="89"/>
          <w:position w:val="3"/>
          <w:sz w:val="22"/>
          <w:szCs w:val="22"/>
        </w:rPr>
      </w:pPr>
      <w:ins w:id="3" w:author="0" w:date="2015-11-12T09:55:00Z">
        <w:r>
          <w:rPr>
            <w:rFonts w:ascii="Meiryo" w:eastAsia="Meiryo" w:hAnsi="Meiryo" w:cs="Meiryo"/>
            <w:color w:val="221F1F"/>
            <w:w w:val="89"/>
            <w:position w:val="3"/>
            <w:sz w:val="22"/>
            <w:szCs w:val="22"/>
          </w:rPr>
          <w:t>Is the Link Between Intelligence and Age at First Intercourse Causal or Correlational?  A Cross-Generational Sibling Comparison Design Using the NLSY</w:t>
        </w:r>
      </w:ins>
    </w:p>
    <w:p>
      <w:pPr>
        <w:spacing w:line="320" w:lineRule="exact"/>
        <w:ind w:left="1350" w:right="1350"/>
        <w:jc w:val="center"/>
        <w:rPr>
          <w:ins w:id="4" w:author="0" w:date="2015-11-12T09:56:00Z"/>
          <w:rFonts w:ascii="Meiryo" w:eastAsia="Meiryo" w:hAnsi="Meiryo" w:cs="Meiryo"/>
          <w:color w:val="221F1F"/>
          <w:w w:val="89"/>
          <w:position w:val="3"/>
          <w:sz w:val="22"/>
          <w:szCs w:val="22"/>
        </w:rPr>
      </w:pPr>
    </w:p>
    <w:p>
      <w:pPr>
        <w:spacing w:line="320" w:lineRule="exact"/>
        <w:ind w:left="1350" w:right="1350"/>
        <w:jc w:val="center"/>
        <w:rPr>
          <w:ins w:id="5" w:author="0" w:date="2015-11-12T09:56:00Z"/>
          <w:rFonts w:ascii="Meiryo" w:eastAsia="Meiryo" w:hAnsi="Meiryo" w:cs="Meiryo"/>
          <w:color w:val="221F1F"/>
          <w:w w:val="89"/>
          <w:position w:val="3"/>
          <w:sz w:val="22"/>
          <w:szCs w:val="22"/>
        </w:rPr>
      </w:pPr>
      <w:ins w:id="6" w:author="0" w:date="2015-11-12T09:56:00Z">
        <w:r>
          <w:rPr>
            <w:rFonts w:ascii="Meiryo" w:eastAsia="Meiryo" w:hAnsi="Meiryo" w:cs="Meiryo"/>
            <w:color w:val="221F1F"/>
            <w:w w:val="89"/>
            <w:position w:val="3"/>
            <w:sz w:val="22"/>
            <w:szCs w:val="22"/>
          </w:rPr>
          <w:t>Intelligence and Age at First Intercourse:  Maternal Siblings and Offspring Cousin Comparisons</w:t>
        </w:r>
      </w:ins>
    </w:p>
    <w:p>
      <w:pPr>
        <w:spacing w:line="320" w:lineRule="exact"/>
        <w:ind w:left="1350" w:right="1350"/>
        <w:jc w:val="center"/>
        <w:rPr>
          <w:ins w:id="7" w:author="0" w:date="2015-11-12T09:57:00Z"/>
          <w:rFonts w:ascii="Meiryo" w:eastAsia="Meiryo" w:hAnsi="Meiryo" w:cs="Meiryo"/>
          <w:color w:val="221F1F"/>
          <w:w w:val="89"/>
          <w:position w:val="3"/>
          <w:sz w:val="22"/>
          <w:szCs w:val="22"/>
        </w:rPr>
      </w:pPr>
    </w:p>
    <w:p>
      <w:pPr>
        <w:spacing w:line="320" w:lineRule="exact"/>
        <w:ind w:left="1350" w:right="1350"/>
        <w:jc w:val="center"/>
        <w:rPr>
          <w:ins w:id="8" w:author="0" w:date="2015-11-12T12:22:00Z"/>
          <w:rFonts w:ascii="Meiryo" w:eastAsia="Meiryo" w:hAnsi="Meiryo" w:cs="Meiryo"/>
          <w:color w:val="221F1F"/>
          <w:w w:val="89"/>
          <w:position w:val="3"/>
          <w:sz w:val="22"/>
          <w:szCs w:val="22"/>
        </w:rPr>
      </w:pPr>
      <w:ins w:id="9" w:author="0" w:date="2015-11-12T09:57:00Z">
        <w:r>
          <w:rPr>
            <w:rFonts w:ascii="Meiryo" w:eastAsia="Meiryo" w:hAnsi="Meiryo" w:cs="Meiryo"/>
            <w:color w:val="221F1F"/>
            <w:w w:val="89"/>
            <w:position w:val="3"/>
            <w:sz w:val="22"/>
            <w:szCs w:val="22"/>
          </w:rPr>
          <w:t>Do Intelligent Adolescents Really Delay First Intercourse?</w:t>
        </w:r>
      </w:ins>
    </w:p>
    <w:p>
      <w:pPr>
        <w:spacing w:line="320" w:lineRule="exact"/>
        <w:ind w:left="1350" w:right="1350"/>
        <w:jc w:val="center"/>
        <w:rPr>
          <w:ins w:id="10" w:author="0" w:date="2015-11-12T12:22:00Z"/>
          <w:rFonts w:ascii="Meiryo" w:eastAsia="Meiryo" w:hAnsi="Meiryo" w:cs="Meiryo"/>
          <w:color w:val="221F1F"/>
          <w:w w:val="89"/>
          <w:position w:val="3"/>
          <w:sz w:val="22"/>
          <w:szCs w:val="22"/>
        </w:rPr>
      </w:pPr>
    </w:p>
    <w:p>
      <w:pPr>
        <w:spacing w:line="320" w:lineRule="exact"/>
        <w:ind w:left="1350" w:right="1350"/>
        <w:jc w:val="center"/>
        <w:rPr>
          <w:rFonts w:ascii="Meiryo" w:eastAsia="Meiryo" w:hAnsi="Meiryo" w:cs="Meiryo"/>
          <w:sz w:val="22"/>
          <w:szCs w:val="22"/>
        </w:rPr>
      </w:pPr>
      <w:ins w:id="11" w:author="0" w:date="2015-11-12T12:22:00Z">
        <w:r>
          <w:rPr>
            <w:rFonts w:ascii="Meiryo" w:eastAsia="Meiryo" w:hAnsi="Meiryo" w:cs="Meiryo"/>
            <w:sz w:val="22"/>
            <w:szCs w:val="22"/>
          </w:rPr>
          <w:t>Do Intelligent Girls Delay Age at First Intercourse? Different Results Within-Families Versus Between-Families</w:t>
        </w:r>
      </w:ins>
    </w:p>
    <w:p>
      <w:pPr>
        <w:spacing w:before="2" w:line="160" w:lineRule="exact"/>
        <w:rPr>
          <w:sz w:val="16"/>
          <w:szCs w:val="16"/>
        </w:rPr>
      </w:pPr>
    </w:p>
    <w:p>
      <w:pPr>
        <w:spacing w:line="200" w:lineRule="exact"/>
      </w:pPr>
    </w:p>
    <w:p>
      <w:pPr>
        <w:ind w:left="2242" w:right="2242"/>
        <w:jc w:val="center"/>
        <w:rPr>
          <w:rFonts w:ascii="Meiryo" w:eastAsia="Meiryo" w:hAnsi="Meiryo" w:cs="Meiryo"/>
          <w:sz w:val="22"/>
          <w:szCs w:val="22"/>
        </w:rPr>
      </w:pPr>
      <w:r>
        <w:rPr>
          <w:rFonts w:ascii="Meiryo" w:eastAsia="Meiryo" w:hAnsi="Meiryo" w:cs="Meiryo"/>
          <w:color w:val="221F1F"/>
          <w:w w:val="88"/>
          <w:sz w:val="22"/>
          <w:szCs w:val="22"/>
        </w:rPr>
        <w:t>S.</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Mason</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Garrison</w:t>
      </w:r>
      <w:r>
        <w:rPr>
          <w:rFonts w:ascii="Meiryo" w:eastAsia="Meiryo" w:hAnsi="Meiryo" w:cs="Meiryo"/>
          <w:color w:val="221F1F"/>
          <w:spacing w:val="45"/>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Joseph</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Lee</w:t>
      </w:r>
      <w:r>
        <w:rPr>
          <w:rFonts w:ascii="Meiryo" w:eastAsia="Meiryo" w:hAnsi="Meiryo" w:cs="Meiryo"/>
          <w:color w:val="221F1F"/>
          <w:spacing w:val="8"/>
          <w:w w:val="88"/>
          <w:sz w:val="22"/>
          <w:szCs w:val="22"/>
        </w:rPr>
        <w:t xml:space="preserve"> </w:t>
      </w:r>
      <w:r>
        <w:rPr>
          <w:rFonts w:ascii="Meiryo" w:eastAsia="Meiryo" w:hAnsi="Meiryo" w:cs="Meiryo"/>
          <w:color w:val="221F1F"/>
          <w:w w:val="96"/>
          <w:sz w:val="22"/>
          <w:szCs w:val="22"/>
        </w:rPr>
        <w:t>R</w:t>
      </w:r>
      <w:r>
        <w:rPr>
          <w:rFonts w:ascii="Meiryo" w:eastAsia="Meiryo" w:hAnsi="Meiryo" w:cs="Meiryo"/>
          <w:color w:val="221F1F"/>
          <w:spacing w:val="7"/>
          <w:w w:val="96"/>
          <w:sz w:val="22"/>
          <w:szCs w:val="22"/>
        </w:rPr>
        <w:t>o</w:t>
      </w:r>
      <w:r>
        <w:rPr>
          <w:rFonts w:ascii="Meiryo" w:eastAsia="Meiryo" w:hAnsi="Meiryo" w:cs="Meiryo"/>
          <w:color w:val="221F1F"/>
          <w:w w:val="84"/>
          <w:sz w:val="22"/>
          <w:szCs w:val="22"/>
        </w:rPr>
        <w:t>dgers</w:t>
      </w:r>
    </w:p>
    <w:p>
      <w:pPr>
        <w:spacing w:before="23"/>
        <w:ind w:left="3326" w:right="3326"/>
        <w:jc w:val="center"/>
        <w:rPr>
          <w:rFonts w:ascii="Meiryo" w:eastAsia="Meiryo" w:hAnsi="Meiryo" w:cs="Meiryo"/>
          <w:sz w:val="22"/>
          <w:szCs w:val="22"/>
        </w:rPr>
      </w:pPr>
      <w:r>
        <w:rPr>
          <w:rFonts w:ascii="Meiryo" w:eastAsia="Meiryo" w:hAnsi="Meiryo" w:cs="Meiryo"/>
          <w:color w:val="221F1F"/>
          <w:spacing w:val="-17"/>
          <w:w w:val="94"/>
          <w:sz w:val="22"/>
          <w:szCs w:val="22"/>
        </w:rPr>
        <w:t>V</w:t>
      </w:r>
      <w:r>
        <w:rPr>
          <w:rFonts w:ascii="Meiryo" w:eastAsia="Meiryo" w:hAnsi="Meiryo" w:cs="Meiryo"/>
          <w:color w:val="221F1F"/>
          <w:w w:val="94"/>
          <w:sz w:val="22"/>
          <w:szCs w:val="22"/>
        </w:rPr>
        <w:t>anderbilt</w:t>
      </w:r>
      <w:r>
        <w:rPr>
          <w:rFonts w:ascii="Meiryo" w:eastAsia="Meiryo" w:hAnsi="Meiryo" w:cs="Meiryo"/>
          <w:color w:val="221F1F"/>
          <w:spacing w:val="9"/>
          <w:w w:val="94"/>
          <w:sz w:val="22"/>
          <w:szCs w:val="22"/>
        </w:rPr>
        <w:t xml:space="preserve"> </w:t>
      </w:r>
      <w:r>
        <w:rPr>
          <w:rFonts w:ascii="Meiryo" w:eastAsia="Meiryo" w:hAnsi="Meiryo" w:cs="Meiryo"/>
          <w:color w:val="221F1F"/>
          <w:w w:val="97"/>
          <w:sz w:val="22"/>
          <w:szCs w:val="22"/>
        </w:rPr>
        <w:t>Uni</w:t>
      </w:r>
      <w:r>
        <w:rPr>
          <w:rFonts w:ascii="Meiryo" w:eastAsia="Meiryo" w:hAnsi="Meiryo" w:cs="Meiryo"/>
          <w:color w:val="221F1F"/>
          <w:spacing w:val="-6"/>
          <w:w w:val="97"/>
          <w:sz w:val="22"/>
          <w:szCs w:val="22"/>
        </w:rPr>
        <w:t>v</w:t>
      </w:r>
      <w:r>
        <w:rPr>
          <w:rFonts w:ascii="Meiryo" w:eastAsia="Meiryo" w:hAnsi="Meiryo" w:cs="Meiryo"/>
          <w:color w:val="221F1F"/>
          <w:w w:val="89"/>
          <w:sz w:val="22"/>
          <w:szCs w:val="22"/>
        </w:rPr>
        <w:t>ersi</w:t>
      </w:r>
      <w:r>
        <w:rPr>
          <w:rFonts w:ascii="Meiryo" w:eastAsia="Meiryo" w:hAnsi="Meiryo" w:cs="Meiryo"/>
          <w:color w:val="221F1F"/>
          <w:spacing w:val="-6"/>
          <w:w w:val="89"/>
          <w:sz w:val="22"/>
          <w:szCs w:val="22"/>
        </w:rPr>
        <w:t>t</w:t>
      </w:r>
      <w:r>
        <w:rPr>
          <w:rFonts w:ascii="Meiryo" w:eastAsia="Meiryo" w:hAnsi="Meiryo" w:cs="Meiryo"/>
          <w:color w:val="221F1F"/>
          <w:w w:val="93"/>
          <w:sz w:val="22"/>
          <w:szCs w:val="22"/>
        </w:rPr>
        <w:t>y</w:t>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3" w:line="260" w:lineRule="exact"/>
        <w:rPr>
          <w:sz w:val="26"/>
          <w:szCs w:val="26"/>
        </w:rPr>
      </w:pPr>
    </w:p>
    <w:p>
      <w:pPr>
        <w:ind w:left="3754" w:right="3755"/>
        <w:jc w:val="center"/>
        <w:rPr>
          <w:rFonts w:ascii="Meiryo" w:eastAsia="Meiryo" w:hAnsi="Meiryo" w:cs="Meiryo"/>
          <w:sz w:val="22"/>
          <w:szCs w:val="22"/>
        </w:rPr>
      </w:pPr>
      <w:r>
        <w:rPr>
          <w:rFonts w:ascii="Meiryo" w:eastAsia="Meiryo" w:hAnsi="Meiryo" w:cs="Meiryo"/>
          <w:color w:val="221F1F"/>
          <w:spacing w:val="-5"/>
          <w:w w:val="91"/>
          <w:sz w:val="22"/>
          <w:szCs w:val="22"/>
        </w:rPr>
        <w:t>A</w:t>
      </w:r>
      <w:r>
        <w:rPr>
          <w:rFonts w:ascii="Meiryo" w:eastAsia="Meiryo" w:hAnsi="Meiryo" w:cs="Meiryo"/>
          <w:color w:val="221F1F"/>
          <w:w w:val="91"/>
          <w:sz w:val="22"/>
          <w:szCs w:val="22"/>
        </w:rPr>
        <w:t>uthor</w:t>
      </w:r>
      <w:r>
        <w:rPr>
          <w:rFonts w:ascii="Meiryo" w:eastAsia="Meiryo" w:hAnsi="Meiryo" w:cs="Meiryo"/>
          <w:color w:val="221F1F"/>
          <w:spacing w:val="34"/>
          <w:w w:val="91"/>
          <w:sz w:val="22"/>
          <w:szCs w:val="22"/>
        </w:rPr>
        <w:t xml:space="preserve"> </w:t>
      </w:r>
      <w:r>
        <w:rPr>
          <w:rFonts w:ascii="Meiryo" w:eastAsia="Meiryo" w:hAnsi="Meiryo" w:cs="Meiryo"/>
          <w:color w:val="221F1F"/>
          <w:w w:val="91"/>
          <w:sz w:val="22"/>
          <w:szCs w:val="22"/>
        </w:rPr>
        <w:t>Note</w:t>
      </w:r>
    </w:p>
    <w:p>
      <w:pPr>
        <w:spacing w:before="9" w:line="260" w:lineRule="exact"/>
        <w:rPr>
          <w:sz w:val="26"/>
          <w:szCs w:val="26"/>
        </w:rPr>
      </w:pPr>
    </w:p>
    <w:p>
      <w:pPr>
        <w:spacing w:line="261" w:lineRule="auto"/>
        <w:ind w:left="155" w:right="435" w:firstLine="542"/>
        <w:rPr>
          <w:rFonts w:ascii="Meiryo" w:eastAsia="Meiryo" w:hAnsi="Meiryo" w:cs="Meiryo"/>
        </w:rPr>
      </w:pPr>
      <w:r>
        <w:rPr>
          <w:rFonts w:ascii="Meiryo" w:eastAsia="Meiryo" w:hAnsi="Meiryo" w:cs="Meiryo"/>
          <w:color w:val="221F1F"/>
        </w:rPr>
        <w:t>S.</w:t>
      </w:r>
      <w:r>
        <w:rPr>
          <w:rFonts w:ascii="Meiryo" w:eastAsia="Meiryo" w:hAnsi="Meiryo" w:cs="Meiryo"/>
          <w:color w:val="221F1F"/>
          <w:spacing w:val="-27"/>
        </w:rPr>
        <w:t xml:space="preserve"> </w:t>
      </w:r>
      <w:r>
        <w:rPr>
          <w:rFonts w:ascii="Meiryo" w:eastAsia="Meiryo" w:hAnsi="Meiryo" w:cs="Meiryo"/>
          <w:color w:val="221F1F"/>
          <w:w w:val="92"/>
        </w:rPr>
        <w:t>Mason</w:t>
      </w:r>
      <w:r>
        <w:rPr>
          <w:rFonts w:ascii="Meiryo" w:eastAsia="Meiryo" w:hAnsi="Meiryo" w:cs="Meiryo"/>
          <w:color w:val="221F1F"/>
          <w:spacing w:val="19"/>
          <w:w w:val="92"/>
        </w:rPr>
        <w:t xml:space="preserve"> </w:t>
      </w:r>
      <w:r>
        <w:rPr>
          <w:rFonts w:ascii="Meiryo" w:eastAsia="Meiryo" w:hAnsi="Meiryo" w:cs="Meiryo"/>
          <w:color w:val="221F1F"/>
          <w:w w:val="92"/>
        </w:rPr>
        <w:t>Garrison,</w:t>
      </w:r>
      <w:r>
        <w:rPr>
          <w:rFonts w:ascii="Meiryo" w:eastAsia="Meiryo" w:hAnsi="Meiryo" w:cs="Meiryo"/>
          <w:color w:val="221F1F"/>
          <w:spacing w:val="16"/>
          <w:w w:val="92"/>
        </w:rPr>
        <w:t xml:space="preserve"> </w:t>
      </w:r>
      <w:r>
        <w:rPr>
          <w:rFonts w:ascii="Meiryo" w:eastAsia="Meiryo" w:hAnsi="Meiryo" w:cs="Meiryo"/>
          <w:color w:val="221F1F"/>
          <w:w w:val="92"/>
        </w:rPr>
        <w:t>Departme</w:t>
      </w:r>
      <w:r>
        <w:rPr>
          <w:rFonts w:ascii="Meiryo" w:eastAsia="Meiryo" w:hAnsi="Meiryo" w:cs="Meiryo"/>
          <w:color w:val="221F1F"/>
          <w:spacing w:val="-5"/>
          <w:w w:val="92"/>
        </w:rPr>
        <w:t>n</w:t>
      </w:r>
      <w:r>
        <w:rPr>
          <w:rFonts w:ascii="Meiryo" w:eastAsia="Meiryo" w:hAnsi="Meiryo" w:cs="Meiryo"/>
          <w:color w:val="221F1F"/>
          <w:w w:val="92"/>
        </w:rPr>
        <w:t>t</w:t>
      </w:r>
      <w:r>
        <w:rPr>
          <w:rFonts w:ascii="Meiryo" w:eastAsia="Meiryo" w:hAnsi="Meiryo" w:cs="Meiryo"/>
          <w:color w:val="221F1F"/>
          <w:spacing w:val="6"/>
          <w:w w:val="92"/>
        </w:rPr>
        <w:t xml:space="preserve"> </w:t>
      </w:r>
      <w:r>
        <w:rPr>
          <w:rFonts w:ascii="Meiryo" w:eastAsia="Meiryo" w:hAnsi="Meiryo" w:cs="Meiryo"/>
          <w:color w:val="221F1F"/>
        </w:rPr>
        <w:t>of</w:t>
      </w:r>
      <w:r>
        <w:rPr>
          <w:rFonts w:ascii="Meiryo" w:eastAsia="Meiryo" w:hAnsi="Meiryo" w:cs="Meiryo"/>
          <w:color w:val="221F1F"/>
          <w:spacing w:val="-19"/>
        </w:rPr>
        <w:t xml:space="preserve"> </w:t>
      </w:r>
      <w:r>
        <w:rPr>
          <w:rFonts w:ascii="Meiryo" w:eastAsia="Meiryo" w:hAnsi="Meiryo" w:cs="Meiryo"/>
          <w:color w:val="221F1F"/>
          <w:w w:val="91"/>
        </w:rPr>
        <w:t>Psy</w:t>
      </w:r>
      <w:r>
        <w:rPr>
          <w:rFonts w:ascii="Meiryo" w:eastAsia="Meiryo" w:hAnsi="Meiryo" w:cs="Meiryo"/>
          <w:color w:val="221F1F"/>
          <w:spacing w:val="-5"/>
          <w:w w:val="91"/>
        </w:rPr>
        <w:t>c</w:t>
      </w:r>
      <w:r>
        <w:rPr>
          <w:rFonts w:ascii="Meiryo" w:eastAsia="Meiryo" w:hAnsi="Meiryo" w:cs="Meiryo"/>
          <w:color w:val="221F1F"/>
          <w:w w:val="91"/>
        </w:rPr>
        <w:t>hology</w:t>
      </w:r>
      <w:r>
        <w:rPr>
          <w:rFonts w:ascii="Meiryo" w:eastAsia="Meiryo" w:hAnsi="Meiryo" w:cs="Meiryo"/>
          <w:color w:val="221F1F"/>
          <w:spacing w:val="22"/>
          <w:w w:val="91"/>
        </w:rPr>
        <w:t xml:space="preserve"> </w:t>
      </w:r>
      <w:r>
        <w:rPr>
          <w:rFonts w:ascii="Meiryo" w:eastAsia="Meiryo" w:hAnsi="Meiryo" w:cs="Meiryo"/>
          <w:color w:val="221F1F"/>
          <w:w w:val="91"/>
        </w:rPr>
        <w:t>and</w:t>
      </w:r>
      <w:r>
        <w:rPr>
          <w:rFonts w:ascii="Meiryo" w:eastAsia="Meiryo" w:hAnsi="Meiryo" w:cs="Meiryo"/>
          <w:color w:val="221F1F"/>
          <w:spacing w:val="7"/>
          <w:w w:val="91"/>
        </w:rPr>
        <w:t xml:space="preserve"> </w:t>
      </w:r>
      <w:r>
        <w:rPr>
          <w:rFonts w:ascii="Meiryo" w:eastAsia="Meiryo" w:hAnsi="Meiryo" w:cs="Meiryo"/>
          <w:color w:val="221F1F"/>
          <w:w w:val="91"/>
        </w:rPr>
        <w:t>Human</w:t>
      </w:r>
      <w:r>
        <w:rPr>
          <w:rFonts w:ascii="Meiryo" w:eastAsia="Meiryo" w:hAnsi="Meiryo" w:cs="Meiryo"/>
          <w:color w:val="221F1F"/>
          <w:spacing w:val="19"/>
          <w:w w:val="91"/>
        </w:rPr>
        <w:t xml:space="preserve"> </w:t>
      </w:r>
      <w:r>
        <w:rPr>
          <w:rFonts w:ascii="Meiryo" w:eastAsia="Meiryo" w:hAnsi="Meiryo" w:cs="Meiryo"/>
          <w:color w:val="221F1F"/>
          <w:w w:val="91"/>
        </w:rPr>
        <w:t>De</w:t>
      </w:r>
      <w:r>
        <w:rPr>
          <w:rFonts w:ascii="Meiryo" w:eastAsia="Meiryo" w:hAnsi="Meiryo" w:cs="Meiryo"/>
          <w:color w:val="221F1F"/>
          <w:spacing w:val="-5"/>
          <w:w w:val="91"/>
        </w:rPr>
        <w:t>v</w:t>
      </w:r>
      <w:r>
        <w:rPr>
          <w:rFonts w:ascii="Meiryo" w:eastAsia="Meiryo" w:hAnsi="Meiryo" w:cs="Meiryo"/>
          <w:color w:val="221F1F"/>
          <w:w w:val="91"/>
        </w:rPr>
        <w:t>elopme</w:t>
      </w:r>
      <w:r>
        <w:rPr>
          <w:rFonts w:ascii="Meiryo" w:eastAsia="Meiryo" w:hAnsi="Meiryo" w:cs="Meiryo"/>
          <w:color w:val="221F1F"/>
          <w:spacing w:val="-5"/>
          <w:w w:val="91"/>
        </w:rPr>
        <w:t>n</w:t>
      </w:r>
      <w:r>
        <w:rPr>
          <w:rFonts w:ascii="Meiryo" w:eastAsia="Meiryo" w:hAnsi="Meiryo" w:cs="Meiryo"/>
          <w:color w:val="221F1F"/>
          <w:w w:val="91"/>
        </w:rPr>
        <w:t>t,</w:t>
      </w:r>
      <w:r>
        <w:rPr>
          <w:rFonts w:ascii="Meiryo" w:eastAsia="Meiryo" w:hAnsi="Meiryo" w:cs="Meiryo"/>
          <w:color w:val="221F1F"/>
          <w:spacing w:val="-8"/>
          <w:w w:val="91"/>
        </w:rPr>
        <w:t xml:space="preserve"> </w:t>
      </w:r>
      <w:r>
        <w:rPr>
          <w:rFonts w:ascii="Meiryo" w:eastAsia="Meiryo" w:hAnsi="Meiryo" w:cs="Meiryo"/>
          <w:color w:val="221F1F"/>
          <w:spacing w:val="-17"/>
        </w:rPr>
        <w:t>V</w:t>
      </w:r>
      <w:r>
        <w:rPr>
          <w:rFonts w:ascii="Meiryo" w:eastAsia="Meiryo" w:hAnsi="Meiryo" w:cs="Meiryo"/>
          <w:color w:val="221F1F"/>
        </w:rPr>
        <w:t xml:space="preserve">anderbilt </w:t>
      </w:r>
      <w:r>
        <w:rPr>
          <w:rFonts w:ascii="Meiryo" w:eastAsia="Meiryo" w:hAnsi="Meiryo" w:cs="Meiryo"/>
          <w:color w:val="221F1F"/>
          <w:w w:val="90"/>
        </w:rPr>
        <w:t>Uni</w:t>
      </w:r>
      <w:r>
        <w:rPr>
          <w:rFonts w:ascii="Meiryo" w:eastAsia="Meiryo" w:hAnsi="Meiryo" w:cs="Meiryo"/>
          <w:color w:val="221F1F"/>
          <w:spacing w:val="-4"/>
          <w:w w:val="90"/>
        </w:rPr>
        <w:t>v</w:t>
      </w:r>
      <w:r>
        <w:rPr>
          <w:rFonts w:ascii="Meiryo" w:eastAsia="Meiryo" w:hAnsi="Meiryo" w:cs="Meiryo"/>
          <w:color w:val="221F1F"/>
          <w:w w:val="90"/>
        </w:rPr>
        <w:t>ersi</w:t>
      </w:r>
      <w:r>
        <w:rPr>
          <w:rFonts w:ascii="Meiryo" w:eastAsia="Meiryo" w:hAnsi="Meiryo" w:cs="Meiryo"/>
          <w:color w:val="221F1F"/>
          <w:spacing w:val="-4"/>
          <w:w w:val="90"/>
        </w:rPr>
        <w:t>t</w:t>
      </w:r>
      <w:r>
        <w:rPr>
          <w:rFonts w:ascii="Meiryo" w:eastAsia="Meiryo" w:hAnsi="Meiryo" w:cs="Meiryo"/>
          <w:color w:val="221F1F"/>
          <w:w w:val="90"/>
        </w:rPr>
        <w:t>y;</w:t>
      </w:r>
      <w:r>
        <w:rPr>
          <w:rFonts w:ascii="Meiryo" w:eastAsia="Meiryo" w:hAnsi="Meiryo" w:cs="Meiryo"/>
          <w:color w:val="221F1F"/>
          <w:spacing w:val="36"/>
          <w:w w:val="90"/>
        </w:rPr>
        <w:t xml:space="preserve"> </w:t>
      </w:r>
      <w:r>
        <w:rPr>
          <w:rFonts w:ascii="Meiryo" w:eastAsia="Meiryo" w:hAnsi="Meiryo" w:cs="Meiryo"/>
          <w:color w:val="221F1F"/>
          <w:w w:val="90"/>
        </w:rPr>
        <w:t>Joseph</w:t>
      </w:r>
      <w:r>
        <w:rPr>
          <w:rFonts w:ascii="Meiryo" w:eastAsia="Meiryo" w:hAnsi="Meiryo" w:cs="Meiryo"/>
          <w:color w:val="221F1F"/>
          <w:spacing w:val="14"/>
          <w:w w:val="90"/>
        </w:rPr>
        <w:t xml:space="preserve"> </w:t>
      </w:r>
      <w:r>
        <w:rPr>
          <w:rFonts w:ascii="Meiryo" w:eastAsia="Meiryo" w:hAnsi="Meiryo" w:cs="Meiryo"/>
          <w:color w:val="221F1F"/>
          <w:w w:val="90"/>
        </w:rPr>
        <w:t>Lee</w:t>
      </w:r>
      <w:r>
        <w:rPr>
          <w:rFonts w:ascii="Meiryo" w:eastAsia="Meiryo" w:hAnsi="Meiryo" w:cs="Meiryo"/>
          <w:color w:val="221F1F"/>
          <w:spacing w:val="7"/>
          <w:w w:val="90"/>
        </w:rPr>
        <w:t xml:space="preserve"> </w:t>
      </w:r>
      <w:r>
        <w:rPr>
          <w:rFonts w:ascii="Meiryo" w:eastAsia="Meiryo" w:hAnsi="Meiryo" w:cs="Meiryo"/>
          <w:color w:val="221F1F"/>
          <w:w w:val="90"/>
        </w:rPr>
        <w:t>R</w:t>
      </w:r>
      <w:r>
        <w:rPr>
          <w:rFonts w:ascii="Meiryo" w:eastAsia="Meiryo" w:hAnsi="Meiryo" w:cs="Meiryo"/>
          <w:color w:val="221F1F"/>
          <w:spacing w:val="5"/>
          <w:w w:val="90"/>
        </w:rPr>
        <w:t>o</w:t>
      </w:r>
      <w:r>
        <w:rPr>
          <w:rFonts w:ascii="Meiryo" w:eastAsia="Meiryo" w:hAnsi="Meiryo" w:cs="Meiryo"/>
          <w:color w:val="221F1F"/>
          <w:w w:val="90"/>
        </w:rPr>
        <w:t>dgers,</w:t>
      </w:r>
      <w:r>
        <w:rPr>
          <w:rFonts w:ascii="Meiryo" w:eastAsia="Meiryo" w:hAnsi="Meiryo" w:cs="Meiryo"/>
          <w:color w:val="221F1F"/>
          <w:spacing w:val="5"/>
          <w:w w:val="90"/>
        </w:rPr>
        <w:t xml:space="preserve"> </w:t>
      </w:r>
      <w:r>
        <w:rPr>
          <w:rFonts w:ascii="Meiryo" w:eastAsia="Meiryo" w:hAnsi="Meiryo" w:cs="Meiryo"/>
          <w:color w:val="221F1F"/>
          <w:w w:val="90"/>
        </w:rPr>
        <w:t>Departme</w:t>
      </w:r>
      <w:r>
        <w:rPr>
          <w:rFonts w:ascii="Meiryo" w:eastAsia="Meiryo" w:hAnsi="Meiryo" w:cs="Meiryo"/>
          <w:color w:val="221F1F"/>
          <w:spacing w:val="-4"/>
          <w:w w:val="90"/>
        </w:rPr>
        <w:t>n</w:t>
      </w:r>
      <w:r>
        <w:rPr>
          <w:rFonts w:ascii="Meiryo" w:eastAsia="Meiryo" w:hAnsi="Meiryo" w:cs="Meiryo"/>
          <w:color w:val="221F1F"/>
          <w:w w:val="90"/>
        </w:rPr>
        <w:t>t</w:t>
      </w:r>
      <w:r>
        <w:rPr>
          <w:rFonts w:ascii="Meiryo" w:eastAsia="Meiryo" w:hAnsi="Meiryo" w:cs="Meiryo"/>
          <w:color w:val="221F1F"/>
          <w:spacing w:val="30"/>
          <w:w w:val="90"/>
        </w:rPr>
        <w:t xml:space="preserve"> </w:t>
      </w:r>
      <w:r>
        <w:rPr>
          <w:rFonts w:ascii="Meiryo" w:eastAsia="Meiryo" w:hAnsi="Meiryo" w:cs="Meiryo"/>
          <w:color w:val="221F1F"/>
        </w:rPr>
        <w:t>of</w:t>
      </w:r>
      <w:r>
        <w:rPr>
          <w:rFonts w:ascii="Meiryo" w:eastAsia="Meiryo" w:hAnsi="Meiryo" w:cs="Meiryo"/>
          <w:color w:val="221F1F"/>
          <w:spacing w:val="-19"/>
        </w:rPr>
        <w:t xml:space="preserve"> </w:t>
      </w:r>
      <w:r>
        <w:rPr>
          <w:rFonts w:ascii="Meiryo" w:eastAsia="Meiryo" w:hAnsi="Meiryo" w:cs="Meiryo"/>
          <w:color w:val="221F1F"/>
          <w:w w:val="91"/>
        </w:rPr>
        <w:t>Psy</w:t>
      </w:r>
      <w:r>
        <w:rPr>
          <w:rFonts w:ascii="Meiryo" w:eastAsia="Meiryo" w:hAnsi="Meiryo" w:cs="Meiryo"/>
          <w:color w:val="221F1F"/>
          <w:spacing w:val="-5"/>
          <w:w w:val="91"/>
        </w:rPr>
        <w:t>c</w:t>
      </w:r>
      <w:r>
        <w:rPr>
          <w:rFonts w:ascii="Meiryo" w:eastAsia="Meiryo" w:hAnsi="Meiryo" w:cs="Meiryo"/>
          <w:color w:val="221F1F"/>
          <w:w w:val="91"/>
        </w:rPr>
        <w:t>hology</w:t>
      </w:r>
      <w:r>
        <w:rPr>
          <w:rFonts w:ascii="Meiryo" w:eastAsia="Meiryo" w:hAnsi="Meiryo" w:cs="Meiryo"/>
          <w:color w:val="221F1F"/>
          <w:spacing w:val="22"/>
          <w:w w:val="91"/>
        </w:rPr>
        <w:t xml:space="preserve"> </w:t>
      </w:r>
      <w:r>
        <w:rPr>
          <w:rFonts w:ascii="Meiryo" w:eastAsia="Meiryo" w:hAnsi="Meiryo" w:cs="Meiryo"/>
          <w:color w:val="221F1F"/>
          <w:w w:val="91"/>
        </w:rPr>
        <w:t>and</w:t>
      </w:r>
      <w:r>
        <w:rPr>
          <w:rFonts w:ascii="Meiryo" w:eastAsia="Meiryo" w:hAnsi="Meiryo" w:cs="Meiryo"/>
          <w:color w:val="221F1F"/>
          <w:spacing w:val="7"/>
          <w:w w:val="91"/>
        </w:rPr>
        <w:t xml:space="preserve"> </w:t>
      </w:r>
      <w:r>
        <w:rPr>
          <w:rFonts w:ascii="Meiryo" w:eastAsia="Meiryo" w:hAnsi="Meiryo" w:cs="Meiryo"/>
          <w:color w:val="221F1F"/>
          <w:w w:val="91"/>
        </w:rPr>
        <w:t>Human</w:t>
      </w:r>
      <w:r>
        <w:rPr>
          <w:rFonts w:ascii="Meiryo" w:eastAsia="Meiryo" w:hAnsi="Meiryo" w:cs="Meiryo"/>
          <w:color w:val="221F1F"/>
          <w:spacing w:val="19"/>
          <w:w w:val="91"/>
        </w:rPr>
        <w:t xml:space="preserve"> </w:t>
      </w:r>
      <w:r>
        <w:rPr>
          <w:rFonts w:ascii="Meiryo" w:eastAsia="Meiryo" w:hAnsi="Meiryo" w:cs="Meiryo"/>
          <w:color w:val="221F1F"/>
          <w:w w:val="94"/>
        </w:rPr>
        <w:t>De</w:t>
      </w:r>
      <w:r>
        <w:rPr>
          <w:rFonts w:ascii="Meiryo" w:eastAsia="Meiryo" w:hAnsi="Meiryo" w:cs="Meiryo"/>
          <w:color w:val="221F1F"/>
          <w:spacing w:val="-5"/>
          <w:w w:val="94"/>
        </w:rPr>
        <w:t>v</w:t>
      </w:r>
      <w:r>
        <w:rPr>
          <w:rFonts w:ascii="Meiryo" w:eastAsia="Meiryo" w:hAnsi="Meiryo" w:cs="Meiryo"/>
          <w:color w:val="221F1F"/>
          <w:w w:val="78"/>
        </w:rPr>
        <w:t>e</w:t>
      </w:r>
      <w:r>
        <w:rPr>
          <w:rFonts w:ascii="Meiryo" w:eastAsia="Meiryo" w:hAnsi="Meiryo" w:cs="Meiryo"/>
          <w:color w:val="221F1F"/>
          <w:w w:val="89"/>
        </w:rPr>
        <w:t>lopme</w:t>
      </w:r>
      <w:r>
        <w:rPr>
          <w:rFonts w:ascii="Meiryo" w:eastAsia="Meiryo" w:hAnsi="Meiryo" w:cs="Meiryo"/>
          <w:color w:val="221F1F"/>
          <w:spacing w:val="-5"/>
          <w:w w:val="89"/>
        </w:rPr>
        <w:t>n</w:t>
      </w:r>
      <w:r>
        <w:rPr>
          <w:rFonts w:ascii="Meiryo" w:eastAsia="Meiryo" w:hAnsi="Meiryo" w:cs="Meiryo"/>
          <w:color w:val="221F1F"/>
          <w:w w:val="105"/>
        </w:rPr>
        <w:t>t</w:t>
      </w:r>
      <w:r>
        <w:rPr>
          <w:rFonts w:ascii="Meiryo" w:eastAsia="Meiryo" w:hAnsi="Meiryo" w:cs="Meiryo"/>
          <w:color w:val="221F1F"/>
          <w:w w:val="81"/>
        </w:rPr>
        <w:t xml:space="preserve">, </w:t>
      </w:r>
      <w:r>
        <w:rPr>
          <w:rFonts w:ascii="Meiryo" w:eastAsia="Meiryo" w:hAnsi="Meiryo" w:cs="Meiryo"/>
          <w:color w:val="221F1F"/>
          <w:spacing w:val="-16"/>
          <w:w w:val="96"/>
        </w:rPr>
        <w:t>V</w:t>
      </w:r>
      <w:r>
        <w:rPr>
          <w:rFonts w:ascii="Meiryo" w:eastAsia="Meiryo" w:hAnsi="Meiryo" w:cs="Meiryo"/>
          <w:color w:val="221F1F"/>
          <w:w w:val="96"/>
        </w:rPr>
        <w:t>anderbilt</w:t>
      </w:r>
      <w:r>
        <w:rPr>
          <w:rFonts w:ascii="Meiryo" w:eastAsia="Meiryo" w:hAnsi="Meiryo" w:cs="Meiryo"/>
          <w:color w:val="221F1F"/>
          <w:spacing w:val="9"/>
          <w:w w:val="96"/>
        </w:rPr>
        <w:t xml:space="preserve"> </w:t>
      </w:r>
      <w:r>
        <w:rPr>
          <w:rFonts w:ascii="Meiryo" w:eastAsia="Meiryo" w:hAnsi="Meiryo" w:cs="Meiryo"/>
          <w:color w:val="221F1F"/>
          <w:w w:val="99"/>
        </w:rPr>
        <w:t>Uni</w:t>
      </w:r>
      <w:r>
        <w:rPr>
          <w:rFonts w:ascii="Meiryo" w:eastAsia="Meiryo" w:hAnsi="Meiryo" w:cs="Meiryo"/>
          <w:color w:val="221F1F"/>
          <w:spacing w:val="-5"/>
          <w:w w:val="99"/>
        </w:rPr>
        <w:t>v</w:t>
      </w:r>
      <w:r>
        <w:rPr>
          <w:rFonts w:ascii="Meiryo" w:eastAsia="Meiryo" w:hAnsi="Meiryo" w:cs="Meiryo"/>
          <w:color w:val="221F1F"/>
          <w:w w:val="91"/>
        </w:rPr>
        <w:t>ersi</w:t>
      </w:r>
      <w:r>
        <w:rPr>
          <w:rFonts w:ascii="Meiryo" w:eastAsia="Meiryo" w:hAnsi="Meiryo" w:cs="Meiryo"/>
          <w:color w:val="221F1F"/>
          <w:spacing w:val="-5"/>
          <w:w w:val="91"/>
        </w:rPr>
        <w:t>t</w:t>
      </w:r>
      <w:r>
        <w:rPr>
          <w:rFonts w:ascii="Meiryo" w:eastAsia="Meiryo" w:hAnsi="Meiryo" w:cs="Meiryo"/>
          <w:color w:val="221F1F"/>
          <w:spacing w:val="-17"/>
          <w:w w:val="95"/>
        </w:rPr>
        <w:t>y</w:t>
      </w:r>
      <w:r>
        <w:rPr>
          <w:rFonts w:ascii="Meiryo" w:eastAsia="Meiryo" w:hAnsi="Meiryo" w:cs="Meiryo"/>
          <w:color w:val="221F1F"/>
          <w:w w:val="81"/>
        </w:rPr>
        <w:t>.</w:t>
      </w:r>
    </w:p>
    <w:p>
      <w:pPr>
        <w:spacing w:before="7"/>
        <w:ind w:left="697"/>
        <w:rPr>
          <w:rFonts w:ascii="Meiryo" w:eastAsia="Meiryo" w:hAnsi="Meiryo" w:cs="Meiryo"/>
        </w:rPr>
      </w:pPr>
      <w:r>
        <w:rPr>
          <w:rFonts w:ascii="Meiryo" w:eastAsia="Meiryo" w:hAnsi="Meiryo" w:cs="Meiryo"/>
          <w:color w:val="221F1F"/>
        </w:rPr>
        <w:t>This</w:t>
      </w:r>
      <w:r>
        <w:rPr>
          <w:rFonts w:ascii="Meiryo" w:eastAsia="Meiryo" w:hAnsi="Meiryo" w:cs="Meiryo"/>
          <w:color w:val="221F1F"/>
          <w:spacing w:val="-3"/>
        </w:rPr>
        <w:t xml:space="preserve"> </w:t>
      </w:r>
      <w:r>
        <w:rPr>
          <w:rFonts w:ascii="Meiryo" w:eastAsia="Meiryo" w:hAnsi="Meiryo" w:cs="Meiryo"/>
          <w:color w:val="221F1F"/>
          <w:w w:val="90"/>
        </w:rPr>
        <w:t>ma</w:t>
      </w:r>
      <w:r>
        <w:rPr>
          <w:rFonts w:ascii="Meiryo" w:eastAsia="Meiryo" w:hAnsi="Meiryo" w:cs="Meiryo"/>
          <w:color w:val="221F1F"/>
          <w:spacing w:val="-4"/>
          <w:w w:val="90"/>
        </w:rPr>
        <w:t>n</w:t>
      </w:r>
      <w:r>
        <w:rPr>
          <w:rFonts w:ascii="Meiryo" w:eastAsia="Meiryo" w:hAnsi="Meiryo" w:cs="Meiryo"/>
          <w:color w:val="221F1F"/>
          <w:w w:val="90"/>
        </w:rPr>
        <w:t>uscript</w:t>
      </w:r>
      <w:r>
        <w:rPr>
          <w:rFonts w:ascii="Meiryo" w:eastAsia="Meiryo" w:hAnsi="Meiryo" w:cs="Meiryo"/>
          <w:color w:val="221F1F"/>
          <w:spacing w:val="30"/>
          <w:w w:val="90"/>
        </w:rPr>
        <w:t xml:space="preserve"> </w:t>
      </w:r>
      <w:r>
        <w:rPr>
          <w:rFonts w:ascii="Meiryo" w:eastAsia="Meiryo" w:hAnsi="Meiryo" w:cs="Meiryo"/>
          <w:color w:val="221F1F"/>
          <w:w w:val="90"/>
        </w:rPr>
        <w:t>is</w:t>
      </w:r>
      <w:r>
        <w:rPr>
          <w:rFonts w:ascii="Meiryo" w:eastAsia="Meiryo" w:hAnsi="Meiryo" w:cs="Meiryo"/>
          <w:color w:val="221F1F"/>
          <w:spacing w:val="9"/>
          <w:w w:val="90"/>
        </w:rPr>
        <w:t xml:space="preserve"> </w:t>
      </w:r>
      <w:r>
        <w:rPr>
          <w:rFonts w:ascii="Meiryo" w:eastAsia="Meiryo" w:hAnsi="Meiryo" w:cs="Meiryo"/>
          <w:color w:val="221F1F"/>
          <w:w w:val="90"/>
        </w:rPr>
        <w:t>based</w:t>
      </w:r>
      <w:r>
        <w:rPr>
          <w:rFonts w:ascii="Meiryo" w:eastAsia="Meiryo" w:hAnsi="Meiryo" w:cs="Meiryo"/>
          <w:color w:val="221F1F"/>
          <w:spacing w:val="-11"/>
          <w:w w:val="90"/>
        </w:rPr>
        <w:t xml:space="preserve"> </w:t>
      </w:r>
      <w:r>
        <w:rPr>
          <w:rFonts w:ascii="Meiryo" w:eastAsia="Meiryo" w:hAnsi="Meiryo" w:cs="Meiryo"/>
          <w:color w:val="221F1F"/>
        </w:rPr>
        <w:t>on</w:t>
      </w:r>
      <w:r>
        <w:rPr>
          <w:rFonts w:ascii="Meiryo" w:eastAsia="Meiryo" w:hAnsi="Meiryo" w:cs="Meiryo"/>
          <w:color w:val="221F1F"/>
          <w:spacing w:val="-25"/>
        </w:rPr>
        <w:t xml:space="preserve"> </w:t>
      </w:r>
      <w:r>
        <w:rPr>
          <w:rFonts w:ascii="Meiryo" w:eastAsia="Meiryo" w:hAnsi="Meiryo" w:cs="Meiryo"/>
          <w:color w:val="221F1F"/>
          <w:w w:val="92"/>
        </w:rPr>
        <w:t>longitudinal</w:t>
      </w:r>
      <w:r>
        <w:rPr>
          <w:rFonts w:ascii="Meiryo" w:eastAsia="Meiryo" w:hAnsi="Meiryo" w:cs="Meiryo"/>
          <w:color w:val="221F1F"/>
          <w:spacing w:val="42"/>
          <w:w w:val="92"/>
        </w:rPr>
        <w:t xml:space="preserve"> </w:t>
      </w:r>
      <w:r>
        <w:rPr>
          <w:rFonts w:ascii="Meiryo" w:eastAsia="Meiryo" w:hAnsi="Meiryo" w:cs="Meiryo"/>
          <w:color w:val="221F1F"/>
          <w:w w:val="92"/>
        </w:rPr>
        <w:t>data</w:t>
      </w:r>
      <w:r>
        <w:rPr>
          <w:rFonts w:ascii="Meiryo" w:eastAsia="Meiryo" w:hAnsi="Meiryo" w:cs="Meiryo"/>
          <w:color w:val="221F1F"/>
          <w:spacing w:val="8"/>
          <w:w w:val="92"/>
        </w:rPr>
        <w:t xml:space="preserve"> </w:t>
      </w:r>
      <w:ins w:id="12" w:author="0" w:date="2015-11-10T13:46:00Z">
        <w:r>
          <w:rPr>
            <w:rFonts w:ascii="Meiryo" w:eastAsia="Meiryo" w:hAnsi="Meiryo" w:cs="Meiryo"/>
            <w:color w:val="221F1F"/>
            <w:spacing w:val="8"/>
            <w:w w:val="92"/>
          </w:rPr>
          <w:t>collected as part of</w:t>
        </w:r>
      </w:ins>
      <w:del w:id="13" w:author="0" w:date="2015-11-10T13:46:00Z">
        <w:r>
          <w:rPr>
            <w:rFonts w:ascii="Meiryo" w:eastAsia="Meiryo" w:hAnsi="Meiryo" w:cs="Meiryo"/>
            <w:color w:val="221F1F"/>
            <w:w w:val="92"/>
          </w:rPr>
          <w:delText>from</w:delText>
        </w:r>
      </w:del>
      <w:r>
        <w:rPr>
          <w:rFonts w:ascii="Meiryo" w:eastAsia="Meiryo" w:hAnsi="Meiryo" w:cs="Meiryo"/>
          <w:color w:val="221F1F"/>
          <w:spacing w:val="-3"/>
          <w:w w:val="92"/>
        </w:rPr>
        <w:t xml:space="preserve"> </w:t>
      </w:r>
      <w:r>
        <w:rPr>
          <w:rFonts w:ascii="Meiryo" w:eastAsia="Meiryo" w:hAnsi="Meiryo" w:cs="Meiryo"/>
          <w:color w:val="221F1F"/>
          <w:w w:val="92"/>
        </w:rPr>
        <w:t>the National</w:t>
      </w:r>
      <w:r>
        <w:rPr>
          <w:rFonts w:ascii="Meiryo" w:eastAsia="Meiryo" w:hAnsi="Meiryo" w:cs="Meiryo"/>
          <w:color w:val="221F1F"/>
          <w:spacing w:val="38"/>
          <w:w w:val="92"/>
        </w:rPr>
        <w:t xml:space="preserve"> </w:t>
      </w:r>
      <w:r>
        <w:rPr>
          <w:rFonts w:ascii="Meiryo" w:eastAsia="Meiryo" w:hAnsi="Meiryo" w:cs="Meiryo"/>
          <w:color w:val="221F1F"/>
          <w:w w:val="92"/>
        </w:rPr>
        <w:t>Longitudinal</w:t>
      </w:r>
      <w:r>
        <w:rPr>
          <w:rFonts w:ascii="Meiryo" w:eastAsia="Meiryo" w:hAnsi="Meiryo" w:cs="Meiryo"/>
          <w:color w:val="221F1F"/>
          <w:spacing w:val="55"/>
          <w:w w:val="92"/>
        </w:rPr>
        <w:t xml:space="preserve"> </w:t>
      </w:r>
      <w:r>
        <w:rPr>
          <w:rFonts w:ascii="Meiryo" w:eastAsia="Meiryo" w:hAnsi="Meiryo" w:cs="Meiryo"/>
          <w:color w:val="221F1F"/>
          <w:w w:val="92"/>
        </w:rPr>
        <w:t>Sur</w:t>
      </w:r>
      <w:r>
        <w:rPr>
          <w:rFonts w:ascii="Meiryo" w:eastAsia="Meiryo" w:hAnsi="Meiryo" w:cs="Meiryo"/>
          <w:color w:val="221F1F"/>
          <w:spacing w:val="-5"/>
          <w:w w:val="92"/>
        </w:rPr>
        <w:t>v</w:t>
      </w:r>
      <w:r>
        <w:rPr>
          <w:rFonts w:ascii="Meiryo" w:eastAsia="Meiryo" w:hAnsi="Meiryo" w:cs="Meiryo"/>
          <w:color w:val="221F1F"/>
          <w:w w:val="92"/>
        </w:rPr>
        <w:t>ey</w:t>
      </w:r>
      <w:r>
        <w:rPr>
          <w:rFonts w:ascii="Meiryo" w:eastAsia="Meiryo" w:hAnsi="Meiryo" w:cs="Meiryo"/>
          <w:color w:val="221F1F"/>
          <w:spacing w:val="-4"/>
          <w:w w:val="92"/>
        </w:rPr>
        <w:t xml:space="preserve"> </w:t>
      </w:r>
      <w:r>
        <w:rPr>
          <w:rFonts w:ascii="Meiryo" w:eastAsia="Meiryo" w:hAnsi="Meiryo" w:cs="Meiryo"/>
          <w:color w:val="221F1F"/>
        </w:rPr>
        <w:t>of</w:t>
      </w:r>
    </w:p>
    <w:p>
      <w:pPr>
        <w:spacing w:before="34" w:line="261" w:lineRule="auto"/>
        <w:ind w:left="155" w:right="214"/>
        <w:rPr>
          <w:rFonts w:ascii="Meiryo" w:eastAsia="Meiryo" w:hAnsi="Meiryo" w:cs="Meiryo"/>
        </w:rPr>
      </w:pPr>
      <w:r>
        <w:rPr>
          <w:rFonts w:ascii="Meiryo" w:eastAsia="Meiryo" w:hAnsi="Meiryo" w:cs="Meiryo"/>
          <w:color w:val="221F1F"/>
          <w:spacing w:val="-17"/>
        </w:rPr>
        <w:t>Y</w:t>
      </w:r>
      <w:r>
        <w:rPr>
          <w:rFonts w:ascii="Meiryo" w:eastAsia="Meiryo" w:hAnsi="Meiryo" w:cs="Meiryo"/>
          <w:color w:val="221F1F"/>
        </w:rPr>
        <w:t>outh</w:t>
      </w:r>
      <w:ins w:id="14" w:author="0" w:date="2015-11-10T13:47:00Z">
        <w:r>
          <w:rPr>
            <w:rFonts w:ascii="Meiryo" w:eastAsia="Meiryo" w:hAnsi="Meiryo" w:cs="Meiryo"/>
            <w:color w:val="221F1F"/>
          </w:rPr>
          <w:t>,</w:t>
        </w:r>
      </w:ins>
      <w:r>
        <w:rPr>
          <w:rFonts w:ascii="Meiryo" w:eastAsia="Meiryo" w:hAnsi="Meiryo" w:cs="Meiryo"/>
          <w:color w:val="221F1F"/>
          <w:spacing w:val="-4"/>
        </w:rPr>
        <w:t xml:space="preserve"> </w:t>
      </w:r>
      <w:r>
        <w:rPr>
          <w:rFonts w:ascii="Meiryo" w:eastAsia="Meiryo" w:hAnsi="Meiryo" w:cs="Meiryo"/>
          <w:color w:val="221F1F"/>
          <w:w w:val="82"/>
        </w:rPr>
        <w:t>1979</w:t>
      </w:r>
      <w:r>
        <w:rPr>
          <w:rFonts w:ascii="Meiryo" w:eastAsia="Meiryo" w:hAnsi="Meiryo" w:cs="Meiryo"/>
          <w:color w:val="221F1F"/>
          <w:spacing w:val="12"/>
          <w:w w:val="82"/>
        </w:rPr>
        <w:t xml:space="preserve"> </w:t>
      </w:r>
      <w:r>
        <w:rPr>
          <w:rFonts w:ascii="Meiryo" w:eastAsia="Meiryo" w:hAnsi="Meiryo" w:cs="Meiryo"/>
          <w:color w:val="221F1F"/>
          <w:w w:val="96"/>
        </w:rPr>
        <w:t>(NLSY79)</w:t>
      </w:r>
      <w:del w:id="15" w:author="0" w:date="2015-11-10T13:47:00Z">
        <w:r>
          <w:rPr>
            <w:rFonts w:ascii="Meiryo" w:eastAsia="Meiryo" w:hAnsi="Meiryo" w:cs="Meiryo"/>
            <w:color w:val="221F1F"/>
            <w:w w:val="96"/>
          </w:rPr>
          <w:delText>,</w:delText>
        </w:r>
        <w:r>
          <w:rPr>
            <w:rFonts w:ascii="Meiryo" w:eastAsia="Meiryo" w:hAnsi="Meiryo" w:cs="Meiryo"/>
            <w:color w:val="221F1F"/>
            <w:spacing w:val="5"/>
            <w:w w:val="96"/>
          </w:rPr>
          <w:delText xml:space="preserve"> </w:delText>
        </w:r>
        <w:r>
          <w:rPr>
            <w:rFonts w:ascii="Meiryo" w:eastAsia="Meiryo" w:hAnsi="Meiryo" w:cs="Meiryo"/>
            <w:color w:val="221F1F"/>
          </w:rPr>
          <w:delText>part</w:delText>
        </w:r>
        <w:r>
          <w:rPr>
            <w:rFonts w:ascii="Meiryo" w:eastAsia="Meiryo" w:hAnsi="Meiryo" w:cs="Meiryo"/>
            <w:color w:val="221F1F"/>
            <w:spacing w:val="-19"/>
          </w:rPr>
          <w:delText xml:space="preserve"> </w:delText>
        </w:r>
        <w:r>
          <w:rPr>
            <w:rFonts w:ascii="Meiryo" w:eastAsia="Meiryo" w:hAnsi="Meiryo" w:cs="Meiryo"/>
            <w:color w:val="221F1F"/>
          </w:rPr>
          <w:delText>of</w:delText>
        </w:r>
        <w:r>
          <w:rPr>
            <w:rFonts w:ascii="Meiryo" w:eastAsia="Meiryo" w:hAnsi="Meiryo" w:cs="Meiryo"/>
            <w:color w:val="221F1F"/>
            <w:spacing w:val="-19"/>
          </w:rPr>
          <w:delText xml:space="preserve"> </w:delText>
        </w:r>
        <w:r>
          <w:rPr>
            <w:rFonts w:ascii="Meiryo" w:eastAsia="Meiryo" w:hAnsi="Meiryo" w:cs="Meiryo"/>
            <w:color w:val="221F1F"/>
            <w:w w:val="92"/>
          </w:rPr>
          <w:delText>the National</w:delText>
        </w:r>
        <w:r>
          <w:rPr>
            <w:rFonts w:ascii="Meiryo" w:eastAsia="Meiryo" w:hAnsi="Meiryo" w:cs="Meiryo"/>
            <w:color w:val="221F1F"/>
            <w:spacing w:val="38"/>
            <w:w w:val="92"/>
          </w:rPr>
          <w:delText xml:space="preserve"> </w:delText>
        </w:r>
        <w:r>
          <w:rPr>
            <w:rFonts w:ascii="Meiryo" w:eastAsia="Meiryo" w:hAnsi="Meiryo" w:cs="Meiryo"/>
            <w:color w:val="221F1F"/>
            <w:w w:val="92"/>
          </w:rPr>
          <w:delText>Longitudinal</w:delText>
        </w:r>
        <w:r>
          <w:rPr>
            <w:rFonts w:ascii="Meiryo" w:eastAsia="Meiryo" w:hAnsi="Meiryo" w:cs="Meiryo"/>
            <w:color w:val="221F1F"/>
            <w:spacing w:val="55"/>
            <w:w w:val="92"/>
          </w:rPr>
          <w:delText xml:space="preserve"> </w:delText>
        </w:r>
        <w:r>
          <w:rPr>
            <w:rFonts w:ascii="Meiryo" w:eastAsia="Meiryo" w:hAnsi="Meiryo" w:cs="Meiryo"/>
            <w:color w:val="221F1F"/>
            <w:w w:val="92"/>
          </w:rPr>
          <w:delText>Sur</w:delText>
        </w:r>
        <w:r>
          <w:rPr>
            <w:rFonts w:ascii="Meiryo" w:eastAsia="Meiryo" w:hAnsi="Meiryo" w:cs="Meiryo"/>
            <w:color w:val="221F1F"/>
            <w:spacing w:val="-5"/>
            <w:w w:val="92"/>
          </w:rPr>
          <w:delText>v</w:delText>
        </w:r>
        <w:r>
          <w:rPr>
            <w:rFonts w:ascii="Meiryo" w:eastAsia="Meiryo" w:hAnsi="Meiryo" w:cs="Meiryo"/>
            <w:color w:val="221F1F"/>
            <w:w w:val="92"/>
          </w:rPr>
          <w:delText>eys</w:delText>
        </w:r>
        <w:r>
          <w:rPr>
            <w:rFonts w:ascii="Meiryo" w:eastAsia="Meiryo" w:hAnsi="Meiryo" w:cs="Meiryo"/>
            <w:color w:val="221F1F"/>
            <w:spacing w:val="-14"/>
            <w:w w:val="92"/>
          </w:rPr>
          <w:delText xml:space="preserve"> </w:delText>
        </w:r>
        <w:r>
          <w:rPr>
            <w:rFonts w:ascii="Meiryo" w:eastAsia="Meiryo" w:hAnsi="Meiryo" w:cs="Meiryo"/>
            <w:color w:val="221F1F"/>
          </w:rPr>
          <w:delText>(NLS)</w:delText>
        </w:r>
        <w:r>
          <w:rPr>
            <w:rFonts w:ascii="Meiryo" w:eastAsia="Meiryo" w:hAnsi="Meiryo" w:cs="Meiryo"/>
            <w:color w:val="221F1F"/>
            <w:spacing w:val="-10"/>
          </w:rPr>
          <w:delText xml:space="preserve"> </w:delText>
        </w:r>
        <w:r>
          <w:rPr>
            <w:rFonts w:ascii="Meiryo" w:eastAsia="Meiryo" w:hAnsi="Meiryo" w:cs="Meiryo"/>
            <w:color w:val="221F1F"/>
            <w:w w:val="88"/>
          </w:rPr>
          <w:delText>program</w:delText>
        </w:r>
      </w:del>
      <w:r>
        <w:rPr>
          <w:rFonts w:ascii="Meiryo" w:eastAsia="Meiryo" w:hAnsi="Meiryo" w:cs="Meiryo"/>
          <w:color w:val="221F1F"/>
          <w:w w:val="88"/>
        </w:rPr>
        <w:t>.</w:t>
      </w:r>
      <w:r>
        <w:rPr>
          <w:rFonts w:ascii="Meiryo" w:eastAsia="Meiryo" w:hAnsi="Meiryo" w:cs="Meiryo"/>
          <w:color w:val="221F1F"/>
          <w:spacing w:val="38"/>
          <w:w w:val="88"/>
        </w:rPr>
        <w:t xml:space="preserve"> </w:t>
      </w:r>
      <w:r>
        <w:rPr>
          <w:rFonts w:ascii="Meiryo" w:eastAsia="Meiryo" w:hAnsi="Meiryo" w:cs="Meiryo"/>
          <w:color w:val="221F1F"/>
        </w:rPr>
        <w:t>Th</w:t>
      </w:r>
      <w:ins w:id="16" w:author="0" w:date="2015-11-10T13:47:00Z">
        <w:r>
          <w:rPr>
            <w:rFonts w:ascii="Meiryo" w:eastAsia="Meiryo" w:hAnsi="Meiryo" w:cs="Meiryo"/>
            <w:color w:val="221F1F"/>
          </w:rPr>
          <w:t>ese</w:t>
        </w:r>
      </w:ins>
      <w:del w:id="17" w:author="0" w:date="2015-11-10T13:47:00Z">
        <w:r>
          <w:rPr>
            <w:rFonts w:ascii="Meiryo" w:eastAsia="Meiryo" w:hAnsi="Meiryo" w:cs="Meiryo"/>
            <w:color w:val="221F1F"/>
          </w:rPr>
          <w:delText>is</w:delText>
        </w:r>
      </w:del>
      <w:r>
        <w:rPr>
          <w:rFonts w:ascii="Meiryo" w:eastAsia="Meiryo" w:hAnsi="Meiryo" w:cs="Meiryo"/>
          <w:color w:val="221F1F"/>
          <w:spacing w:val="-3"/>
        </w:rPr>
        <w:t xml:space="preserve"> </w:t>
      </w:r>
      <w:r>
        <w:rPr>
          <w:rFonts w:ascii="Meiryo" w:eastAsia="Meiryo" w:hAnsi="Meiryo" w:cs="Meiryo"/>
          <w:color w:val="221F1F"/>
        </w:rPr>
        <w:t xml:space="preserve">data </w:t>
      </w:r>
      <w:ins w:id="18" w:author="0" w:date="2015-11-10T13:47:00Z">
        <w:r>
          <w:rPr>
            <w:rFonts w:ascii="Meiryo" w:eastAsia="Meiryo" w:hAnsi="Meiryo" w:cs="Meiryo"/>
            <w:color w:val="221F1F"/>
          </w:rPr>
          <w:t>are</w:t>
        </w:r>
      </w:ins>
      <w:del w:id="19" w:author="0" w:date="2015-11-10T13:47:00Z">
        <w:r>
          <w:rPr>
            <w:rFonts w:ascii="Meiryo" w:eastAsia="Meiryo" w:hAnsi="Meiryo" w:cs="Meiryo"/>
            <w:color w:val="221F1F"/>
          </w:rPr>
          <w:delText>is</w:delText>
        </w:r>
      </w:del>
      <w:r>
        <w:rPr>
          <w:rFonts w:ascii="Meiryo" w:eastAsia="Meiryo" w:hAnsi="Meiryo" w:cs="Meiryo"/>
          <w:color w:val="221F1F"/>
          <w:spacing w:val="-13"/>
        </w:rPr>
        <w:t xml:space="preserve"> </w:t>
      </w:r>
      <w:r>
        <w:rPr>
          <w:rFonts w:ascii="Meiryo" w:eastAsia="Meiryo" w:hAnsi="Meiryo" w:cs="Meiryo"/>
          <w:color w:val="221F1F"/>
        </w:rPr>
        <w:t>publicly</w:t>
      </w:r>
      <w:r>
        <w:rPr>
          <w:rFonts w:ascii="Meiryo" w:eastAsia="Meiryo" w:hAnsi="Meiryo" w:cs="Meiryo"/>
          <w:color w:val="221F1F"/>
          <w:spacing w:val="-20"/>
        </w:rPr>
        <w:t xml:space="preserve"> </w:t>
      </w:r>
      <w:r>
        <w:rPr>
          <w:rFonts w:ascii="Meiryo" w:eastAsia="Meiryo" w:hAnsi="Meiryo" w:cs="Meiryo"/>
          <w:color w:val="221F1F"/>
          <w:spacing w:val="-5"/>
          <w:w w:val="90"/>
        </w:rPr>
        <w:t>a</w:t>
      </w:r>
      <w:r>
        <w:rPr>
          <w:rFonts w:ascii="Meiryo" w:eastAsia="Meiryo" w:hAnsi="Meiryo" w:cs="Meiryo"/>
          <w:color w:val="221F1F"/>
          <w:spacing w:val="-10"/>
          <w:w w:val="90"/>
        </w:rPr>
        <w:t>v</w:t>
      </w:r>
      <w:r>
        <w:rPr>
          <w:rFonts w:ascii="Meiryo" w:eastAsia="Meiryo" w:hAnsi="Meiryo" w:cs="Meiryo"/>
          <w:color w:val="221F1F"/>
          <w:w w:val="90"/>
        </w:rPr>
        <w:t>ailable;</w:t>
      </w:r>
      <w:r>
        <w:rPr>
          <w:rFonts w:ascii="Meiryo" w:eastAsia="Meiryo" w:hAnsi="Meiryo" w:cs="Meiryo"/>
          <w:color w:val="221F1F"/>
          <w:spacing w:val="10"/>
          <w:w w:val="90"/>
        </w:rPr>
        <w:t xml:space="preserve"> </w:t>
      </w:r>
      <w:r>
        <w:rPr>
          <w:rFonts w:ascii="Meiryo" w:eastAsia="Meiryo" w:hAnsi="Meiryo" w:cs="Meiryo"/>
          <w:color w:val="221F1F"/>
        </w:rPr>
        <w:t>a</w:t>
      </w:r>
      <w:r>
        <w:rPr>
          <w:rFonts w:ascii="Meiryo" w:eastAsia="Meiryo" w:hAnsi="Meiryo" w:cs="Meiryo"/>
          <w:color w:val="221F1F"/>
          <w:spacing w:val="-14"/>
        </w:rPr>
        <w:t xml:space="preserve"> </w:t>
      </w:r>
      <w:del w:id="20" w:author="0" w:date="2015-11-12T09:51:00Z">
        <w:r>
          <w:rPr>
            <w:rFonts w:ascii="Meiryo" w:eastAsia="Meiryo" w:hAnsi="Meiryo" w:cs="Meiryo"/>
            <w:color w:val="221F1F"/>
            <w:w w:val="90"/>
          </w:rPr>
          <w:delText>non-exhausti</w:delText>
        </w:r>
        <w:r>
          <w:rPr>
            <w:rFonts w:ascii="Meiryo" w:eastAsia="Meiryo" w:hAnsi="Meiryo" w:cs="Meiryo"/>
            <w:color w:val="221F1F"/>
            <w:spacing w:val="-4"/>
            <w:w w:val="90"/>
          </w:rPr>
          <w:delText>v</w:delText>
        </w:r>
        <w:r>
          <w:rPr>
            <w:rFonts w:ascii="Meiryo" w:eastAsia="Meiryo" w:hAnsi="Meiryo" w:cs="Meiryo"/>
            <w:color w:val="221F1F"/>
            <w:w w:val="90"/>
          </w:rPr>
          <w:delText>e</w:delText>
        </w:r>
        <w:r>
          <w:rPr>
            <w:rFonts w:ascii="Meiryo" w:eastAsia="Meiryo" w:hAnsi="Meiryo" w:cs="Meiryo"/>
            <w:color w:val="221F1F"/>
            <w:spacing w:val="-6"/>
            <w:w w:val="90"/>
          </w:rPr>
          <w:delText xml:space="preserve"> </w:delText>
        </w:r>
      </w:del>
      <w:r>
        <w:rPr>
          <w:rFonts w:ascii="Meiryo" w:eastAsia="Meiryo" w:hAnsi="Meiryo" w:cs="Meiryo"/>
          <w:color w:val="221F1F"/>
          <w:w w:val="90"/>
        </w:rPr>
        <w:t>bibliograp</w:t>
      </w:r>
      <w:r>
        <w:rPr>
          <w:rFonts w:ascii="Meiryo" w:eastAsia="Meiryo" w:hAnsi="Meiryo" w:cs="Meiryo"/>
          <w:color w:val="221F1F"/>
          <w:spacing w:val="-4"/>
          <w:w w:val="90"/>
        </w:rPr>
        <w:t>h</w:t>
      </w:r>
      <w:r>
        <w:rPr>
          <w:rFonts w:ascii="Meiryo" w:eastAsia="Meiryo" w:hAnsi="Meiryo" w:cs="Meiryo"/>
          <w:color w:val="221F1F"/>
          <w:w w:val="90"/>
        </w:rPr>
        <w:t>y</w:t>
      </w:r>
      <w:r>
        <w:rPr>
          <w:rFonts w:ascii="Meiryo" w:eastAsia="Meiryo" w:hAnsi="Meiryo" w:cs="Meiryo"/>
          <w:color w:val="221F1F"/>
          <w:spacing w:val="55"/>
          <w:w w:val="90"/>
        </w:rPr>
        <w:t xml:space="preserve"> </w:t>
      </w:r>
      <w:r>
        <w:rPr>
          <w:rFonts w:ascii="Meiryo" w:eastAsia="Meiryo" w:hAnsi="Meiryo" w:cs="Meiryo"/>
          <w:color w:val="221F1F"/>
        </w:rPr>
        <w:t>of</w:t>
      </w:r>
      <w:r>
        <w:rPr>
          <w:rFonts w:ascii="Meiryo" w:eastAsia="Meiryo" w:hAnsi="Meiryo" w:cs="Meiryo"/>
          <w:color w:val="221F1F"/>
          <w:spacing w:val="-19"/>
        </w:rPr>
        <w:t xml:space="preserve"> </w:t>
      </w:r>
      <w:r>
        <w:rPr>
          <w:rFonts w:ascii="Meiryo" w:eastAsia="Meiryo" w:hAnsi="Meiryo" w:cs="Meiryo"/>
          <w:color w:val="221F1F"/>
          <w:w w:val="89"/>
        </w:rPr>
        <w:t>articles</w:t>
      </w:r>
      <w:r>
        <w:rPr>
          <w:rFonts w:ascii="Meiryo" w:eastAsia="Meiryo" w:hAnsi="Meiryo" w:cs="Meiryo"/>
          <w:color w:val="221F1F"/>
          <w:spacing w:val="30"/>
          <w:w w:val="89"/>
        </w:rPr>
        <w:t xml:space="preserve"> </w:t>
      </w:r>
      <w:r>
        <w:rPr>
          <w:rFonts w:ascii="Meiryo" w:eastAsia="Meiryo" w:hAnsi="Meiryo" w:cs="Meiryo"/>
          <w:color w:val="221F1F"/>
          <w:w w:val="89"/>
        </w:rPr>
        <w:t>using</w:t>
      </w:r>
      <w:r>
        <w:rPr>
          <w:rFonts w:ascii="Meiryo" w:eastAsia="Meiryo" w:hAnsi="Meiryo" w:cs="Meiryo"/>
          <w:color w:val="221F1F"/>
          <w:spacing w:val="12"/>
          <w:w w:val="89"/>
        </w:rPr>
        <w:t xml:space="preserve"> </w:t>
      </w:r>
      <w:r>
        <w:rPr>
          <w:rFonts w:ascii="Meiryo" w:eastAsia="Meiryo" w:hAnsi="Meiryo" w:cs="Meiryo"/>
          <w:color w:val="221F1F"/>
          <w:w w:val="89"/>
        </w:rPr>
        <w:lastRenderedPageBreak/>
        <w:t>these</w:t>
      </w:r>
      <w:r>
        <w:rPr>
          <w:rFonts w:ascii="Meiryo" w:eastAsia="Meiryo" w:hAnsi="Meiryo" w:cs="Meiryo"/>
          <w:color w:val="221F1F"/>
          <w:spacing w:val="-7"/>
          <w:w w:val="89"/>
        </w:rPr>
        <w:t xml:space="preserve"> </w:t>
      </w:r>
      <w:r>
        <w:rPr>
          <w:rFonts w:ascii="Meiryo" w:eastAsia="Meiryo" w:hAnsi="Meiryo" w:cs="Meiryo"/>
          <w:color w:val="221F1F"/>
          <w:w w:val="89"/>
        </w:rPr>
        <w:t>sur</w:t>
      </w:r>
      <w:r>
        <w:rPr>
          <w:rFonts w:ascii="Meiryo" w:eastAsia="Meiryo" w:hAnsi="Meiryo" w:cs="Meiryo"/>
          <w:color w:val="221F1F"/>
          <w:spacing w:val="-4"/>
          <w:w w:val="89"/>
        </w:rPr>
        <w:t>v</w:t>
      </w:r>
      <w:r>
        <w:rPr>
          <w:rFonts w:ascii="Meiryo" w:eastAsia="Meiryo" w:hAnsi="Meiryo" w:cs="Meiryo"/>
          <w:color w:val="221F1F"/>
          <w:w w:val="89"/>
        </w:rPr>
        <w:t>eys</w:t>
      </w:r>
      <w:r>
        <w:rPr>
          <w:rFonts w:ascii="Meiryo" w:eastAsia="Meiryo" w:hAnsi="Meiryo" w:cs="Meiryo"/>
          <w:color w:val="221F1F"/>
          <w:spacing w:val="3"/>
          <w:w w:val="89"/>
        </w:rPr>
        <w:t xml:space="preserve"> </w:t>
      </w:r>
      <w:r>
        <w:rPr>
          <w:rFonts w:ascii="Meiryo" w:eastAsia="Meiryo" w:hAnsi="Meiryo" w:cs="Meiryo"/>
          <w:color w:val="221F1F"/>
          <w:w w:val="89"/>
        </w:rPr>
        <w:t>can</w:t>
      </w:r>
      <w:r>
        <w:rPr>
          <w:rFonts w:ascii="Meiryo" w:eastAsia="Meiryo" w:hAnsi="Meiryo" w:cs="Meiryo"/>
          <w:color w:val="221F1F"/>
          <w:spacing w:val="12"/>
          <w:w w:val="89"/>
        </w:rPr>
        <w:t xml:space="preserve"> </w:t>
      </w:r>
      <w:r>
        <w:rPr>
          <w:rFonts w:ascii="Meiryo" w:eastAsia="Meiryo" w:hAnsi="Meiryo" w:cs="Meiryo"/>
          <w:color w:val="221F1F"/>
          <w:spacing w:val="6"/>
          <w:w w:val="93"/>
        </w:rPr>
        <w:t>b</w:t>
      </w:r>
      <w:r>
        <w:rPr>
          <w:rFonts w:ascii="Meiryo" w:eastAsia="Meiryo" w:hAnsi="Meiryo" w:cs="Meiryo"/>
          <w:color w:val="221F1F"/>
          <w:w w:val="78"/>
        </w:rPr>
        <w:t xml:space="preserve">e </w:t>
      </w:r>
      <w:r>
        <w:rPr>
          <w:rFonts w:ascii="Meiryo" w:eastAsia="Meiryo" w:hAnsi="Meiryo" w:cs="Meiryo"/>
          <w:color w:val="221F1F"/>
          <w:w w:val="91"/>
        </w:rPr>
        <w:t>found</w:t>
      </w:r>
      <w:r>
        <w:rPr>
          <w:rFonts w:ascii="Meiryo" w:eastAsia="Meiryo" w:hAnsi="Meiryo" w:cs="Meiryo"/>
          <w:color w:val="221F1F"/>
          <w:spacing w:val="8"/>
          <w:w w:val="91"/>
        </w:rPr>
        <w:t xml:space="preserve"> </w:t>
      </w:r>
      <w:r>
        <w:rPr>
          <w:rFonts w:ascii="Meiryo" w:eastAsia="Meiryo" w:hAnsi="Meiryo" w:cs="Meiryo"/>
          <w:color w:val="221F1F"/>
        </w:rPr>
        <w:t>at</w:t>
      </w:r>
      <w:r>
        <w:rPr>
          <w:rFonts w:ascii="Meiryo" w:eastAsia="Meiryo" w:hAnsi="Meiryo" w:cs="Meiryo"/>
          <w:color w:val="221F1F"/>
          <w:spacing w:val="-10"/>
        </w:rPr>
        <w:t xml:space="preserve"> </w:t>
      </w:r>
      <w:r>
        <w:rPr>
          <w:color w:val="221F1F"/>
          <w:w w:val="133"/>
        </w:rPr>
        <w:t>https://nlsinfo.org/bibliography-start</w:t>
      </w:r>
      <w:r>
        <w:rPr>
          <w:color w:val="221F1F"/>
          <w:spacing w:val="1"/>
          <w:w w:val="133"/>
        </w:rPr>
        <w:t xml:space="preserve"> </w:t>
      </w:r>
      <w:r>
        <w:rPr>
          <w:rFonts w:ascii="Meiryo" w:eastAsia="Meiryo" w:hAnsi="Meiryo" w:cs="Meiryo"/>
          <w:color w:val="221F1F"/>
        </w:rPr>
        <w:t>This</w:t>
      </w:r>
      <w:r>
        <w:rPr>
          <w:rFonts w:ascii="Meiryo" w:eastAsia="Meiryo" w:hAnsi="Meiryo" w:cs="Meiryo"/>
          <w:color w:val="221F1F"/>
          <w:spacing w:val="-3"/>
        </w:rPr>
        <w:t xml:space="preserve"> </w:t>
      </w:r>
      <w:r>
        <w:rPr>
          <w:rFonts w:ascii="Meiryo" w:eastAsia="Meiryo" w:hAnsi="Meiryo" w:cs="Meiryo"/>
          <w:color w:val="221F1F"/>
          <w:w w:val="92"/>
        </w:rPr>
        <w:t>material</w:t>
      </w:r>
      <w:r>
        <w:rPr>
          <w:rFonts w:ascii="Meiryo" w:eastAsia="Meiryo" w:hAnsi="Meiryo" w:cs="Meiryo"/>
          <w:color w:val="221F1F"/>
          <w:spacing w:val="7"/>
          <w:w w:val="92"/>
        </w:rPr>
        <w:t xml:space="preserve"> </w:t>
      </w:r>
      <w:r>
        <w:rPr>
          <w:rFonts w:ascii="Meiryo" w:eastAsia="Meiryo" w:hAnsi="Meiryo" w:cs="Meiryo"/>
          <w:color w:val="221F1F"/>
        </w:rPr>
        <w:t>is</w:t>
      </w:r>
      <w:r>
        <w:rPr>
          <w:rFonts w:ascii="Meiryo" w:eastAsia="Meiryo" w:hAnsi="Meiryo" w:cs="Meiryo"/>
          <w:color w:val="221F1F"/>
          <w:spacing w:val="-13"/>
        </w:rPr>
        <w:t xml:space="preserve"> </w:t>
      </w:r>
      <w:r>
        <w:rPr>
          <w:rFonts w:ascii="Meiryo" w:eastAsia="Meiryo" w:hAnsi="Meiryo" w:cs="Meiryo"/>
          <w:color w:val="221F1F"/>
          <w:w w:val="89"/>
        </w:rPr>
        <w:t>based</w:t>
      </w:r>
      <w:r>
        <w:rPr>
          <w:rFonts w:ascii="Meiryo" w:eastAsia="Meiryo" w:hAnsi="Meiryo" w:cs="Meiryo"/>
          <w:color w:val="221F1F"/>
          <w:spacing w:val="-3"/>
          <w:w w:val="89"/>
        </w:rPr>
        <w:t xml:space="preserve"> </w:t>
      </w:r>
      <w:r>
        <w:rPr>
          <w:rFonts w:ascii="Meiryo" w:eastAsia="Meiryo" w:hAnsi="Meiryo" w:cs="Meiryo"/>
          <w:color w:val="221F1F"/>
          <w:w w:val="89"/>
        </w:rPr>
        <w:t>u</w:t>
      </w:r>
      <w:r>
        <w:rPr>
          <w:rFonts w:ascii="Meiryo" w:eastAsia="Meiryo" w:hAnsi="Meiryo" w:cs="Meiryo"/>
          <w:color w:val="221F1F"/>
          <w:spacing w:val="5"/>
          <w:w w:val="89"/>
        </w:rPr>
        <w:t>p</w:t>
      </w:r>
      <w:r>
        <w:rPr>
          <w:rFonts w:ascii="Meiryo" w:eastAsia="Meiryo" w:hAnsi="Meiryo" w:cs="Meiryo"/>
          <w:color w:val="221F1F"/>
          <w:w w:val="89"/>
        </w:rPr>
        <w:t>on</w:t>
      </w:r>
      <w:r>
        <w:rPr>
          <w:rFonts w:ascii="Meiryo" w:eastAsia="Meiryo" w:hAnsi="Meiryo" w:cs="Meiryo"/>
          <w:color w:val="221F1F"/>
          <w:spacing w:val="18"/>
          <w:w w:val="89"/>
        </w:rPr>
        <w:t xml:space="preserve"> </w:t>
      </w:r>
      <w:r>
        <w:rPr>
          <w:rFonts w:ascii="Meiryo" w:eastAsia="Meiryo" w:hAnsi="Meiryo" w:cs="Meiryo"/>
          <w:color w:val="221F1F"/>
          <w:spacing w:val="-5"/>
          <w:w w:val="89"/>
        </w:rPr>
        <w:t>w</w:t>
      </w:r>
      <w:r>
        <w:rPr>
          <w:rFonts w:ascii="Meiryo" w:eastAsia="Meiryo" w:hAnsi="Meiryo" w:cs="Meiryo"/>
          <w:color w:val="221F1F"/>
          <w:w w:val="89"/>
        </w:rPr>
        <w:t>ork</w:t>
      </w:r>
      <w:r>
        <w:rPr>
          <w:rFonts w:ascii="Meiryo" w:eastAsia="Meiryo" w:hAnsi="Meiryo" w:cs="Meiryo"/>
          <w:color w:val="221F1F"/>
          <w:spacing w:val="19"/>
          <w:w w:val="89"/>
        </w:rPr>
        <w:t xml:space="preserve"> </w:t>
      </w:r>
      <w:r>
        <w:rPr>
          <w:rFonts w:ascii="Meiryo" w:eastAsia="Meiryo" w:hAnsi="Meiryo" w:cs="Meiryo"/>
          <w:color w:val="221F1F"/>
        </w:rPr>
        <w:t>that</w:t>
      </w:r>
    </w:p>
    <w:p>
      <w:pPr>
        <w:spacing w:before="7" w:line="261" w:lineRule="auto"/>
        <w:ind w:left="155" w:right="95"/>
        <w:rPr>
          <w:rFonts w:ascii="Meiryo" w:eastAsia="Meiryo" w:hAnsi="Meiryo" w:cs="Meiryo"/>
        </w:rPr>
      </w:pPr>
      <w:r>
        <w:rPr>
          <w:rFonts w:ascii="Meiryo" w:eastAsia="Meiryo" w:hAnsi="Meiryo" w:cs="Meiryo"/>
          <w:color w:val="221F1F"/>
          <w:w w:val="87"/>
        </w:rPr>
        <w:t>has</w:t>
      </w:r>
      <w:r>
        <w:rPr>
          <w:rFonts w:ascii="Meiryo" w:eastAsia="Meiryo" w:hAnsi="Meiryo" w:cs="Meiryo"/>
          <w:color w:val="221F1F"/>
          <w:spacing w:val="7"/>
          <w:w w:val="87"/>
        </w:rPr>
        <w:t xml:space="preserve"> </w:t>
      </w:r>
      <w:r>
        <w:rPr>
          <w:rFonts w:ascii="Meiryo" w:eastAsia="Meiryo" w:hAnsi="Meiryo" w:cs="Meiryo"/>
          <w:color w:val="221F1F"/>
          <w:spacing w:val="5"/>
          <w:w w:val="87"/>
        </w:rPr>
        <w:t>b</w:t>
      </w:r>
      <w:r>
        <w:rPr>
          <w:rFonts w:ascii="Meiryo" w:eastAsia="Meiryo" w:hAnsi="Meiryo" w:cs="Meiryo"/>
          <w:color w:val="221F1F"/>
          <w:w w:val="87"/>
        </w:rPr>
        <w:t>een sup</w:t>
      </w:r>
      <w:r>
        <w:rPr>
          <w:rFonts w:ascii="Meiryo" w:eastAsia="Meiryo" w:hAnsi="Meiryo" w:cs="Meiryo"/>
          <w:color w:val="221F1F"/>
          <w:spacing w:val="5"/>
          <w:w w:val="87"/>
        </w:rPr>
        <w:t>p</w:t>
      </w:r>
      <w:r>
        <w:rPr>
          <w:rFonts w:ascii="Meiryo" w:eastAsia="Meiryo" w:hAnsi="Meiryo" w:cs="Meiryo"/>
          <w:color w:val="221F1F"/>
          <w:w w:val="87"/>
        </w:rPr>
        <w:t>orted</w:t>
      </w:r>
      <w:r>
        <w:rPr>
          <w:rFonts w:ascii="Meiryo" w:eastAsia="Meiryo" w:hAnsi="Meiryo" w:cs="Meiryo"/>
          <w:color w:val="221F1F"/>
          <w:spacing w:val="42"/>
          <w:w w:val="87"/>
        </w:rPr>
        <w:t xml:space="preserve"> </w:t>
      </w:r>
      <w:r>
        <w:rPr>
          <w:rFonts w:ascii="Meiryo" w:eastAsia="Meiryo" w:hAnsi="Meiryo" w:cs="Meiryo"/>
          <w:color w:val="221F1F"/>
          <w:spacing w:val="-6"/>
        </w:rPr>
        <w:t>b</w:t>
      </w:r>
      <w:r>
        <w:rPr>
          <w:rFonts w:ascii="Meiryo" w:eastAsia="Meiryo" w:hAnsi="Meiryo" w:cs="Meiryo"/>
          <w:color w:val="221F1F"/>
        </w:rPr>
        <w:t>y</w:t>
      </w:r>
      <w:r>
        <w:rPr>
          <w:rFonts w:ascii="Meiryo" w:eastAsia="Meiryo" w:hAnsi="Meiryo" w:cs="Meiryo"/>
          <w:color w:val="221F1F"/>
          <w:spacing w:val="-16"/>
        </w:rPr>
        <w:t xml:space="preserve"> </w:t>
      </w:r>
      <w:r>
        <w:rPr>
          <w:rFonts w:ascii="Meiryo" w:eastAsia="Meiryo" w:hAnsi="Meiryo" w:cs="Meiryo"/>
          <w:color w:val="221F1F"/>
          <w:w w:val="92"/>
        </w:rPr>
        <w:t>the</w:t>
      </w:r>
      <w:r>
        <w:rPr>
          <w:rFonts w:ascii="Meiryo" w:eastAsia="Meiryo" w:hAnsi="Meiryo" w:cs="Meiryo"/>
          <w:color w:val="221F1F"/>
          <w:spacing w:val="-3"/>
          <w:w w:val="92"/>
        </w:rPr>
        <w:t xml:space="preserve"> </w:t>
      </w:r>
      <w:r>
        <w:rPr>
          <w:rFonts w:ascii="Meiryo" w:eastAsia="Meiryo" w:hAnsi="Meiryo" w:cs="Meiryo"/>
          <w:color w:val="221F1F"/>
          <w:w w:val="92"/>
        </w:rPr>
        <w:t>National</w:t>
      </w:r>
      <w:r>
        <w:rPr>
          <w:rFonts w:ascii="Meiryo" w:eastAsia="Meiryo" w:hAnsi="Meiryo" w:cs="Meiryo"/>
          <w:color w:val="221F1F"/>
          <w:spacing w:val="35"/>
          <w:w w:val="92"/>
        </w:rPr>
        <w:t xml:space="preserve"> </w:t>
      </w:r>
      <w:r>
        <w:rPr>
          <w:rFonts w:ascii="Meiryo" w:eastAsia="Meiryo" w:hAnsi="Meiryo" w:cs="Meiryo"/>
          <w:color w:val="221F1F"/>
          <w:w w:val="92"/>
        </w:rPr>
        <w:t>Institute</w:t>
      </w:r>
      <w:r>
        <w:rPr>
          <w:rFonts w:ascii="Meiryo" w:eastAsia="Meiryo" w:hAnsi="Meiryo" w:cs="Meiryo"/>
          <w:color w:val="221F1F"/>
          <w:spacing w:val="13"/>
          <w:w w:val="92"/>
        </w:rPr>
        <w:t xml:space="preserve"> </w:t>
      </w:r>
      <w:r>
        <w:rPr>
          <w:rFonts w:ascii="Meiryo" w:eastAsia="Meiryo" w:hAnsi="Meiryo" w:cs="Meiryo"/>
          <w:color w:val="221F1F"/>
        </w:rPr>
        <w:t>of</w:t>
      </w:r>
      <w:r>
        <w:rPr>
          <w:rFonts w:ascii="Meiryo" w:eastAsia="Meiryo" w:hAnsi="Meiryo" w:cs="Meiryo"/>
          <w:color w:val="221F1F"/>
          <w:spacing w:val="-22"/>
        </w:rPr>
        <w:t xml:space="preserve"> </w:t>
      </w:r>
      <w:r>
        <w:rPr>
          <w:rFonts w:ascii="Meiryo" w:eastAsia="Meiryo" w:hAnsi="Meiryo" w:cs="Meiryo"/>
          <w:color w:val="221F1F"/>
          <w:w w:val="92"/>
        </w:rPr>
        <w:t>Health</w:t>
      </w:r>
      <w:r>
        <w:rPr>
          <w:rFonts w:ascii="Meiryo" w:eastAsia="Meiryo" w:hAnsi="Meiryo" w:cs="Meiryo"/>
          <w:color w:val="221F1F"/>
          <w:spacing w:val="16"/>
          <w:w w:val="92"/>
        </w:rPr>
        <w:t xml:space="preserve"> </w:t>
      </w:r>
      <w:r>
        <w:rPr>
          <w:rFonts w:ascii="Meiryo" w:eastAsia="Meiryo" w:hAnsi="Meiryo" w:cs="Meiryo"/>
          <w:color w:val="221F1F"/>
          <w:w w:val="92"/>
        </w:rPr>
        <w:t>under</w:t>
      </w:r>
      <w:r>
        <w:rPr>
          <w:rFonts w:ascii="Meiryo" w:eastAsia="Meiryo" w:hAnsi="Meiryo" w:cs="Meiryo"/>
          <w:color w:val="221F1F"/>
          <w:spacing w:val="-8"/>
          <w:w w:val="92"/>
        </w:rPr>
        <w:t xml:space="preserve"> </w:t>
      </w:r>
      <w:r>
        <w:rPr>
          <w:rFonts w:ascii="Meiryo" w:eastAsia="Meiryo" w:hAnsi="Meiryo" w:cs="Meiryo"/>
          <w:color w:val="221F1F"/>
        </w:rPr>
        <w:t>Gra</w:t>
      </w:r>
      <w:r>
        <w:rPr>
          <w:rFonts w:ascii="Meiryo" w:eastAsia="Meiryo" w:hAnsi="Meiryo" w:cs="Meiryo"/>
          <w:color w:val="221F1F"/>
          <w:spacing w:val="-5"/>
        </w:rPr>
        <w:t>n</w:t>
      </w:r>
      <w:r>
        <w:rPr>
          <w:rFonts w:ascii="Meiryo" w:eastAsia="Meiryo" w:hAnsi="Meiryo" w:cs="Meiryo"/>
          <w:color w:val="221F1F"/>
        </w:rPr>
        <w:t>t</w:t>
      </w:r>
      <w:r>
        <w:rPr>
          <w:rFonts w:ascii="Meiryo" w:eastAsia="Meiryo" w:hAnsi="Meiryo" w:cs="Meiryo"/>
          <w:color w:val="221F1F"/>
          <w:spacing w:val="-13"/>
        </w:rPr>
        <w:t xml:space="preserve"> </w:t>
      </w:r>
      <w:r>
        <w:rPr>
          <w:rFonts w:ascii="Meiryo" w:eastAsia="Meiryo" w:hAnsi="Meiryo" w:cs="Meiryo"/>
          <w:color w:val="221F1F"/>
        </w:rPr>
        <w:t>No.</w:t>
      </w:r>
      <w:r>
        <w:rPr>
          <w:rFonts w:ascii="Meiryo" w:eastAsia="Meiryo" w:hAnsi="Meiryo" w:cs="Meiryo"/>
          <w:color w:val="221F1F"/>
          <w:spacing w:val="-1"/>
        </w:rPr>
        <w:t xml:space="preserve"> </w:t>
      </w:r>
      <w:r>
        <w:rPr>
          <w:rFonts w:ascii="Meiryo" w:eastAsia="Meiryo" w:hAnsi="Meiryo" w:cs="Meiryo"/>
          <w:color w:val="221F1F"/>
          <w:w w:val="89"/>
        </w:rPr>
        <w:t>(R01-HD065865)</w:t>
      </w:r>
      <w:r>
        <w:rPr>
          <w:rFonts w:ascii="Meiryo" w:eastAsia="Meiryo" w:hAnsi="Meiryo" w:cs="Meiryo"/>
          <w:color w:val="221F1F"/>
          <w:spacing w:val="5"/>
          <w:w w:val="89"/>
        </w:rPr>
        <w:t xml:space="preserve"> </w:t>
      </w:r>
      <w:r>
        <w:rPr>
          <w:rFonts w:ascii="Meiryo" w:eastAsia="Meiryo" w:hAnsi="Meiryo" w:cs="Meiryo"/>
          <w:color w:val="221F1F"/>
        </w:rPr>
        <w:t xml:space="preserve">and </w:t>
      </w:r>
      <w:r>
        <w:rPr>
          <w:rFonts w:ascii="Meiryo" w:eastAsia="Meiryo" w:hAnsi="Meiryo" w:cs="Meiryo"/>
          <w:color w:val="221F1F"/>
          <w:w w:val="91"/>
        </w:rPr>
        <w:t>the</w:t>
      </w:r>
      <w:r>
        <w:rPr>
          <w:rFonts w:ascii="Meiryo" w:eastAsia="Meiryo" w:hAnsi="Meiryo" w:cs="Meiryo"/>
          <w:color w:val="221F1F"/>
          <w:spacing w:val="4"/>
          <w:w w:val="91"/>
        </w:rPr>
        <w:t xml:space="preserve"> </w:t>
      </w:r>
      <w:r>
        <w:rPr>
          <w:rFonts w:ascii="Meiryo" w:eastAsia="Meiryo" w:hAnsi="Meiryo" w:cs="Meiryo"/>
          <w:color w:val="221F1F"/>
          <w:w w:val="91"/>
        </w:rPr>
        <w:t>National</w:t>
      </w:r>
      <w:r>
        <w:rPr>
          <w:rFonts w:ascii="Meiryo" w:eastAsia="Meiryo" w:hAnsi="Meiryo" w:cs="Meiryo"/>
          <w:color w:val="221F1F"/>
          <w:spacing w:val="48"/>
          <w:w w:val="91"/>
        </w:rPr>
        <w:t xml:space="preserve"> </w:t>
      </w:r>
      <w:r>
        <w:rPr>
          <w:rFonts w:ascii="Meiryo" w:eastAsia="Meiryo" w:hAnsi="Meiryo" w:cs="Meiryo"/>
          <w:color w:val="221F1F"/>
          <w:w w:val="91"/>
        </w:rPr>
        <w:t>Science</w:t>
      </w:r>
      <w:r>
        <w:rPr>
          <w:rFonts w:ascii="Meiryo" w:eastAsia="Meiryo" w:hAnsi="Meiryo" w:cs="Meiryo"/>
          <w:color w:val="221F1F"/>
          <w:spacing w:val="-15"/>
          <w:w w:val="91"/>
        </w:rPr>
        <w:t xml:space="preserve"> </w:t>
      </w:r>
      <w:r>
        <w:rPr>
          <w:rFonts w:ascii="Meiryo" w:eastAsia="Meiryo" w:hAnsi="Meiryo" w:cs="Meiryo"/>
          <w:color w:val="221F1F"/>
          <w:spacing w:val="-16"/>
          <w:w w:val="94"/>
        </w:rPr>
        <w:t>F</w:t>
      </w:r>
      <w:r>
        <w:rPr>
          <w:rFonts w:ascii="Meiryo" w:eastAsia="Meiryo" w:hAnsi="Meiryo" w:cs="Meiryo"/>
          <w:color w:val="221F1F"/>
          <w:w w:val="94"/>
        </w:rPr>
        <w:t>oundation</w:t>
      </w:r>
      <w:r>
        <w:rPr>
          <w:rFonts w:ascii="Meiryo" w:eastAsia="Meiryo" w:hAnsi="Meiryo" w:cs="Meiryo"/>
          <w:color w:val="221F1F"/>
          <w:spacing w:val="12"/>
          <w:w w:val="94"/>
        </w:rPr>
        <w:t xml:space="preserve"> </w:t>
      </w:r>
      <w:r>
        <w:rPr>
          <w:rFonts w:ascii="Meiryo" w:eastAsia="Meiryo" w:hAnsi="Meiryo" w:cs="Meiryo"/>
          <w:color w:val="221F1F"/>
          <w:w w:val="94"/>
        </w:rPr>
        <w:t>Graduate</w:t>
      </w:r>
      <w:r>
        <w:rPr>
          <w:rFonts w:ascii="Meiryo" w:eastAsia="Meiryo" w:hAnsi="Meiryo" w:cs="Meiryo"/>
          <w:color w:val="221F1F"/>
          <w:spacing w:val="6"/>
          <w:w w:val="94"/>
        </w:rPr>
        <w:t xml:space="preserve"> </w:t>
      </w:r>
      <w:r>
        <w:rPr>
          <w:rFonts w:ascii="Meiryo" w:eastAsia="Meiryo" w:hAnsi="Meiryo" w:cs="Meiryo"/>
          <w:color w:val="221F1F"/>
          <w:w w:val="89"/>
        </w:rPr>
        <w:t>Resear</w:t>
      </w:r>
      <w:r>
        <w:rPr>
          <w:rFonts w:ascii="Meiryo" w:eastAsia="Meiryo" w:hAnsi="Meiryo" w:cs="Meiryo"/>
          <w:color w:val="221F1F"/>
          <w:spacing w:val="-5"/>
          <w:w w:val="89"/>
        </w:rPr>
        <w:t>c</w:t>
      </w:r>
      <w:r>
        <w:rPr>
          <w:rFonts w:ascii="Meiryo" w:eastAsia="Meiryo" w:hAnsi="Meiryo" w:cs="Meiryo"/>
          <w:color w:val="221F1F"/>
          <w:w w:val="89"/>
        </w:rPr>
        <w:t>h</w:t>
      </w:r>
      <w:r>
        <w:rPr>
          <w:rFonts w:ascii="Meiryo" w:eastAsia="Meiryo" w:hAnsi="Meiryo" w:cs="Meiryo"/>
          <w:color w:val="221F1F"/>
          <w:spacing w:val="11"/>
          <w:w w:val="89"/>
        </w:rPr>
        <w:t xml:space="preserve"> </w:t>
      </w:r>
      <w:r>
        <w:rPr>
          <w:rFonts w:ascii="Meiryo" w:eastAsia="Meiryo" w:hAnsi="Meiryo" w:cs="Meiryo"/>
          <w:color w:val="221F1F"/>
          <w:spacing w:val="-17"/>
          <w:w w:val="117"/>
        </w:rPr>
        <w:t>F</w:t>
      </w:r>
      <w:r>
        <w:rPr>
          <w:rFonts w:ascii="Meiryo" w:eastAsia="Meiryo" w:hAnsi="Meiryo" w:cs="Meiryo"/>
          <w:color w:val="221F1F"/>
          <w:w w:val="91"/>
        </w:rPr>
        <w:t>ell</w:t>
      </w:r>
      <w:r>
        <w:rPr>
          <w:rFonts w:ascii="Meiryo" w:eastAsia="Meiryo" w:hAnsi="Meiryo" w:cs="Meiryo"/>
          <w:color w:val="221F1F"/>
          <w:spacing w:val="-5"/>
          <w:w w:val="91"/>
        </w:rPr>
        <w:t>o</w:t>
      </w:r>
      <w:r>
        <w:rPr>
          <w:rFonts w:ascii="Meiryo" w:eastAsia="Meiryo" w:hAnsi="Meiryo" w:cs="Meiryo"/>
          <w:color w:val="221F1F"/>
          <w:w w:val="91"/>
        </w:rPr>
        <w:t>wship</w:t>
      </w:r>
      <w:r>
        <w:rPr>
          <w:rFonts w:ascii="Meiryo" w:eastAsia="Meiryo" w:hAnsi="Meiryo" w:cs="Meiryo"/>
          <w:color w:val="221F1F"/>
          <w:spacing w:val="1"/>
        </w:rPr>
        <w:t xml:space="preserve"> </w:t>
      </w:r>
      <w:r>
        <w:rPr>
          <w:rFonts w:ascii="Meiryo" w:eastAsia="Meiryo" w:hAnsi="Meiryo" w:cs="Meiryo"/>
          <w:color w:val="221F1F"/>
          <w:w w:val="91"/>
        </w:rPr>
        <w:t>Program</w:t>
      </w:r>
      <w:r>
        <w:rPr>
          <w:rFonts w:ascii="Meiryo" w:eastAsia="Meiryo" w:hAnsi="Meiryo" w:cs="Meiryo"/>
          <w:color w:val="221F1F"/>
          <w:spacing w:val="24"/>
          <w:w w:val="91"/>
        </w:rPr>
        <w:t xml:space="preserve"> </w:t>
      </w:r>
      <w:r>
        <w:rPr>
          <w:rFonts w:ascii="Meiryo" w:eastAsia="Meiryo" w:hAnsi="Meiryo" w:cs="Meiryo"/>
          <w:color w:val="221F1F"/>
          <w:w w:val="91"/>
        </w:rPr>
        <w:t>under</w:t>
      </w:r>
      <w:r>
        <w:rPr>
          <w:rFonts w:ascii="Meiryo" w:eastAsia="Meiryo" w:hAnsi="Meiryo" w:cs="Meiryo"/>
          <w:color w:val="221F1F"/>
          <w:spacing w:val="1"/>
          <w:w w:val="91"/>
        </w:rPr>
        <w:t xml:space="preserve"> </w:t>
      </w:r>
      <w:r>
        <w:rPr>
          <w:rFonts w:ascii="Meiryo" w:eastAsia="Meiryo" w:hAnsi="Meiryo" w:cs="Meiryo"/>
          <w:color w:val="221F1F"/>
        </w:rPr>
        <w:t>Gra</w:t>
      </w:r>
      <w:r>
        <w:rPr>
          <w:rFonts w:ascii="Meiryo" w:eastAsia="Meiryo" w:hAnsi="Meiryo" w:cs="Meiryo"/>
          <w:color w:val="221F1F"/>
          <w:spacing w:val="-5"/>
        </w:rPr>
        <w:t>n</w:t>
      </w:r>
      <w:r>
        <w:rPr>
          <w:rFonts w:ascii="Meiryo" w:eastAsia="Meiryo" w:hAnsi="Meiryo" w:cs="Meiryo"/>
          <w:color w:val="221F1F"/>
        </w:rPr>
        <w:t>t</w:t>
      </w:r>
      <w:r>
        <w:rPr>
          <w:rFonts w:ascii="Meiryo" w:eastAsia="Meiryo" w:hAnsi="Meiryo" w:cs="Meiryo"/>
          <w:color w:val="221F1F"/>
          <w:spacing w:val="-9"/>
        </w:rPr>
        <w:t xml:space="preserve"> </w:t>
      </w:r>
      <w:r>
        <w:rPr>
          <w:rFonts w:ascii="Meiryo" w:eastAsia="Meiryo" w:hAnsi="Meiryo" w:cs="Meiryo"/>
          <w:color w:val="221F1F"/>
        </w:rPr>
        <w:t xml:space="preserve">No. </w:t>
      </w:r>
      <w:r>
        <w:rPr>
          <w:rFonts w:ascii="Meiryo" w:eastAsia="Meiryo" w:hAnsi="Meiryo" w:cs="Meiryo"/>
          <w:color w:val="221F1F"/>
          <w:w w:val="89"/>
        </w:rPr>
        <w:t>(DGE-1445197),</w:t>
      </w:r>
      <w:r>
        <w:rPr>
          <w:rFonts w:ascii="Meiryo" w:eastAsia="Meiryo" w:hAnsi="Meiryo" w:cs="Meiryo"/>
          <w:color w:val="221F1F"/>
          <w:spacing w:val="26"/>
          <w:w w:val="89"/>
        </w:rPr>
        <w:t xml:space="preserve"> </w:t>
      </w:r>
      <w:r>
        <w:rPr>
          <w:rFonts w:ascii="Meiryo" w:eastAsia="Meiryo" w:hAnsi="Meiryo" w:cs="Meiryo"/>
          <w:color w:val="221F1F"/>
          <w:w w:val="89"/>
        </w:rPr>
        <w:t>and</w:t>
      </w:r>
      <w:r>
        <w:rPr>
          <w:rFonts w:ascii="Meiryo" w:eastAsia="Meiryo" w:hAnsi="Meiryo" w:cs="Meiryo"/>
          <w:color w:val="221F1F"/>
          <w:spacing w:val="16"/>
          <w:w w:val="89"/>
        </w:rPr>
        <w:t xml:space="preserve"> </w:t>
      </w:r>
      <w:r>
        <w:rPr>
          <w:rFonts w:ascii="Meiryo" w:eastAsia="Meiryo" w:hAnsi="Meiryo" w:cs="Meiryo"/>
          <w:color w:val="221F1F"/>
          <w:spacing w:val="-10"/>
          <w:w w:val="89"/>
        </w:rPr>
        <w:t>v</w:t>
      </w:r>
      <w:r>
        <w:rPr>
          <w:rFonts w:ascii="Meiryo" w:eastAsia="Meiryo" w:hAnsi="Meiryo" w:cs="Meiryo"/>
          <w:color w:val="221F1F"/>
          <w:w w:val="89"/>
        </w:rPr>
        <w:t>arious</w:t>
      </w:r>
      <w:r>
        <w:rPr>
          <w:rFonts w:ascii="Meiryo" w:eastAsia="Meiryo" w:hAnsi="Meiryo" w:cs="Meiryo"/>
          <w:color w:val="221F1F"/>
          <w:spacing w:val="20"/>
          <w:w w:val="89"/>
        </w:rPr>
        <w:t xml:space="preserve"> </w:t>
      </w:r>
      <w:r>
        <w:rPr>
          <w:rFonts w:ascii="Meiryo" w:eastAsia="Meiryo" w:hAnsi="Meiryo" w:cs="Meiryo"/>
          <w:color w:val="221F1F"/>
          <w:w w:val="89"/>
        </w:rPr>
        <w:t>means</w:t>
      </w:r>
      <w:r>
        <w:rPr>
          <w:rFonts w:ascii="Meiryo" w:eastAsia="Meiryo" w:hAnsi="Meiryo" w:cs="Meiryo"/>
          <w:color w:val="221F1F"/>
          <w:spacing w:val="-10"/>
          <w:w w:val="89"/>
        </w:rPr>
        <w:t xml:space="preserve"> </w:t>
      </w:r>
      <w:r>
        <w:rPr>
          <w:rFonts w:ascii="Meiryo" w:eastAsia="Meiryo" w:hAnsi="Meiryo" w:cs="Meiryo"/>
          <w:color w:val="221F1F"/>
        </w:rPr>
        <w:t>of</w:t>
      </w:r>
      <w:r>
        <w:rPr>
          <w:rFonts w:ascii="Meiryo" w:eastAsia="Meiryo" w:hAnsi="Meiryo" w:cs="Meiryo"/>
          <w:color w:val="221F1F"/>
          <w:spacing w:val="-19"/>
        </w:rPr>
        <w:t xml:space="preserve"> </w:t>
      </w:r>
      <w:r>
        <w:rPr>
          <w:rFonts w:ascii="Meiryo" w:eastAsia="Meiryo" w:hAnsi="Meiryo" w:cs="Meiryo"/>
          <w:color w:val="221F1F"/>
          <w:w w:val="91"/>
        </w:rPr>
        <w:t xml:space="preserve">institutional </w:t>
      </w:r>
      <w:r>
        <w:rPr>
          <w:rFonts w:ascii="Meiryo" w:eastAsia="Meiryo" w:hAnsi="Meiryo" w:cs="Meiryo"/>
          <w:color w:val="221F1F"/>
          <w:spacing w:val="4"/>
          <w:w w:val="91"/>
        </w:rPr>
        <w:t xml:space="preserve"> </w:t>
      </w:r>
      <w:r>
        <w:rPr>
          <w:rFonts w:ascii="Meiryo" w:eastAsia="Meiryo" w:hAnsi="Meiryo" w:cs="Meiryo"/>
          <w:color w:val="221F1F"/>
          <w:w w:val="91"/>
        </w:rPr>
        <w:t>sup</w:t>
      </w:r>
      <w:r>
        <w:rPr>
          <w:rFonts w:ascii="Meiryo" w:eastAsia="Meiryo" w:hAnsi="Meiryo" w:cs="Meiryo"/>
          <w:color w:val="221F1F"/>
          <w:spacing w:val="5"/>
          <w:w w:val="91"/>
        </w:rPr>
        <w:t>p</w:t>
      </w:r>
      <w:r>
        <w:rPr>
          <w:rFonts w:ascii="Meiryo" w:eastAsia="Meiryo" w:hAnsi="Meiryo" w:cs="Meiryo"/>
          <w:color w:val="221F1F"/>
          <w:w w:val="91"/>
        </w:rPr>
        <w:t>ort</w:t>
      </w:r>
      <w:r>
        <w:rPr>
          <w:rFonts w:ascii="Meiryo" w:eastAsia="Meiryo" w:hAnsi="Meiryo" w:cs="Meiryo"/>
          <w:color w:val="221F1F"/>
          <w:spacing w:val="11"/>
          <w:w w:val="91"/>
        </w:rPr>
        <w:t xml:space="preserve"> </w:t>
      </w:r>
      <w:r>
        <w:rPr>
          <w:rFonts w:ascii="Meiryo" w:eastAsia="Meiryo" w:hAnsi="Meiryo" w:cs="Meiryo"/>
          <w:color w:val="221F1F"/>
          <w:w w:val="91"/>
        </w:rPr>
        <w:t>from</w:t>
      </w:r>
      <w:r>
        <w:rPr>
          <w:rFonts w:ascii="Meiryo" w:eastAsia="Meiryo" w:hAnsi="Meiryo" w:cs="Meiryo"/>
          <w:color w:val="221F1F"/>
          <w:spacing w:val="2"/>
          <w:w w:val="91"/>
        </w:rPr>
        <w:t xml:space="preserve"> </w:t>
      </w:r>
      <w:r>
        <w:rPr>
          <w:rFonts w:ascii="Meiryo" w:eastAsia="Meiryo" w:hAnsi="Meiryo" w:cs="Meiryo"/>
          <w:color w:val="221F1F"/>
          <w:w w:val="91"/>
        </w:rPr>
        <w:t>the</w:t>
      </w:r>
      <w:r>
        <w:rPr>
          <w:rFonts w:ascii="Meiryo" w:eastAsia="Meiryo" w:hAnsi="Meiryo" w:cs="Meiryo"/>
          <w:color w:val="221F1F"/>
          <w:spacing w:val="4"/>
          <w:w w:val="91"/>
        </w:rPr>
        <w:t xml:space="preserve"> </w:t>
      </w:r>
      <w:r>
        <w:rPr>
          <w:rFonts w:ascii="Meiryo" w:eastAsia="Meiryo" w:hAnsi="Meiryo" w:cs="Meiryo"/>
          <w:color w:val="221F1F"/>
          <w:w w:val="91"/>
        </w:rPr>
        <w:t>foll</w:t>
      </w:r>
      <w:r>
        <w:rPr>
          <w:rFonts w:ascii="Meiryo" w:eastAsia="Meiryo" w:hAnsi="Meiryo" w:cs="Meiryo"/>
          <w:color w:val="221F1F"/>
          <w:spacing w:val="-5"/>
          <w:w w:val="91"/>
        </w:rPr>
        <w:t>o</w:t>
      </w:r>
      <w:r>
        <w:rPr>
          <w:rFonts w:ascii="Meiryo" w:eastAsia="Meiryo" w:hAnsi="Meiryo" w:cs="Meiryo"/>
          <w:color w:val="221F1F"/>
          <w:w w:val="91"/>
        </w:rPr>
        <w:t>wing</w:t>
      </w:r>
      <w:r>
        <w:rPr>
          <w:rFonts w:ascii="Meiryo" w:eastAsia="Meiryo" w:hAnsi="Meiryo" w:cs="Meiryo"/>
          <w:color w:val="221F1F"/>
          <w:spacing w:val="18"/>
          <w:w w:val="91"/>
        </w:rPr>
        <w:t xml:space="preserve"> </w:t>
      </w:r>
      <w:r>
        <w:rPr>
          <w:rFonts w:ascii="Meiryo" w:eastAsia="Meiryo" w:hAnsi="Meiryo" w:cs="Meiryo"/>
          <w:color w:val="221F1F"/>
          <w:w w:val="95"/>
        </w:rPr>
        <w:t>uni</w:t>
      </w:r>
      <w:r>
        <w:rPr>
          <w:rFonts w:ascii="Meiryo" w:eastAsia="Meiryo" w:hAnsi="Meiryo" w:cs="Meiryo"/>
          <w:color w:val="221F1F"/>
          <w:spacing w:val="-5"/>
          <w:w w:val="95"/>
        </w:rPr>
        <w:t>v</w:t>
      </w:r>
      <w:r>
        <w:rPr>
          <w:rFonts w:ascii="Meiryo" w:eastAsia="Meiryo" w:hAnsi="Meiryo" w:cs="Meiryo"/>
          <w:color w:val="221F1F"/>
          <w:w w:val="78"/>
        </w:rPr>
        <w:t>e</w:t>
      </w:r>
      <w:r>
        <w:rPr>
          <w:rFonts w:ascii="Meiryo" w:eastAsia="Meiryo" w:hAnsi="Meiryo" w:cs="Meiryo"/>
          <w:color w:val="221F1F"/>
          <w:w w:val="88"/>
        </w:rPr>
        <w:t xml:space="preserve">rsities: </w:t>
      </w:r>
      <w:r>
        <w:rPr>
          <w:rFonts w:ascii="Meiryo" w:eastAsia="Meiryo" w:hAnsi="Meiryo" w:cs="Meiryo"/>
          <w:color w:val="221F1F"/>
          <w:w w:val="94"/>
        </w:rPr>
        <w:t>Uni</w:t>
      </w:r>
      <w:r>
        <w:rPr>
          <w:rFonts w:ascii="Meiryo" w:eastAsia="Meiryo" w:hAnsi="Meiryo" w:cs="Meiryo"/>
          <w:color w:val="221F1F"/>
          <w:spacing w:val="-5"/>
          <w:w w:val="94"/>
        </w:rPr>
        <w:t>v</w:t>
      </w:r>
      <w:r>
        <w:rPr>
          <w:rFonts w:ascii="Meiryo" w:eastAsia="Meiryo" w:hAnsi="Meiryo" w:cs="Meiryo"/>
          <w:color w:val="221F1F"/>
          <w:w w:val="94"/>
        </w:rPr>
        <w:t>ersi</w:t>
      </w:r>
      <w:r>
        <w:rPr>
          <w:rFonts w:ascii="Meiryo" w:eastAsia="Meiryo" w:hAnsi="Meiryo" w:cs="Meiryo"/>
          <w:color w:val="221F1F"/>
          <w:spacing w:val="-5"/>
          <w:w w:val="94"/>
        </w:rPr>
        <w:t>t</w:t>
      </w:r>
      <w:r>
        <w:rPr>
          <w:rFonts w:ascii="Meiryo" w:eastAsia="Meiryo" w:hAnsi="Meiryo" w:cs="Meiryo"/>
          <w:color w:val="221F1F"/>
          <w:w w:val="94"/>
        </w:rPr>
        <w:t>y</w:t>
      </w:r>
      <w:r>
        <w:rPr>
          <w:rFonts w:ascii="Meiryo" w:eastAsia="Meiryo" w:hAnsi="Meiryo" w:cs="Meiryo"/>
          <w:color w:val="221F1F"/>
          <w:spacing w:val="15"/>
          <w:w w:val="94"/>
        </w:rPr>
        <w:t xml:space="preserve"> </w:t>
      </w:r>
      <w:r>
        <w:rPr>
          <w:rFonts w:ascii="Meiryo" w:eastAsia="Meiryo" w:hAnsi="Meiryo" w:cs="Meiryo"/>
          <w:color w:val="221F1F"/>
        </w:rPr>
        <w:t>of</w:t>
      </w:r>
      <w:r>
        <w:rPr>
          <w:rFonts w:ascii="Meiryo" w:eastAsia="Meiryo" w:hAnsi="Meiryo" w:cs="Meiryo"/>
          <w:color w:val="221F1F"/>
          <w:spacing w:val="-20"/>
        </w:rPr>
        <w:t xml:space="preserve"> </w:t>
      </w:r>
      <w:r>
        <w:rPr>
          <w:rFonts w:ascii="Meiryo" w:eastAsia="Meiryo" w:hAnsi="Meiryo" w:cs="Meiryo"/>
          <w:color w:val="221F1F"/>
        </w:rPr>
        <w:t>British</w:t>
      </w:r>
      <w:r>
        <w:rPr>
          <w:rFonts w:ascii="Meiryo" w:eastAsia="Meiryo" w:hAnsi="Meiryo" w:cs="Meiryo"/>
          <w:color w:val="221F1F"/>
          <w:spacing w:val="-4"/>
        </w:rPr>
        <w:t xml:space="preserve"> </w:t>
      </w:r>
      <w:r>
        <w:rPr>
          <w:rFonts w:ascii="Meiryo" w:eastAsia="Meiryo" w:hAnsi="Meiryo" w:cs="Meiryo"/>
          <w:color w:val="221F1F"/>
          <w:w w:val="93"/>
        </w:rPr>
        <w:t>Colu</w:t>
      </w:r>
      <w:r>
        <w:rPr>
          <w:rFonts w:ascii="Meiryo" w:eastAsia="Meiryo" w:hAnsi="Meiryo" w:cs="Meiryo"/>
          <w:color w:val="221F1F"/>
          <w:spacing w:val="-5"/>
          <w:w w:val="93"/>
        </w:rPr>
        <w:t>m</w:t>
      </w:r>
      <w:r>
        <w:rPr>
          <w:rFonts w:ascii="Meiryo" w:eastAsia="Meiryo" w:hAnsi="Meiryo" w:cs="Meiryo"/>
          <w:color w:val="221F1F"/>
          <w:w w:val="93"/>
        </w:rPr>
        <w:t>bia,</w:t>
      </w:r>
      <w:r>
        <w:rPr>
          <w:rFonts w:ascii="Meiryo" w:eastAsia="Meiryo" w:hAnsi="Meiryo" w:cs="Meiryo"/>
          <w:color w:val="221F1F"/>
          <w:spacing w:val="13"/>
          <w:w w:val="93"/>
        </w:rPr>
        <w:t xml:space="preserve"> </w:t>
      </w:r>
      <w:r>
        <w:rPr>
          <w:rFonts w:ascii="Meiryo" w:eastAsia="Meiryo" w:hAnsi="Meiryo" w:cs="Meiryo"/>
          <w:color w:val="221F1F"/>
          <w:w w:val="93"/>
        </w:rPr>
        <w:t>Uni</w:t>
      </w:r>
      <w:r>
        <w:rPr>
          <w:rFonts w:ascii="Meiryo" w:eastAsia="Meiryo" w:hAnsi="Meiryo" w:cs="Meiryo"/>
          <w:color w:val="221F1F"/>
          <w:spacing w:val="-5"/>
          <w:w w:val="93"/>
        </w:rPr>
        <w:t>v</w:t>
      </w:r>
      <w:r>
        <w:rPr>
          <w:rFonts w:ascii="Meiryo" w:eastAsia="Meiryo" w:hAnsi="Meiryo" w:cs="Meiryo"/>
          <w:color w:val="221F1F"/>
          <w:w w:val="93"/>
        </w:rPr>
        <w:t>ersi</w:t>
      </w:r>
      <w:r>
        <w:rPr>
          <w:rFonts w:ascii="Meiryo" w:eastAsia="Meiryo" w:hAnsi="Meiryo" w:cs="Meiryo"/>
          <w:color w:val="221F1F"/>
          <w:spacing w:val="-5"/>
          <w:w w:val="93"/>
        </w:rPr>
        <w:t>t</w:t>
      </w:r>
      <w:r>
        <w:rPr>
          <w:rFonts w:ascii="Meiryo" w:eastAsia="Meiryo" w:hAnsi="Meiryo" w:cs="Meiryo"/>
          <w:color w:val="221F1F"/>
          <w:w w:val="93"/>
        </w:rPr>
        <w:t>y</w:t>
      </w:r>
      <w:r>
        <w:rPr>
          <w:rFonts w:ascii="Meiryo" w:eastAsia="Meiryo" w:hAnsi="Meiryo" w:cs="Meiryo"/>
          <w:color w:val="221F1F"/>
          <w:spacing w:val="25"/>
          <w:w w:val="93"/>
        </w:rPr>
        <w:t xml:space="preserve"> </w:t>
      </w:r>
      <w:r>
        <w:rPr>
          <w:rFonts w:ascii="Meiryo" w:eastAsia="Meiryo" w:hAnsi="Meiryo" w:cs="Meiryo"/>
          <w:color w:val="221F1F"/>
        </w:rPr>
        <w:t>of</w:t>
      </w:r>
      <w:r>
        <w:rPr>
          <w:rFonts w:ascii="Meiryo" w:eastAsia="Meiryo" w:hAnsi="Meiryo" w:cs="Meiryo"/>
          <w:color w:val="221F1F"/>
          <w:spacing w:val="-20"/>
        </w:rPr>
        <w:t xml:space="preserve"> </w:t>
      </w:r>
      <w:r>
        <w:rPr>
          <w:rFonts w:ascii="Meiryo" w:eastAsia="Meiryo" w:hAnsi="Meiryo" w:cs="Meiryo"/>
          <w:color w:val="221F1F"/>
          <w:w w:val="93"/>
        </w:rPr>
        <w:t>Oklahoma</w:t>
      </w:r>
      <w:r>
        <w:rPr>
          <w:rFonts w:ascii="Meiryo" w:eastAsia="Meiryo" w:hAnsi="Meiryo" w:cs="Meiryo"/>
          <w:color w:val="221F1F"/>
          <w:spacing w:val="7"/>
          <w:w w:val="93"/>
        </w:rPr>
        <w:t xml:space="preserve"> </w:t>
      </w:r>
      <w:r>
        <w:rPr>
          <w:rFonts w:ascii="Meiryo" w:eastAsia="Meiryo" w:hAnsi="Meiryo" w:cs="Meiryo"/>
          <w:color w:val="221F1F"/>
        </w:rPr>
        <w:t>&amp;</w:t>
      </w:r>
      <w:r>
        <w:rPr>
          <w:rFonts w:ascii="Meiryo" w:eastAsia="Meiryo" w:hAnsi="Meiryo" w:cs="Meiryo"/>
          <w:color w:val="221F1F"/>
          <w:spacing w:val="14"/>
        </w:rPr>
        <w:t xml:space="preserve"> </w:t>
      </w:r>
      <w:r>
        <w:rPr>
          <w:rFonts w:ascii="Meiryo" w:eastAsia="Meiryo" w:hAnsi="Meiryo" w:cs="Meiryo"/>
          <w:color w:val="221F1F"/>
          <w:spacing w:val="-16"/>
          <w:w w:val="94"/>
        </w:rPr>
        <w:t>V</w:t>
      </w:r>
      <w:r>
        <w:rPr>
          <w:rFonts w:ascii="Meiryo" w:eastAsia="Meiryo" w:hAnsi="Meiryo" w:cs="Meiryo"/>
          <w:color w:val="221F1F"/>
          <w:w w:val="94"/>
        </w:rPr>
        <w:t>anderbilt</w:t>
      </w:r>
      <w:r>
        <w:rPr>
          <w:rFonts w:ascii="Meiryo" w:eastAsia="Meiryo" w:hAnsi="Meiryo" w:cs="Meiryo"/>
          <w:color w:val="221F1F"/>
          <w:spacing w:val="30"/>
          <w:w w:val="94"/>
        </w:rPr>
        <w:t xml:space="preserve"> </w:t>
      </w:r>
      <w:r>
        <w:rPr>
          <w:rFonts w:ascii="Meiryo" w:eastAsia="Meiryo" w:hAnsi="Meiryo" w:cs="Meiryo"/>
          <w:color w:val="221F1F"/>
          <w:w w:val="94"/>
        </w:rPr>
        <w:t>Uni</w:t>
      </w:r>
      <w:r>
        <w:rPr>
          <w:rFonts w:ascii="Meiryo" w:eastAsia="Meiryo" w:hAnsi="Meiryo" w:cs="Meiryo"/>
          <w:color w:val="221F1F"/>
          <w:spacing w:val="-5"/>
          <w:w w:val="94"/>
        </w:rPr>
        <w:t>v</w:t>
      </w:r>
      <w:r>
        <w:rPr>
          <w:rFonts w:ascii="Meiryo" w:eastAsia="Meiryo" w:hAnsi="Meiryo" w:cs="Meiryo"/>
          <w:color w:val="221F1F"/>
          <w:w w:val="94"/>
        </w:rPr>
        <w:t>ersi</w:t>
      </w:r>
      <w:r>
        <w:rPr>
          <w:rFonts w:ascii="Meiryo" w:eastAsia="Meiryo" w:hAnsi="Meiryo" w:cs="Meiryo"/>
          <w:color w:val="221F1F"/>
          <w:spacing w:val="-5"/>
          <w:w w:val="94"/>
        </w:rPr>
        <w:t>t</w:t>
      </w:r>
      <w:r>
        <w:rPr>
          <w:rFonts w:ascii="Meiryo" w:eastAsia="Meiryo" w:hAnsi="Meiryo" w:cs="Meiryo"/>
          <w:color w:val="221F1F"/>
          <w:spacing w:val="-16"/>
          <w:w w:val="94"/>
        </w:rPr>
        <w:t>y</w:t>
      </w:r>
      <w:r>
        <w:rPr>
          <w:rFonts w:ascii="Meiryo" w:eastAsia="Meiryo" w:hAnsi="Meiryo" w:cs="Meiryo"/>
          <w:color w:val="221F1F"/>
          <w:w w:val="94"/>
        </w:rPr>
        <w:t>.</w:t>
      </w:r>
      <w:r>
        <w:rPr>
          <w:rFonts w:ascii="Meiryo" w:eastAsia="Meiryo" w:hAnsi="Meiryo" w:cs="Meiryo"/>
          <w:color w:val="221F1F"/>
          <w:spacing w:val="27"/>
          <w:w w:val="94"/>
        </w:rPr>
        <w:t xml:space="preserve"> </w:t>
      </w:r>
      <w:del w:id="21" w:author="0" w:date="2015-11-10T13:47:00Z">
        <w:r>
          <w:rPr>
            <w:rFonts w:ascii="Meiryo" w:eastAsia="Meiryo" w:hAnsi="Meiryo" w:cs="Meiryo"/>
            <w:color w:val="221F1F"/>
          </w:rPr>
          <w:delText xml:space="preserve">The </w:delText>
        </w:r>
        <w:r>
          <w:rPr>
            <w:rFonts w:ascii="Meiryo" w:eastAsia="Meiryo" w:hAnsi="Meiryo" w:cs="Meiryo"/>
            <w:color w:val="221F1F"/>
            <w:w w:val="88"/>
          </w:rPr>
          <w:delText>aforeme</w:delText>
        </w:r>
        <w:r>
          <w:rPr>
            <w:rFonts w:ascii="Meiryo" w:eastAsia="Meiryo" w:hAnsi="Meiryo" w:cs="Meiryo"/>
            <w:color w:val="221F1F"/>
            <w:spacing w:val="-4"/>
            <w:w w:val="88"/>
          </w:rPr>
          <w:delText>n</w:delText>
        </w:r>
        <w:r>
          <w:rPr>
            <w:rFonts w:ascii="Meiryo" w:eastAsia="Meiryo" w:hAnsi="Meiryo" w:cs="Meiryo"/>
            <w:color w:val="221F1F"/>
            <w:w w:val="88"/>
          </w:rPr>
          <w:delText>tioned</w:delText>
        </w:r>
        <w:r>
          <w:rPr>
            <w:rFonts w:ascii="Meiryo" w:eastAsia="Meiryo" w:hAnsi="Meiryo" w:cs="Meiryo"/>
            <w:color w:val="221F1F"/>
            <w:spacing w:val="24"/>
            <w:w w:val="88"/>
          </w:rPr>
          <w:delText xml:space="preserve"> </w:delText>
        </w:r>
        <w:r>
          <w:rPr>
            <w:rFonts w:ascii="Meiryo" w:eastAsia="Meiryo" w:hAnsi="Meiryo" w:cs="Meiryo"/>
            <w:color w:val="221F1F"/>
            <w:w w:val="88"/>
          </w:rPr>
          <w:delText>funding</w:delText>
        </w:r>
        <w:r>
          <w:rPr>
            <w:rFonts w:ascii="Meiryo" w:eastAsia="Meiryo" w:hAnsi="Meiryo" w:cs="Meiryo"/>
            <w:color w:val="221F1F"/>
            <w:spacing w:val="39"/>
            <w:w w:val="88"/>
          </w:rPr>
          <w:delText xml:space="preserve"> </w:delText>
        </w:r>
        <w:r>
          <w:rPr>
            <w:rFonts w:ascii="Meiryo" w:eastAsia="Meiryo" w:hAnsi="Meiryo" w:cs="Meiryo"/>
            <w:color w:val="221F1F"/>
            <w:w w:val="88"/>
          </w:rPr>
          <w:delText>sources</w:delText>
        </w:r>
        <w:r>
          <w:rPr>
            <w:rFonts w:ascii="Meiryo" w:eastAsia="Meiryo" w:hAnsi="Meiryo" w:cs="Meiryo"/>
            <w:color w:val="221F1F"/>
            <w:spacing w:val="-6"/>
            <w:w w:val="88"/>
          </w:rPr>
          <w:delText xml:space="preserve"> </w:delText>
        </w:r>
        <w:r>
          <w:rPr>
            <w:rFonts w:ascii="Meiryo" w:eastAsia="Meiryo" w:hAnsi="Meiryo" w:cs="Meiryo"/>
            <w:color w:val="221F1F"/>
          </w:rPr>
          <w:delText>did</w:delText>
        </w:r>
        <w:r>
          <w:rPr>
            <w:rFonts w:ascii="Meiryo" w:eastAsia="Meiryo" w:hAnsi="Meiryo" w:cs="Meiryo"/>
            <w:color w:val="221F1F"/>
            <w:spacing w:val="-11"/>
          </w:rPr>
          <w:delText xml:space="preserve"> </w:delText>
        </w:r>
        <w:r>
          <w:rPr>
            <w:rFonts w:ascii="Meiryo" w:eastAsia="Meiryo" w:hAnsi="Meiryo" w:cs="Meiryo"/>
            <w:color w:val="221F1F"/>
          </w:rPr>
          <w:delText>not</w:delText>
        </w:r>
        <w:r>
          <w:rPr>
            <w:rFonts w:ascii="Meiryo" w:eastAsia="Meiryo" w:hAnsi="Meiryo" w:cs="Meiryo"/>
            <w:color w:val="221F1F"/>
            <w:spacing w:val="-22"/>
          </w:rPr>
          <w:delText xml:space="preserve"> </w:delText>
        </w:r>
        <w:r>
          <w:rPr>
            <w:rFonts w:ascii="Meiryo" w:eastAsia="Meiryo" w:hAnsi="Meiryo" w:cs="Meiryo"/>
            <w:color w:val="221F1F"/>
            <w:w w:val="89"/>
          </w:rPr>
          <w:delText>h</w:delText>
        </w:r>
        <w:r>
          <w:rPr>
            <w:rFonts w:ascii="Meiryo" w:eastAsia="Meiryo" w:hAnsi="Meiryo" w:cs="Meiryo"/>
            <w:color w:val="221F1F"/>
            <w:spacing w:val="-5"/>
            <w:w w:val="89"/>
          </w:rPr>
          <w:delText>a</w:delText>
        </w:r>
        <w:r>
          <w:rPr>
            <w:rFonts w:ascii="Meiryo" w:eastAsia="Meiryo" w:hAnsi="Meiryo" w:cs="Meiryo"/>
            <w:color w:val="221F1F"/>
            <w:spacing w:val="-4"/>
            <w:w w:val="89"/>
          </w:rPr>
          <w:delText>v</w:delText>
        </w:r>
        <w:r>
          <w:rPr>
            <w:rFonts w:ascii="Meiryo" w:eastAsia="Meiryo" w:hAnsi="Meiryo" w:cs="Meiryo"/>
            <w:color w:val="221F1F"/>
            <w:w w:val="89"/>
          </w:rPr>
          <w:delText>e</w:delText>
        </w:r>
        <w:r>
          <w:rPr>
            <w:rFonts w:ascii="Meiryo" w:eastAsia="Meiryo" w:hAnsi="Meiryo" w:cs="Meiryo"/>
            <w:color w:val="221F1F"/>
            <w:spacing w:val="3"/>
            <w:w w:val="89"/>
          </w:rPr>
          <w:delText xml:space="preserve"> </w:delText>
        </w:r>
        <w:r>
          <w:rPr>
            <w:rFonts w:ascii="Meiryo" w:eastAsia="Meiryo" w:hAnsi="Meiryo" w:cs="Meiryo"/>
            <w:color w:val="221F1F"/>
            <w:w w:val="89"/>
          </w:rPr>
          <w:delText>a</w:delText>
        </w:r>
        <w:r>
          <w:rPr>
            <w:rFonts w:ascii="Meiryo" w:eastAsia="Meiryo" w:hAnsi="Meiryo" w:cs="Meiryo"/>
            <w:color w:val="221F1F"/>
            <w:spacing w:val="-5"/>
            <w:w w:val="89"/>
          </w:rPr>
          <w:delText>n</w:delText>
        </w:r>
        <w:r>
          <w:rPr>
            <w:rFonts w:ascii="Meiryo" w:eastAsia="Meiryo" w:hAnsi="Meiryo" w:cs="Meiryo"/>
            <w:color w:val="221F1F"/>
            <w:w w:val="89"/>
          </w:rPr>
          <w:delText>y</w:delText>
        </w:r>
        <w:r>
          <w:rPr>
            <w:rFonts w:ascii="Meiryo" w:eastAsia="Meiryo" w:hAnsi="Meiryo" w:cs="Meiryo"/>
            <w:color w:val="221F1F"/>
            <w:spacing w:val="17"/>
            <w:w w:val="89"/>
          </w:rPr>
          <w:delText xml:space="preserve"> </w:delText>
        </w:r>
        <w:r>
          <w:rPr>
            <w:rFonts w:ascii="Meiryo" w:eastAsia="Meiryo" w:hAnsi="Meiryo" w:cs="Meiryo"/>
            <w:color w:val="221F1F"/>
          </w:rPr>
          <w:delText>input</w:delText>
        </w:r>
        <w:r>
          <w:rPr>
            <w:rFonts w:ascii="Meiryo" w:eastAsia="Meiryo" w:hAnsi="Meiryo" w:cs="Meiryo"/>
            <w:color w:val="221F1F"/>
            <w:spacing w:val="-20"/>
          </w:rPr>
          <w:delText xml:space="preserve"> </w:delText>
        </w:r>
        <w:r>
          <w:rPr>
            <w:rFonts w:ascii="Meiryo" w:eastAsia="Meiryo" w:hAnsi="Meiryo" w:cs="Meiryo"/>
            <w:color w:val="221F1F"/>
          </w:rPr>
          <w:delText>in</w:delText>
        </w:r>
        <w:r>
          <w:rPr>
            <w:rFonts w:ascii="Meiryo" w:eastAsia="Meiryo" w:hAnsi="Meiryo" w:cs="Meiryo"/>
            <w:color w:val="221F1F"/>
            <w:spacing w:val="-2"/>
          </w:rPr>
          <w:delText xml:space="preserve"> </w:delText>
        </w:r>
        <w:r>
          <w:rPr>
            <w:rFonts w:ascii="Meiryo" w:eastAsia="Meiryo" w:hAnsi="Meiryo" w:cs="Meiryo"/>
            <w:color w:val="221F1F"/>
            <w:w w:val="91"/>
          </w:rPr>
          <w:delText>the</w:delText>
        </w:r>
        <w:r>
          <w:rPr>
            <w:rFonts w:ascii="Meiryo" w:eastAsia="Meiryo" w:hAnsi="Meiryo" w:cs="Meiryo"/>
            <w:color w:val="221F1F"/>
            <w:spacing w:val="4"/>
            <w:w w:val="91"/>
          </w:rPr>
          <w:delText xml:space="preserve"> </w:delText>
        </w:r>
        <w:r>
          <w:rPr>
            <w:rFonts w:ascii="Meiryo" w:eastAsia="Meiryo" w:hAnsi="Meiryo" w:cs="Meiryo"/>
            <w:color w:val="221F1F"/>
            <w:w w:val="91"/>
          </w:rPr>
          <w:delText>pr</w:delText>
        </w:r>
        <w:r>
          <w:rPr>
            <w:rFonts w:ascii="Meiryo" w:eastAsia="Meiryo" w:hAnsi="Meiryo" w:cs="Meiryo"/>
            <w:color w:val="221F1F"/>
            <w:spacing w:val="5"/>
            <w:w w:val="91"/>
          </w:rPr>
          <w:delText>o</w:delText>
        </w:r>
        <w:r>
          <w:rPr>
            <w:rFonts w:ascii="Meiryo" w:eastAsia="Meiryo" w:hAnsi="Meiryo" w:cs="Meiryo"/>
            <w:color w:val="221F1F"/>
            <w:w w:val="91"/>
          </w:rPr>
          <w:delText>duction</w:delText>
        </w:r>
        <w:r>
          <w:rPr>
            <w:rFonts w:ascii="Meiryo" w:eastAsia="Meiryo" w:hAnsi="Meiryo" w:cs="Meiryo"/>
            <w:color w:val="221F1F"/>
            <w:spacing w:val="30"/>
            <w:w w:val="91"/>
          </w:rPr>
          <w:delText xml:space="preserve"> </w:delText>
        </w:r>
        <w:r>
          <w:rPr>
            <w:rFonts w:ascii="Meiryo" w:eastAsia="Meiryo" w:hAnsi="Meiryo" w:cs="Meiryo"/>
            <w:color w:val="221F1F"/>
          </w:rPr>
          <w:delText>of</w:delText>
        </w:r>
        <w:r>
          <w:rPr>
            <w:rFonts w:ascii="Meiryo" w:eastAsia="Meiryo" w:hAnsi="Meiryo" w:cs="Meiryo"/>
            <w:color w:val="221F1F"/>
            <w:spacing w:val="-19"/>
          </w:rPr>
          <w:delText xml:space="preserve"> </w:delText>
        </w:r>
        <w:r>
          <w:rPr>
            <w:rFonts w:ascii="Meiryo" w:eastAsia="Meiryo" w:hAnsi="Meiryo" w:cs="Meiryo"/>
            <w:color w:val="221F1F"/>
          </w:rPr>
          <w:delText>this</w:delText>
        </w:r>
        <w:r>
          <w:rPr>
            <w:rFonts w:ascii="Meiryo" w:eastAsia="Meiryo" w:hAnsi="Meiryo" w:cs="Meiryo"/>
            <w:color w:val="221F1F"/>
            <w:spacing w:val="-20"/>
          </w:rPr>
          <w:delText xml:space="preserve"> </w:delText>
        </w:r>
        <w:r>
          <w:rPr>
            <w:rFonts w:ascii="Meiryo" w:eastAsia="Meiryo" w:hAnsi="Meiryo" w:cs="Meiryo"/>
            <w:color w:val="221F1F"/>
          </w:rPr>
          <w:delText>article.</w:delText>
        </w:r>
      </w:del>
    </w:p>
    <w:p>
      <w:pPr>
        <w:spacing w:before="35" w:line="278" w:lineRule="auto"/>
        <w:ind w:left="155" w:right="379" w:firstLine="542"/>
        <w:rPr>
          <w:rFonts w:ascii="Meiryo" w:eastAsia="Meiryo" w:hAnsi="Meiryo" w:cs="Meiryo"/>
        </w:rPr>
        <w:sectPr>
          <w:headerReference w:type="default" r:id="rId7"/>
          <w:pgSz w:w="12240" w:h="15840"/>
          <w:pgMar w:top="900" w:right="1720" w:bottom="280" w:left="1720" w:header="684" w:footer="0" w:gutter="0"/>
          <w:pgNumType w:start="1"/>
          <w:cols w:space="720"/>
        </w:sectPr>
      </w:pPr>
      <w:r>
        <w:rPr>
          <w:rFonts w:ascii="Meiryo" w:eastAsia="Meiryo" w:hAnsi="Meiryo" w:cs="Meiryo"/>
          <w:color w:val="221F1F"/>
          <w:w w:val="89"/>
        </w:rPr>
        <w:t>Corres</w:t>
      </w:r>
      <w:r>
        <w:rPr>
          <w:rFonts w:ascii="Meiryo" w:eastAsia="Meiryo" w:hAnsi="Meiryo" w:cs="Meiryo"/>
          <w:color w:val="221F1F"/>
          <w:spacing w:val="5"/>
          <w:w w:val="89"/>
        </w:rPr>
        <w:t>p</w:t>
      </w:r>
      <w:r>
        <w:rPr>
          <w:rFonts w:ascii="Meiryo" w:eastAsia="Meiryo" w:hAnsi="Meiryo" w:cs="Meiryo"/>
          <w:color w:val="221F1F"/>
          <w:w w:val="89"/>
        </w:rPr>
        <w:t>ondence</w:t>
      </w:r>
      <w:r>
        <w:rPr>
          <w:rFonts w:ascii="Meiryo" w:eastAsia="Meiryo" w:hAnsi="Meiryo" w:cs="Meiryo"/>
          <w:color w:val="221F1F"/>
          <w:spacing w:val="15"/>
          <w:w w:val="89"/>
        </w:rPr>
        <w:t xml:space="preserve"> </w:t>
      </w:r>
      <w:r>
        <w:rPr>
          <w:rFonts w:ascii="Meiryo" w:eastAsia="Meiryo" w:hAnsi="Meiryo" w:cs="Meiryo"/>
          <w:color w:val="221F1F"/>
          <w:w w:val="89"/>
        </w:rPr>
        <w:t>concerning</w:t>
      </w:r>
      <w:r>
        <w:rPr>
          <w:rFonts w:ascii="Meiryo" w:eastAsia="Meiryo" w:hAnsi="Meiryo" w:cs="Meiryo"/>
          <w:color w:val="221F1F"/>
          <w:spacing w:val="20"/>
          <w:w w:val="89"/>
        </w:rPr>
        <w:t xml:space="preserve"> </w:t>
      </w:r>
      <w:r>
        <w:rPr>
          <w:rFonts w:ascii="Meiryo" w:eastAsia="Meiryo" w:hAnsi="Meiryo" w:cs="Meiryo"/>
          <w:color w:val="221F1F"/>
        </w:rPr>
        <w:t>this</w:t>
      </w:r>
      <w:r>
        <w:rPr>
          <w:rFonts w:ascii="Meiryo" w:eastAsia="Meiryo" w:hAnsi="Meiryo" w:cs="Meiryo"/>
          <w:color w:val="221F1F"/>
          <w:spacing w:val="-20"/>
        </w:rPr>
        <w:t xml:space="preserve"> </w:t>
      </w:r>
      <w:r>
        <w:rPr>
          <w:rFonts w:ascii="Meiryo" w:eastAsia="Meiryo" w:hAnsi="Meiryo" w:cs="Meiryo"/>
          <w:color w:val="221F1F"/>
          <w:w w:val="89"/>
        </w:rPr>
        <w:t>article</w:t>
      </w:r>
      <w:r>
        <w:rPr>
          <w:rFonts w:ascii="Meiryo" w:eastAsia="Meiryo" w:hAnsi="Meiryo" w:cs="Meiryo"/>
          <w:color w:val="221F1F"/>
          <w:spacing w:val="38"/>
          <w:w w:val="89"/>
        </w:rPr>
        <w:t xml:space="preserve"> </w:t>
      </w:r>
      <w:r>
        <w:rPr>
          <w:rFonts w:ascii="Meiryo" w:eastAsia="Meiryo" w:hAnsi="Meiryo" w:cs="Meiryo"/>
          <w:color w:val="221F1F"/>
          <w:w w:val="89"/>
        </w:rPr>
        <w:t>should</w:t>
      </w:r>
      <w:r>
        <w:rPr>
          <w:rFonts w:ascii="Meiryo" w:eastAsia="Meiryo" w:hAnsi="Meiryo" w:cs="Meiryo"/>
          <w:color w:val="221F1F"/>
          <w:spacing w:val="21"/>
          <w:w w:val="89"/>
        </w:rPr>
        <w:t xml:space="preserve"> </w:t>
      </w:r>
      <w:r>
        <w:rPr>
          <w:rFonts w:ascii="Meiryo" w:eastAsia="Meiryo" w:hAnsi="Meiryo" w:cs="Meiryo"/>
          <w:color w:val="221F1F"/>
          <w:spacing w:val="5"/>
          <w:w w:val="89"/>
        </w:rPr>
        <w:t>b</w:t>
      </w:r>
      <w:r>
        <w:rPr>
          <w:rFonts w:ascii="Meiryo" w:eastAsia="Meiryo" w:hAnsi="Meiryo" w:cs="Meiryo"/>
          <w:color w:val="221F1F"/>
          <w:w w:val="89"/>
        </w:rPr>
        <w:t>e addressed</w:t>
      </w:r>
      <w:r>
        <w:rPr>
          <w:rFonts w:ascii="Meiryo" w:eastAsia="Meiryo" w:hAnsi="Meiryo" w:cs="Meiryo"/>
          <w:color w:val="221F1F"/>
          <w:spacing w:val="-11"/>
          <w:w w:val="89"/>
        </w:rPr>
        <w:t xml:space="preserve"> </w:t>
      </w:r>
      <w:r>
        <w:rPr>
          <w:rFonts w:ascii="Meiryo" w:eastAsia="Meiryo" w:hAnsi="Meiryo" w:cs="Meiryo"/>
          <w:color w:val="221F1F"/>
        </w:rPr>
        <w:t>to</w:t>
      </w:r>
      <w:r>
        <w:rPr>
          <w:rFonts w:ascii="Meiryo" w:eastAsia="Meiryo" w:hAnsi="Meiryo" w:cs="Meiryo"/>
          <w:color w:val="221F1F"/>
          <w:spacing w:val="-13"/>
        </w:rPr>
        <w:t xml:space="preserve"> </w:t>
      </w:r>
      <w:r>
        <w:rPr>
          <w:rFonts w:ascii="Meiryo" w:eastAsia="Meiryo" w:hAnsi="Meiryo" w:cs="Meiryo"/>
          <w:color w:val="221F1F"/>
          <w:w w:val="90"/>
        </w:rPr>
        <w:t>S. Mason</w:t>
      </w:r>
      <w:r>
        <w:rPr>
          <w:rFonts w:ascii="Meiryo" w:eastAsia="Meiryo" w:hAnsi="Meiryo" w:cs="Meiryo"/>
          <w:color w:val="221F1F"/>
          <w:spacing w:val="33"/>
          <w:w w:val="90"/>
        </w:rPr>
        <w:t xml:space="preserve"> </w:t>
      </w:r>
      <w:r>
        <w:rPr>
          <w:rFonts w:ascii="Meiryo" w:eastAsia="Meiryo" w:hAnsi="Meiryo" w:cs="Meiryo"/>
          <w:color w:val="221F1F"/>
        </w:rPr>
        <w:t xml:space="preserve">Garrison, </w:t>
      </w:r>
      <w:r>
        <w:rPr>
          <w:rFonts w:ascii="Meiryo" w:eastAsia="Meiryo" w:hAnsi="Meiryo" w:cs="Meiryo"/>
          <w:color w:val="221F1F"/>
          <w:w w:val="91"/>
        </w:rPr>
        <w:t>Departme</w:t>
      </w:r>
      <w:r>
        <w:rPr>
          <w:rFonts w:ascii="Meiryo" w:eastAsia="Meiryo" w:hAnsi="Meiryo" w:cs="Meiryo"/>
          <w:color w:val="221F1F"/>
          <w:spacing w:val="-5"/>
          <w:w w:val="91"/>
        </w:rPr>
        <w:t>n</w:t>
      </w:r>
      <w:r>
        <w:rPr>
          <w:rFonts w:ascii="Meiryo" w:eastAsia="Meiryo" w:hAnsi="Meiryo" w:cs="Meiryo"/>
          <w:color w:val="221F1F"/>
          <w:w w:val="91"/>
        </w:rPr>
        <w:t>t</w:t>
      </w:r>
      <w:r>
        <w:rPr>
          <w:rFonts w:ascii="Meiryo" w:eastAsia="Meiryo" w:hAnsi="Meiryo" w:cs="Meiryo"/>
          <w:color w:val="221F1F"/>
          <w:spacing w:val="17"/>
          <w:w w:val="91"/>
        </w:rPr>
        <w:t xml:space="preserve"> </w:t>
      </w:r>
      <w:r>
        <w:rPr>
          <w:rFonts w:ascii="Meiryo" w:eastAsia="Meiryo" w:hAnsi="Meiryo" w:cs="Meiryo"/>
          <w:color w:val="221F1F"/>
        </w:rPr>
        <w:t>of</w:t>
      </w:r>
      <w:r>
        <w:rPr>
          <w:rFonts w:ascii="Meiryo" w:eastAsia="Meiryo" w:hAnsi="Meiryo" w:cs="Meiryo"/>
          <w:color w:val="221F1F"/>
          <w:spacing w:val="-19"/>
        </w:rPr>
        <w:t xml:space="preserve"> </w:t>
      </w:r>
      <w:r>
        <w:rPr>
          <w:rFonts w:ascii="Meiryo" w:eastAsia="Meiryo" w:hAnsi="Meiryo" w:cs="Meiryo"/>
          <w:color w:val="221F1F"/>
          <w:w w:val="91"/>
        </w:rPr>
        <w:t>Psy</w:t>
      </w:r>
      <w:r>
        <w:rPr>
          <w:rFonts w:ascii="Meiryo" w:eastAsia="Meiryo" w:hAnsi="Meiryo" w:cs="Meiryo"/>
          <w:color w:val="221F1F"/>
          <w:spacing w:val="-5"/>
          <w:w w:val="91"/>
        </w:rPr>
        <w:t>c</w:t>
      </w:r>
      <w:r>
        <w:rPr>
          <w:rFonts w:ascii="Meiryo" w:eastAsia="Meiryo" w:hAnsi="Meiryo" w:cs="Meiryo"/>
          <w:color w:val="221F1F"/>
          <w:w w:val="91"/>
        </w:rPr>
        <w:t>hology</w:t>
      </w:r>
      <w:r>
        <w:rPr>
          <w:rFonts w:ascii="Meiryo" w:eastAsia="Meiryo" w:hAnsi="Meiryo" w:cs="Meiryo"/>
          <w:color w:val="221F1F"/>
          <w:spacing w:val="22"/>
          <w:w w:val="91"/>
        </w:rPr>
        <w:t xml:space="preserve"> </w:t>
      </w:r>
      <w:r>
        <w:rPr>
          <w:rFonts w:ascii="Meiryo" w:eastAsia="Meiryo" w:hAnsi="Meiryo" w:cs="Meiryo"/>
          <w:color w:val="221F1F"/>
          <w:w w:val="91"/>
        </w:rPr>
        <w:t>and</w:t>
      </w:r>
      <w:r>
        <w:rPr>
          <w:rFonts w:ascii="Meiryo" w:eastAsia="Meiryo" w:hAnsi="Meiryo" w:cs="Meiryo"/>
          <w:color w:val="221F1F"/>
          <w:spacing w:val="7"/>
          <w:w w:val="91"/>
        </w:rPr>
        <w:t xml:space="preserve"> </w:t>
      </w:r>
      <w:r>
        <w:rPr>
          <w:rFonts w:ascii="Meiryo" w:eastAsia="Meiryo" w:hAnsi="Meiryo" w:cs="Meiryo"/>
          <w:color w:val="221F1F"/>
          <w:w w:val="91"/>
        </w:rPr>
        <w:t>Human</w:t>
      </w:r>
      <w:r>
        <w:rPr>
          <w:rFonts w:ascii="Meiryo" w:eastAsia="Meiryo" w:hAnsi="Meiryo" w:cs="Meiryo"/>
          <w:color w:val="221F1F"/>
          <w:spacing w:val="19"/>
          <w:w w:val="91"/>
        </w:rPr>
        <w:t xml:space="preserve"> </w:t>
      </w:r>
      <w:r>
        <w:rPr>
          <w:rFonts w:ascii="Meiryo" w:eastAsia="Meiryo" w:hAnsi="Meiryo" w:cs="Meiryo"/>
          <w:color w:val="221F1F"/>
          <w:w w:val="91"/>
        </w:rPr>
        <w:t>De</w:t>
      </w:r>
      <w:r>
        <w:rPr>
          <w:rFonts w:ascii="Meiryo" w:eastAsia="Meiryo" w:hAnsi="Meiryo" w:cs="Meiryo"/>
          <w:color w:val="221F1F"/>
          <w:spacing w:val="-5"/>
          <w:w w:val="91"/>
        </w:rPr>
        <w:t>v</w:t>
      </w:r>
      <w:r>
        <w:rPr>
          <w:rFonts w:ascii="Meiryo" w:eastAsia="Meiryo" w:hAnsi="Meiryo" w:cs="Meiryo"/>
          <w:color w:val="221F1F"/>
          <w:w w:val="91"/>
        </w:rPr>
        <w:t>elopme</w:t>
      </w:r>
      <w:r>
        <w:rPr>
          <w:rFonts w:ascii="Meiryo" w:eastAsia="Meiryo" w:hAnsi="Meiryo" w:cs="Meiryo"/>
          <w:color w:val="221F1F"/>
          <w:spacing w:val="-5"/>
          <w:w w:val="91"/>
        </w:rPr>
        <w:t>n</w:t>
      </w:r>
      <w:r>
        <w:rPr>
          <w:rFonts w:ascii="Meiryo" w:eastAsia="Meiryo" w:hAnsi="Meiryo" w:cs="Meiryo"/>
          <w:color w:val="221F1F"/>
          <w:w w:val="91"/>
        </w:rPr>
        <w:t>t,</w:t>
      </w:r>
      <w:r>
        <w:rPr>
          <w:rFonts w:ascii="Meiryo" w:eastAsia="Meiryo" w:hAnsi="Meiryo" w:cs="Meiryo"/>
          <w:color w:val="221F1F"/>
          <w:spacing w:val="-9"/>
          <w:w w:val="91"/>
        </w:rPr>
        <w:t xml:space="preserve"> </w:t>
      </w:r>
      <w:r>
        <w:rPr>
          <w:rFonts w:ascii="Meiryo" w:eastAsia="Meiryo" w:hAnsi="Meiryo" w:cs="Meiryo"/>
          <w:color w:val="221F1F"/>
          <w:spacing w:val="-15"/>
          <w:w w:val="91"/>
        </w:rPr>
        <w:t>V</w:t>
      </w:r>
      <w:r>
        <w:rPr>
          <w:rFonts w:ascii="Meiryo" w:eastAsia="Meiryo" w:hAnsi="Meiryo" w:cs="Meiryo"/>
          <w:color w:val="221F1F"/>
          <w:w w:val="91"/>
        </w:rPr>
        <w:t>anderbilt</w:t>
      </w:r>
      <w:r>
        <w:rPr>
          <w:rFonts w:ascii="Meiryo" w:eastAsia="Meiryo" w:hAnsi="Meiryo" w:cs="Meiryo"/>
          <w:color w:val="221F1F"/>
          <w:spacing w:val="61"/>
          <w:w w:val="91"/>
        </w:rPr>
        <w:t xml:space="preserve"> </w:t>
      </w:r>
      <w:r>
        <w:rPr>
          <w:rFonts w:ascii="Meiryo" w:eastAsia="Meiryo" w:hAnsi="Meiryo" w:cs="Meiryo"/>
          <w:color w:val="221F1F"/>
          <w:w w:val="91"/>
        </w:rPr>
        <w:t>Uni</w:t>
      </w:r>
      <w:r>
        <w:rPr>
          <w:rFonts w:ascii="Meiryo" w:eastAsia="Meiryo" w:hAnsi="Meiryo" w:cs="Meiryo"/>
          <w:color w:val="221F1F"/>
          <w:spacing w:val="-5"/>
          <w:w w:val="91"/>
        </w:rPr>
        <w:t>v</w:t>
      </w:r>
      <w:r>
        <w:rPr>
          <w:rFonts w:ascii="Meiryo" w:eastAsia="Meiryo" w:hAnsi="Meiryo" w:cs="Meiryo"/>
          <w:color w:val="221F1F"/>
          <w:w w:val="91"/>
        </w:rPr>
        <w:t>ersi</w:t>
      </w:r>
      <w:r>
        <w:rPr>
          <w:rFonts w:ascii="Meiryo" w:eastAsia="Meiryo" w:hAnsi="Meiryo" w:cs="Meiryo"/>
          <w:color w:val="221F1F"/>
          <w:spacing w:val="-5"/>
          <w:w w:val="91"/>
        </w:rPr>
        <w:t>t</w:t>
      </w:r>
      <w:r>
        <w:rPr>
          <w:rFonts w:ascii="Meiryo" w:eastAsia="Meiryo" w:hAnsi="Meiryo" w:cs="Meiryo"/>
          <w:color w:val="221F1F"/>
          <w:spacing w:val="-15"/>
          <w:w w:val="91"/>
        </w:rPr>
        <w:t>y</w:t>
      </w:r>
      <w:r>
        <w:rPr>
          <w:rFonts w:ascii="Meiryo" w:eastAsia="Meiryo" w:hAnsi="Meiryo" w:cs="Meiryo"/>
          <w:color w:val="221F1F"/>
          <w:w w:val="91"/>
        </w:rPr>
        <w:t>,</w:t>
      </w:r>
      <w:r>
        <w:rPr>
          <w:rFonts w:ascii="Meiryo" w:eastAsia="Meiryo" w:hAnsi="Meiryo" w:cs="Meiryo"/>
          <w:color w:val="221F1F"/>
          <w:spacing w:val="37"/>
          <w:w w:val="91"/>
        </w:rPr>
        <w:t xml:space="preserve"> </w:t>
      </w:r>
      <w:r>
        <w:rPr>
          <w:rFonts w:ascii="Meiryo" w:eastAsia="Meiryo" w:hAnsi="Meiryo" w:cs="Meiryo"/>
          <w:color w:val="221F1F"/>
          <w:w w:val="91"/>
        </w:rPr>
        <w:t>Nas</w:t>
      </w:r>
      <w:r>
        <w:rPr>
          <w:rFonts w:ascii="Meiryo" w:eastAsia="Meiryo" w:hAnsi="Meiryo" w:cs="Meiryo"/>
          <w:color w:val="221F1F"/>
          <w:spacing w:val="-5"/>
          <w:w w:val="91"/>
        </w:rPr>
        <w:t>h</w:t>
      </w:r>
      <w:r>
        <w:rPr>
          <w:rFonts w:ascii="Meiryo" w:eastAsia="Meiryo" w:hAnsi="Meiryo" w:cs="Meiryo"/>
          <w:color w:val="221F1F"/>
          <w:w w:val="91"/>
        </w:rPr>
        <w:t>ville,</w:t>
      </w:r>
      <w:r>
        <w:rPr>
          <w:rFonts w:ascii="Meiryo" w:eastAsia="Meiryo" w:hAnsi="Meiryo" w:cs="Meiryo"/>
          <w:color w:val="221F1F"/>
          <w:spacing w:val="26"/>
          <w:w w:val="91"/>
        </w:rPr>
        <w:t xml:space="preserve"> </w:t>
      </w:r>
      <w:r>
        <w:rPr>
          <w:rFonts w:ascii="Meiryo" w:eastAsia="Meiryo" w:hAnsi="Meiryo" w:cs="Meiryo"/>
          <w:color w:val="221F1F"/>
          <w:w w:val="104"/>
        </w:rPr>
        <w:t xml:space="preserve">TN. </w:t>
      </w:r>
      <w:r>
        <w:rPr>
          <w:rFonts w:ascii="Meiryo" w:eastAsia="Meiryo" w:hAnsi="Meiryo" w:cs="Meiryo"/>
          <w:color w:val="221F1F"/>
          <w:w w:val="92"/>
        </w:rPr>
        <w:t>Co</w:t>
      </w:r>
      <w:r>
        <w:rPr>
          <w:rFonts w:ascii="Meiryo" w:eastAsia="Meiryo" w:hAnsi="Meiryo" w:cs="Meiryo"/>
          <w:color w:val="221F1F"/>
          <w:spacing w:val="-6"/>
          <w:w w:val="92"/>
        </w:rPr>
        <w:t>n</w:t>
      </w:r>
      <w:r>
        <w:rPr>
          <w:rFonts w:ascii="Meiryo" w:eastAsia="Meiryo" w:hAnsi="Meiryo" w:cs="Meiryo"/>
          <w:color w:val="221F1F"/>
          <w:w w:val="92"/>
        </w:rPr>
        <w:t>tact:</w:t>
      </w:r>
      <w:r>
        <w:rPr>
          <w:rFonts w:ascii="Meiryo" w:eastAsia="Meiryo" w:hAnsi="Meiryo" w:cs="Meiryo"/>
          <w:color w:val="221F1F"/>
          <w:spacing w:val="35"/>
          <w:w w:val="92"/>
        </w:rPr>
        <w:t xml:space="preserve"> </w:t>
      </w:r>
      <w:hyperlink r:id="rId8">
        <w:r>
          <w:rPr>
            <w:rFonts w:ascii="Meiryo" w:eastAsia="Meiryo" w:hAnsi="Meiryo" w:cs="Meiryo"/>
            <w:color w:val="221F1F"/>
          </w:rPr>
          <w:t>s.mason.garrison@gmail.com</w:t>
        </w:r>
      </w:hyperlink>
    </w:p>
    <w:p>
      <w:pPr>
        <w:spacing w:line="200" w:lineRule="exact"/>
      </w:pPr>
    </w:p>
    <w:p>
      <w:pPr>
        <w:spacing w:before="10" w:line="280" w:lineRule="exact"/>
        <w:rPr>
          <w:sz w:val="28"/>
          <w:szCs w:val="28"/>
        </w:rPr>
      </w:pPr>
    </w:p>
    <w:p>
      <w:pPr>
        <w:spacing w:line="320" w:lineRule="exact"/>
        <w:ind w:left="3943" w:right="3944"/>
        <w:jc w:val="center"/>
        <w:rPr>
          <w:rFonts w:ascii="Meiryo" w:eastAsia="Meiryo" w:hAnsi="Meiryo" w:cs="Meiryo"/>
          <w:sz w:val="22"/>
          <w:szCs w:val="22"/>
        </w:rPr>
      </w:pPr>
      <w:r>
        <w:rPr>
          <w:rFonts w:ascii="Meiryo" w:eastAsia="Meiryo" w:hAnsi="Meiryo" w:cs="Meiryo"/>
          <w:color w:val="221F1F"/>
          <w:w w:val="94"/>
          <w:position w:val="3"/>
          <w:sz w:val="22"/>
          <w:szCs w:val="22"/>
        </w:rPr>
        <w:t>Abstract</w:t>
      </w:r>
    </w:p>
    <w:p>
      <w:pPr>
        <w:spacing w:before="8" w:line="160" w:lineRule="exact"/>
        <w:rPr>
          <w:sz w:val="16"/>
          <w:szCs w:val="16"/>
        </w:rPr>
      </w:pPr>
    </w:p>
    <w:p>
      <w:pPr>
        <w:ind w:left="155"/>
        <w:rPr>
          <w:rFonts w:ascii="Meiryo" w:eastAsia="Meiryo" w:hAnsi="Meiryo" w:cs="Meiryo"/>
          <w:sz w:val="22"/>
          <w:szCs w:val="22"/>
        </w:rPr>
      </w:pPr>
      <w:r>
        <w:rPr>
          <w:rFonts w:ascii="Meiryo" w:eastAsia="Meiryo" w:hAnsi="Meiryo" w:cs="Meiryo"/>
          <w:color w:val="221F1F"/>
          <w:sz w:val="22"/>
          <w:szCs w:val="22"/>
        </w:rPr>
        <w:t>Last</w:t>
      </w:r>
      <w:r>
        <w:rPr>
          <w:rFonts w:ascii="Meiryo" w:eastAsia="Meiryo" w:hAnsi="Meiryo" w:cs="Meiryo"/>
          <w:color w:val="221F1F"/>
          <w:spacing w:val="-27"/>
          <w:sz w:val="22"/>
          <w:szCs w:val="22"/>
        </w:rPr>
        <w:t xml:space="preserve"> </w:t>
      </w:r>
      <w:r>
        <w:rPr>
          <w:rFonts w:ascii="Meiryo" w:eastAsia="Meiryo" w:hAnsi="Meiryo" w:cs="Meiryo"/>
          <w:color w:val="221F1F"/>
          <w:w w:val="85"/>
          <w:sz w:val="22"/>
          <w:szCs w:val="22"/>
        </w:rPr>
        <w:t>compile</w:t>
      </w:r>
      <w:r>
        <w:rPr>
          <w:rFonts w:ascii="Meiryo" w:eastAsia="Meiryo" w:hAnsi="Meiryo" w:cs="Meiryo"/>
          <w:color w:val="221F1F"/>
          <w:spacing w:val="35"/>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as</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2015/10/30</w:t>
      </w:r>
      <w:r>
        <w:rPr>
          <w:rFonts w:ascii="Meiryo" w:eastAsia="Meiryo" w:hAnsi="Meiryo" w:cs="Meiryo"/>
          <w:color w:val="221F1F"/>
          <w:spacing w:val="12"/>
          <w:w w:val="85"/>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77"/>
          <w:sz w:val="22"/>
          <w:szCs w:val="22"/>
        </w:rPr>
        <w:t>14:19:19</w:t>
      </w:r>
    </w:p>
    <w:p>
      <w:pPr>
        <w:spacing w:before="23" w:line="252" w:lineRule="auto"/>
        <w:ind w:left="155" w:right="1387" w:firstLine="542"/>
        <w:rPr>
          <w:rFonts w:ascii="Meiryo" w:eastAsia="Meiryo" w:hAnsi="Meiryo" w:cs="Meiryo"/>
          <w:sz w:val="22"/>
          <w:szCs w:val="22"/>
        </w:rPr>
        <w:sectPr>
          <w:headerReference w:type="default" r:id="rId9"/>
          <w:pgSz w:w="12240" w:h="15840"/>
          <w:pgMar w:top="900" w:right="1720" w:bottom="280" w:left="1720" w:header="684" w:footer="0" w:gutter="0"/>
          <w:pgNumType w:start="2"/>
          <w:cols w:space="720"/>
        </w:sectPr>
      </w:pPr>
      <w:r>
        <w:rPr>
          <w:i/>
          <w:color w:val="221F1F"/>
          <w:spacing w:val="-11"/>
          <w:sz w:val="22"/>
          <w:szCs w:val="22"/>
        </w:rPr>
        <w:t>K</w:t>
      </w:r>
      <w:r>
        <w:rPr>
          <w:i/>
          <w:color w:val="221F1F"/>
          <w:sz w:val="22"/>
          <w:szCs w:val="22"/>
        </w:rPr>
        <w:t>eywo</w:t>
      </w:r>
      <w:r>
        <w:rPr>
          <w:i/>
          <w:color w:val="221F1F"/>
          <w:spacing w:val="-11"/>
          <w:sz w:val="22"/>
          <w:szCs w:val="22"/>
        </w:rPr>
        <w:t>r</w:t>
      </w:r>
      <w:r>
        <w:rPr>
          <w:i/>
          <w:color w:val="221F1F"/>
          <w:sz w:val="22"/>
          <w:szCs w:val="22"/>
        </w:rPr>
        <w:t xml:space="preserve">ds: </w:t>
      </w:r>
      <w:r>
        <w:rPr>
          <w:i/>
          <w:color w:val="221F1F"/>
          <w:spacing w:val="36"/>
          <w:sz w:val="22"/>
          <w:szCs w:val="22"/>
        </w:rPr>
        <w:t xml:space="preserve"> </w:t>
      </w:r>
      <w:r>
        <w:rPr>
          <w:rFonts w:ascii="Meiryo" w:eastAsia="Meiryo" w:hAnsi="Meiryo" w:cs="Meiryo"/>
          <w:color w:val="221F1F"/>
          <w:w w:val="91"/>
          <w:sz w:val="22"/>
          <w:szCs w:val="22"/>
        </w:rPr>
        <w:t>Age</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5"/>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tercourse;</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Cross-sectional</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data;</w:t>
      </w:r>
      <w:r>
        <w:rPr>
          <w:rFonts w:ascii="Meiryo" w:eastAsia="Meiryo" w:hAnsi="Meiryo" w:cs="Meiryo"/>
          <w:color w:val="221F1F"/>
          <w:spacing w:val="4"/>
          <w:w w:val="87"/>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6"/>
          <w:w w:val="89"/>
          <w:sz w:val="22"/>
          <w:szCs w:val="22"/>
        </w:rPr>
        <w:t>n</w:t>
      </w:r>
      <w:r>
        <w:rPr>
          <w:rFonts w:ascii="Meiryo" w:eastAsia="Meiryo" w:hAnsi="Meiryo" w:cs="Meiryo"/>
          <w:color w:val="221F1F"/>
          <w:w w:val="86"/>
          <w:sz w:val="22"/>
          <w:szCs w:val="22"/>
        </w:rPr>
        <w:t xml:space="preserve">telligence; </w:t>
      </w:r>
      <w:r>
        <w:rPr>
          <w:rFonts w:ascii="Meiryo" w:eastAsia="Meiryo" w:hAnsi="Meiryo" w:cs="Meiryo"/>
          <w:color w:val="221F1F"/>
          <w:sz w:val="22"/>
          <w:szCs w:val="22"/>
        </w:rPr>
        <w:t>Quasi-Ex</w:t>
      </w:r>
      <w:r>
        <w:rPr>
          <w:rFonts w:ascii="Meiryo" w:eastAsia="Meiryo" w:hAnsi="Meiryo" w:cs="Meiryo"/>
          <w:color w:val="221F1F"/>
          <w:spacing w:val="7"/>
          <w:sz w:val="22"/>
          <w:szCs w:val="22"/>
        </w:rPr>
        <w:t>p</w:t>
      </w:r>
      <w:r>
        <w:rPr>
          <w:rFonts w:ascii="Meiryo" w:eastAsia="Meiryo" w:hAnsi="Meiryo" w:cs="Meiryo"/>
          <w:color w:val="221F1F"/>
          <w:sz w:val="22"/>
          <w:szCs w:val="22"/>
        </w:rPr>
        <w:t>erime</w:t>
      </w:r>
      <w:r>
        <w:rPr>
          <w:rFonts w:ascii="Meiryo" w:eastAsia="Meiryo" w:hAnsi="Meiryo" w:cs="Meiryo"/>
          <w:color w:val="221F1F"/>
          <w:spacing w:val="-6"/>
          <w:sz w:val="22"/>
          <w:szCs w:val="22"/>
        </w:rPr>
        <w:t>n</w:t>
      </w:r>
      <w:r>
        <w:rPr>
          <w:rFonts w:ascii="Meiryo" w:eastAsia="Meiryo" w:hAnsi="Meiryo" w:cs="Meiryo"/>
          <w:color w:val="221F1F"/>
          <w:sz w:val="22"/>
          <w:szCs w:val="22"/>
        </w:rPr>
        <w:t>tal</w:t>
      </w:r>
      <w:ins w:id="22" w:author="0" w:date="2015-11-10T13:48:00Z">
        <w:r>
          <w:rPr>
            <w:rFonts w:ascii="Meiryo" w:eastAsia="Meiryo" w:hAnsi="Meiryo" w:cs="Meiryo"/>
            <w:color w:val="221F1F"/>
            <w:sz w:val="22"/>
            <w:szCs w:val="22"/>
          </w:rPr>
          <w:t>; siblings; discordant sibling design</w:t>
        </w:r>
      </w:ins>
    </w:p>
    <w:p>
      <w:pPr>
        <w:spacing w:line="200" w:lineRule="exact"/>
      </w:pPr>
    </w:p>
    <w:p>
      <w:pPr>
        <w:spacing w:before="10" w:line="280" w:lineRule="exact"/>
        <w:rPr>
          <w:sz w:val="28"/>
          <w:szCs w:val="28"/>
        </w:rPr>
      </w:pPr>
    </w:p>
    <w:p>
      <w:pPr>
        <w:spacing w:line="320" w:lineRule="exact"/>
        <w:ind w:left="1387"/>
        <w:rPr>
          <w:rFonts w:ascii="Meiryo" w:eastAsia="Meiryo" w:hAnsi="Meiryo" w:cs="Meiryo"/>
          <w:sz w:val="22"/>
          <w:szCs w:val="22"/>
        </w:rPr>
      </w:pPr>
      <w:r>
        <w:rPr>
          <w:rFonts w:ascii="Meiryo" w:eastAsia="Meiryo" w:hAnsi="Meiryo" w:cs="Meiryo"/>
          <w:color w:val="221F1F"/>
          <w:w w:val="89"/>
          <w:position w:val="3"/>
          <w:sz w:val="22"/>
          <w:szCs w:val="22"/>
        </w:rPr>
        <w:t>I</w:t>
      </w:r>
      <w:r>
        <w:rPr>
          <w:rFonts w:ascii="Meiryo" w:eastAsia="Meiryo" w:hAnsi="Meiryo" w:cs="Meiryo"/>
          <w:color w:val="221F1F"/>
          <w:spacing w:val="-5"/>
          <w:w w:val="89"/>
          <w:position w:val="3"/>
          <w:sz w:val="22"/>
          <w:szCs w:val="22"/>
        </w:rPr>
        <w:t>n</w:t>
      </w:r>
      <w:r>
        <w:rPr>
          <w:rFonts w:ascii="Meiryo" w:eastAsia="Meiryo" w:hAnsi="Meiryo" w:cs="Meiryo"/>
          <w:color w:val="221F1F"/>
          <w:w w:val="89"/>
          <w:position w:val="3"/>
          <w:sz w:val="22"/>
          <w:szCs w:val="22"/>
        </w:rPr>
        <w:t>telligence</w:t>
      </w:r>
      <w:r>
        <w:rPr>
          <w:rFonts w:ascii="Meiryo" w:eastAsia="Meiryo" w:hAnsi="Meiryo" w:cs="Meiryo"/>
          <w:color w:val="221F1F"/>
          <w:spacing w:val="-4"/>
          <w:w w:val="89"/>
          <w:position w:val="3"/>
          <w:sz w:val="22"/>
          <w:szCs w:val="22"/>
        </w:rPr>
        <w:t xml:space="preserve"> </w:t>
      </w:r>
      <w:r>
        <w:rPr>
          <w:rFonts w:ascii="Meiryo" w:eastAsia="Meiryo" w:hAnsi="Meiryo" w:cs="Meiryo"/>
          <w:color w:val="221F1F"/>
          <w:w w:val="89"/>
          <w:position w:val="3"/>
          <w:sz w:val="22"/>
          <w:szCs w:val="22"/>
        </w:rPr>
        <w:t>and</w:t>
      </w:r>
      <w:r>
        <w:rPr>
          <w:rFonts w:ascii="Meiryo" w:eastAsia="Meiryo" w:hAnsi="Meiryo" w:cs="Meiryo"/>
          <w:color w:val="221F1F"/>
          <w:spacing w:val="7"/>
          <w:w w:val="89"/>
          <w:position w:val="3"/>
          <w:sz w:val="22"/>
          <w:szCs w:val="22"/>
        </w:rPr>
        <w:t xml:space="preserve"> </w:t>
      </w:r>
      <w:r>
        <w:rPr>
          <w:rFonts w:ascii="Meiryo" w:eastAsia="Meiryo" w:hAnsi="Meiryo" w:cs="Meiryo"/>
          <w:color w:val="221F1F"/>
          <w:w w:val="89"/>
          <w:position w:val="3"/>
          <w:sz w:val="22"/>
          <w:szCs w:val="22"/>
        </w:rPr>
        <w:t>Age</w:t>
      </w:r>
      <w:r>
        <w:rPr>
          <w:rFonts w:ascii="Meiryo" w:eastAsia="Meiryo" w:hAnsi="Meiryo" w:cs="Meiryo"/>
          <w:color w:val="221F1F"/>
          <w:spacing w:val="15"/>
          <w:w w:val="89"/>
          <w:position w:val="3"/>
          <w:sz w:val="22"/>
          <w:szCs w:val="22"/>
        </w:rPr>
        <w:t xml:space="preserve"> </w:t>
      </w:r>
      <w:r>
        <w:rPr>
          <w:rFonts w:ascii="Meiryo" w:eastAsia="Meiryo" w:hAnsi="Meiryo" w:cs="Meiryo"/>
          <w:color w:val="221F1F"/>
          <w:position w:val="3"/>
          <w:sz w:val="22"/>
          <w:szCs w:val="22"/>
        </w:rPr>
        <w:t>at</w:t>
      </w:r>
      <w:r>
        <w:rPr>
          <w:rFonts w:ascii="Meiryo" w:eastAsia="Meiryo" w:hAnsi="Meiryo" w:cs="Meiryo"/>
          <w:color w:val="221F1F"/>
          <w:spacing w:val="-18"/>
          <w:position w:val="3"/>
          <w:sz w:val="22"/>
          <w:szCs w:val="22"/>
        </w:rPr>
        <w:t xml:space="preserve"> </w:t>
      </w:r>
      <w:r>
        <w:rPr>
          <w:rFonts w:ascii="Meiryo" w:eastAsia="Meiryo" w:hAnsi="Meiryo" w:cs="Meiryo"/>
          <w:color w:val="221F1F"/>
          <w:position w:val="3"/>
          <w:sz w:val="22"/>
          <w:szCs w:val="22"/>
        </w:rPr>
        <w:t>First</w:t>
      </w:r>
      <w:r>
        <w:rPr>
          <w:rFonts w:ascii="Meiryo" w:eastAsia="Meiryo" w:hAnsi="Meiryo" w:cs="Meiryo"/>
          <w:color w:val="221F1F"/>
          <w:spacing w:val="-6"/>
          <w:position w:val="3"/>
          <w:sz w:val="22"/>
          <w:szCs w:val="22"/>
        </w:rPr>
        <w:t xml:space="preserve"> </w:t>
      </w:r>
      <w:r>
        <w:rPr>
          <w:rFonts w:ascii="Meiryo" w:eastAsia="Meiryo" w:hAnsi="Meiryo" w:cs="Meiryo"/>
          <w:color w:val="221F1F"/>
          <w:w w:val="86"/>
          <w:position w:val="3"/>
          <w:sz w:val="22"/>
          <w:szCs w:val="22"/>
        </w:rPr>
        <w:t>I</w:t>
      </w:r>
      <w:r>
        <w:rPr>
          <w:rFonts w:ascii="Meiryo" w:eastAsia="Meiryo" w:hAnsi="Meiryo" w:cs="Meiryo"/>
          <w:color w:val="221F1F"/>
          <w:spacing w:val="-5"/>
          <w:w w:val="86"/>
          <w:position w:val="3"/>
          <w:sz w:val="22"/>
          <w:szCs w:val="22"/>
        </w:rPr>
        <w:t>n</w:t>
      </w:r>
      <w:r>
        <w:rPr>
          <w:rFonts w:ascii="Meiryo" w:eastAsia="Meiryo" w:hAnsi="Meiryo" w:cs="Meiryo"/>
          <w:color w:val="221F1F"/>
          <w:w w:val="86"/>
          <w:position w:val="3"/>
          <w:sz w:val="22"/>
          <w:szCs w:val="22"/>
        </w:rPr>
        <w:t>tercourse:</w:t>
      </w:r>
      <w:r>
        <w:rPr>
          <w:rFonts w:ascii="Meiryo" w:eastAsia="Meiryo" w:hAnsi="Meiryo" w:cs="Meiryo"/>
          <w:color w:val="221F1F"/>
          <w:spacing w:val="18"/>
          <w:w w:val="86"/>
          <w:position w:val="3"/>
          <w:sz w:val="22"/>
          <w:szCs w:val="22"/>
        </w:rPr>
        <w:t xml:space="preserve"> </w:t>
      </w:r>
      <w:r>
        <w:rPr>
          <w:rFonts w:ascii="Meiryo" w:eastAsia="Meiryo" w:hAnsi="Meiryo" w:cs="Meiryo"/>
          <w:color w:val="221F1F"/>
          <w:w w:val="86"/>
          <w:position w:val="3"/>
          <w:sz w:val="22"/>
          <w:szCs w:val="22"/>
        </w:rPr>
        <w:t>Cause</w:t>
      </w:r>
      <w:r>
        <w:rPr>
          <w:rFonts w:ascii="Meiryo" w:eastAsia="Meiryo" w:hAnsi="Meiryo" w:cs="Meiryo"/>
          <w:color w:val="221F1F"/>
          <w:spacing w:val="22"/>
          <w:w w:val="86"/>
          <w:position w:val="3"/>
          <w:sz w:val="22"/>
          <w:szCs w:val="22"/>
        </w:rPr>
        <w:t xml:space="preserve"> </w:t>
      </w:r>
      <w:r>
        <w:rPr>
          <w:rFonts w:ascii="Meiryo" w:eastAsia="Meiryo" w:hAnsi="Meiryo" w:cs="Meiryo"/>
          <w:color w:val="221F1F"/>
          <w:position w:val="3"/>
          <w:sz w:val="22"/>
          <w:szCs w:val="22"/>
        </w:rPr>
        <w:t>or</w:t>
      </w:r>
      <w:r>
        <w:rPr>
          <w:rFonts w:ascii="Meiryo" w:eastAsia="Meiryo" w:hAnsi="Meiryo" w:cs="Meiryo"/>
          <w:color w:val="221F1F"/>
          <w:spacing w:val="-28"/>
          <w:position w:val="3"/>
          <w:sz w:val="22"/>
          <w:szCs w:val="22"/>
        </w:rPr>
        <w:t xml:space="preserve"> </w:t>
      </w:r>
      <w:r>
        <w:rPr>
          <w:rFonts w:ascii="Meiryo" w:eastAsia="Meiryo" w:hAnsi="Meiryo" w:cs="Meiryo"/>
          <w:color w:val="221F1F"/>
          <w:position w:val="3"/>
          <w:sz w:val="22"/>
          <w:szCs w:val="22"/>
        </w:rPr>
        <w:t>Confound?</w:t>
      </w:r>
    </w:p>
    <w:p>
      <w:pPr>
        <w:spacing w:before="4" w:line="120" w:lineRule="exact"/>
        <w:rPr>
          <w:sz w:val="13"/>
          <w:szCs w:val="13"/>
        </w:rPr>
      </w:pPr>
    </w:p>
    <w:p>
      <w:pPr>
        <w:spacing w:line="200" w:lineRule="exact"/>
      </w:pPr>
    </w:p>
    <w:p>
      <w:pPr>
        <w:spacing w:line="252" w:lineRule="auto"/>
        <w:ind w:left="155" w:right="149" w:firstLine="542"/>
        <w:rPr>
          <w:rFonts w:ascii="Meiryo" w:eastAsia="Meiryo" w:hAnsi="Meiryo" w:cs="Meiryo"/>
          <w:sz w:val="22"/>
          <w:szCs w:val="22"/>
        </w:rPr>
      </w:pPr>
      <w:r>
        <w:rPr>
          <w:rFonts w:ascii="Meiryo" w:eastAsia="Meiryo" w:hAnsi="Meiryo" w:cs="Meiryo"/>
          <w:color w:val="221F1F"/>
          <w:w w:val="87"/>
          <w:sz w:val="22"/>
          <w:szCs w:val="22"/>
        </w:rPr>
        <w:t>Anecdotal</w:t>
      </w:r>
      <w:r>
        <w:rPr>
          <w:rFonts w:ascii="Meiryo" w:eastAsia="Meiryo" w:hAnsi="Meiryo" w:cs="Meiryo"/>
          <w:color w:val="221F1F"/>
          <w:spacing w:val="62"/>
          <w:w w:val="87"/>
          <w:sz w:val="22"/>
          <w:szCs w:val="22"/>
        </w:rPr>
        <w:t xml:space="preserve"> </w:t>
      </w:r>
      <w:r>
        <w:rPr>
          <w:rFonts w:ascii="Meiryo" w:eastAsia="Meiryo" w:hAnsi="Meiryo" w:cs="Meiryo"/>
          <w:color w:val="221F1F"/>
          <w:w w:val="87"/>
          <w:sz w:val="22"/>
          <w:szCs w:val="22"/>
        </w:rPr>
        <w:t>evidence</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from</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opular</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media,</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as</w:t>
      </w:r>
      <w:r>
        <w:rPr>
          <w:rFonts w:ascii="Meiryo" w:eastAsia="Meiryo" w:hAnsi="Meiryo" w:cs="Meiryo"/>
          <w:color w:val="221F1F"/>
          <w:spacing w:val="-1"/>
          <w:w w:val="87"/>
          <w:sz w:val="22"/>
          <w:szCs w:val="22"/>
        </w:rPr>
        <w:t xml:space="preserve"> </w:t>
      </w:r>
      <w:r>
        <w:rPr>
          <w:rFonts w:ascii="Meiryo" w:eastAsia="Meiryo" w:hAnsi="Meiryo" w:cs="Meiryo"/>
          <w:color w:val="221F1F"/>
          <w:sz w:val="22"/>
          <w:szCs w:val="22"/>
        </w:rPr>
        <w:t>MTV’s</w:t>
      </w:r>
      <w:r>
        <w:rPr>
          <w:rFonts w:ascii="Meiryo" w:eastAsia="Meiryo" w:hAnsi="Meiryo" w:cs="Meiryo"/>
          <w:color w:val="221F1F"/>
          <w:spacing w:val="31"/>
          <w:sz w:val="22"/>
          <w:szCs w:val="22"/>
        </w:rPr>
        <w:t xml:space="preserve"> </w:t>
      </w:r>
      <w:r>
        <w:rPr>
          <w:rFonts w:ascii="Meiryo" w:eastAsia="Meiryo" w:hAnsi="Meiryo" w:cs="Meiryo"/>
          <w:color w:val="221F1F"/>
          <w:w w:val="92"/>
          <w:sz w:val="22"/>
          <w:szCs w:val="22"/>
        </w:rPr>
        <w:t>reali</w:t>
      </w:r>
      <w:r>
        <w:rPr>
          <w:rFonts w:ascii="Meiryo" w:eastAsia="Meiryo" w:hAnsi="Meiryo" w:cs="Meiryo"/>
          <w:color w:val="221F1F"/>
          <w:spacing w:val="-5"/>
          <w:w w:val="92"/>
          <w:sz w:val="22"/>
          <w:szCs w:val="22"/>
        </w:rPr>
        <w:t>t</w:t>
      </w:r>
      <w:r>
        <w:rPr>
          <w:rFonts w:ascii="Meiryo" w:eastAsia="Meiryo" w:hAnsi="Meiryo" w:cs="Meiryo"/>
          <w:color w:val="221F1F"/>
          <w:w w:val="92"/>
          <w:sz w:val="22"/>
          <w:szCs w:val="22"/>
        </w:rPr>
        <w:t>y</w:t>
      </w:r>
      <w:r>
        <w:rPr>
          <w:rFonts w:ascii="Meiryo" w:eastAsia="Meiryo" w:hAnsi="Meiryo" w:cs="Meiryo"/>
          <w:color w:val="221F1F"/>
          <w:spacing w:val="6"/>
          <w:w w:val="92"/>
          <w:sz w:val="22"/>
          <w:szCs w:val="22"/>
        </w:rPr>
        <w:t xml:space="preserve"> </w:t>
      </w:r>
      <w:r>
        <w:rPr>
          <w:rFonts w:ascii="Meiryo" w:eastAsia="Meiryo" w:hAnsi="Meiryo" w:cs="Meiryo"/>
          <w:color w:val="221F1F"/>
          <w:sz w:val="22"/>
          <w:szCs w:val="22"/>
        </w:rPr>
        <w:t xml:space="preserve">television </w:t>
      </w:r>
      <w:r>
        <w:rPr>
          <w:rFonts w:ascii="Meiryo" w:eastAsia="Meiryo" w:hAnsi="Meiryo" w:cs="Meiryo"/>
          <w:color w:val="221F1F"/>
          <w:w w:val="87"/>
          <w:sz w:val="22"/>
          <w:szCs w:val="22"/>
        </w:rPr>
        <w:t>fran</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hise,</w:t>
      </w:r>
      <w:r>
        <w:rPr>
          <w:rFonts w:ascii="Meiryo" w:eastAsia="Meiryo" w:hAnsi="Meiryo" w:cs="Meiryo"/>
          <w:color w:val="221F1F"/>
          <w:spacing w:val="9"/>
          <w:w w:val="87"/>
          <w:sz w:val="22"/>
          <w:szCs w:val="22"/>
        </w:rPr>
        <w:t xml:space="preserve"> </w:t>
      </w:r>
      <w:r>
        <w:rPr>
          <w:i/>
          <w:color w:val="221F1F"/>
          <w:sz w:val="22"/>
          <w:szCs w:val="22"/>
        </w:rPr>
        <w:t>16</w:t>
      </w:r>
      <w:r>
        <w:rPr>
          <w:i/>
          <w:color w:val="221F1F"/>
          <w:spacing w:val="28"/>
          <w:sz w:val="22"/>
          <w:szCs w:val="22"/>
        </w:rPr>
        <w:t xml:space="preserve"> </w:t>
      </w:r>
      <w:r>
        <w:rPr>
          <w:i/>
          <w:color w:val="221F1F"/>
          <w:sz w:val="22"/>
          <w:szCs w:val="22"/>
        </w:rPr>
        <w:t>and</w:t>
      </w:r>
      <w:r>
        <w:rPr>
          <w:i/>
          <w:color w:val="221F1F"/>
          <w:spacing w:val="40"/>
          <w:sz w:val="22"/>
          <w:szCs w:val="22"/>
        </w:rPr>
        <w:t xml:space="preserve"> </w:t>
      </w:r>
      <w:r>
        <w:rPr>
          <w:i/>
          <w:color w:val="221F1F"/>
          <w:sz w:val="22"/>
          <w:szCs w:val="22"/>
        </w:rPr>
        <w:t>P</w:t>
      </w:r>
      <w:r>
        <w:rPr>
          <w:i/>
          <w:color w:val="221F1F"/>
          <w:spacing w:val="-11"/>
          <w:sz w:val="22"/>
          <w:szCs w:val="22"/>
        </w:rPr>
        <w:t>re</w:t>
      </w:r>
      <w:r>
        <w:rPr>
          <w:i/>
          <w:color w:val="221F1F"/>
          <w:sz w:val="22"/>
          <w:szCs w:val="22"/>
        </w:rPr>
        <w:t>gnant</w:t>
      </w:r>
      <w:r>
        <w:rPr>
          <w:i/>
          <w:color w:val="221F1F"/>
          <w:spacing w:val="15"/>
          <w:sz w:val="22"/>
          <w:szCs w:val="22"/>
        </w:rPr>
        <w:t xml:space="preserve"> </w:t>
      </w:r>
      <w:r>
        <w:rPr>
          <w:rFonts w:ascii="Meiryo" w:eastAsia="Meiryo" w:hAnsi="Meiryo" w:cs="Meiryo"/>
          <w:color w:val="221F1F"/>
          <w:w w:val="84"/>
          <w:sz w:val="22"/>
          <w:szCs w:val="22"/>
        </w:rPr>
        <w:t>,</w:t>
      </w:r>
      <w:r>
        <w:rPr>
          <w:rFonts w:ascii="Meiryo" w:eastAsia="Meiryo" w:hAnsi="Meiryo" w:cs="Meiryo"/>
          <w:color w:val="221F1F"/>
          <w:spacing w:val="7"/>
          <w:w w:val="84"/>
          <w:sz w:val="22"/>
          <w:szCs w:val="22"/>
        </w:rPr>
        <w:t xml:space="preserve"> </w:t>
      </w:r>
      <w:r>
        <w:rPr>
          <w:rFonts w:ascii="Meiryo" w:eastAsia="Meiryo" w:hAnsi="Meiryo" w:cs="Meiryo"/>
          <w:color w:val="221F1F"/>
          <w:w w:val="84"/>
          <w:sz w:val="22"/>
          <w:szCs w:val="22"/>
        </w:rPr>
        <w:t>suggests</w:t>
      </w:r>
      <w:r>
        <w:rPr>
          <w:rFonts w:ascii="Meiryo" w:eastAsia="Meiryo" w:hAnsi="Meiryo" w:cs="Meiryo"/>
          <w:color w:val="221F1F"/>
          <w:spacing w:val="3"/>
          <w:w w:val="84"/>
          <w:sz w:val="22"/>
          <w:szCs w:val="22"/>
        </w:rPr>
        <w:t xml:space="preserve"> </w:t>
      </w:r>
      <w:r>
        <w:rPr>
          <w:rFonts w:ascii="Meiryo" w:eastAsia="Meiryo" w:hAnsi="Meiryo" w:cs="Meiryo"/>
          <w:color w:val="221F1F"/>
          <w:w w:val="84"/>
          <w:sz w:val="22"/>
          <w:szCs w:val="22"/>
        </w:rPr>
        <w:t>that</w:t>
      </w:r>
      <w:r>
        <w:rPr>
          <w:rFonts w:ascii="Meiryo" w:eastAsia="Meiryo" w:hAnsi="Meiryo" w:cs="Meiryo"/>
          <w:color w:val="221F1F"/>
          <w:spacing w:val="51"/>
          <w:w w:val="84"/>
          <w:sz w:val="22"/>
          <w:szCs w:val="22"/>
        </w:rPr>
        <w:t xml:space="preserve"> </w:t>
      </w:r>
      <w:r>
        <w:rPr>
          <w:rFonts w:ascii="Meiryo" w:eastAsia="Meiryo" w:hAnsi="Meiryo" w:cs="Meiryo"/>
          <w:color w:val="221F1F"/>
          <w:w w:val="84"/>
          <w:sz w:val="22"/>
          <w:szCs w:val="22"/>
        </w:rPr>
        <w:t>teenage</w:t>
      </w:r>
      <w:ins w:id="23" w:author="0" w:date="2015-11-10T13:51:00Z">
        <w:r>
          <w:rPr>
            <w:rFonts w:ascii="Meiryo" w:eastAsia="Meiryo" w:hAnsi="Meiryo" w:cs="Meiryo"/>
            <w:color w:val="221F1F"/>
            <w:w w:val="84"/>
            <w:sz w:val="22"/>
            <w:szCs w:val="22"/>
          </w:rPr>
          <w:t xml:space="preserve"> sexual involvement</w:t>
        </w:r>
      </w:ins>
      <w:r>
        <w:rPr>
          <w:rFonts w:ascii="Meiryo" w:eastAsia="Meiryo" w:hAnsi="Meiryo" w:cs="Meiryo"/>
          <w:color w:val="221F1F"/>
          <w:spacing w:val="3"/>
          <w:w w:val="84"/>
          <w:sz w:val="22"/>
          <w:szCs w:val="22"/>
        </w:rPr>
        <w:t xml:space="preserve"> </w:t>
      </w:r>
      <w:del w:id="24" w:author="0" w:date="2015-11-10T13:51:00Z">
        <w:r>
          <w:rPr>
            <w:rFonts w:ascii="Meiryo" w:eastAsia="Meiryo" w:hAnsi="Meiryo" w:cs="Meiryo"/>
            <w:color w:val="221F1F"/>
            <w:w w:val="88"/>
            <w:sz w:val="22"/>
            <w:szCs w:val="22"/>
          </w:rPr>
          <w:delText>promiscui</w:delText>
        </w:r>
        <w:r>
          <w:rPr>
            <w:rFonts w:ascii="Meiryo" w:eastAsia="Meiryo" w:hAnsi="Meiryo" w:cs="Meiryo"/>
            <w:color w:val="221F1F"/>
            <w:spacing w:val="-4"/>
            <w:w w:val="88"/>
            <w:sz w:val="22"/>
            <w:szCs w:val="22"/>
          </w:rPr>
          <w:delText>t</w:delText>
        </w:r>
        <w:r>
          <w:rPr>
            <w:rFonts w:ascii="Meiryo" w:eastAsia="Meiryo" w:hAnsi="Meiryo" w:cs="Meiryo"/>
            <w:color w:val="221F1F"/>
            <w:w w:val="88"/>
            <w:sz w:val="22"/>
            <w:szCs w:val="22"/>
          </w:rPr>
          <w:delText>y</w:delText>
        </w:r>
        <w:r>
          <w:rPr>
            <w:rFonts w:ascii="Meiryo" w:eastAsia="Meiryo" w:hAnsi="Meiryo" w:cs="Meiryo"/>
            <w:color w:val="221F1F"/>
            <w:spacing w:val="36"/>
            <w:w w:val="88"/>
            <w:sz w:val="22"/>
            <w:szCs w:val="22"/>
          </w:rPr>
          <w:delText xml:space="preserve"> </w:delText>
        </w:r>
      </w:del>
      <w:r>
        <w:rPr>
          <w:rFonts w:ascii="Meiryo" w:eastAsia="Meiryo" w:hAnsi="Meiryo" w:cs="Meiryo"/>
          <w:color w:val="221F1F"/>
          <w:w w:val="88"/>
          <w:sz w:val="22"/>
          <w:szCs w:val="22"/>
        </w:rPr>
        <w:t>is</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on</w:t>
      </w:r>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rise.</w:t>
      </w:r>
      <w:r>
        <w:rPr>
          <w:rFonts w:ascii="Meiryo" w:eastAsia="Meiryo" w:hAnsi="Meiryo" w:cs="Meiryo"/>
          <w:color w:val="221F1F"/>
          <w:spacing w:val="19"/>
          <w:w w:val="88"/>
          <w:sz w:val="22"/>
          <w:szCs w:val="22"/>
        </w:rPr>
        <w:t xml:space="preserve"> </w:t>
      </w:r>
      <w:r>
        <w:rPr>
          <w:rFonts w:ascii="Meiryo" w:eastAsia="Meiryo" w:hAnsi="Meiryo" w:cs="Meiryo"/>
          <w:color w:val="221F1F"/>
          <w:spacing w:val="-6"/>
          <w:sz w:val="22"/>
          <w:szCs w:val="22"/>
        </w:rPr>
        <w:t>A</w:t>
      </w:r>
      <w:r>
        <w:rPr>
          <w:rFonts w:ascii="Meiryo" w:eastAsia="Meiryo" w:hAnsi="Meiryo" w:cs="Meiryo"/>
          <w:color w:val="221F1F"/>
          <w:sz w:val="22"/>
          <w:szCs w:val="22"/>
        </w:rPr>
        <w:t xml:space="preserve">cademic </w:t>
      </w:r>
      <w:r>
        <w:rPr>
          <w:rFonts w:ascii="Meiryo" w:eastAsia="Meiryo" w:hAnsi="Meiryo" w:cs="Meiryo"/>
          <w:color w:val="221F1F"/>
          <w:w w:val="84"/>
          <w:sz w:val="22"/>
          <w:szCs w:val="22"/>
        </w:rPr>
        <w:t>evidence</w:t>
      </w:r>
      <w:r>
        <w:rPr>
          <w:rFonts w:ascii="Meiryo" w:eastAsia="Meiryo" w:hAnsi="Meiryo" w:cs="Meiryo"/>
          <w:color w:val="221F1F"/>
          <w:spacing w:val="30"/>
          <w:w w:val="84"/>
          <w:sz w:val="22"/>
          <w:szCs w:val="22"/>
        </w:rPr>
        <w:t xml:space="preserve"> </w:t>
      </w:r>
      <w:del w:id="25" w:author="0" w:date="2015-11-10T13:51:00Z">
        <w:r>
          <w:rPr>
            <w:rFonts w:ascii="Meiryo" w:eastAsia="Meiryo" w:hAnsi="Meiryo" w:cs="Meiryo"/>
            <w:color w:val="221F1F"/>
            <w:w w:val="84"/>
            <w:sz w:val="22"/>
            <w:szCs w:val="22"/>
          </w:rPr>
          <w:delText>conﬁrms</w:delText>
        </w:r>
      </w:del>
      <w:ins w:id="26" w:author="0" w:date="2015-11-10T13:51:00Z">
        <w:r>
          <w:rPr>
            <w:rFonts w:ascii="Meiryo" w:eastAsia="Meiryo" w:hAnsi="Meiryo" w:cs="Meiryo"/>
            <w:color w:val="221F1F"/>
            <w:w w:val="84"/>
            <w:sz w:val="22"/>
            <w:szCs w:val="22"/>
          </w:rPr>
          <w:t>supports</w:t>
        </w:r>
      </w:ins>
      <w:r>
        <w:rPr>
          <w:rFonts w:ascii="Meiryo" w:eastAsia="Meiryo" w:hAnsi="Meiryo" w:cs="Meiryo"/>
          <w:color w:val="221F1F"/>
          <w:spacing w:val="39"/>
          <w:w w:val="84"/>
          <w:sz w:val="22"/>
          <w:szCs w:val="22"/>
        </w:rPr>
        <w:t xml:space="preserve"> </w:t>
      </w:r>
      <w:r>
        <w:rPr>
          <w:rFonts w:ascii="Meiryo" w:eastAsia="Meiryo" w:hAnsi="Meiryo" w:cs="Meiryo"/>
          <w:color w:val="221F1F"/>
          <w:w w:val="84"/>
          <w:sz w:val="22"/>
          <w:szCs w:val="22"/>
        </w:rPr>
        <w:t>su</w:t>
      </w:r>
      <w:r>
        <w:rPr>
          <w:rFonts w:ascii="Meiryo" w:eastAsia="Meiryo" w:hAnsi="Meiryo" w:cs="Meiryo"/>
          <w:color w:val="221F1F"/>
          <w:spacing w:val="-5"/>
          <w:w w:val="84"/>
          <w:sz w:val="22"/>
          <w:szCs w:val="22"/>
        </w:rPr>
        <w:t>c</w:t>
      </w:r>
      <w:r>
        <w:rPr>
          <w:rFonts w:ascii="Meiryo" w:eastAsia="Meiryo" w:hAnsi="Meiryo" w:cs="Meiryo"/>
          <w:color w:val="221F1F"/>
          <w:w w:val="84"/>
          <w:sz w:val="22"/>
          <w:szCs w:val="22"/>
        </w:rPr>
        <w:t>h</w:t>
      </w:r>
      <w:r>
        <w:rPr>
          <w:rFonts w:ascii="Meiryo" w:eastAsia="Meiryo" w:hAnsi="Meiryo" w:cs="Meiryo"/>
          <w:color w:val="221F1F"/>
          <w:spacing w:val="25"/>
          <w:w w:val="84"/>
          <w:sz w:val="22"/>
          <w:szCs w:val="22"/>
        </w:rPr>
        <w:t xml:space="preserve"> </w:t>
      </w:r>
      <w:ins w:id="27" w:author="0" w:date="2015-11-10T13:52:00Z">
        <w:r>
          <w:rPr>
            <w:rFonts w:ascii="Meiryo" w:eastAsia="Meiryo" w:hAnsi="Meiryo" w:cs="Meiryo"/>
            <w:color w:val="221F1F"/>
            <w:spacing w:val="25"/>
            <w:w w:val="84"/>
            <w:sz w:val="22"/>
            <w:szCs w:val="22"/>
          </w:rPr>
          <w:t>evidence</w:t>
        </w:r>
      </w:ins>
      <w:del w:id="28" w:author="0" w:date="2015-11-10T13:52:00Z">
        <w:r>
          <w:rPr>
            <w:rFonts w:ascii="Meiryo" w:eastAsia="Meiryo" w:hAnsi="Meiryo" w:cs="Meiryo"/>
            <w:color w:val="221F1F"/>
            <w:w w:val="84"/>
            <w:sz w:val="22"/>
            <w:szCs w:val="22"/>
          </w:rPr>
          <w:delText>anecdotes</w:delText>
        </w:r>
      </w:del>
      <w:r>
        <w:rPr>
          <w:rFonts w:ascii="Meiryo" w:eastAsia="Meiryo" w:hAnsi="Meiryo" w:cs="Meiryo"/>
          <w:color w:val="221F1F"/>
          <w:w w:val="84"/>
          <w:sz w:val="22"/>
          <w:szCs w:val="22"/>
        </w:rPr>
        <w:t>;</w:t>
      </w:r>
      <w:r>
        <w:rPr>
          <w:rFonts w:ascii="Meiryo" w:eastAsia="Meiryo" w:hAnsi="Meiryo" w:cs="Meiryo"/>
          <w:color w:val="221F1F"/>
          <w:spacing w:val="12"/>
          <w:w w:val="84"/>
          <w:sz w:val="22"/>
          <w:szCs w:val="22"/>
        </w:rPr>
        <w:t xml:space="preserve"> </w:t>
      </w:r>
      <w:r>
        <w:rPr>
          <w:rFonts w:ascii="Meiryo" w:eastAsia="Meiryo" w:hAnsi="Meiryo" w:cs="Meiryo"/>
          <w:color w:val="221F1F"/>
          <w:w w:val="84"/>
          <w:sz w:val="22"/>
          <w:szCs w:val="22"/>
        </w:rPr>
        <w:t>age</w:t>
      </w:r>
      <w:r>
        <w:rPr>
          <w:rFonts w:ascii="Meiryo" w:eastAsia="Meiryo" w:hAnsi="Meiryo" w:cs="Meiryo"/>
          <w:color w:val="221F1F"/>
          <w:spacing w:val="-1"/>
          <w:w w:val="84"/>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7"/>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tercourse</w:t>
      </w:r>
      <w:r>
        <w:rPr>
          <w:rFonts w:ascii="Meiryo" w:eastAsia="Meiryo" w:hAnsi="Meiryo" w:cs="Meiryo"/>
          <w:color w:val="221F1F"/>
          <w:spacing w:val="-11"/>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1"/>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indeed</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declining</w:t>
      </w:r>
      <w:r>
        <w:rPr>
          <w:rFonts w:ascii="Meiryo" w:eastAsia="Meiryo" w:hAnsi="Meiryo" w:cs="Meiryo"/>
          <w:color w:val="221F1F"/>
          <w:spacing w:val="27"/>
          <w:w w:val="88"/>
          <w:sz w:val="22"/>
          <w:szCs w:val="22"/>
        </w:rPr>
        <w:t xml:space="preserve"> </w:t>
      </w:r>
      <w:r>
        <w:rPr>
          <w:rFonts w:ascii="Meiryo" w:eastAsia="Meiryo" w:hAnsi="Meiryo" w:cs="Meiryo"/>
          <w:color w:val="221F1F"/>
          <w:sz w:val="22"/>
          <w:szCs w:val="22"/>
        </w:rPr>
        <w:t xml:space="preserve">and </w:t>
      </w:r>
      <w:r>
        <w:rPr>
          <w:rFonts w:ascii="Meiryo" w:eastAsia="Meiryo" w:hAnsi="Meiryo" w:cs="Meiryo"/>
          <w:color w:val="221F1F"/>
          <w:w w:val="82"/>
          <w:sz w:val="22"/>
          <w:szCs w:val="22"/>
        </w:rPr>
        <w:t>has</w:t>
      </w:r>
      <w:r>
        <w:rPr>
          <w:rFonts w:ascii="Meiryo" w:eastAsia="Meiryo" w:hAnsi="Meiryo" w:cs="Meiryo"/>
          <w:color w:val="221F1F"/>
          <w:spacing w:val="24"/>
          <w:w w:val="82"/>
          <w:sz w:val="22"/>
          <w:szCs w:val="22"/>
        </w:rPr>
        <w:t xml:space="preserve"> </w:t>
      </w:r>
      <w:del w:id="29" w:author="0" w:date="2015-11-12T09:52:00Z">
        <w:r>
          <w:rPr>
            <w:rFonts w:ascii="Meiryo" w:eastAsia="Meiryo" w:hAnsi="Meiryo" w:cs="Meiryo"/>
            <w:color w:val="221F1F"/>
            <w:w w:val="82"/>
            <w:sz w:val="22"/>
            <w:szCs w:val="22"/>
          </w:rPr>
          <w:delText>so</w:delText>
        </w:r>
        <w:r>
          <w:rPr>
            <w:rFonts w:ascii="Meiryo" w:eastAsia="Meiryo" w:hAnsi="Meiryo" w:cs="Meiryo"/>
            <w:color w:val="221F1F"/>
            <w:spacing w:val="12"/>
            <w:w w:val="82"/>
            <w:sz w:val="22"/>
            <w:szCs w:val="22"/>
          </w:rPr>
          <w:delText xml:space="preserve"> </w:delText>
        </w:r>
      </w:del>
      <w:r>
        <w:rPr>
          <w:rFonts w:ascii="Meiryo" w:eastAsia="Meiryo" w:hAnsi="Meiryo" w:cs="Meiryo"/>
          <w:color w:val="221F1F"/>
          <w:w w:val="82"/>
          <w:sz w:val="22"/>
          <w:szCs w:val="22"/>
        </w:rPr>
        <w:t>for</w:t>
      </w:r>
      <w:r>
        <w:rPr>
          <w:rFonts w:ascii="Meiryo" w:eastAsia="Meiryo" w:hAnsi="Meiryo" w:cs="Meiryo"/>
          <w:color w:val="221F1F"/>
          <w:spacing w:val="33"/>
          <w:w w:val="82"/>
          <w:sz w:val="22"/>
          <w:szCs w:val="22"/>
        </w:rPr>
        <w:t xml:space="preserve"> </w:t>
      </w:r>
      <w:r>
        <w:rPr>
          <w:rFonts w:ascii="Meiryo" w:eastAsia="Meiryo" w:hAnsi="Meiryo" w:cs="Meiryo"/>
          <w:color w:val="221F1F"/>
          <w:w w:val="82"/>
          <w:sz w:val="22"/>
          <w:szCs w:val="22"/>
        </w:rPr>
        <w:t>some</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time</w:t>
      </w:r>
      <w:r>
        <w:rPr>
          <w:rFonts w:ascii="Meiryo" w:eastAsia="Meiryo" w:hAnsi="Meiryo" w:cs="Meiryo"/>
          <w:color w:val="221F1F"/>
          <w:spacing w:val="46"/>
          <w:w w:val="82"/>
          <w:sz w:val="22"/>
          <w:szCs w:val="22"/>
        </w:rPr>
        <w:t xml:space="preserve"> </w:t>
      </w:r>
      <w:r>
        <w:rPr>
          <w:rFonts w:ascii="Meiryo" w:eastAsia="Meiryo" w:hAnsi="Meiryo" w:cs="Meiryo"/>
          <w:color w:val="221F1F"/>
          <w:w w:val="82"/>
          <w:sz w:val="22"/>
          <w:szCs w:val="22"/>
        </w:rPr>
        <w:t>(</w:t>
      </w:r>
      <w:proofErr w:type="spellStart"/>
      <w:r>
        <w:rPr>
          <w:rFonts w:ascii="Meiryo" w:eastAsia="Meiryo" w:hAnsi="Meiryo" w:cs="Meiryo"/>
          <w:color w:val="221F1F"/>
          <w:w w:val="82"/>
          <w:sz w:val="22"/>
          <w:szCs w:val="22"/>
        </w:rPr>
        <w:t>Bozon</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10"/>
          <w:w w:val="82"/>
          <w:sz w:val="22"/>
          <w:szCs w:val="22"/>
        </w:rPr>
        <w:t xml:space="preserve"> </w:t>
      </w:r>
      <w:r>
        <w:rPr>
          <w:rFonts w:ascii="Meiryo" w:eastAsia="Meiryo" w:hAnsi="Meiryo" w:cs="Meiryo"/>
          <w:color w:val="221F1F"/>
          <w:w w:val="82"/>
          <w:sz w:val="22"/>
          <w:szCs w:val="22"/>
        </w:rPr>
        <w:t>2003;</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Finer, </w:t>
      </w:r>
      <w:r>
        <w:rPr>
          <w:rFonts w:ascii="Meiryo" w:eastAsia="Meiryo" w:hAnsi="Meiryo" w:cs="Meiryo"/>
          <w:color w:val="221F1F"/>
          <w:spacing w:val="19"/>
          <w:w w:val="82"/>
          <w:sz w:val="22"/>
          <w:szCs w:val="22"/>
        </w:rPr>
        <w:t xml:space="preserve"> </w:t>
      </w:r>
      <w:r>
        <w:rPr>
          <w:rFonts w:ascii="Meiryo" w:eastAsia="Meiryo" w:hAnsi="Meiryo" w:cs="Meiryo"/>
          <w:color w:val="221F1F"/>
          <w:w w:val="82"/>
          <w:sz w:val="22"/>
          <w:szCs w:val="22"/>
        </w:rPr>
        <w:t>2007)</w:t>
      </w:r>
      <w:ins w:id="30" w:author="0" w:date="2015-11-10T13:52:00Z">
        <w:r>
          <w:rPr>
            <w:rFonts w:ascii="Meiryo" w:eastAsia="Meiryo" w:hAnsi="Meiryo" w:cs="Meiryo"/>
            <w:color w:val="221F1F"/>
            <w:w w:val="82"/>
            <w:sz w:val="22"/>
            <w:szCs w:val="22"/>
          </w:rPr>
          <w:t xml:space="preserve"> [these </w:t>
        </w:r>
        <w:proofErr w:type="spellStart"/>
        <w:r>
          <w:rPr>
            <w:rFonts w:ascii="Meiryo" w:eastAsia="Meiryo" w:hAnsi="Meiryo" w:cs="Meiryo"/>
            <w:color w:val="221F1F"/>
            <w:w w:val="82"/>
            <w:sz w:val="22"/>
            <w:szCs w:val="22"/>
          </w:rPr>
          <w:t>cites</w:t>
        </w:r>
        <w:proofErr w:type="spellEnd"/>
        <w:r>
          <w:rPr>
            <w:rFonts w:ascii="Meiryo" w:eastAsia="Meiryo" w:hAnsi="Meiryo" w:cs="Meiryo"/>
            <w:color w:val="221F1F"/>
            <w:w w:val="82"/>
            <w:sz w:val="22"/>
            <w:szCs w:val="22"/>
          </w:rPr>
          <w:t xml:space="preserve"> are a bit problematic – the latest data in them is from 2003, which belies the </w:t>
        </w:r>
      </w:ins>
      <w:ins w:id="31" w:author="0" w:date="2015-11-10T13:53:00Z">
        <w:r>
          <w:rPr>
            <w:rFonts w:ascii="Meiryo" w:eastAsia="Meiryo" w:hAnsi="Meiryo" w:cs="Meiryo"/>
            <w:color w:val="221F1F"/>
            <w:w w:val="82"/>
            <w:sz w:val="22"/>
            <w:szCs w:val="22"/>
          </w:rPr>
          <w:t xml:space="preserve">“has for some time” suggestion – I think </w:t>
        </w:r>
      </w:ins>
      <w:ins w:id="32" w:author="0" w:date="2015-11-10T14:01:00Z">
        <w:r>
          <w:rPr>
            <w:rFonts w:ascii="Meiryo" w:eastAsia="Meiryo" w:hAnsi="Meiryo" w:cs="Meiryo"/>
            <w:color w:val="221F1F"/>
            <w:w w:val="82"/>
            <w:sz w:val="22"/>
            <w:szCs w:val="22"/>
          </w:rPr>
          <w:t xml:space="preserve">there are likely articles in the </w:t>
        </w:r>
      </w:ins>
      <w:ins w:id="33" w:author="0" w:date="2015-11-10T14:02:00Z">
        <w:r>
          <w:rPr>
            <w:rFonts w:ascii="Meiryo" w:eastAsia="Meiryo" w:hAnsi="Meiryo" w:cs="Meiryo"/>
            <w:color w:val="221F1F"/>
            <w:w w:val="82"/>
            <w:sz w:val="22"/>
            <w:szCs w:val="22"/>
          </w:rPr>
          <w:t xml:space="preserve">Alan </w:t>
        </w:r>
        <w:proofErr w:type="spellStart"/>
        <w:r>
          <w:rPr>
            <w:rFonts w:ascii="Meiryo" w:eastAsia="Meiryo" w:hAnsi="Meiryo" w:cs="Meiryo"/>
            <w:color w:val="221F1F"/>
            <w:w w:val="82"/>
            <w:sz w:val="22"/>
            <w:szCs w:val="22"/>
          </w:rPr>
          <w:t>Guttmacher</w:t>
        </w:r>
        <w:proofErr w:type="spellEnd"/>
        <w:r>
          <w:rPr>
            <w:rFonts w:ascii="Meiryo" w:eastAsia="Meiryo" w:hAnsi="Meiryo" w:cs="Meiryo"/>
            <w:color w:val="221F1F"/>
            <w:w w:val="82"/>
            <w:sz w:val="22"/>
            <w:szCs w:val="22"/>
          </w:rPr>
          <w:t xml:space="preserve"> </w:t>
        </w:r>
      </w:ins>
      <w:ins w:id="34" w:author="0" w:date="2015-11-10T14:01:00Z">
        <w:r>
          <w:rPr>
            <w:rFonts w:ascii="Meiryo" w:eastAsia="Meiryo" w:hAnsi="Meiryo" w:cs="Meiryo"/>
            <w:color w:val="221F1F"/>
            <w:w w:val="82"/>
            <w:sz w:val="22"/>
            <w:szCs w:val="22"/>
          </w:rPr>
          <w:t>journal Perspectives on Sexual and Reproductive Health that can help here – I’ll send several example articles that you can look through]</w:t>
        </w:r>
      </w:ins>
      <w:r>
        <w:rPr>
          <w:rFonts w:ascii="Meiryo" w:eastAsia="Meiryo" w:hAnsi="Meiryo" w:cs="Meiryo"/>
          <w:color w:val="221F1F"/>
          <w:w w:val="82"/>
          <w:sz w:val="22"/>
          <w:szCs w:val="22"/>
        </w:rPr>
        <w:t>.</w:t>
      </w:r>
      <w:r>
        <w:rPr>
          <w:rFonts w:ascii="Meiryo" w:eastAsia="Meiryo" w:hAnsi="Meiryo" w:cs="Meiryo"/>
          <w:color w:val="221F1F"/>
          <w:spacing w:val="30"/>
          <w:w w:val="82"/>
          <w:sz w:val="22"/>
          <w:szCs w:val="22"/>
        </w:rPr>
        <w:t xml:space="preserve"> </w:t>
      </w:r>
      <w:r>
        <w:rPr>
          <w:rFonts w:ascii="Meiryo" w:eastAsia="Meiryo" w:hAnsi="Meiryo" w:cs="Meiryo"/>
          <w:color w:val="221F1F"/>
          <w:sz w:val="22"/>
          <w:szCs w:val="22"/>
        </w:rPr>
        <w:t>Early</w:t>
      </w:r>
      <w:r>
        <w:rPr>
          <w:rFonts w:ascii="Meiryo" w:eastAsia="Meiryo" w:hAnsi="Meiryo" w:cs="Meiryo"/>
          <w:color w:val="221F1F"/>
          <w:spacing w:val="-1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ass</w:t>
      </w:r>
      <w:r>
        <w:rPr>
          <w:rFonts w:ascii="Meiryo" w:eastAsia="Meiryo" w:hAnsi="Meiryo" w:cs="Meiryo"/>
          <w:color w:val="221F1F"/>
          <w:spacing w:val="6"/>
          <w:w w:val="89"/>
          <w:sz w:val="22"/>
          <w:szCs w:val="22"/>
        </w:rPr>
        <w:t>o</w:t>
      </w:r>
      <w:r>
        <w:rPr>
          <w:rFonts w:ascii="Meiryo" w:eastAsia="Meiryo" w:hAnsi="Meiryo" w:cs="Meiryo"/>
          <w:color w:val="221F1F"/>
          <w:w w:val="89"/>
          <w:sz w:val="22"/>
          <w:szCs w:val="22"/>
        </w:rPr>
        <w:t>ciated</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with</w:t>
      </w:r>
      <w:r>
        <w:rPr>
          <w:rFonts w:ascii="Meiryo" w:eastAsia="Meiryo" w:hAnsi="Meiryo" w:cs="Meiryo"/>
          <w:color w:val="221F1F"/>
          <w:spacing w:val="26"/>
          <w:w w:val="89"/>
          <w:sz w:val="22"/>
          <w:szCs w:val="22"/>
        </w:rPr>
        <w:t xml:space="preserve"> </w:t>
      </w:r>
      <w:del w:id="35" w:author="0" w:date="2015-11-10T13:50:00Z">
        <w:r>
          <w:rPr>
            <w:rFonts w:ascii="Meiryo" w:eastAsia="Meiryo" w:hAnsi="Meiryo" w:cs="Meiryo"/>
            <w:color w:val="221F1F"/>
            <w:w w:val="86"/>
            <w:sz w:val="22"/>
            <w:szCs w:val="22"/>
          </w:rPr>
          <w:delText xml:space="preserve">a </w:delText>
        </w:r>
        <w:r>
          <w:rPr>
            <w:rFonts w:ascii="Meiryo" w:eastAsia="Meiryo" w:hAnsi="Meiryo" w:cs="Meiryo"/>
            <w:color w:val="221F1F"/>
            <w:w w:val="89"/>
            <w:sz w:val="22"/>
            <w:szCs w:val="22"/>
          </w:rPr>
          <w:delText>plethora</w:delText>
        </w:r>
        <w:r>
          <w:rPr>
            <w:rFonts w:ascii="Meiryo" w:eastAsia="Meiryo" w:hAnsi="Meiryo" w:cs="Meiryo"/>
            <w:color w:val="221F1F"/>
            <w:sz w:val="22"/>
            <w:szCs w:val="22"/>
          </w:rPr>
          <w:delText xml:space="preserve"> of</w:delText>
        </w:r>
        <w:r>
          <w:rPr>
            <w:rFonts w:ascii="Meiryo" w:eastAsia="Meiryo" w:hAnsi="Meiryo" w:cs="Meiryo"/>
            <w:color w:val="221F1F"/>
            <w:spacing w:val="-30"/>
            <w:sz w:val="22"/>
            <w:szCs w:val="22"/>
          </w:rPr>
          <w:delText xml:space="preserve"> </w:delText>
        </w:r>
        <w:r>
          <w:rPr>
            <w:rFonts w:ascii="Meiryo" w:eastAsia="Meiryo" w:hAnsi="Meiryo" w:cs="Meiryo"/>
            <w:color w:val="221F1F"/>
            <w:w w:val="84"/>
            <w:sz w:val="22"/>
            <w:szCs w:val="22"/>
          </w:rPr>
          <w:delText>negati</w:delText>
        </w:r>
        <w:r>
          <w:rPr>
            <w:rFonts w:ascii="Meiryo" w:eastAsia="Meiryo" w:hAnsi="Meiryo" w:cs="Meiryo"/>
            <w:color w:val="221F1F"/>
            <w:spacing w:val="-4"/>
            <w:w w:val="84"/>
            <w:sz w:val="22"/>
            <w:szCs w:val="22"/>
          </w:rPr>
          <w:delText>v</w:delText>
        </w:r>
        <w:r>
          <w:rPr>
            <w:rFonts w:ascii="Meiryo" w:eastAsia="Meiryo" w:hAnsi="Meiryo" w:cs="Meiryo"/>
            <w:color w:val="221F1F"/>
            <w:w w:val="84"/>
            <w:sz w:val="22"/>
            <w:szCs w:val="22"/>
          </w:rPr>
          <w:delText>e</w:delText>
        </w:r>
        <w:r>
          <w:rPr>
            <w:rFonts w:ascii="Meiryo" w:eastAsia="Meiryo" w:hAnsi="Meiryo" w:cs="Meiryo"/>
            <w:color w:val="221F1F"/>
            <w:spacing w:val="41"/>
            <w:w w:val="84"/>
            <w:sz w:val="22"/>
            <w:szCs w:val="22"/>
          </w:rPr>
          <w:delText xml:space="preserve"> </w:delText>
        </w:r>
      </w:del>
      <w:r>
        <w:rPr>
          <w:rFonts w:ascii="Meiryo" w:eastAsia="Meiryo" w:hAnsi="Meiryo" w:cs="Meiryo"/>
          <w:color w:val="221F1F"/>
          <w:w w:val="84"/>
          <w:sz w:val="22"/>
          <w:szCs w:val="22"/>
        </w:rPr>
        <w:t>d</w:t>
      </w:r>
      <w:r>
        <w:rPr>
          <w:rFonts w:ascii="Meiryo" w:eastAsia="Meiryo" w:hAnsi="Meiryo" w:cs="Meiryo"/>
          <w:color w:val="221F1F"/>
          <w:spacing w:val="-5"/>
          <w:w w:val="84"/>
          <w:sz w:val="22"/>
          <w:szCs w:val="22"/>
        </w:rPr>
        <w:t>o</w:t>
      </w:r>
      <w:r>
        <w:rPr>
          <w:rFonts w:ascii="Meiryo" w:eastAsia="Meiryo" w:hAnsi="Meiryo" w:cs="Meiryo"/>
          <w:color w:val="221F1F"/>
          <w:w w:val="84"/>
          <w:sz w:val="22"/>
          <w:szCs w:val="22"/>
        </w:rPr>
        <w:t>wnstream</w:t>
      </w:r>
      <w:r>
        <w:rPr>
          <w:rFonts w:ascii="Meiryo" w:eastAsia="Meiryo" w:hAnsi="Meiryo" w:cs="Meiryo"/>
          <w:color w:val="221F1F"/>
          <w:spacing w:val="52"/>
          <w:w w:val="84"/>
          <w:sz w:val="22"/>
          <w:szCs w:val="22"/>
        </w:rPr>
        <w:t xml:space="preserve"> </w:t>
      </w:r>
      <w:r>
        <w:rPr>
          <w:rFonts w:ascii="Meiryo" w:eastAsia="Meiryo" w:hAnsi="Meiryo" w:cs="Meiryo"/>
          <w:color w:val="221F1F"/>
          <w:w w:val="84"/>
          <w:sz w:val="22"/>
          <w:szCs w:val="22"/>
        </w:rPr>
        <w:t>consequences,</w:t>
      </w:r>
      <w:r>
        <w:rPr>
          <w:rFonts w:ascii="Meiryo" w:eastAsia="Meiryo" w:hAnsi="Meiryo" w:cs="Meiryo"/>
          <w:color w:val="221F1F"/>
          <w:spacing w:val="-5"/>
          <w:w w:val="84"/>
          <w:sz w:val="22"/>
          <w:szCs w:val="22"/>
        </w:rPr>
        <w:t xml:space="preserve"> </w:t>
      </w:r>
      <w:r>
        <w:rPr>
          <w:rFonts w:ascii="Meiryo" w:eastAsia="Meiryo" w:hAnsi="Meiryo" w:cs="Meiryo"/>
          <w:color w:val="221F1F"/>
          <w:w w:val="84"/>
          <w:sz w:val="22"/>
          <w:szCs w:val="22"/>
        </w:rPr>
        <w:t xml:space="preserve">including </w:t>
      </w:r>
      <w:r>
        <w:rPr>
          <w:rFonts w:ascii="Meiryo" w:eastAsia="Meiryo" w:hAnsi="Meiryo" w:cs="Meiryo"/>
          <w:color w:val="221F1F"/>
          <w:spacing w:val="25"/>
          <w:w w:val="84"/>
          <w:sz w:val="22"/>
          <w:szCs w:val="22"/>
        </w:rPr>
        <w:t xml:space="preserve"> </w:t>
      </w:r>
      <w:r>
        <w:rPr>
          <w:rFonts w:ascii="Meiryo" w:eastAsia="Meiryo" w:hAnsi="Meiryo" w:cs="Meiryo"/>
          <w:color w:val="221F1F"/>
          <w:w w:val="84"/>
          <w:sz w:val="22"/>
          <w:szCs w:val="22"/>
        </w:rPr>
        <w:t>l</w:t>
      </w:r>
      <w:r>
        <w:rPr>
          <w:rFonts w:ascii="Meiryo" w:eastAsia="Meiryo" w:hAnsi="Meiryo" w:cs="Meiryo"/>
          <w:color w:val="221F1F"/>
          <w:spacing w:val="-5"/>
          <w:w w:val="84"/>
          <w:sz w:val="22"/>
          <w:szCs w:val="22"/>
        </w:rPr>
        <w:t>ow</w:t>
      </w:r>
      <w:r>
        <w:rPr>
          <w:rFonts w:ascii="Meiryo" w:eastAsia="Meiryo" w:hAnsi="Meiryo" w:cs="Meiryo"/>
          <w:color w:val="221F1F"/>
          <w:w w:val="84"/>
          <w:sz w:val="22"/>
          <w:szCs w:val="22"/>
        </w:rPr>
        <w:t>er</w:t>
      </w:r>
      <w:r>
        <w:rPr>
          <w:rFonts w:ascii="Meiryo" w:eastAsia="Meiryo" w:hAnsi="Meiryo" w:cs="Meiryo"/>
          <w:color w:val="221F1F"/>
          <w:spacing w:val="26"/>
          <w:w w:val="84"/>
          <w:sz w:val="22"/>
          <w:szCs w:val="22"/>
        </w:rPr>
        <w:t xml:space="preserve"> </w:t>
      </w:r>
      <w:r>
        <w:rPr>
          <w:rFonts w:ascii="Meiryo" w:eastAsia="Meiryo" w:hAnsi="Meiryo" w:cs="Meiryo"/>
          <w:color w:val="221F1F"/>
          <w:w w:val="84"/>
          <w:sz w:val="22"/>
          <w:szCs w:val="22"/>
        </w:rPr>
        <w:t xml:space="preserve">education </w:t>
      </w:r>
      <w:r>
        <w:rPr>
          <w:rFonts w:ascii="Meiryo" w:eastAsia="Meiryo" w:hAnsi="Meiryo" w:cs="Meiryo"/>
          <w:color w:val="221F1F"/>
          <w:spacing w:val="1"/>
          <w:w w:val="84"/>
          <w:sz w:val="22"/>
          <w:szCs w:val="22"/>
        </w:rPr>
        <w:t xml:space="preserve"> </w:t>
      </w:r>
      <w:r>
        <w:rPr>
          <w:rFonts w:ascii="Meiryo" w:eastAsia="Meiryo" w:hAnsi="Meiryo" w:cs="Meiryo"/>
          <w:color w:val="221F1F"/>
          <w:sz w:val="22"/>
          <w:szCs w:val="22"/>
        </w:rPr>
        <w:t>attainme</w:t>
      </w:r>
      <w:r>
        <w:rPr>
          <w:rFonts w:ascii="Meiryo" w:eastAsia="Meiryo" w:hAnsi="Meiryo" w:cs="Meiryo"/>
          <w:color w:val="221F1F"/>
          <w:spacing w:val="-5"/>
          <w:sz w:val="22"/>
          <w:szCs w:val="22"/>
        </w:rPr>
        <w:t>n</w:t>
      </w:r>
      <w:r>
        <w:rPr>
          <w:rFonts w:ascii="Meiryo" w:eastAsia="Meiryo" w:hAnsi="Meiryo" w:cs="Meiryo"/>
          <w:color w:val="221F1F"/>
          <w:sz w:val="22"/>
          <w:szCs w:val="22"/>
        </w:rPr>
        <w:t xml:space="preserve">t </w:t>
      </w:r>
      <w:r>
        <w:rPr>
          <w:rFonts w:ascii="Meiryo" w:eastAsia="Meiryo" w:hAnsi="Meiryo" w:cs="Meiryo"/>
          <w:color w:val="221F1F"/>
          <w:w w:val="82"/>
          <w:sz w:val="22"/>
          <w:szCs w:val="22"/>
        </w:rPr>
        <w:t xml:space="preserve">(Harden, </w:t>
      </w:r>
      <w:r>
        <w:rPr>
          <w:rFonts w:ascii="Meiryo" w:eastAsia="Meiryo" w:hAnsi="Meiryo" w:cs="Meiryo"/>
          <w:color w:val="221F1F"/>
          <w:spacing w:val="19"/>
          <w:w w:val="82"/>
          <w:sz w:val="22"/>
          <w:szCs w:val="22"/>
        </w:rPr>
        <w:t xml:space="preserve"> </w:t>
      </w:r>
      <w:r>
        <w:rPr>
          <w:rFonts w:ascii="Meiryo" w:eastAsia="Meiryo" w:hAnsi="Meiryo" w:cs="Meiryo"/>
          <w:color w:val="221F1F"/>
          <w:w w:val="82"/>
          <w:sz w:val="22"/>
          <w:szCs w:val="22"/>
        </w:rPr>
        <w:t>2012;</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82"/>
          <w:sz w:val="22"/>
          <w:szCs w:val="22"/>
        </w:rPr>
        <w:t>Spriggs</w:t>
      </w:r>
      <w:proofErr w:type="spellEnd"/>
      <w:r>
        <w:rPr>
          <w:rFonts w:ascii="Meiryo" w:eastAsia="Meiryo" w:hAnsi="Meiryo" w:cs="Meiryo"/>
          <w:color w:val="221F1F"/>
          <w:spacing w:val="53"/>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2"/>
          <w:sz w:val="22"/>
          <w:szCs w:val="22"/>
        </w:rPr>
        <w:t>Hal</w:t>
      </w:r>
      <w:r>
        <w:rPr>
          <w:rFonts w:ascii="Meiryo" w:eastAsia="Meiryo" w:hAnsi="Meiryo" w:cs="Meiryo"/>
          <w:color w:val="221F1F"/>
          <w:spacing w:val="5"/>
          <w:w w:val="82"/>
          <w:sz w:val="22"/>
          <w:szCs w:val="22"/>
        </w:rPr>
        <w:t>p</w:t>
      </w:r>
      <w:r>
        <w:rPr>
          <w:rFonts w:ascii="Meiryo" w:eastAsia="Meiryo" w:hAnsi="Meiryo" w:cs="Meiryo"/>
          <w:color w:val="221F1F"/>
          <w:w w:val="82"/>
          <w:sz w:val="22"/>
          <w:szCs w:val="22"/>
        </w:rPr>
        <w:t xml:space="preserve">ern, </w:t>
      </w:r>
      <w:r>
        <w:rPr>
          <w:rFonts w:ascii="Meiryo" w:eastAsia="Meiryo" w:hAnsi="Meiryo" w:cs="Meiryo"/>
          <w:color w:val="221F1F"/>
          <w:spacing w:val="28"/>
          <w:w w:val="82"/>
          <w:sz w:val="22"/>
          <w:szCs w:val="22"/>
        </w:rPr>
        <w:t xml:space="preserve"> </w:t>
      </w:r>
      <w:r>
        <w:rPr>
          <w:rFonts w:ascii="Meiryo" w:eastAsia="Meiryo" w:hAnsi="Meiryo" w:cs="Meiryo"/>
          <w:color w:val="221F1F"/>
          <w:w w:val="82"/>
          <w:sz w:val="22"/>
          <w:szCs w:val="22"/>
        </w:rPr>
        <w:t>2008;</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spacing w:val="-15"/>
          <w:w w:val="82"/>
          <w:sz w:val="22"/>
          <w:szCs w:val="22"/>
        </w:rPr>
        <w:t>W</w:t>
      </w:r>
      <w:r>
        <w:rPr>
          <w:rFonts w:ascii="Meiryo" w:eastAsia="Meiryo" w:hAnsi="Meiryo" w:cs="Meiryo"/>
          <w:color w:val="221F1F"/>
          <w:w w:val="82"/>
          <w:sz w:val="22"/>
          <w:szCs w:val="22"/>
        </w:rPr>
        <w:t>ellings</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39"/>
          <w:w w:val="82"/>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5"/>
          <w:sz w:val="22"/>
          <w:szCs w:val="22"/>
        </w:rPr>
        <w:t>al.,</w:t>
      </w:r>
      <w:r>
        <w:rPr>
          <w:rFonts w:ascii="Meiryo" w:eastAsia="Meiryo" w:hAnsi="Meiryo" w:cs="Meiryo"/>
          <w:color w:val="221F1F"/>
          <w:spacing w:val="17"/>
          <w:w w:val="85"/>
          <w:sz w:val="22"/>
          <w:szCs w:val="22"/>
        </w:rPr>
        <w:t xml:space="preserve"> </w:t>
      </w:r>
      <w:r>
        <w:rPr>
          <w:rFonts w:ascii="Meiryo" w:eastAsia="Meiryo" w:hAnsi="Meiryo" w:cs="Meiryo"/>
          <w:color w:val="221F1F"/>
          <w:w w:val="85"/>
          <w:sz w:val="22"/>
          <w:szCs w:val="22"/>
        </w:rPr>
        <w:t>2001),</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failure</w:t>
      </w:r>
      <w:r>
        <w:rPr>
          <w:rFonts w:ascii="Meiryo" w:eastAsia="Meiryo" w:hAnsi="Meiryo" w:cs="Meiryo"/>
          <w:color w:val="221F1F"/>
          <w:spacing w:val="43"/>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 xml:space="preserve">meet </w:t>
      </w:r>
      <w:r>
        <w:rPr>
          <w:rFonts w:ascii="Meiryo" w:eastAsia="Meiryo" w:hAnsi="Meiryo" w:cs="Meiryo"/>
          <w:color w:val="221F1F"/>
          <w:w w:val="88"/>
          <w:sz w:val="22"/>
          <w:szCs w:val="22"/>
        </w:rPr>
        <w:t>education</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career</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goals</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(Hal</w:t>
      </w:r>
      <w:r>
        <w:rPr>
          <w:rFonts w:ascii="Meiryo" w:eastAsia="Meiryo" w:hAnsi="Meiryo" w:cs="Meiryo"/>
          <w:color w:val="221F1F"/>
          <w:spacing w:val="6"/>
          <w:w w:val="88"/>
          <w:sz w:val="22"/>
          <w:szCs w:val="22"/>
        </w:rPr>
        <w:t>p</w:t>
      </w:r>
      <w:r>
        <w:rPr>
          <w:rFonts w:ascii="Meiryo" w:eastAsia="Meiryo" w:hAnsi="Meiryo" w:cs="Meiryo"/>
          <w:color w:val="221F1F"/>
          <w:w w:val="88"/>
          <w:sz w:val="22"/>
          <w:szCs w:val="22"/>
        </w:rPr>
        <w:t>ern,</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J</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yner,</w:t>
      </w:r>
      <w:r>
        <w:rPr>
          <w:rFonts w:ascii="Meiryo" w:eastAsia="Meiryo" w:hAnsi="Meiryo" w:cs="Meiryo"/>
          <w:color w:val="221F1F"/>
          <w:spacing w:val="23"/>
          <w:w w:val="88"/>
          <w:sz w:val="22"/>
          <w:szCs w:val="22"/>
        </w:rPr>
        <w:t xml:space="preserve"> </w:t>
      </w:r>
      <w:proofErr w:type="spellStart"/>
      <w:r>
        <w:rPr>
          <w:rFonts w:ascii="Meiryo" w:eastAsia="Meiryo" w:hAnsi="Meiryo" w:cs="Meiryo"/>
          <w:color w:val="221F1F"/>
          <w:w w:val="88"/>
          <w:sz w:val="22"/>
          <w:szCs w:val="22"/>
        </w:rPr>
        <w:t>Udr</w:t>
      </w:r>
      <w:r>
        <w:rPr>
          <w:rFonts w:ascii="Meiryo" w:eastAsia="Meiryo" w:hAnsi="Meiryo" w:cs="Meiryo"/>
          <w:color w:val="221F1F"/>
          <w:spacing w:val="-16"/>
          <w:w w:val="88"/>
          <w:sz w:val="22"/>
          <w:szCs w:val="22"/>
        </w:rPr>
        <w:t>y</w:t>
      </w:r>
      <w:proofErr w:type="spellEnd"/>
      <w:r>
        <w:rPr>
          <w:rFonts w:ascii="Meiryo" w:eastAsia="Meiryo" w:hAnsi="Meiryo" w:cs="Meiryo"/>
          <w:color w:val="221F1F"/>
          <w:w w:val="88"/>
          <w:sz w:val="22"/>
          <w:szCs w:val="22"/>
        </w:rPr>
        <w:t>,</w:t>
      </w:r>
      <w:r>
        <w:rPr>
          <w:rFonts w:ascii="Meiryo" w:eastAsia="Meiryo" w:hAnsi="Meiryo" w:cs="Meiryo"/>
          <w:color w:val="221F1F"/>
          <w:spacing w:val="40"/>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85"/>
          <w:sz w:val="22"/>
          <w:szCs w:val="22"/>
        </w:rPr>
        <w:t>Su</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hindran</w:t>
      </w:r>
      <w:proofErr w:type="spellEnd"/>
      <w:r>
        <w:rPr>
          <w:rFonts w:ascii="Meiryo" w:eastAsia="Meiryo" w:hAnsi="Meiryo" w:cs="Meiryo"/>
          <w:color w:val="221F1F"/>
          <w:w w:val="85"/>
          <w:sz w:val="22"/>
          <w:szCs w:val="22"/>
        </w:rPr>
        <w:t xml:space="preserve">, </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2000),</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increased</w:t>
      </w:r>
      <w:r>
        <w:rPr>
          <w:rFonts w:ascii="Meiryo" w:eastAsia="Meiryo" w:hAnsi="Meiryo" w:cs="Meiryo"/>
          <w:color w:val="221F1F"/>
          <w:spacing w:val="20"/>
          <w:w w:val="85"/>
          <w:sz w:val="22"/>
          <w:szCs w:val="22"/>
        </w:rPr>
        <w:t xml:space="preserve"> </w:t>
      </w:r>
      <w:r>
        <w:rPr>
          <w:rFonts w:ascii="Meiryo" w:eastAsia="Meiryo" w:hAnsi="Meiryo" w:cs="Meiryo"/>
          <w:color w:val="221F1F"/>
          <w:sz w:val="22"/>
          <w:szCs w:val="22"/>
        </w:rPr>
        <w:t>risk 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teenage</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pregnancy</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w:t>
      </w:r>
      <w:proofErr w:type="spellStart"/>
      <w:r>
        <w:rPr>
          <w:rFonts w:ascii="Meiryo" w:eastAsia="Meiryo" w:hAnsi="Meiryo" w:cs="Meiryo"/>
          <w:color w:val="221F1F"/>
          <w:w w:val="86"/>
          <w:sz w:val="22"/>
          <w:szCs w:val="22"/>
        </w:rPr>
        <w:t>Leite</w:t>
      </w:r>
      <w:r>
        <w:rPr>
          <w:rFonts w:ascii="Meiryo" w:eastAsia="Meiryo" w:hAnsi="Meiryo" w:cs="Meiryo"/>
          <w:color w:val="221F1F"/>
          <w:spacing w:val="-5"/>
          <w:w w:val="86"/>
          <w:sz w:val="22"/>
          <w:szCs w:val="22"/>
        </w:rPr>
        <w:t>n</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erg</w:t>
      </w:r>
      <w:proofErr w:type="spellEnd"/>
      <w:r>
        <w:rPr>
          <w:rFonts w:ascii="Meiryo" w:eastAsia="Meiryo" w:hAnsi="Meiryo" w:cs="Meiryo"/>
          <w:color w:val="221F1F"/>
          <w:spacing w:val="43"/>
          <w:w w:val="86"/>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2"/>
          <w:sz w:val="22"/>
          <w:szCs w:val="22"/>
        </w:rPr>
        <w:t xml:space="preserve">Saltzman, </w:t>
      </w:r>
      <w:r>
        <w:rPr>
          <w:rFonts w:ascii="Meiryo" w:eastAsia="Meiryo" w:hAnsi="Meiryo" w:cs="Meiryo"/>
          <w:color w:val="221F1F"/>
          <w:spacing w:val="27"/>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spacing w:val="-15"/>
          <w:w w:val="82"/>
          <w:sz w:val="22"/>
          <w:szCs w:val="22"/>
        </w:rPr>
        <w:t>W</w:t>
      </w:r>
      <w:r>
        <w:rPr>
          <w:rFonts w:ascii="Meiryo" w:eastAsia="Meiryo" w:hAnsi="Meiryo" w:cs="Meiryo"/>
          <w:color w:val="221F1F"/>
          <w:w w:val="82"/>
          <w:sz w:val="22"/>
          <w:szCs w:val="22"/>
        </w:rPr>
        <w:t>ellings</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39"/>
          <w:w w:val="82"/>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2001),</w:t>
      </w:r>
      <w:r>
        <w:rPr>
          <w:rFonts w:ascii="Meiryo" w:eastAsia="Meiryo" w:hAnsi="Meiryo" w:cs="Meiryo"/>
          <w:color w:val="221F1F"/>
          <w:spacing w:val="-10"/>
          <w:w w:val="84"/>
          <w:sz w:val="22"/>
          <w:szCs w:val="22"/>
        </w:rPr>
        <w:t xml:space="preserve"> </w:t>
      </w:r>
      <w:r>
        <w:rPr>
          <w:rFonts w:ascii="Meiryo" w:eastAsia="Meiryo" w:hAnsi="Meiryo" w:cs="Meiryo"/>
          <w:color w:val="221F1F"/>
          <w:sz w:val="22"/>
          <w:szCs w:val="22"/>
        </w:rPr>
        <w:t xml:space="preserve">and </w:t>
      </w:r>
      <w:r>
        <w:rPr>
          <w:rFonts w:ascii="Meiryo" w:eastAsia="Meiryo" w:hAnsi="Meiryo" w:cs="Meiryo"/>
          <w:color w:val="221F1F"/>
          <w:w w:val="86"/>
          <w:sz w:val="22"/>
          <w:szCs w:val="22"/>
        </w:rPr>
        <w:t>increased</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rates</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sexually</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transmitted</w:t>
      </w:r>
      <w:r>
        <w:rPr>
          <w:rFonts w:ascii="Meiryo" w:eastAsia="Meiryo" w:hAnsi="Meiryo" w:cs="Meiryo"/>
          <w:color w:val="221F1F"/>
          <w:spacing w:val="21"/>
          <w:w w:val="89"/>
          <w:sz w:val="22"/>
          <w:szCs w:val="22"/>
        </w:rPr>
        <w:t xml:space="preserve"> </w:t>
      </w:r>
      <w:r>
        <w:rPr>
          <w:rFonts w:ascii="Meiryo" w:eastAsia="Meiryo" w:hAnsi="Meiryo" w:cs="Meiryo"/>
          <w:color w:val="221F1F"/>
          <w:w w:val="89"/>
          <w:sz w:val="22"/>
          <w:szCs w:val="22"/>
        </w:rPr>
        <w:t>infections</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w:t>
      </w:r>
      <w:proofErr w:type="spellStart"/>
      <w:r>
        <w:rPr>
          <w:rFonts w:ascii="Meiryo" w:eastAsia="Meiryo" w:hAnsi="Meiryo" w:cs="Meiryo"/>
          <w:color w:val="221F1F"/>
          <w:w w:val="89"/>
          <w:sz w:val="22"/>
          <w:szCs w:val="22"/>
        </w:rPr>
        <w:t>Kaestle</w:t>
      </w:r>
      <w:proofErr w:type="spellEnd"/>
      <w:r>
        <w:rPr>
          <w:rFonts w:ascii="Meiryo" w:eastAsia="Meiryo" w:hAnsi="Meiryo" w:cs="Meiryo"/>
          <w:color w:val="221F1F"/>
          <w:w w:val="89"/>
          <w:sz w:val="22"/>
          <w:szCs w:val="22"/>
        </w:rPr>
        <w:t>,</w:t>
      </w:r>
      <w:r>
        <w:rPr>
          <w:rFonts w:ascii="Meiryo" w:eastAsia="Meiryo" w:hAnsi="Meiryo" w:cs="Meiryo"/>
          <w:color w:val="221F1F"/>
          <w:spacing w:val="18"/>
          <w:w w:val="89"/>
          <w:sz w:val="22"/>
          <w:szCs w:val="22"/>
        </w:rPr>
        <w:t xml:space="preserve"> </w:t>
      </w:r>
      <w:r>
        <w:rPr>
          <w:rFonts w:ascii="Meiryo" w:eastAsia="Meiryo" w:hAnsi="Meiryo" w:cs="Meiryo"/>
          <w:color w:val="221F1F"/>
          <w:w w:val="89"/>
          <w:sz w:val="22"/>
          <w:szCs w:val="22"/>
        </w:rPr>
        <w:t>Hal</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ern,</w:t>
      </w:r>
      <w:r>
        <w:rPr>
          <w:rFonts w:ascii="Meiryo" w:eastAsia="Meiryo" w:hAnsi="Meiryo" w:cs="Meiryo"/>
          <w:color w:val="221F1F"/>
          <w:spacing w:val="19"/>
          <w:w w:val="89"/>
          <w:sz w:val="22"/>
          <w:szCs w:val="22"/>
        </w:rPr>
        <w:t xml:space="preserve"> </w:t>
      </w:r>
      <w:r>
        <w:rPr>
          <w:rFonts w:ascii="Meiryo" w:eastAsia="Meiryo" w:hAnsi="Meiryo" w:cs="Meiryo"/>
          <w:color w:val="221F1F"/>
          <w:sz w:val="22"/>
          <w:szCs w:val="22"/>
        </w:rPr>
        <w:t>Miller,</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ord,</w:t>
      </w:r>
    </w:p>
    <w:p>
      <w:pPr>
        <w:spacing w:before="5" w:line="252" w:lineRule="auto"/>
        <w:ind w:left="155" w:right="96"/>
        <w:rPr>
          <w:rFonts w:ascii="Meiryo" w:eastAsia="Meiryo" w:hAnsi="Meiryo" w:cs="Meiryo"/>
          <w:sz w:val="22"/>
          <w:szCs w:val="22"/>
        </w:rPr>
      </w:pPr>
      <w:r>
        <w:rPr>
          <w:rFonts w:ascii="Meiryo" w:eastAsia="Meiryo" w:hAnsi="Meiryo" w:cs="Meiryo"/>
          <w:color w:val="221F1F"/>
          <w:w w:val="86"/>
          <w:sz w:val="22"/>
          <w:szCs w:val="22"/>
        </w:rPr>
        <w:t>2005).</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More</w:t>
      </w:r>
      <w:r>
        <w:rPr>
          <w:rFonts w:ascii="Meiryo" w:eastAsia="Meiryo" w:hAnsi="Meiryo" w:cs="Meiryo"/>
          <w:color w:val="221F1F"/>
          <w:spacing w:val="-4"/>
          <w:w w:val="86"/>
          <w:sz w:val="22"/>
          <w:szCs w:val="22"/>
        </w:rPr>
        <w:t>o</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er,</w:t>
      </w:r>
      <w:r>
        <w:rPr>
          <w:rFonts w:ascii="Meiryo" w:eastAsia="Meiryo" w:hAnsi="Meiryo" w:cs="Meiryo"/>
          <w:color w:val="221F1F"/>
          <w:spacing w:val="41"/>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y</w:t>
      </w:r>
      <w:r>
        <w:rPr>
          <w:rFonts w:ascii="Meiryo" w:eastAsia="Meiryo" w:hAnsi="Meiryo" w:cs="Meiryo"/>
          <w:color w:val="221F1F"/>
          <w:w w:val="86"/>
          <w:sz w:val="22"/>
          <w:szCs w:val="22"/>
        </w:rPr>
        <w:t>ond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o</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vious</w:t>
      </w:r>
      <w:r>
        <w:rPr>
          <w:rFonts w:ascii="Meiryo" w:eastAsia="Meiryo" w:hAnsi="Meiryo" w:cs="Meiryo"/>
          <w:color w:val="221F1F"/>
          <w:spacing w:val="29"/>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eneﬁt</w:t>
      </w:r>
      <w:r>
        <w:rPr>
          <w:rFonts w:ascii="Meiryo" w:eastAsia="Meiryo" w:hAnsi="Meiryo" w:cs="Meiryo"/>
          <w:color w:val="221F1F"/>
          <w:spacing w:val="23"/>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oiding</w:t>
      </w:r>
      <w:r>
        <w:rPr>
          <w:rFonts w:ascii="Meiryo" w:eastAsia="Meiryo" w:hAnsi="Meiryo" w:cs="Meiryo"/>
          <w:color w:val="221F1F"/>
          <w:spacing w:val="39"/>
          <w:w w:val="87"/>
          <w:sz w:val="22"/>
          <w:szCs w:val="22"/>
        </w:rPr>
        <w:t xml:space="preserve"> </w:t>
      </w:r>
      <w:r>
        <w:rPr>
          <w:rFonts w:ascii="Meiryo" w:eastAsia="Meiryo" w:hAnsi="Meiryo" w:cs="Meiryo"/>
          <w:color w:val="221F1F"/>
          <w:w w:val="87"/>
          <w:sz w:val="22"/>
          <w:szCs w:val="22"/>
        </w:rPr>
        <w:t>those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negati</w:t>
      </w:r>
      <w:r>
        <w:rPr>
          <w:rFonts w:ascii="Meiryo" w:eastAsia="Meiryo" w:hAnsi="Meiryo" w:cs="Meiryo"/>
          <w:color w:val="221F1F"/>
          <w:spacing w:val="-4"/>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 xml:space="preserve">outcomes, </w:t>
      </w:r>
      <w:r>
        <w:rPr>
          <w:rFonts w:ascii="Meiryo" w:eastAsia="Meiryo" w:hAnsi="Meiryo" w:cs="Meiryo"/>
          <w:color w:val="221F1F"/>
          <w:w w:val="89"/>
          <w:sz w:val="22"/>
          <w:szCs w:val="22"/>
        </w:rPr>
        <w:t>del</w:t>
      </w:r>
      <w:r>
        <w:rPr>
          <w:rFonts w:ascii="Meiryo" w:eastAsia="Meiryo" w:hAnsi="Meiryo" w:cs="Meiryo"/>
          <w:color w:val="221F1F"/>
          <w:spacing w:val="-5"/>
          <w:w w:val="89"/>
          <w:sz w:val="22"/>
          <w:szCs w:val="22"/>
        </w:rPr>
        <w:t>a</w:t>
      </w:r>
      <w:r>
        <w:rPr>
          <w:rFonts w:ascii="Meiryo" w:eastAsia="Meiryo" w:hAnsi="Meiryo" w:cs="Meiryo"/>
          <w:color w:val="221F1F"/>
          <w:w w:val="89"/>
          <w:sz w:val="22"/>
          <w:szCs w:val="22"/>
        </w:rPr>
        <w:t>ying</w:t>
      </w:r>
      <w:r>
        <w:rPr>
          <w:rFonts w:ascii="Meiryo" w:eastAsia="Meiryo" w:hAnsi="Meiryo" w:cs="Meiryo"/>
          <w:color w:val="221F1F"/>
          <w:spacing w:val="11"/>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greater</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relationship</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satisfaction,</w:t>
      </w:r>
      <w:r>
        <w:rPr>
          <w:rFonts w:ascii="Meiryo" w:eastAsia="Meiryo" w:hAnsi="Meiryo" w:cs="Meiryo"/>
          <w:color w:val="221F1F"/>
          <w:spacing w:val="22"/>
          <w:w w:val="88"/>
          <w:sz w:val="22"/>
          <w:szCs w:val="22"/>
        </w:rPr>
        <w:t xml:space="preserve"> </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erception</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increased attracti</w:t>
      </w:r>
      <w:r>
        <w:rPr>
          <w:rFonts w:ascii="Meiryo" w:eastAsia="Meiryo" w:hAnsi="Meiryo" w:cs="Meiryo"/>
          <w:color w:val="221F1F"/>
          <w:spacing w:val="-3"/>
          <w:w w:val="86"/>
          <w:sz w:val="22"/>
          <w:szCs w:val="22"/>
        </w:rPr>
        <w:t>v</w:t>
      </w:r>
      <w:r>
        <w:rPr>
          <w:rFonts w:ascii="Meiryo" w:eastAsia="Meiryo" w:hAnsi="Meiryo" w:cs="Meiryo"/>
          <w:color w:val="221F1F"/>
          <w:w w:val="86"/>
          <w:sz w:val="22"/>
          <w:szCs w:val="22"/>
        </w:rPr>
        <w:t>eness,</w:t>
      </w:r>
      <w:r>
        <w:rPr>
          <w:rFonts w:ascii="Meiryo" w:eastAsia="Meiryo" w:hAnsi="Meiryo" w:cs="Meiryo"/>
          <w:color w:val="221F1F"/>
          <w:spacing w:val="3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higher</w:t>
      </w:r>
      <w:r>
        <w:rPr>
          <w:rFonts w:ascii="Meiryo" w:eastAsia="Meiryo" w:hAnsi="Meiryo" w:cs="Meiryo"/>
          <w:color w:val="221F1F"/>
          <w:spacing w:val="24"/>
          <w:w w:val="86"/>
          <w:sz w:val="22"/>
          <w:szCs w:val="22"/>
        </w:rPr>
        <w:t xml:space="preserve"> </w:t>
      </w:r>
      <w:r>
        <w:rPr>
          <w:rFonts w:ascii="Meiryo" w:eastAsia="Meiryo" w:hAnsi="Meiryo" w:cs="Meiryo"/>
          <w:color w:val="221F1F"/>
          <w:w w:val="86"/>
          <w:sz w:val="22"/>
          <w:szCs w:val="22"/>
        </w:rPr>
        <w:t>household</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income</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(Harden,</w:t>
      </w:r>
      <w:r>
        <w:rPr>
          <w:rFonts w:ascii="Meiryo" w:eastAsia="Meiryo" w:hAnsi="Meiryo" w:cs="Meiryo"/>
          <w:color w:val="221F1F"/>
          <w:spacing w:val="39"/>
          <w:w w:val="86"/>
          <w:sz w:val="22"/>
          <w:szCs w:val="22"/>
        </w:rPr>
        <w:t xml:space="preserve"> </w:t>
      </w:r>
      <w:r>
        <w:rPr>
          <w:rFonts w:ascii="Meiryo" w:eastAsia="Meiryo" w:hAnsi="Meiryo" w:cs="Meiryo"/>
          <w:color w:val="221F1F"/>
          <w:w w:val="86"/>
          <w:sz w:val="22"/>
          <w:szCs w:val="22"/>
        </w:rPr>
        <w:t>2012).</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Because</w:t>
      </w:r>
      <w:r>
        <w:rPr>
          <w:rFonts w:ascii="Meiryo" w:eastAsia="Meiryo" w:hAnsi="Meiryo" w:cs="Meiryo"/>
          <w:color w:val="221F1F"/>
          <w:spacing w:val="9"/>
          <w:w w:val="86"/>
          <w:sz w:val="22"/>
          <w:szCs w:val="22"/>
        </w:rPr>
        <w:t xml:space="preserve"> </w:t>
      </w:r>
      <w:del w:id="36" w:author="0" w:date="2015-11-12T09:53:00Z">
        <w:r>
          <w:rPr>
            <w:rFonts w:ascii="Meiryo" w:eastAsia="Meiryo" w:hAnsi="Meiryo" w:cs="Meiryo"/>
            <w:color w:val="221F1F"/>
            <w:sz w:val="22"/>
            <w:szCs w:val="22"/>
          </w:rPr>
          <w:delText xml:space="preserve">the </w:delText>
        </w:r>
      </w:del>
      <w:del w:id="37" w:author="0" w:date="2015-11-10T14:03:00Z">
        <w:r>
          <w:rPr>
            <w:rFonts w:ascii="Meiryo" w:eastAsia="Meiryo" w:hAnsi="Meiryo" w:cs="Meiryo"/>
            <w:color w:val="221F1F"/>
            <w:w w:val="86"/>
            <w:sz w:val="22"/>
            <w:szCs w:val="22"/>
          </w:rPr>
          <w:delText>aforeme</w:delText>
        </w:r>
        <w:r>
          <w:rPr>
            <w:rFonts w:ascii="Meiryo" w:eastAsia="Meiryo" w:hAnsi="Meiryo" w:cs="Meiryo"/>
            <w:color w:val="221F1F"/>
            <w:spacing w:val="-4"/>
            <w:w w:val="86"/>
            <w:sz w:val="22"/>
            <w:szCs w:val="22"/>
          </w:rPr>
          <w:delText>n</w:delText>
        </w:r>
        <w:r>
          <w:rPr>
            <w:rFonts w:ascii="Meiryo" w:eastAsia="Meiryo" w:hAnsi="Meiryo" w:cs="Meiryo"/>
            <w:color w:val="221F1F"/>
            <w:w w:val="86"/>
            <w:sz w:val="22"/>
            <w:szCs w:val="22"/>
          </w:rPr>
          <w:delText>tioned</w:delText>
        </w:r>
        <w:r>
          <w:rPr>
            <w:rFonts w:ascii="Meiryo" w:eastAsia="Meiryo" w:hAnsi="Meiryo" w:cs="Meiryo"/>
            <w:color w:val="221F1F"/>
            <w:spacing w:val="18"/>
            <w:w w:val="86"/>
            <w:sz w:val="22"/>
            <w:szCs w:val="22"/>
          </w:rPr>
          <w:delText xml:space="preserve"> </w:delText>
        </w:r>
      </w:del>
      <w:ins w:id="38" w:author="0" w:date="2015-11-10T14:03:00Z">
        <w:r>
          <w:rPr>
            <w:rFonts w:ascii="Meiryo" w:eastAsia="Meiryo" w:hAnsi="Meiryo" w:cs="Meiryo"/>
            <w:color w:val="221F1F"/>
            <w:spacing w:val="18"/>
            <w:w w:val="86"/>
            <w:sz w:val="22"/>
            <w:szCs w:val="22"/>
          </w:rPr>
          <w:t xml:space="preserve">many of the negative </w:t>
        </w:r>
      </w:ins>
      <w:r>
        <w:rPr>
          <w:rFonts w:ascii="Meiryo" w:eastAsia="Meiryo" w:hAnsi="Meiryo" w:cs="Meiryo"/>
          <w:color w:val="221F1F"/>
          <w:w w:val="85"/>
          <w:sz w:val="22"/>
          <w:szCs w:val="22"/>
        </w:rPr>
        <w:t>consequences</w:t>
      </w:r>
      <w:r>
        <w:rPr>
          <w:rFonts w:ascii="Meiryo" w:eastAsia="Meiryo" w:hAnsi="Meiryo" w:cs="Meiryo"/>
          <w:color w:val="221F1F"/>
          <w:spacing w:val="-5"/>
          <w:w w:val="85"/>
          <w:sz w:val="22"/>
          <w:szCs w:val="22"/>
        </w:rPr>
        <w:t xml:space="preserve"> </w:t>
      </w:r>
      <w:ins w:id="39" w:author="0" w:date="2015-11-10T14:03:00Z">
        <w:r>
          <w:rPr>
            <w:rFonts w:ascii="Meiryo" w:eastAsia="Meiryo" w:hAnsi="Meiryo" w:cs="Meiryo"/>
            <w:color w:val="221F1F"/>
            <w:spacing w:val="-5"/>
            <w:w w:val="85"/>
            <w:sz w:val="22"/>
            <w:szCs w:val="22"/>
          </w:rPr>
          <w:t xml:space="preserve">above </w:t>
        </w:r>
      </w:ins>
      <w:r>
        <w:rPr>
          <w:rFonts w:ascii="Meiryo" w:eastAsia="Meiryo" w:hAnsi="Meiryo" w:cs="Meiryo"/>
          <w:color w:val="221F1F"/>
          <w:w w:val="85"/>
          <w:sz w:val="22"/>
          <w:szCs w:val="22"/>
        </w:rPr>
        <w:t>are</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se</w:t>
      </w:r>
      <w:r>
        <w:rPr>
          <w:rFonts w:ascii="Meiryo" w:eastAsia="Meiryo" w:hAnsi="Meiryo" w:cs="Meiryo"/>
          <w:color w:val="221F1F"/>
          <w:spacing w:val="-5"/>
          <w:w w:val="85"/>
          <w:sz w:val="22"/>
          <w:szCs w:val="22"/>
        </w:rPr>
        <w:t>v</w:t>
      </w:r>
      <w:r>
        <w:rPr>
          <w:rFonts w:ascii="Meiryo" w:eastAsia="Meiryo" w:hAnsi="Meiryo" w:cs="Meiryo"/>
          <w:color w:val="221F1F"/>
          <w:w w:val="85"/>
          <w:sz w:val="22"/>
          <w:szCs w:val="22"/>
        </w:rPr>
        <w:t>ere</w:t>
      </w:r>
      <w:r>
        <w:rPr>
          <w:rFonts w:ascii="Meiryo" w:eastAsia="Meiryo" w:hAnsi="Meiryo" w:cs="Meiryo"/>
          <w:color w:val="221F1F"/>
          <w:spacing w:val="-12"/>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long-rea</w:t>
      </w:r>
      <w:r>
        <w:rPr>
          <w:rFonts w:ascii="Meiryo" w:eastAsia="Meiryo" w:hAnsi="Meiryo" w:cs="Meiryo"/>
          <w:color w:val="221F1F"/>
          <w:spacing w:val="-4"/>
          <w:w w:val="85"/>
          <w:sz w:val="22"/>
          <w:szCs w:val="22"/>
        </w:rPr>
        <w:t>c</w:t>
      </w:r>
      <w:r>
        <w:rPr>
          <w:rFonts w:ascii="Meiryo" w:eastAsia="Meiryo" w:hAnsi="Meiryo" w:cs="Meiryo"/>
          <w:color w:val="221F1F"/>
          <w:w w:val="85"/>
          <w:sz w:val="22"/>
          <w:szCs w:val="22"/>
        </w:rPr>
        <w:t>hing,</w:t>
      </w:r>
      <w:r>
        <w:rPr>
          <w:rFonts w:ascii="Meiryo" w:eastAsia="Meiryo" w:hAnsi="Meiryo" w:cs="Meiryo"/>
          <w:color w:val="221F1F"/>
          <w:spacing w:val="36"/>
          <w:w w:val="85"/>
          <w:sz w:val="22"/>
          <w:szCs w:val="22"/>
        </w:rPr>
        <w:t xml:space="preserve"> </w:t>
      </w:r>
      <w:ins w:id="40" w:author="0" w:date="2015-11-10T14:04:00Z">
        <w:r>
          <w:rPr>
            <w:rFonts w:ascii="Meiryo" w:eastAsia="Meiryo" w:hAnsi="Meiryo" w:cs="Meiryo"/>
            <w:color w:val="221F1F"/>
            <w:spacing w:val="36"/>
            <w:w w:val="85"/>
            <w:sz w:val="22"/>
            <w:szCs w:val="22"/>
          </w:rPr>
          <w:t>it is important to identify</w:t>
        </w:r>
      </w:ins>
      <w:del w:id="41" w:author="0" w:date="2015-11-10T14:04:00Z">
        <w:r>
          <w:rPr>
            <w:rFonts w:ascii="Meiryo" w:eastAsia="Meiryo" w:hAnsi="Meiryo" w:cs="Meiryo"/>
            <w:color w:val="221F1F"/>
            <w:w w:val="85"/>
            <w:sz w:val="22"/>
            <w:szCs w:val="22"/>
          </w:rPr>
          <w:delText>psy</w:delText>
        </w:r>
        <w:r>
          <w:rPr>
            <w:rFonts w:ascii="Meiryo" w:eastAsia="Meiryo" w:hAnsi="Meiryo" w:cs="Meiryo"/>
            <w:color w:val="221F1F"/>
            <w:spacing w:val="-5"/>
            <w:w w:val="85"/>
            <w:sz w:val="22"/>
            <w:szCs w:val="22"/>
          </w:rPr>
          <w:delText>c</w:delText>
        </w:r>
        <w:r>
          <w:rPr>
            <w:rFonts w:ascii="Meiryo" w:eastAsia="Meiryo" w:hAnsi="Meiryo" w:cs="Meiryo"/>
            <w:color w:val="221F1F"/>
            <w:w w:val="85"/>
            <w:sz w:val="22"/>
            <w:szCs w:val="22"/>
          </w:rPr>
          <w:delText>hology</w:delText>
        </w:r>
        <w:r>
          <w:rPr>
            <w:rFonts w:ascii="Meiryo" w:eastAsia="Meiryo" w:hAnsi="Meiryo" w:cs="Meiryo"/>
            <w:color w:val="221F1F"/>
            <w:spacing w:val="46"/>
            <w:w w:val="85"/>
            <w:sz w:val="22"/>
            <w:szCs w:val="22"/>
          </w:rPr>
          <w:delText xml:space="preserve"> </w:delText>
        </w:r>
        <w:r>
          <w:rPr>
            <w:rFonts w:ascii="Meiryo" w:eastAsia="Meiryo" w:hAnsi="Meiryo" w:cs="Meiryo"/>
            <w:color w:val="221F1F"/>
            <w:w w:val="85"/>
            <w:sz w:val="22"/>
            <w:szCs w:val="22"/>
          </w:rPr>
          <w:delText>has</w:delText>
        </w:r>
        <w:r>
          <w:rPr>
            <w:rFonts w:ascii="Meiryo" w:eastAsia="Meiryo" w:hAnsi="Meiryo" w:cs="Meiryo"/>
            <w:color w:val="221F1F"/>
            <w:spacing w:val="10"/>
            <w:w w:val="85"/>
            <w:sz w:val="22"/>
            <w:szCs w:val="22"/>
          </w:rPr>
          <w:delText xml:space="preserve"> </w:delText>
        </w:r>
        <w:r>
          <w:rPr>
            <w:rFonts w:ascii="Meiryo" w:eastAsia="Meiryo" w:hAnsi="Meiryo" w:cs="Meiryo"/>
            <w:color w:val="221F1F"/>
            <w:spacing w:val="5"/>
            <w:w w:val="85"/>
            <w:sz w:val="22"/>
            <w:szCs w:val="22"/>
          </w:rPr>
          <w:delText>b</w:delText>
        </w:r>
        <w:r>
          <w:rPr>
            <w:rFonts w:ascii="Meiryo" w:eastAsia="Meiryo" w:hAnsi="Meiryo" w:cs="Meiryo"/>
            <w:color w:val="221F1F"/>
            <w:w w:val="85"/>
            <w:sz w:val="22"/>
            <w:szCs w:val="22"/>
          </w:rPr>
          <w:delText>egun</w:delText>
        </w:r>
        <w:r>
          <w:rPr>
            <w:rFonts w:ascii="Meiryo" w:eastAsia="Meiryo" w:hAnsi="Meiryo" w:cs="Meiryo"/>
            <w:color w:val="221F1F"/>
            <w:spacing w:val="17"/>
            <w:w w:val="85"/>
            <w:sz w:val="22"/>
            <w:szCs w:val="22"/>
          </w:rPr>
          <w:delText xml:space="preserve"> </w:delText>
        </w:r>
        <w:r>
          <w:rPr>
            <w:rFonts w:ascii="Meiryo" w:eastAsia="Meiryo" w:hAnsi="Meiryo" w:cs="Meiryo"/>
            <w:color w:val="221F1F"/>
            <w:sz w:val="22"/>
            <w:szCs w:val="22"/>
          </w:rPr>
          <w:delText xml:space="preserve">to </w:delText>
        </w:r>
        <w:r>
          <w:rPr>
            <w:rFonts w:ascii="Meiryo" w:eastAsia="Meiryo" w:hAnsi="Meiryo" w:cs="Meiryo"/>
            <w:color w:val="221F1F"/>
            <w:w w:val="87"/>
            <w:sz w:val="22"/>
            <w:szCs w:val="22"/>
          </w:rPr>
          <w:delText>explore</w:delText>
        </w:r>
        <w:r>
          <w:rPr>
            <w:rFonts w:ascii="Meiryo" w:eastAsia="Meiryo" w:hAnsi="Meiryo" w:cs="Meiryo"/>
            <w:color w:val="221F1F"/>
            <w:spacing w:val="10"/>
            <w:w w:val="87"/>
            <w:sz w:val="22"/>
            <w:szCs w:val="22"/>
          </w:rPr>
          <w:delText xml:space="preserve"> </w:delText>
        </w:r>
        <w:r>
          <w:rPr>
            <w:rFonts w:ascii="Meiryo" w:eastAsia="Meiryo" w:hAnsi="Meiryo" w:cs="Meiryo"/>
            <w:color w:val="221F1F"/>
            <w:spacing w:val="5"/>
            <w:w w:val="87"/>
            <w:sz w:val="22"/>
            <w:szCs w:val="22"/>
          </w:rPr>
          <w:delText>p</w:delText>
        </w:r>
        <w:r>
          <w:rPr>
            <w:rFonts w:ascii="Meiryo" w:eastAsia="Meiryo" w:hAnsi="Meiryo" w:cs="Meiryo"/>
            <w:color w:val="221F1F"/>
            <w:w w:val="87"/>
            <w:sz w:val="22"/>
            <w:szCs w:val="22"/>
          </w:rPr>
          <w:delText>ote</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tial</w:delText>
        </w:r>
      </w:del>
      <w:ins w:id="42" w:author="0" w:date="2015-11-10T14:04:00Z">
        <w:r>
          <w:rPr>
            <w:rFonts w:ascii="Meiryo" w:eastAsia="Meiryo" w:hAnsi="Meiryo" w:cs="Meiryo"/>
            <w:color w:val="221F1F"/>
            <w:w w:val="87"/>
            <w:sz w:val="22"/>
            <w:szCs w:val="22"/>
          </w:rPr>
          <w:t xml:space="preserve"> the</w:t>
        </w:r>
      </w:ins>
      <w:r>
        <w:rPr>
          <w:rFonts w:ascii="Meiryo" w:eastAsia="Meiryo" w:hAnsi="Meiryo" w:cs="Meiryo"/>
          <w:color w:val="221F1F"/>
          <w:spacing w:val="50"/>
          <w:w w:val="87"/>
          <w:sz w:val="22"/>
          <w:szCs w:val="22"/>
        </w:rPr>
        <w:t xml:space="preserve"> </w:t>
      </w:r>
      <w:r>
        <w:rPr>
          <w:rFonts w:ascii="Meiryo" w:eastAsia="Meiryo" w:hAnsi="Meiryo" w:cs="Meiryo"/>
          <w:color w:val="221F1F"/>
          <w:w w:val="87"/>
          <w:sz w:val="22"/>
          <w:szCs w:val="22"/>
        </w:rPr>
        <w:t>causal</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me</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hanisms</w:t>
      </w:r>
      <w:r>
        <w:rPr>
          <w:rFonts w:ascii="Meiryo" w:eastAsia="Meiryo" w:hAnsi="Meiryo" w:cs="Meiryo"/>
          <w:color w:val="221F1F"/>
          <w:spacing w:val="-6"/>
          <w:w w:val="87"/>
          <w:sz w:val="22"/>
          <w:szCs w:val="22"/>
        </w:rPr>
        <w:t xml:space="preserve"> </w:t>
      </w:r>
      <w:ins w:id="43" w:author="0" w:date="2015-11-10T14:04:00Z">
        <w:r>
          <w:rPr>
            <w:rFonts w:ascii="Meiryo" w:eastAsia="Meiryo" w:hAnsi="Meiryo" w:cs="Meiryo"/>
            <w:color w:val="221F1F"/>
            <w:spacing w:val="-6"/>
            <w:w w:val="87"/>
            <w:sz w:val="22"/>
            <w:szCs w:val="22"/>
          </w:rPr>
          <w:t>associated with</w:t>
        </w:r>
      </w:ins>
      <w:del w:id="44" w:author="0" w:date="2015-11-10T14:04:00Z">
        <w:r>
          <w:rPr>
            <w:rFonts w:ascii="Meiryo" w:eastAsia="Meiryo" w:hAnsi="Meiryo" w:cs="Meiryo"/>
            <w:color w:val="221F1F"/>
            <w:sz w:val="22"/>
            <w:szCs w:val="22"/>
          </w:rPr>
          <w:delText>of</w:delText>
        </w:r>
      </w:del>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early</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ins w:id="45" w:author="0" w:date="2015-11-10T14:04:00Z">
        <w:r>
          <w:rPr>
            <w:rFonts w:ascii="Meiryo" w:eastAsia="Meiryo" w:hAnsi="Meiryo" w:cs="Meiryo"/>
            <w:color w:val="221F1F"/>
            <w:spacing w:val="8"/>
            <w:sz w:val="22"/>
            <w:szCs w:val="22"/>
          </w:rPr>
          <w:t>One potential causal influence on AFI that has received attention is</w:t>
        </w:r>
      </w:ins>
      <w:del w:id="46" w:author="0" w:date="2015-11-10T14:04:00Z">
        <w:r>
          <w:rPr>
            <w:rFonts w:ascii="Meiryo" w:eastAsia="Meiryo" w:hAnsi="Meiryo" w:cs="Meiryo"/>
            <w:color w:val="221F1F"/>
            <w:w w:val="87"/>
            <w:sz w:val="22"/>
            <w:szCs w:val="22"/>
          </w:rPr>
          <w:delText>Indeed,</w:delText>
        </w:r>
        <w:r>
          <w:rPr>
            <w:rFonts w:ascii="Meiryo" w:eastAsia="Meiryo" w:hAnsi="Meiryo" w:cs="Meiryo"/>
            <w:color w:val="221F1F"/>
            <w:spacing w:val="-8"/>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ﬁeld</w:delText>
        </w:r>
        <w:r>
          <w:rPr>
            <w:rFonts w:ascii="Meiryo" w:eastAsia="Meiryo" w:hAnsi="Meiryo" w:cs="Meiryo"/>
            <w:color w:val="221F1F"/>
            <w:spacing w:val="22"/>
            <w:w w:val="87"/>
            <w:sz w:val="22"/>
            <w:szCs w:val="22"/>
          </w:rPr>
          <w:delText xml:space="preserve"> </w:delText>
        </w:r>
        <w:r>
          <w:rPr>
            <w:rFonts w:ascii="Meiryo" w:eastAsia="Meiryo" w:hAnsi="Meiryo" w:cs="Meiryo"/>
            <w:color w:val="221F1F"/>
            <w:w w:val="87"/>
            <w:sz w:val="22"/>
            <w:szCs w:val="22"/>
          </w:rPr>
          <w:delText>h</w:delText>
        </w:r>
      </w:del>
      <w:del w:id="47" w:author="0" w:date="2015-11-10T14:05:00Z">
        <w:r>
          <w:rPr>
            <w:rFonts w:ascii="Meiryo" w:eastAsia="Meiryo" w:hAnsi="Meiryo" w:cs="Meiryo"/>
            <w:color w:val="221F1F"/>
            <w:w w:val="87"/>
            <w:sz w:val="22"/>
            <w:szCs w:val="22"/>
          </w:rPr>
          <w:delText>as</w:delText>
        </w:r>
        <w:r>
          <w:rPr>
            <w:rFonts w:ascii="Meiryo" w:eastAsia="Meiryo" w:hAnsi="Meiryo" w:cs="Meiryo"/>
            <w:color w:val="221F1F"/>
            <w:spacing w:val="1"/>
            <w:w w:val="87"/>
            <w:sz w:val="22"/>
            <w:szCs w:val="22"/>
          </w:rPr>
          <w:delText xml:space="preserve"> </w:delText>
        </w:r>
        <w:r>
          <w:rPr>
            <w:rFonts w:ascii="Meiryo" w:eastAsia="Meiryo" w:hAnsi="Meiryo" w:cs="Meiryo"/>
            <w:color w:val="221F1F"/>
            <w:w w:val="87"/>
            <w:sz w:val="22"/>
            <w:szCs w:val="22"/>
          </w:rPr>
          <w:delText>found</w:delText>
        </w:r>
        <w:r>
          <w:rPr>
            <w:rFonts w:ascii="Meiryo" w:eastAsia="Meiryo" w:hAnsi="Meiryo" w:cs="Meiryo"/>
            <w:color w:val="221F1F"/>
            <w:spacing w:val="21"/>
            <w:w w:val="87"/>
            <w:sz w:val="22"/>
            <w:szCs w:val="22"/>
          </w:rPr>
          <w:delText xml:space="preserve"> </w:delText>
        </w:r>
        <w:r>
          <w:rPr>
            <w:rFonts w:ascii="Meiryo" w:eastAsia="Meiryo" w:hAnsi="Meiryo" w:cs="Meiryo"/>
            <w:color w:val="221F1F"/>
            <w:sz w:val="22"/>
            <w:szCs w:val="22"/>
          </w:rPr>
          <w:delText xml:space="preserve">a </w:delText>
        </w:r>
        <w:r>
          <w:rPr>
            <w:rFonts w:ascii="Meiryo" w:eastAsia="Meiryo" w:hAnsi="Meiryo" w:cs="Meiryo"/>
            <w:color w:val="221F1F"/>
            <w:w w:val="88"/>
            <w:sz w:val="22"/>
            <w:szCs w:val="22"/>
          </w:rPr>
          <w:delText>consiste</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w:delText>
        </w:r>
        <w:r>
          <w:rPr>
            <w:rFonts w:ascii="Meiryo" w:eastAsia="Meiryo" w:hAnsi="Meiryo" w:cs="Meiryo"/>
            <w:color w:val="221F1F"/>
            <w:spacing w:val="9"/>
            <w:w w:val="88"/>
            <w:sz w:val="22"/>
            <w:szCs w:val="22"/>
          </w:rPr>
          <w:delText xml:space="preserve"> </w:delText>
        </w:r>
        <w:r>
          <w:rPr>
            <w:rFonts w:ascii="Meiryo" w:eastAsia="Meiryo" w:hAnsi="Meiryo" w:cs="Meiryo"/>
            <w:color w:val="221F1F"/>
            <w:w w:val="88"/>
            <w:sz w:val="22"/>
            <w:szCs w:val="22"/>
          </w:rPr>
          <w:delText>correlate</w:delText>
        </w:r>
        <w:r>
          <w:rPr>
            <w:rFonts w:ascii="Meiryo" w:eastAsia="Meiryo" w:hAnsi="Meiryo" w:cs="Meiryo"/>
            <w:color w:val="221F1F"/>
            <w:spacing w:val="9"/>
            <w:w w:val="88"/>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literature</w:delText>
        </w:r>
        <w:r>
          <w:rPr>
            <w:rFonts w:ascii="Meiryo" w:eastAsia="Meiryo" w:hAnsi="Meiryo" w:cs="Meiryo"/>
            <w:color w:val="221F1F"/>
            <w:spacing w:val="59"/>
            <w:w w:val="86"/>
            <w:sz w:val="22"/>
            <w:szCs w:val="22"/>
          </w:rPr>
          <w:delText xml:space="preserve"> </w:delText>
        </w:r>
        <w:r>
          <w:rPr>
            <w:rFonts w:ascii="Meiryo" w:eastAsia="Meiryo" w:hAnsi="Meiryo" w:cs="Meiryo"/>
            <w:color w:val="221F1F"/>
            <w:w w:val="86"/>
            <w:sz w:val="22"/>
            <w:szCs w:val="22"/>
          </w:rPr>
          <w:delText>–</w:delText>
        </w:r>
      </w:del>
      <w:r>
        <w:rPr>
          <w:rFonts w:ascii="Meiryo" w:eastAsia="Meiryo" w:hAnsi="Meiryo" w:cs="Meiryo"/>
          <w:color w:val="221F1F"/>
          <w:spacing w:val="1"/>
          <w:w w:val="86"/>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telligence.</w:t>
      </w:r>
    </w:p>
    <w:p>
      <w:pPr>
        <w:spacing w:before="5" w:line="252" w:lineRule="auto"/>
        <w:ind w:left="155" w:right="91" w:firstLine="542"/>
        <w:rPr>
          <w:rFonts w:ascii="Meiryo" w:eastAsia="Meiryo" w:hAnsi="Meiryo" w:cs="Meiryo"/>
          <w:sz w:val="22"/>
          <w:szCs w:val="22"/>
        </w:rPr>
      </w:pPr>
      <w:r>
        <w:rPr>
          <w:rFonts w:ascii="Meiryo" w:eastAsia="Meiryo" w:hAnsi="Meiryo" w:cs="Meiryo"/>
          <w:color w:val="221F1F"/>
          <w:w w:val="88"/>
          <w:sz w:val="22"/>
          <w:szCs w:val="22"/>
        </w:rPr>
        <w:t>Higher</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le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els</w:t>
      </w:r>
      <w:r>
        <w:rPr>
          <w:rFonts w:ascii="Meiryo" w:eastAsia="Meiryo" w:hAnsi="Meiryo" w:cs="Meiryo"/>
          <w:color w:val="221F1F"/>
          <w:spacing w:val="-4"/>
          <w:w w:val="88"/>
          <w:sz w:val="22"/>
          <w:szCs w:val="22"/>
        </w:rPr>
        <w:t xml:space="preserve"> </w:t>
      </w:r>
      <w:r>
        <w:rPr>
          <w:rFonts w:ascii="Meiryo" w:eastAsia="Meiryo" w:hAnsi="Meiryo" w:cs="Meiryo"/>
          <w:color w:val="221F1F"/>
          <w:w w:val="88"/>
          <w:sz w:val="22"/>
          <w:szCs w:val="22"/>
        </w:rPr>
        <w:t>of</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are</w:t>
      </w:r>
      <w:r>
        <w:rPr>
          <w:rFonts w:ascii="Meiryo" w:eastAsia="Meiryo" w:hAnsi="Meiryo" w:cs="Meiryo"/>
          <w:color w:val="221F1F"/>
          <w:spacing w:val="-9"/>
          <w:w w:val="88"/>
          <w:sz w:val="22"/>
          <w:szCs w:val="22"/>
        </w:rPr>
        <w:t xml:space="preserve"> </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ositi</w:t>
      </w:r>
      <w:r>
        <w:rPr>
          <w:rFonts w:ascii="Meiryo" w:eastAsia="Meiryo" w:hAnsi="Meiryo" w:cs="Meiryo"/>
          <w:color w:val="221F1F"/>
          <w:spacing w:val="-4"/>
          <w:w w:val="88"/>
          <w:sz w:val="22"/>
          <w:szCs w:val="22"/>
        </w:rPr>
        <w:t>v</w:t>
      </w:r>
      <w:r>
        <w:rPr>
          <w:rFonts w:ascii="Meiryo" w:eastAsia="Meiryo" w:hAnsi="Meiryo" w:cs="Meiryo"/>
          <w:color w:val="221F1F"/>
          <w:w w:val="88"/>
          <w:sz w:val="22"/>
          <w:szCs w:val="22"/>
        </w:rPr>
        <w:t>ely</w:t>
      </w:r>
      <w:r>
        <w:rPr>
          <w:rFonts w:ascii="Meiryo" w:eastAsia="Meiryo" w:hAnsi="Meiryo" w:cs="Meiryo"/>
          <w:color w:val="221F1F"/>
          <w:spacing w:val="40"/>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28"/>
          <w:w w:val="88"/>
          <w:sz w:val="22"/>
          <w:szCs w:val="22"/>
        </w:rPr>
        <w:t xml:space="preserve"> </w:t>
      </w:r>
      <w:r>
        <w:rPr>
          <w:rFonts w:ascii="Meiryo" w:eastAsia="Meiryo" w:hAnsi="Meiryo" w:cs="Meiryo"/>
          <w:color w:val="221F1F"/>
          <w:w w:val="88"/>
          <w:sz w:val="22"/>
          <w:szCs w:val="22"/>
        </w:rPr>
        <w:t>del</w:t>
      </w:r>
      <w:r>
        <w:rPr>
          <w:rFonts w:ascii="Meiryo" w:eastAsia="Meiryo" w:hAnsi="Meiryo" w:cs="Meiryo"/>
          <w:color w:val="221F1F"/>
          <w:spacing w:val="-5"/>
          <w:w w:val="88"/>
          <w:sz w:val="22"/>
          <w:szCs w:val="22"/>
        </w:rPr>
        <w:t>a</w:t>
      </w:r>
      <w:r>
        <w:rPr>
          <w:rFonts w:ascii="Meiryo" w:eastAsia="Meiryo" w:hAnsi="Meiryo" w:cs="Meiryo"/>
          <w:color w:val="221F1F"/>
          <w:w w:val="88"/>
          <w:sz w:val="22"/>
          <w:szCs w:val="22"/>
        </w:rPr>
        <w:t>ying</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17"/>
          <w:w w:val="88"/>
          <w:sz w:val="22"/>
          <w:szCs w:val="22"/>
        </w:rPr>
        <w:t xml:space="preserve"> </w:t>
      </w:r>
      <w:r>
        <w:rPr>
          <w:rFonts w:ascii="Meiryo" w:eastAsia="Meiryo" w:hAnsi="Meiryo" w:cs="Meiryo"/>
          <w:color w:val="221F1F"/>
          <w:w w:val="95"/>
          <w:sz w:val="22"/>
          <w:szCs w:val="22"/>
        </w:rPr>
        <w:t>i</w:t>
      </w:r>
      <w:r>
        <w:rPr>
          <w:rFonts w:ascii="Meiryo" w:eastAsia="Meiryo" w:hAnsi="Meiryo" w:cs="Meiryo"/>
          <w:color w:val="221F1F"/>
          <w:spacing w:val="-6"/>
          <w:w w:val="95"/>
          <w:sz w:val="22"/>
          <w:szCs w:val="22"/>
        </w:rPr>
        <w:t>n</w:t>
      </w:r>
      <w:r>
        <w:rPr>
          <w:rFonts w:ascii="Meiryo" w:eastAsia="Meiryo" w:hAnsi="Meiryo" w:cs="Meiryo"/>
          <w:color w:val="221F1F"/>
          <w:w w:val="86"/>
          <w:sz w:val="22"/>
          <w:szCs w:val="22"/>
        </w:rPr>
        <w:t xml:space="preserve">tercourse </w:t>
      </w:r>
      <w:r>
        <w:rPr>
          <w:rFonts w:ascii="Meiryo" w:eastAsia="Meiryo" w:hAnsi="Meiryo" w:cs="Meiryo"/>
          <w:color w:val="221F1F"/>
          <w:w w:val="91"/>
          <w:sz w:val="22"/>
          <w:szCs w:val="22"/>
        </w:rPr>
        <w:t>(Hal</w:t>
      </w:r>
      <w:r>
        <w:rPr>
          <w:rFonts w:ascii="Meiryo" w:eastAsia="Meiryo" w:hAnsi="Meiryo" w:cs="Meiryo"/>
          <w:color w:val="221F1F"/>
          <w:spacing w:val="6"/>
          <w:w w:val="91"/>
          <w:sz w:val="22"/>
          <w:szCs w:val="22"/>
        </w:rPr>
        <w:t>p</w:t>
      </w:r>
      <w:r>
        <w:rPr>
          <w:rFonts w:ascii="Meiryo" w:eastAsia="Meiryo" w:hAnsi="Meiryo" w:cs="Meiryo"/>
          <w:color w:val="221F1F"/>
          <w:w w:val="91"/>
          <w:sz w:val="22"/>
          <w:szCs w:val="22"/>
        </w:rPr>
        <w:t>ern</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Mott,</w:t>
      </w:r>
      <w:r>
        <w:rPr>
          <w:rFonts w:ascii="Meiryo" w:eastAsia="Meiryo" w:hAnsi="Meiryo" w:cs="Meiryo"/>
          <w:color w:val="221F1F"/>
          <w:spacing w:val="-17"/>
          <w:sz w:val="22"/>
          <w:szCs w:val="22"/>
        </w:rPr>
        <w:t xml:space="preserve"> </w:t>
      </w:r>
      <w:r>
        <w:rPr>
          <w:rFonts w:ascii="Meiryo" w:eastAsia="Meiryo" w:hAnsi="Meiryo" w:cs="Meiryo"/>
          <w:color w:val="221F1F"/>
          <w:w w:val="78"/>
          <w:sz w:val="22"/>
          <w:szCs w:val="22"/>
        </w:rPr>
        <w:t>1983;</w:t>
      </w:r>
      <w:r>
        <w:rPr>
          <w:rFonts w:ascii="Meiryo" w:eastAsia="Meiryo" w:hAnsi="Meiryo" w:cs="Meiryo"/>
          <w:color w:val="221F1F"/>
          <w:spacing w:val="16"/>
          <w:w w:val="78"/>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aul,</w:t>
      </w:r>
      <w:r>
        <w:rPr>
          <w:rFonts w:ascii="Meiryo" w:eastAsia="Meiryo" w:hAnsi="Meiryo" w:cs="Meiryo"/>
          <w:color w:val="221F1F"/>
          <w:spacing w:val="-26"/>
          <w:sz w:val="22"/>
          <w:szCs w:val="22"/>
        </w:rPr>
        <w:t xml:space="preserve"> </w:t>
      </w:r>
      <w:proofErr w:type="spellStart"/>
      <w:r>
        <w:rPr>
          <w:rFonts w:ascii="Meiryo" w:eastAsia="Meiryo" w:hAnsi="Meiryo" w:cs="Meiryo"/>
          <w:color w:val="221F1F"/>
          <w:w w:val="91"/>
          <w:sz w:val="22"/>
          <w:szCs w:val="22"/>
        </w:rPr>
        <w:t>Fitzjohn</w:t>
      </w:r>
      <w:proofErr w:type="spellEnd"/>
      <w:r>
        <w:rPr>
          <w:rFonts w:ascii="Meiryo" w:eastAsia="Meiryo" w:hAnsi="Meiryo" w:cs="Meiryo"/>
          <w:color w:val="221F1F"/>
          <w:w w:val="91"/>
          <w:sz w:val="22"/>
          <w:szCs w:val="22"/>
        </w:rPr>
        <w:t>,</w:t>
      </w:r>
      <w:r>
        <w:rPr>
          <w:rFonts w:ascii="Meiryo" w:eastAsia="Meiryo" w:hAnsi="Meiryo" w:cs="Meiryo"/>
          <w:color w:val="221F1F"/>
          <w:spacing w:val="35"/>
          <w:w w:val="91"/>
          <w:sz w:val="22"/>
          <w:szCs w:val="22"/>
        </w:rPr>
        <w:t xml:space="preserve"> </w:t>
      </w:r>
      <w:proofErr w:type="spellStart"/>
      <w:r>
        <w:rPr>
          <w:rFonts w:ascii="Meiryo" w:eastAsia="Meiryo" w:hAnsi="Meiryo" w:cs="Meiryo"/>
          <w:color w:val="221F1F"/>
          <w:w w:val="91"/>
          <w:sz w:val="22"/>
          <w:szCs w:val="22"/>
        </w:rPr>
        <w:t>Herbison</w:t>
      </w:r>
      <w:proofErr w:type="spellEnd"/>
      <w:r>
        <w:rPr>
          <w:rFonts w:ascii="Meiryo" w:eastAsia="Meiryo" w:hAnsi="Meiryo" w:cs="Meiryo"/>
          <w:color w:val="221F1F"/>
          <w:w w:val="91"/>
          <w:sz w:val="22"/>
          <w:szCs w:val="22"/>
        </w:rPr>
        <w:t>,</w:t>
      </w:r>
      <w:r>
        <w:rPr>
          <w:rFonts w:ascii="Meiryo" w:eastAsia="Meiryo" w:hAnsi="Meiryo" w:cs="Meiryo"/>
          <w:color w:val="221F1F"/>
          <w:spacing w:val="-15"/>
          <w:w w:val="91"/>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90"/>
          <w:sz w:val="22"/>
          <w:szCs w:val="22"/>
        </w:rPr>
        <w:t>Di</w:t>
      </w:r>
      <w:r>
        <w:rPr>
          <w:rFonts w:ascii="Meiryo" w:eastAsia="Meiryo" w:hAnsi="Meiryo" w:cs="Meiryo"/>
          <w:color w:val="221F1F"/>
          <w:spacing w:val="-5"/>
          <w:w w:val="90"/>
          <w:sz w:val="22"/>
          <w:szCs w:val="22"/>
        </w:rPr>
        <w:t>c</w:t>
      </w:r>
      <w:r>
        <w:rPr>
          <w:rFonts w:ascii="Meiryo" w:eastAsia="Meiryo" w:hAnsi="Meiryo" w:cs="Meiryo"/>
          <w:color w:val="221F1F"/>
          <w:w w:val="90"/>
          <w:sz w:val="22"/>
          <w:szCs w:val="22"/>
        </w:rPr>
        <w:t>kson,</w:t>
      </w:r>
      <w:r>
        <w:rPr>
          <w:rFonts w:ascii="Meiryo" w:eastAsia="Meiryo" w:hAnsi="Meiryo" w:cs="Meiryo"/>
          <w:color w:val="221F1F"/>
          <w:spacing w:val="9"/>
          <w:w w:val="90"/>
          <w:sz w:val="22"/>
          <w:szCs w:val="22"/>
        </w:rPr>
        <w:t xml:space="preserve"> </w:t>
      </w:r>
      <w:r>
        <w:rPr>
          <w:rFonts w:ascii="Meiryo" w:eastAsia="Meiryo" w:hAnsi="Meiryo" w:cs="Meiryo"/>
          <w:color w:val="221F1F"/>
          <w:w w:val="78"/>
          <w:sz w:val="22"/>
          <w:szCs w:val="22"/>
        </w:rPr>
        <w:t xml:space="preserve">2000; </w:t>
      </w:r>
      <w:r>
        <w:rPr>
          <w:rFonts w:ascii="Meiryo" w:eastAsia="Meiryo" w:hAnsi="Meiryo" w:cs="Meiryo"/>
          <w:color w:val="221F1F"/>
          <w:spacing w:val="-18"/>
          <w:w w:val="102"/>
          <w:sz w:val="22"/>
          <w:szCs w:val="22"/>
        </w:rPr>
        <w:t>W</w:t>
      </w:r>
      <w:r>
        <w:rPr>
          <w:rFonts w:ascii="Meiryo" w:eastAsia="Meiryo" w:hAnsi="Meiryo" w:cs="Meiryo"/>
          <w:color w:val="221F1F"/>
          <w:spacing w:val="7"/>
          <w:w w:val="84"/>
          <w:sz w:val="22"/>
          <w:szCs w:val="22"/>
        </w:rPr>
        <w:t>o</w:t>
      </w:r>
      <w:r>
        <w:rPr>
          <w:rFonts w:ascii="Meiryo" w:eastAsia="Meiryo" w:hAnsi="Meiryo" w:cs="Meiryo"/>
          <w:color w:val="221F1F"/>
          <w:spacing w:val="6"/>
          <w:w w:val="84"/>
          <w:sz w:val="22"/>
          <w:szCs w:val="22"/>
        </w:rPr>
        <w:t>o</w:t>
      </w:r>
      <w:r>
        <w:rPr>
          <w:rFonts w:ascii="Meiryo" w:eastAsia="Meiryo" w:hAnsi="Meiryo" w:cs="Meiryo"/>
          <w:color w:val="221F1F"/>
          <w:w w:val="91"/>
          <w:sz w:val="22"/>
          <w:szCs w:val="22"/>
        </w:rPr>
        <w:t>d</w:t>
      </w:r>
      <w:r>
        <w:rPr>
          <w:rFonts w:ascii="Meiryo" w:eastAsia="Meiryo" w:hAnsi="Meiryo" w:cs="Meiryo"/>
          <w:color w:val="221F1F"/>
          <w:spacing w:val="-6"/>
          <w:w w:val="86"/>
          <w:sz w:val="22"/>
          <w:szCs w:val="22"/>
        </w:rPr>
        <w:t>w</w:t>
      </w:r>
      <w:r>
        <w:rPr>
          <w:rFonts w:ascii="Meiryo" w:eastAsia="Meiryo" w:hAnsi="Meiryo" w:cs="Meiryo"/>
          <w:color w:val="221F1F"/>
          <w:w w:val="86"/>
          <w:sz w:val="22"/>
          <w:szCs w:val="22"/>
        </w:rPr>
        <w:t>a</w:t>
      </w:r>
      <w:r>
        <w:rPr>
          <w:rFonts w:ascii="Meiryo" w:eastAsia="Meiryo" w:hAnsi="Meiryo" w:cs="Meiryo"/>
          <w:color w:val="221F1F"/>
          <w:w w:val="89"/>
          <w:sz w:val="22"/>
          <w:szCs w:val="22"/>
        </w:rPr>
        <w:t>rd,</w:t>
      </w:r>
      <w:r>
        <w:rPr>
          <w:rFonts w:ascii="Meiryo" w:eastAsia="Meiryo" w:hAnsi="Meiryo" w:cs="Meiryo"/>
          <w:color w:val="221F1F"/>
          <w:spacing w:val="-1"/>
          <w:sz w:val="22"/>
          <w:szCs w:val="22"/>
        </w:rPr>
        <w:t xml:space="preserve"> </w:t>
      </w:r>
      <w:r>
        <w:rPr>
          <w:rFonts w:ascii="Meiryo" w:eastAsia="Meiryo" w:hAnsi="Meiryo" w:cs="Meiryo"/>
          <w:color w:val="221F1F"/>
          <w:spacing w:val="-18"/>
          <w:w w:val="114"/>
          <w:sz w:val="22"/>
          <w:szCs w:val="22"/>
        </w:rPr>
        <w:t>F</w:t>
      </w:r>
      <w:r>
        <w:rPr>
          <w:rFonts w:ascii="Meiryo" w:eastAsia="Meiryo" w:hAnsi="Meiryo" w:cs="Meiryo"/>
          <w:color w:val="221F1F"/>
          <w:w w:val="84"/>
          <w:sz w:val="22"/>
          <w:szCs w:val="22"/>
        </w:rPr>
        <w:t>ergusson,</w:t>
      </w:r>
      <w:r>
        <w:rPr>
          <w:rFonts w:ascii="Meiryo" w:eastAsia="Meiryo" w:hAnsi="Meiryo" w:cs="Meiryo"/>
          <w:color w:val="221F1F"/>
          <w:sz w:val="22"/>
          <w:szCs w:val="22"/>
        </w:rPr>
        <w:t xml:space="preserve"> &amp;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86"/>
          <w:sz w:val="22"/>
          <w:szCs w:val="22"/>
        </w:rPr>
        <w:t>Hor</w:t>
      </w:r>
      <w:r>
        <w:rPr>
          <w:rFonts w:ascii="Meiryo" w:eastAsia="Meiryo" w:hAnsi="Meiryo" w:cs="Meiryo"/>
          <w:color w:val="221F1F"/>
          <w:spacing w:val="-5"/>
          <w:w w:val="86"/>
          <w:sz w:val="22"/>
          <w:szCs w:val="22"/>
        </w:rPr>
        <w:t>w</w:t>
      </w:r>
      <w:r>
        <w:rPr>
          <w:rFonts w:ascii="Meiryo" w:eastAsia="Meiryo" w:hAnsi="Meiryo" w:cs="Meiryo"/>
          <w:color w:val="221F1F"/>
          <w:spacing w:val="5"/>
          <w:w w:val="86"/>
          <w:sz w:val="22"/>
          <w:szCs w:val="22"/>
        </w:rPr>
        <w:t>oo</w:t>
      </w:r>
      <w:r>
        <w:rPr>
          <w:rFonts w:ascii="Meiryo" w:eastAsia="Meiryo" w:hAnsi="Meiryo" w:cs="Meiryo"/>
          <w:color w:val="221F1F"/>
          <w:w w:val="86"/>
          <w:sz w:val="22"/>
          <w:szCs w:val="22"/>
        </w:rPr>
        <w:t>d</w:t>
      </w:r>
      <w:proofErr w:type="spellEnd"/>
      <w:r>
        <w:rPr>
          <w:rFonts w:ascii="Meiryo" w:eastAsia="Meiryo" w:hAnsi="Meiryo" w:cs="Meiryo"/>
          <w:color w:val="221F1F"/>
          <w:w w:val="86"/>
          <w:sz w:val="22"/>
          <w:szCs w:val="22"/>
        </w:rPr>
        <w:t>,</w:t>
      </w:r>
      <w:r>
        <w:rPr>
          <w:rFonts w:ascii="Meiryo" w:eastAsia="Meiryo" w:hAnsi="Meiryo" w:cs="Meiryo"/>
          <w:color w:val="221F1F"/>
          <w:spacing w:val="35"/>
          <w:w w:val="86"/>
          <w:sz w:val="22"/>
          <w:szCs w:val="22"/>
        </w:rPr>
        <w:t xml:space="preserve"> </w:t>
      </w:r>
      <w:r>
        <w:rPr>
          <w:rFonts w:ascii="Meiryo" w:eastAsia="Meiryo" w:hAnsi="Meiryo" w:cs="Meiryo"/>
          <w:color w:val="221F1F"/>
          <w:w w:val="86"/>
          <w:sz w:val="22"/>
          <w:szCs w:val="22"/>
        </w:rPr>
        <w:t>2001)</w:t>
      </w:r>
      <w:ins w:id="48" w:author="0" w:date="2015-11-12T09:53:00Z">
        <w:r>
          <w:rPr>
            <w:rFonts w:ascii="Meiryo" w:eastAsia="Meiryo" w:hAnsi="Meiryo" w:cs="Meiryo"/>
            <w:color w:val="221F1F"/>
            <w:w w:val="86"/>
            <w:sz w:val="22"/>
            <w:szCs w:val="22"/>
          </w:rPr>
          <w:t>, as well as less-intimate sexual involvement (Halpern et al.)</w:t>
        </w:r>
      </w:ins>
      <w:r>
        <w:rPr>
          <w:rFonts w:ascii="Meiryo" w:eastAsia="Meiryo" w:hAnsi="Meiryo" w:cs="Meiryo"/>
          <w:color w:val="221F1F"/>
          <w:w w:val="86"/>
          <w:sz w:val="22"/>
          <w:szCs w:val="22"/>
        </w:rPr>
        <w:t>.</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S</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eciﬁcall</w:t>
      </w:r>
      <w:r>
        <w:rPr>
          <w:rFonts w:ascii="Meiryo" w:eastAsia="Meiryo" w:hAnsi="Meiryo" w:cs="Meiryo"/>
          <w:color w:val="221F1F"/>
          <w:spacing w:val="-15"/>
          <w:w w:val="86"/>
          <w:sz w:val="22"/>
          <w:szCs w:val="22"/>
        </w:rPr>
        <w:t>y</w:t>
      </w:r>
      <w:r>
        <w:rPr>
          <w:rFonts w:ascii="Meiryo" w:eastAsia="Meiryo" w:hAnsi="Meiryo" w:cs="Meiryo"/>
          <w:color w:val="221F1F"/>
          <w:w w:val="86"/>
          <w:sz w:val="22"/>
          <w:szCs w:val="22"/>
        </w:rPr>
        <w:t>,</w:t>
      </w:r>
      <w:r>
        <w:rPr>
          <w:rFonts w:ascii="Meiryo" w:eastAsia="Meiryo" w:hAnsi="Meiryo" w:cs="Meiryo"/>
          <w:color w:val="221F1F"/>
          <w:spacing w:val="55"/>
          <w:w w:val="86"/>
          <w:sz w:val="22"/>
          <w:szCs w:val="22"/>
        </w:rPr>
        <w:t xml:space="preserve"> </w:t>
      </w:r>
      <w:r>
        <w:rPr>
          <w:rFonts w:ascii="Meiryo" w:eastAsia="Meiryo" w:hAnsi="Meiryo" w:cs="Meiryo"/>
          <w:color w:val="221F1F"/>
          <w:sz w:val="22"/>
          <w:szCs w:val="22"/>
        </w:rPr>
        <w:t>it</w:t>
      </w:r>
      <w:r>
        <w:rPr>
          <w:rFonts w:ascii="Meiryo" w:eastAsia="Meiryo" w:hAnsi="Meiryo" w:cs="Meiryo"/>
          <w:color w:val="221F1F"/>
          <w:spacing w:val="6"/>
          <w:sz w:val="22"/>
          <w:szCs w:val="22"/>
        </w:rPr>
        <w:t xml:space="preserve"> </w:t>
      </w:r>
      <w:ins w:id="49" w:author="0" w:date="2015-11-12T09:54:00Z">
        <w:r>
          <w:rPr>
            <w:rFonts w:ascii="Meiryo" w:eastAsia="Meiryo" w:hAnsi="Meiryo" w:cs="Meiryo"/>
            <w:color w:val="221F1F"/>
            <w:spacing w:val="6"/>
            <w:sz w:val="22"/>
            <w:szCs w:val="22"/>
          </w:rPr>
          <w:t>has been suggested</w:t>
        </w:r>
      </w:ins>
      <w:del w:id="50" w:author="0" w:date="2015-11-12T09:54:00Z">
        <w:r>
          <w:rPr>
            <w:rFonts w:ascii="Meiryo" w:eastAsia="Meiryo" w:hAnsi="Meiryo" w:cs="Meiryo"/>
            <w:color w:val="221F1F"/>
            <w:w w:val="84"/>
            <w:sz w:val="22"/>
            <w:szCs w:val="22"/>
          </w:rPr>
          <w:delText>seems</w:delText>
        </w:r>
      </w:del>
      <w:r>
        <w:rPr>
          <w:rFonts w:ascii="Meiryo" w:eastAsia="Meiryo" w:hAnsi="Meiryo" w:cs="Meiryo"/>
          <w:color w:val="221F1F"/>
          <w:spacing w:val="-16"/>
          <w:w w:val="84"/>
          <w:sz w:val="22"/>
          <w:szCs w:val="22"/>
        </w:rPr>
        <w:t xml:space="preserve"> </w:t>
      </w:r>
      <w:r>
        <w:rPr>
          <w:rFonts w:ascii="Meiryo" w:eastAsia="Meiryo" w:hAnsi="Meiryo" w:cs="Meiryo"/>
          <w:color w:val="221F1F"/>
          <w:w w:val="84"/>
          <w:sz w:val="22"/>
          <w:szCs w:val="22"/>
        </w:rPr>
        <w:t>that</w:t>
      </w:r>
      <w:r>
        <w:rPr>
          <w:rFonts w:ascii="Meiryo" w:eastAsia="Meiryo" w:hAnsi="Meiryo" w:cs="Meiryo"/>
          <w:color w:val="221F1F"/>
          <w:spacing w:val="51"/>
          <w:w w:val="84"/>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tellige</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 </w:t>
      </w:r>
      <w:r>
        <w:rPr>
          <w:rFonts w:ascii="Meiryo" w:eastAsia="Meiryo" w:hAnsi="Meiryo" w:cs="Meiryo"/>
          <w:color w:val="221F1F"/>
          <w:w w:val="90"/>
          <w:sz w:val="22"/>
          <w:szCs w:val="22"/>
        </w:rPr>
        <w:t>individuals</w:t>
      </w:r>
      <w:r>
        <w:rPr>
          <w:rFonts w:ascii="Meiryo" w:eastAsia="Meiryo" w:hAnsi="Meiryo" w:cs="Meiryo"/>
          <w:color w:val="221F1F"/>
          <w:spacing w:val="40"/>
          <w:w w:val="90"/>
          <w:sz w:val="22"/>
          <w:szCs w:val="22"/>
        </w:rPr>
        <w:t xml:space="preserve"> </w:t>
      </w:r>
      <w:r>
        <w:rPr>
          <w:rFonts w:ascii="Meiryo" w:eastAsia="Meiryo" w:hAnsi="Meiryo" w:cs="Meiryo"/>
          <w:color w:val="221F1F"/>
          <w:w w:val="90"/>
          <w:sz w:val="22"/>
          <w:szCs w:val="22"/>
        </w:rPr>
        <w:t>del</w:t>
      </w:r>
      <w:r>
        <w:rPr>
          <w:rFonts w:ascii="Meiryo" w:eastAsia="Meiryo" w:hAnsi="Meiryo" w:cs="Meiryo"/>
          <w:color w:val="221F1F"/>
          <w:spacing w:val="-5"/>
          <w:w w:val="90"/>
          <w:sz w:val="22"/>
          <w:szCs w:val="22"/>
        </w:rPr>
        <w:t>a</w:t>
      </w:r>
      <w:r>
        <w:rPr>
          <w:rFonts w:ascii="Meiryo" w:eastAsia="Meiryo" w:hAnsi="Meiryo" w:cs="Meiryo"/>
          <w:color w:val="221F1F"/>
          <w:w w:val="90"/>
          <w:sz w:val="22"/>
          <w:szCs w:val="22"/>
        </w:rPr>
        <w:t>y</w:t>
      </w:r>
      <w:r>
        <w:rPr>
          <w:rFonts w:ascii="Meiryo" w:eastAsia="Meiryo" w:hAnsi="Meiryo" w:cs="Meiryo"/>
          <w:color w:val="221F1F"/>
          <w:spacing w:val="1"/>
          <w:w w:val="90"/>
          <w:sz w:val="22"/>
          <w:szCs w:val="22"/>
        </w:rPr>
        <w:t xml:space="preserve"> </w:t>
      </w:r>
      <w:r>
        <w:rPr>
          <w:rFonts w:ascii="Meiryo" w:eastAsia="Meiryo" w:hAnsi="Meiryo" w:cs="Meiryo"/>
          <w:color w:val="221F1F"/>
          <w:w w:val="109"/>
          <w:sz w:val="22"/>
          <w:szCs w:val="22"/>
        </w:rPr>
        <w:t>i</w:t>
      </w:r>
      <w:r>
        <w:rPr>
          <w:rFonts w:ascii="Meiryo" w:eastAsia="Meiryo" w:hAnsi="Meiryo" w:cs="Meiryo"/>
          <w:color w:val="221F1F"/>
          <w:spacing w:val="-6"/>
          <w:w w:val="90"/>
          <w:sz w:val="22"/>
          <w:szCs w:val="22"/>
        </w:rPr>
        <w:t>n</w:t>
      </w:r>
      <w:r>
        <w:rPr>
          <w:rFonts w:ascii="Meiryo" w:eastAsia="Meiryo" w:hAnsi="Meiryo" w:cs="Meiryo"/>
          <w:color w:val="221F1F"/>
          <w:w w:val="86"/>
          <w:sz w:val="22"/>
          <w:szCs w:val="22"/>
        </w:rPr>
        <w:t>tercourse</w:t>
      </w:r>
      <w:r>
        <w:rPr>
          <w:rFonts w:ascii="Meiryo" w:eastAsia="Meiryo" w:hAnsi="Meiryo" w:cs="Meiryo"/>
          <w:color w:val="221F1F"/>
          <w:sz w:val="22"/>
          <w:szCs w:val="22"/>
        </w:rPr>
        <w:t xml:space="preserve"> to</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“safeguard”</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their</w:t>
      </w:r>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futures</w:t>
      </w:r>
      <w:r>
        <w:rPr>
          <w:rFonts w:ascii="Meiryo" w:eastAsia="Meiryo" w:hAnsi="Meiryo" w:cs="Meiryo"/>
          <w:color w:val="221F1F"/>
          <w:spacing w:val="1"/>
          <w:w w:val="89"/>
          <w:sz w:val="22"/>
          <w:szCs w:val="22"/>
        </w:rPr>
        <w:t xml:space="preserve"> </w:t>
      </w:r>
      <w:r>
        <w:rPr>
          <w:rFonts w:ascii="Meiryo" w:eastAsia="Meiryo" w:hAnsi="Meiryo" w:cs="Meiryo"/>
          <w:color w:val="221F1F"/>
          <w:sz w:val="22"/>
          <w:szCs w:val="22"/>
        </w:rPr>
        <w:t>(Kir</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5"/>
          <w:sz w:val="22"/>
          <w:szCs w:val="22"/>
        </w:rPr>
        <w:t xml:space="preserve"> </w:t>
      </w:r>
      <w:r>
        <w:rPr>
          <w:rFonts w:ascii="Meiryo" w:eastAsia="Meiryo" w:hAnsi="Meiryo" w:cs="Meiryo"/>
          <w:color w:val="221F1F"/>
          <w:w w:val="82"/>
          <w:sz w:val="22"/>
          <w:szCs w:val="22"/>
        </w:rPr>
        <w:t>2002b;</w:t>
      </w:r>
      <w:r>
        <w:rPr>
          <w:rFonts w:ascii="Meiryo" w:eastAsia="Meiryo" w:hAnsi="Meiryo" w:cs="Meiryo"/>
          <w:color w:val="221F1F"/>
          <w:spacing w:val="-2"/>
          <w:w w:val="82"/>
          <w:sz w:val="22"/>
          <w:szCs w:val="22"/>
        </w:rPr>
        <w:t xml:space="preserve"> </w:t>
      </w:r>
      <w:proofErr w:type="spellStart"/>
      <w:r>
        <w:rPr>
          <w:rFonts w:ascii="Meiryo" w:eastAsia="Meiryo" w:hAnsi="Meiryo" w:cs="Meiryo"/>
          <w:color w:val="221F1F"/>
          <w:w w:val="82"/>
          <w:sz w:val="22"/>
          <w:szCs w:val="22"/>
        </w:rPr>
        <w:t>Manl</w:t>
      </w:r>
      <w:r>
        <w:rPr>
          <w:rFonts w:ascii="Meiryo" w:eastAsia="Meiryo" w:hAnsi="Meiryo" w:cs="Meiryo"/>
          <w:color w:val="221F1F"/>
          <w:spacing w:val="-5"/>
          <w:w w:val="82"/>
          <w:sz w:val="22"/>
          <w:szCs w:val="22"/>
        </w:rPr>
        <w:t>ov</w:t>
      </w:r>
      <w:r>
        <w:rPr>
          <w:rFonts w:ascii="Meiryo" w:eastAsia="Meiryo" w:hAnsi="Meiryo" w:cs="Meiryo"/>
          <w:color w:val="221F1F"/>
          <w:w w:val="82"/>
          <w:sz w:val="22"/>
          <w:szCs w:val="22"/>
        </w:rPr>
        <w:t>e</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36"/>
          <w:w w:val="82"/>
          <w:sz w:val="22"/>
          <w:szCs w:val="22"/>
        </w:rPr>
        <w:t xml:space="preserve"> </w:t>
      </w:r>
      <w:r>
        <w:rPr>
          <w:rFonts w:ascii="Meiryo" w:eastAsia="Meiryo" w:hAnsi="Meiryo" w:cs="Meiryo"/>
          <w:color w:val="221F1F"/>
          <w:w w:val="82"/>
          <w:sz w:val="22"/>
          <w:szCs w:val="22"/>
        </w:rPr>
        <w:t xml:space="preserve">1998; </w:t>
      </w:r>
      <w:proofErr w:type="spellStart"/>
      <w:r>
        <w:rPr>
          <w:rFonts w:ascii="Meiryo" w:eastAsia="Meiryo" w:hAnsi="Meiryo" w:cs="Meiryo"/>
          <w:color w:val="221F1F"/>
          <w:w w:val="93"/>
          <w:sz w:val="22"/>
          <w:szCs w:val="22"/>
        </w:rPr>
        <w:t>Raﬀaelli</w:t>
      </w:r>
      <w:proofErr w:type="spellEnd"/>
      <w:r>
        <w:rPr>
          <w:rFonts w:ascii="Meiryo" w:eastAsia="Meiryo" w:hAnsi="Meiryo" w:cs="Meiryo"/>
          <w:color w:val="221F1F"/>
          <w:spacing w:val="5"/>
          <w:w w:val="93"/>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Cr</w:t>
      </w:r>
      <w:r>
        <w:rPr>
          <w:rFonts w:ascii="Meiryo" w:eastAsia="Meiryo" w:hAnsi="Meiryo" w:cs="Meiryo"/>
          <w:color w:val="221F1F"/>
          <w:spacing w:val="6"/>
          <w:w w:val="88"/>
          <w:sz w:val="22"/>
          <w:szCs w:val="22"/>
        </w:rPr>
        <w:t>o</w:t>
      </w:r>
      <w:r>
        <w:rPr>
          <w:rFonts w:ascii="Meiryo" w:eastAsia="Meiryo" w:hAnsi="Meiryo" w:cs="Meiryo"/>
          <w:color w:val="221F1F"/>
          <w:spacing w:val="-5"/>
          <w:w w:val="88"/>
          <w:sz w:val="22"/>
          <w:szCs w:val="22"/>
        </w:rPr>
        <w:t>ck</w:t>
      </w:r>
      <w:r>
        <w:rPr>
          <w:rFonts w:ascii="Meiryo" w:eastAsia="Meiryo" w:hAnsi="Meiryo" w:cs="Meiryo"/>
          <w:color w:val="221F1F"/>
          <w:w w:val="88"/>
          <w:sz w:val="22"/>
          <w:szCs w:val="22"/>
        </w:rPr>
        <w:t>ett,</w:t>
      </w:r>
      <w:r>
        <w:rPr>
          <w:rFonts w:ascii="Meiryo" w:eastAsia="Meiryo" w:hAnsi="Meiryo" w:cs="Meiryo"/>
          <w:color w:val="221F1F"/>
          <w:spacing w:val="49"/>
          <w:w w:val="88"/>
          <w:sz w:val="22"/>
          <w:szCs w:val="22"/>
        </w:rPr>
        <w:t xml:space="preserve"> </w:t>
      </w:r>
      <w:r>
        <w:rPr>
          <w:rFonts w:ascii="Meiryo" w:eastAsia="Meiryo" w:hAnsi="Meiryo" w:cs="Meiryo"/>
          <w:color w:val="221F1F"/>
          <w:w w:val="88"/>
          <w:sz w:val="22"/>
          <w:szCs w:val="22"/>
        </w:rPr>
        <w:t>2003).</w:t>
      </w:r>
      <w:r>
        <w:rPr>
          <w:rFonts w:ascii="Meiryo" w:eastAsia="Meiryo" w:hAnsi="Meiryo" w:cs="Meiryo"/>
          <w:color w:val="221F1F"/>
          <w:spacing w:val="-16"/>
          <w:w w:val="88"/>
          <w:sz w:val="22"/>
          <w:szCs w:val="22"/>
        </w:rPr>
        <w:t xml:space="preserve"> </w:t>
      </w:r>
      <w:r>
        <w:rPr>
          <w:rFonts w:ascii="Meiryo" w:eastAsia="Meiryo" w:hAnsi="Meiryo" w:cs="Meiryo"/>
          <w:color w:val="221F1F"/>
          <w:w w:val="88"/>
          <w:sz w:val="22"/>
          <w:szCs w:val="22"/>
        </w:rPr>
        <w:t>They</w:t>
      </w:r>
      <w:r>
        <w:rPr>
          <w:rFonts w:ascii="Meiryo" w:eastAsia="Meiryo" w:hAnsi="Meiryo" w:cs="Meiryo"/>
          <w:color w:val="221F1F"/>
          <w:spacing w:val="40"/>
          <w:w w:val="88"/>
          <w:sz w:val="22"/>
          <w:szCs w:val="22"/>
        </w:rPr>
        <w:t xml:space="preserve"> </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ercei</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risks</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early</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tercourse, </w:t>
      </w:r>
      <w:r>
        <w:rPr>
          <w:rFonts w:ascii="Meiryo" w:eastAsia="Meiryo" w:hAnsi="Meiryo" w:cs="Meiryo"/>
          <w:color w:val="221F1F"/>
          <w:w w:val="85"/>
          <w:sz w:val="22"/>
          <w:szCs w:val="22"/>
        </w:rPr>
        <w:t>(e.g.,</w:t>
      </w:r>
      <w:r>
        <w:rPr>
          <w:rFonts w:ascii="Meiryo" w:eastAsia="Meiryo" w:hAnsi="Meiryo" w:cs="Meiryo"/>
          <w:color w:val="221F1F"/>
          <w:spacing w:val="-13"/>
          <w:w w:val="85"/>
          <w:sz w:val="22"/>
          <w:szCs w:val="22"/>
        </w:rPr>
        <w:t xml:space="preserve"> </w:t>
      </w:r>
      <w:r>
        <w:rPr>
          <w:rFonts w:ascii="Meiryo" w:eastAsia="Meiryo" w:hAnsi="Meiryo" w:cs="Meiryo"/>
          <w:color w:val="221F1F"/>
          <w:w w:val="85"/>
          <w:sz w:val="22"/>
          <w:szCs w:val="22"/>
        </w:rPr>
        <w:t>pregnanc</w:t>
      </w:r>
      <w:r>
        <w:rPr>
          <w:rFonts w:ascii="Meiryo" w:eastAsia="Meiryo" w:hAnsi="Meiryo" w:cs="Meiryo"/>
          <w:color w:val="221F1F"/>
          <w:spacing w:val="-14"/>
          <w:w w:val="85"/>
          <w:sz w:val="22"/>
          <w:szCs w:val="22"/>
        </w:rPr>
        <w:t>y</w:t>
      </w:r>
      <w:r>
        <w:rPr>
          <w:rFonts w:ascii="Meiryo" w:eastAsia="Meiryo" w:hAnsi="Meiryo" w:cs="Meiryo"/>
          <w:color w:val="221F1F"/>
          <w:w w:val="85"/>
          <w:sz w:val="22"/>
          <w:szCs w:val="22"/>
        </w:rPr>
        <w:t>,</w:t>
      </w:r>
      <w:r>
        <w:rPr>
          <w:rFonts w:ascii="Meiryo" w:eastAsia="Meiryo" w:hAnsi="Meiryo" w:cs="Meiryo"/>
          <w:color w:val="221F1F"/>
          <w:spacing w:val="25"/>
          <w:w w:val="85"/>
          <w:sz w:val="22"/>
          <w:szCs w:val="22"/>
        </w:rPr>
        <w:t xml:space="preserve"> </w:t>
      </w:r>
      <w:r>
        <w:rPr>
          <w:rFonts w:ascii="Meiryo" w:eastAsia="Meiryo" w:hAnsi="Meiryo" w:cs="Meiryo"/>
          <w:color w:val="221F1F"/>
          <w:w w:val="85"/>
          <w:sz w:val="22"/>
          <w:szCs w:val="22"/>
        </w:rPr>
        <w:t>STIs)</w:t>
      </w:r>
      <w:r>
        <w:rPr>
          <w:rFonts w:ascii="Meiryo" w:eastAsia="Meiryo" w:hAnsi="Meiryo" w:cs="Meiryo"/>
          <w:color w:val="221F1F"/>
          <w:spacing w:val="50"/>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h</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 xml:space="preserve"> </w:t>
      </w:r>
      <w:ins w:id="51" w:author="0" w:date="2015-11-10T14:06:00Z">
        <w:r>
          <w:rPr>
            <w:rFonts w:ascii="Meiryo" w:eastAsia="Meiryo" w:hAnsi="Meiryo" w:cs="Meiryo"/>
            <w:color w:val="221F1F"/>
            <w:spacing w:val="5"/>
            <w:w w:val="87"/>
            <w:sz w:val="22"/>
            <w:szCs w:val="22"/>
          </w:rPr>
          <w:t xml:space="preserve">life- and </w:t>
        </w:r>
      </w:ins>
      <w:r>
        <w:rPr>
          <w:rFonts w:ascii="Meiryo" w:eastAsia="Meiryo" w:hAnsi="Meiryo" w:cs="Meiryo"/>
          <w:color w:val="221F1F"/>
          <w:w w:val="87"/>
          <w:sz w:val="22"/>
          <w:szCs w:val="22"/>
        </w:rPr>
        <w:t>career–shattering</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outcomes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(Hal</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ern</w:t>
      </w:r>
      <w:r>
        <w:rPr>
          <w:rFonts w:ascii="Meiryo" w:eastAsia="Meiryo" w:hAnsi="Meiryo" w:cs="Meiryo"/>
          <w:color w:val="221F1F"/>
          <w:spacing w:val="46"/>
          <w:w w:val="87"/>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p>
    <w:p>
      <w:pPr>
        <w:spacing w:before="5" w:line="252" w:lineRule="auto"/>
        <w:ind w:left="155" w:right="90"/>
        <w:jc w:val="both"/>
        <w:rPr>
          <w:rFonts w:ascii="Meiryo" w:eastAsia="Meiryo" w:hAnsi="Meiryo" w:cs="Meiryo"/>
          <w:sz w:val="22"/>
          <w:szCs w:val="22"/>
        </w:rPr>
      </w:pPr>
      <w:r>
        <w:rPr>
          <w:rFonts w:ascii="Meiryo" w:eastAsia="Meiryo" w:hAnsi="Meiryo" w:cs="Meiryo"/>
          <w:color w:val="221F1F"/>
          <w:w w:val="90"/>
          <w:sz w:val="22"/>
          <w:szCs w:val="22"/>
        </w:rPr>
        <w:t>Harden</w:t>
      </w:r>
      <w:r>
        <w:rPr>
          <w:rFonts w:ascii="Meiryo" w:eastAsia="Meiryo" w:hAnsi="Meiryo" w:cs="Meiryo"/>
          <w:color w:val="221F1F"/>
          <w:spacing w:val="6"/>
          <w:w w:val="9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7"/>
          <w:sz w:val="22"/>
          <w:szCs w:val="22"/>
        </w:rPr>
        <w:t>Mendle,</w:t>
      </w:r>
      <w:r>
        <w:rPr>
          <w:rFonts w:ascii="Meiryo" w:eastAsia="Meiryo" w:hAnsi="Meiryo" w:cs="Meiryo"/>
          <w:color w:val="221F1F"/>
          <w:spacing w:val="42"/>
          <w:w w:val="87"/>
          <w:sz w:val="22"/>
          <w:szCs w:val="22"/>
        </w:rPr>
        <w:t xml:space="preserve"> </w:t>
      </w:r>
      <w:r>
        <w:rPr>
          <w:rFonts w:ascii="Meiryo" w:eastAsia="Meiryo" w:hAnsi="Meiryo" w:cs="Meiryo"/>
          <w:color w:val="221F1F"/>
          <w:w w:val="87"/>
          <w:sz w:val="22"/>
          <w:szCs w:val="22"/>
        </w:rPr>
        <w:t>2011).</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 xml:space="preserve">Although </w:t>
      </w:r>
      <w:ins w:id="52" w:author="0" w:date="2015-11-10T14:06:00Z">
        <w:r>
          <w:rPr>
            <w:rFonts w:ascii="Meiryo" w:eastAsia="Meiryo" w:hAnsi="Meiryo" w:cs="Meiryo"/>
            <w:color w:val="221F1F"/>
            <w:w w:val="87"/>
            <w:sz w:val="22"/>
            <w:szCs w:val="22"/>
          </w:rPr>
          <w:t xml:space="preserve">the link between intelligence and AFI has face validity, and has been confidently asserted </w:t>
        </w:r>
      </w:ins>
      <w:ins w:id="53" w:author="0" w:date="2015-11-10T14:07:00Z">
        <w:r>
          <w:rPr>
            <w:rFonts w:ascii="Meiryo" w:eastAsia="Meiryo" w:hAnsi="Meiryo" w:cs="Meiryo"/>
            <w:color w:val="221F1F"/>
            <w:w w:val="87"/>
            <w:sz w:val="22"/>
            <w:szCs w:val="22"/>
          </w:rPr>
          <w:t xml:space="preserve">(or often implied) </w:t>
        </w:r>
      </w:ins>
      <w:ins w:id="54" w:author="0" w:date="2015-11-10T14:06:00Z">
        <w:r>
          <w:rPr>
            <w:rFonts w:ascii="Meiryo" w:eastAsia="Meiryo" w:hAnsi="Meiryo" w:cs="Meiryo"/>
            <w:color w:val="221F1F"/>
            <w:w w:val="87"/>
            <w:sz w:val="22"/>
            <w:szCs w:val="22"/>
          </w:rPr>
          <w:t xml:space="preserve">as </w:t>
        </w:r>
      </w:ins>
      <w:ins w:id="55" w:author="0" w:date="2015-11-10T14:07:00Z">
        <w:r>
          <w:rPr>
            <w:rFonts w:ascii="Meiryo" w:eastAsia="Meiryo" w:hAnsi="Meiryo" w:cs="Meiryo"/>
            <w:color w:val="221F1F"/>
            <w:w w:val="87"/>
            <w:sz w:val="22"/>
            <w:szCs w:val="22"/>
          </w:rPr>
          <w:t xml:space="preserve">a </w:t>
        </w:r>
      </w:ins>
      <w:ins w:id="56" w:author="0" w:date="2015-11-10T14:06:00Z">
        <w:r>
          <w:rPr>
            <w:rFonts w:ascii="Meiryo" w:eastAsia="Meiryo" w:hAnsi="Meiryo" w:cs="Meiryo"/>
            <w:color w:val="221F1F"/>
            <w:w w:val="87"/>
            <w:sz w:val="22"/>
            <w:szCs w:val="22"/>
          </w:rPr>
          <w:t>causal</w:t>
        </w:r>
      </w:ins>
      <w:ins w:id="57" w:author="0" w:date="2015-11-10T14:07:00Z">
        <w:r>
          <w:rPr>
            <w:rFonts w:ascii="Meiryo" w:eastAsia="Meiryo" w:hAnsi="Meiryo" w:cs="Meiryo"/>
            <w:color w:val="221F1F"/>
            <w:w w:val="87"/>
            <w:sz w:val="22"/>
            <w:szCs w:val="22"/>
          </w:rPr>
          <w:t xml:space="preserve"> link,</w:t>
        </w:r>
      </w:ins>
      <w:del w:id="58" w:author="0" w:date="2015-11-10T14:07:00Z">
        <w:r>
          <w:rPr>
            <w:rFonts w:ascii="Meiryo" w:eastAsia="Meiryo" w:hAnsi="Meiryo" w:cs="Meiryo"/>
            <w:color w:val="221F1F"/>
            <w:spacing w:val="2"/>
            <w:w w:val="87"/>
            <w:sz w:val="22"/>
            <w:szCs w:val="22"/>
          </w:rPr>
          <w:delText xml:space="preserve"> </w:delText>
        </w:r>
        <w:r>
          <w:rPr>
            <w:rFonts w:ascii="Meiryo" w:eastAsia="Meiryo" w:hAnsi="Meiryo" w:cs="Meiryo"/>
            <w:color w:val="221F1F"/>
            <w:w w:val="87"/>
            <w:sz w:val="22"/>
            <w:szCs w:val="22"/>
          </w:rPr>
          <w:delText>this</w:delText>
        </w:r>
        <w:r>
          <w:rPr>
            <w:rFonts w:ascii="Meiryo" w:eastAsia="Meiryo" w:hAnsi="Meiryo" w:cs="Meiryo"/>
            <w:color w:val="221F1F"/>
            <w:spacing w:val="28"/>
            <w:w w:val="87"/>
            <w:sz w:val="22"/>
            <w:szCs w:val="22"/>
          </w:rPr>
          <w:delText xml:space="preserve"> </w:delText>
        </w:r>
        <w:r>
          <w:rPr>
            <w:rFonts w:ascii="Meiryo" w:eastAsia="Meiryo" w:hAnsi="Meiryo" w:cs="Meiryo"/>
            <w:color w:val="221F1F"/>
            <w:w w:val="87"/>
            <w:sz w:val="22"/>
            <w:szCs w:val="22"/>
          </w:rPr>
          <w:delText>correlate</w:delText>
        </w:r>
        <w:r>
          <w:rPr>
            <w:rFonts w:ascii="Meiryo" w:eastAsia="Meiryo" w:hAnsi="Meiryo" w:cs="Meiryo"/>
            <w:color w:val="221F1F"/>
            <w:spacing w:val="19"/>
            <w:w w:val="87"/>
            <w:sz w:val="22"/>
            <w:szCs w:val="22"/>
          </w:rPr>
          <w:delText xml:space="preserve"> </w:delText>
        </w:r>
        <w:r>
          <w:rPr>
            <w:rFonts w:ascii="Meiryo" w:eastAsia="Meiryo" w:hAnsi="Meiryo" w:cs="Meiryo"/>
            <w:color w:val="221F1F"/>
            <w:w w:val="87"/>
            <w:sz w:val="22"/>
            <w:szCs w:val="22"/>
          </w:rPr>
          <w:delText>holds</w:delText>
        </w:r>
        <w:r>
          <w:rPr>
            <w:rFonts w:ascii="Meiryo" w:eastAsia="Meiryo" w:hAnsi="Meiryo" w:cs="Meiryo"/>
            <w:color w:val="221F1F"/>
            <w:spacing w:val="14"/>
            <w:w w:val="87"/>
            <w:sz w:val="22"/>
            <w:szCs w:val="22"/>
          </w:rPr>
          <w:delText xml:space="preserve"> </w:delText>
        </w:r>
        <w:r>
          <w:rPr>
            <w:rFonts w:ascii="Meiryo" w:eastAsia="Meiryo" w:hAnsi="Meiryo" w:cs="Meiryo"/>
            <w:color w:val="221F1F"/>
            <w:w w:val="87"/>
            <w:sz w:val="22"/>
            <w:szCs w:val="22"/>
          </w:rPr>
          <w:delText>promise</w:delText>
        </w:r>
        <w:r>
          <w:rPr>
            <w:rFonts w:ascii="Meiryo" w:eastAsia="Meiryo" w:hAnsi="Meiryo" w:cs="Meiryo"/>
            <w:color w:val="221F1F"/>
            <w:spacing w:val="10"/>
            <w:w w:val="87"/>
            <w:sz w:val="22"/>
            <w:szCs w:val="22"/>
          </w:rPr>
          <w:delText xml:space="preserve"> </w:delText>
        </w:r>
        <w:r>
          <w:rPr>
            <w:rFonts w:ascii="Meiryo" w:eastAsia="Meiryo" w:hAnsi="Meiryo" w:cs="Meiryo"/>
            <w:color w:val="221F1F"/>
            <w:w w:val="87"/>
            <w:sz w:val="22"/>
            <w:szCs w:val="22"/>
          </w:rPr>
          <w:delText>–</w:delText>
        </w:r>
        <w:r>
          <w:rPr>
            <w:rFonts w:ascii="Meiryo" w:eastAsia="Meiryo" w:hAnsi="Meiryo" w:cs="Meiryo"/>
            <w:color w:val="221F1F"/>
            <w:spacing w:val="-1"/>
            <w:w w:val="87"/>
            <w:sz w:val="22"/>
            <w:szCs w:val="22"/>
          </w:rPr>
          <w:delText xml:space="preserve"> </w:delText>
        </w:r>
        <w:r>
          <w:rPr>
            <w:rFonts w:ascii="Meiryo" w:eastAsia="Meiryo" w:hAnsi="Meiryo" w:cs="Meiryo"/>
            <w:color w:val="221F1F"/>
            <w:spacing w:val="-5"/>
            <w:w w:val="87"/>
            <w:sz w:val="22"/>
            <w:szCs w:val="22"/>
          </w:rPr>
          <w:delText>m</w:delText>
        </w:r>
        <w:r>
          <w:rPr>
            <w:rFonts w:ascii="Meiryo" w:eastAsia="Meiryo" w:hAnsi="Meiryo" w:cs="Meiryo"/>
            <w:color w:val="221F1F"/>
            <w:w w:val="87"/>
            <w:sz w:val="22"/>
            <w:szCs w:val="22"/>
          </w:rPr>
          <w:delText>u</w:delText>
        </w:r>
        <w:r>
          <w:rPr>
            <w:rFonts w:ascii="Meiryo" w:eastAsia="Meiryo" w:hAnsi="Meiryo" w:cs="Meiryo"/>
            <w:color w:val="221F1F"/>
            <w:spacing w:val="-5"/>
            <w:w w:val="87"/>
            <w:sz w:val="22"/>
            <w:szCs w:val="22"/>
          </w:rPr>
          <w:delText>c</w:delText>
        </w:r>
        <w:r>
          <w:rPr>
            <w:rFonts w:ascii="Meiryo" w:eastAsia="Meiryo" w:hAnsi="Meiryo" w:cs="Meiryo"/>
            <w:color w:val="221F1F"/>
            <w:w w:val="87"/>
            <w:sz w:val="22"/>
            <w:szCs w:val="22"/>
          </w:rPr>
          <w:delText>h</w:delText>
        </w:r>
        <w:r>
          <w:rPr>
            <w:rFonts w:ascii="Meiryo" w:eastAsia="Meiryo" w:hAnsi="Meiryo" w:cs="Meiryo"/>
            <w:color w:val="221F1F"/>
            <w:spacing w:val="14"/>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9"/>
            <w:sz w:val="22"/>
            <w:szCs w:val="22"/>
          </w:rPr>
          <w:delText>the</w:delText>
        </w:r>
        <w:r>
          <w:rPr>
            <w:rFonts w:ascii="Meiryo" w:eastAsia="Meiryo" w:hAnsi="Meiryo" w:cs="Meiryo"/>
            <w:color w:val="221F1F"/>
            <w:spacing w:val="4"/>
            <w:w w:val="89"/>
            <w:sz w:val="22"/>
            <w:szCs w:val="22"/>
          </w:rPr>
          <w:delText xml:space="preserve"> </w:delText>
        </w:r>
        <w:r>
          <w:rPr>
            <w:rFonts w:ascii="Meiryo" w:eastAsia="Meiryo" w:hAnsi="Meiryo" w:cs="Meiryo"/>
            <w:color w:val="221F1F"/>
            <w:w w:val="89"/>
            <w:sz w:val="22"/>
            <w:szCs w:val="22"/>
          </w:rPr>
          <w:delText>ﬁeld</w:delText>
        </w:r>
        <w:r>
          <w:rPr>
            <w:rFonts w:ascii="Meiryo" w:eastAsia="Meiryo" w:hAnsi="Meiryo" w:cs="Meiryo"/>
            <w:color w:val="221F1F"/>
            <w:spacing w:val="12"/>
            <w:w w:val="89"/>
            <w:sz w:val="22"/>
            <w:szCs w:val="22"/>
          </w:rPr>
          <w:delText xml:space="preserve"> </w:delText>
        </w:r>
        <w:r>
          <w:rPr>
            <w:rFonts w:ascii="Meiryo" w:eastAsia="Meiryo" w:hAnsi="Meiryo" w:cs="Meiryo"/>
            <w:color w:val="221F1F"/>
            <w:sz w:val="22"/>
            <w:szCs w:val="22"/>
          </w:rPr>
          <w:delText xml:space="preserve">has </w:delText>
        </w:r>
        <w:r>
          <w:rPr>
            <w:rFonts w:ascii="Meiryo" w:eastAsia="Meiryo" w:hAnsi="Meiryo" w:cs="Meiryo"/>
            <w:color w:val="221F1F"/>
            <w:w w:val="88"/>
            <w:sz w:val="22"/>
            <w:szCs w:val="22"/>
          </w:rPr>
          <w:delText>treated</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this</w:delText>
        </w:r>
        <w:r>
          <w:rPr>
            <w:rFonts w:ascii="Meiryo" w:eastAsia="Meiryo" w:hAnsi="Meiryo" w:cs="Meiryo"/>
            <w:color w:val="221F1F"/>
            <w:spacing w:val="22"/>
            <w:w w:val="88"/>
            <w:sz w:val="22"/>
            <w:szCs w:val="22"/>
          </w:rPr>
          <w:delText xml:space="preserve"> </w:delText>
        </w:r>
        <w:r>
          <w:rPr>
            <w:rFonts w:ascii="Meiryo" w:eastAsia="Meiryo" w:hAnsi="Meiryo" w:cs="Meiryo"/>
            <w:color w:val="221F1F"/>
            <w:w w:val="88"/>
            <w:sz w:val="22"/>
            <w:szCs w:val="22"/>
          </w:rPr>
          <w:delText>ﬁnding</w:delText>
        </w:r>
        <w:r>
          <w:rPr>
            <w:rFonts w:ascii="Meiryo" w:eastAsia="Meiryo" w:hAnsi="Meiryo" w:cs="Meiryo"/>
            <w:color w:val="221F1F"/>
            <w:spacing w:val="29"/>
            <w:w w:val="88"/>
            <w:sz w:val="22"/>
            <w:szCs w:val="22"/>
          </w:rPr>
          <w:delText xml:space="preserve"> </w:delText>
        </w:r>
        <w:r>
          <w:rPr>
            <w:rFonts w:ascii="Meiryo" w:eastAsia="Meiryo" w:hAnsi="Meiryo" w:cs="Meiryo"/>
            <w:color w:val="221F1F"/>
            <w:w w:val="88"/>
            <w:sz w:val="22"/>
            <w:szCs w:val="22"/>
          </w:rPr>
          <w:delText>as</w:delText>
        </w:r>
        <w:r>
          <w:rPr>
            <w:rFonts w:ascii="Meiryo" w:eastAsia="Meiryo" w:hAnsi="Meiryo" w:cs="Meiryo"/>
            <w:color w:val="221F1F"/>
            <w:spacing w:val="-7"/>
            <w:w w:val="88"/>
            <w:sz w:val="22"/>
            <w:szCs w:val="22"/>
          </w:rPr>
          <w:delText xml:space="preserve"> </w:delText>
        </w:r>
        <w:r>
          <w:rPr>
            <w:rFonts w:ascii="Meiryo" w:eastAsia="Meiryo" w:hAnsi="Meiryo" w:cs="Meiryo"/>
            <w:color w:val="221F1F"/>
            <w:w w:val="88"/>
            <w:sz w:val="22"/>
            <w:szCs w:val="22"/>
          </w:rPr>
          <w:delText>causal</w:delText>
        </w:r>
        <w:r>
          <w:rPr>
            <w:rFonts w:ascii="Meiryo" w:eastAsia="Meiryo" w:hAnsi="Meiryo" w:cs="Meiryo"/>
            <w:color w:val="221F1F"/>
            <w:spacing w:val="7"/>
            <w:w w:val="88"/>
            <w:sz w:val="22"/>
            <w:szCs w:val="22"/>
          </w:rPr>
          <w:delText xml:space="preserve"> </w:delText>
        </w:r>
        <w:r>
          <w:rPr>
            <w:rFonts w:ascii="Meiryo" w:eastAsia="Meiryo" w:hAnsi="Meiryo" w:cs="Meiryo"/>
            <w:color w:val="221F1F"/>
            <w:w w:val="88"/>
            <w:sz w:val="22"/>
            <w:szCs w:val="22"/>
          </w:rPr>
          <w:delText>and</w:delText>
        </w:r>
        <w:r>
          <w:rPr>
            <w:rFonts w:ascii="Meiryo" w:eastAsia="Meiryo" w:hAnsi="Meiryo" w:cs="Meiryo"/>
            <w:color w:val="221F1F"/>
            <w:spacing w:val="11"/>
            <w:w w:val="88"/>
            <w:sz w:val="22"/>
            <w:szCs w:val="22"/>
          </w:rPr>
          <w:delText xml:space="preserve"> </w:delText>
        </w:r>
        <w:r>
          <w:rPr>
            <w:rFonts w:ascii="Meiryo" w:eastAsia="Meiryo" w:hAnsi="Meiryo" w:cs="Meiryo"/>
            <w:color w:val="221F1F"/>
            <w:w w:val="88"/>
            <w:sz w:val="22"/>
            <w:szCs w:val="22"/>
          </w:rPr>
          <w:delText>non-spurious.</w:delText>
        </w:r>
        <w:r>
          <w:rPr>
            <w:rFonts w:ascii="Meiryo" w:eastAsia="Meiryo" w:hAnsi="Meiryo" w:cs="Meiryo"/>
            <w:color w:val="221F1F"/>
            <w:spacing w:val="17"/>
            <w:w w:val="88"/>
            <w:sz w:val="22"/>
            <w:szCs w:val="22"/>
          </w:rPr>
          <w:delText xml:space="preserve"> </w:delText>
        </w:r>
        <w:r>
          <w:rPr>
            <w:rFonts w:ascii="Meiryo" w:eastAsia="Meiryo" w:hAnsi="Meiryo" w:cs="Meiryo"/>
            <w:color w:val="221F1F"/>
            <w:spacing w:val="-18"/>
            <w:sz w:val="22"/>
            <w:szCs w:val="22"/>
          </w:rPr>
          <w:delText>Y</w:delText>
        </w:r>
        <w:r>
          <w:rPr>
            <w:rFonts w:ascii="Meiryo" w:eastAsia="Meiryo" w:hAnsi="Meiryo" w:cs="Meiryo"/>
            <w:color w:val="221F1F"/>
            <w:sz w:val="22"/>
            <w:szCs w:val="22"/>
          </w:rPr>
          <w:delText>et,</w:delText>
        </w:r>
        <w:r>
          <w:rPr>
            <w:rFonts w:ascii="Meiryo" w:eastAsia="Meiryo" w:hAnsi="Meiryo" w:cs="Meiryo"/>
            <w:color w:val="221F1F"/>
            <w:spacing w:val="-19"/>
            <w:sz w:val="22"/>
            <w:szCs w:val="22"/>
          </w:rPr>
          <w:delText xml:space="preserve"> </w:delText>
        </w:r>
        <w:r>
          <w:rPr>
            <w:rFonts w:ascii="Meiryo" w:eastAsia="Meiryo" w:hAnsi="Meiryo" w:cs="Meiryo"/>
            <w:color w:val="221F1F"/>
            <w:w w:val="86"/>
            <w:sz w:val="22"/>
            <w:szCs w:val="22"/>
          </w:rPr>
          <w:delText>there</w:delText>
        </w:r>
        <w:r>
          <w:rPr>
            <w:rFonts w:ascii="Meiryo" w:eastAsia="Meiryo" w:hAnsi="Meiryo" w:cs="Meiryo"/>
            <w:color w:val="221F1F"/>
            <w:spacing w:val="8"/>
            <w:w w:val="86"/>
            <w:sz w:val="22"/>
            <w:szCs w:val="22"/>
          </w:rPr>
          <w:delText xml:space="preserve"> </w:delText>
        </w:r>
        <w:r>
          <w:rPr>
            <w:rFonts w:ascii="Meiryo" w:eastAsia="Meiryo" w:hAnsi="Meiryo" w:cs="Meiryo"/>
            <w:color w:val="221F1F"/>
            <w:sz w:val="22"/>
            <w:szCs w:val="22"/>
          </w:rPr>
          <w:delText>is</w:delText>
        </w:r>
      </w:del>
      <w:r>
        <w:rPr>
          <w:rFonts w:ascii="Meiryo" w:eastAsia="Meiryo" w:hAnsi="Meiryo" w:cs="Meiryo"/>
          <w:color w:val="221F1F"/>
          <w:spacing w:val="-20"/>
          <w:sz w:val="22"/>
          <w:szCs w:val="22"/>
        </w:rPr>
        <w:t xml:space="preserve"> </w:t>
      </w:r>
      <w:r>
        <w:rPr>
          <w:rFonts w:ascii="Meiryo" w:eastAsia="Meiryo" w:hAnsi="Meiryo" w:cs="Meiryo"/>
          <w:color w:val="221F1F"/>
          <w:sz w:val="22"/>
          <w:szCs w:val="22"/>
        </w:rPr>
        <w:t>a</w:t>
      </w:r>
      <w:r>
        <w:rPr>
          <w:rFonts w:ascii="Meiryo" w:eastAsia="Meiryo" w:hAnsi="Meiryo" w:cs="Meiryo"/>
          <w:color w:val="221F1F"/>
          <w:spacing w:val="-20"/>
          <w:sz w:val="22"/>
          <w:szCs w:val="22"/>
        </w:rPr>
        <w:t xml:space="preserve"> </w:t>
      </w:r>
      <w:r>
        <w:rPr>
          <w:rFonts w:ascii="Meiryo" w:eastAsia="Meiryo" w:hAnsi="Meiryo" w:cs="Meiryo"/>
          <w:color w:val="221F1F"/>
          <w:w w:val="88"/>
          <w:sz w:val="22"/>
          <w:szCs w:val="22"/>
        </w:rPr>
        <w:t>fundame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tal</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confound</w:t>
      </w:r>
      <w:r>
        <w:rPr>
          <w:rFonts w:ascii="Meiryo" w:eastAsia="Meiryo" w:hAnsi="Meiryo" w:cs="Meiryo"/>
          <w:color w:val="221F1F"/>
          <w:spacing w:val="7"/>
          <w:w w:val="88"/>
          <w:sz w:val="22"/>
          <w:szCs w:val="22"/>
        </w:rPr>
        <w:t xml:space="preserve"> </w:t>
      </w:r>
      <w:ins w:id="59" w:author="0" w:date="2015-11-10T14:07:00Z">
        <w:r>
          <w:rPr>
            <w:rFonts w:ascii="Meiryo" w:eastAsia="Meiryo" w:hAnsi="Meiryo" w:cs="Meiryo"/>
            <w:color w:val="221F1F"/>
            <w:spacing w:val="7"/>
            <w:w w:val="88"/>
            <w:sz w:val="22"/>
            <w:szCs w:val="22"/>
          </w:rPr>
          <w:t xml:space="preserve">exists </w:t>
        </w:r>
      </w:ins>
      <w:ins w:id="60" w:author="0" w:date="2015-11-10T14:08:00Z">
        <w:r>
          <w:rPr>
            <w:rFonts w:ascii="Meiryo" w:eastAsia="Meiryo" w:hAnsi="Meiryo" w:cs="Meiryo"/>
            <w:color w:val="221F1F"/>
            <w:spacing w:val="7"/>
            <w:w w:val="88"/>
            <w:sz w:val="22"/>
            <w:szCs w:val="22"/>
          </w:rPr>
          <w:t xml:space="preserve">in most past research </w:t>
        </w:r>
      </w:ins>
      <w:del w:id="61" w:author="0" w:date="2015-11-10T14:08:00Z">
        <w:r>
          <w:rPr>
            <w:rFonts w:ascii="Meiryo" w:eastAsia="Meiryo" w:hAnsi="Meiryo" w:cs="Meiryo"/>
            <w:color w:val="221F1F"/>
            <w:sz w:val="22"/>
            <w:szCs w:val="22"/>
          </w:rPr>
          <w:delText xml:space="preserve">in </w:delText>
        </w:r>
        <w:r>
          <w:rPr>
            <w:rFonts w:ascii="Meiryo" w:eastAsia="Meiryo" w:hAnsi="Meiryo" w:cs="Meiryo"/>
            <w:color w:val="221F1F"/>
            <w:w w:val="89"/>
            <w:sz w:val="22"/>
            <w:szCs w:val="22"/>
          </w:rPr>
          <w:delText>the</w:delText>
        </w:r>
        <w:r>
          <w:rPr>
            <w:rFonts w:ascii="Meiryo" w:eastAsia="Meiryo" w:hAnsi="Meiryo" w:cs="Meiryo"/>
            <w:color w:val="221F1F"/>
            <w:spacing w:val="4"/>
            <w:w w:val="89"/>
            <w:sz w:val="22"/>
            <w:szCs w:val="22"/>
          </w:rPr>
          <w:delText xml:space="preserve"> </w:delText>
        </w:r>
        <w:r>
          <w:rPr>
            <w:rFonts w:ascii="Meiryo" w:eastAsia="Meiryo" w:hAnsi="Meiryo" w:cs="Meiryo"/>
            <w:color w:val="221F1F"/>
            <w:w w:val="89"/>
            <w:sz w:val="22"/>
            <w:szCs w:val="22"/>
          </w:rPr>
          <w:delText>existing</w:delText>
        </w:r>
        <w:r>
          <w:rPr>
            <w:rFonts w:ascii="Meiryo" w:eastAsia="Meiryo" w:hAnsi="Meiryo" w:cs="Meiryo"/>
            <w:color w:val="221F1F"/>
            <w:spacing w:val="16"/>
            <w:w w:val="89"/>
            <w:sz w:val="22"/>
            <w:szCs w:val="22"/>
          </w:rPr>
          <w:delText xml:space="preserve"> </w:delText>
        </w:r>
        <w:r>
          <w:rPr>
            <w:rFonts w:ascii="Meiryo" w:eastAsia="Meiryo" w:hAnsi="Meiryo" w:cs="Meiryo"/>
            <w:color w:val="221F1F"/>
            <w:w w:val="89"/>
            <w:sz w:val="22"/>
            <w:szCs w:val="22"/>
          </w:rPr>
          <w:delText>literature</w:delText>
        </w:r>
        <w:r>
          <w:rPr>
            <w:rFonts w:ascii="Meiryo" w:eastAsia="Meiryo" w:hAnsi="Meiryo" w:cs="Meiryo"/>
            <w:color w:val="221F1F"/>
            <w:spacing w:val="28"/>
            <w:w w:val="89"/>
            <w:sz w:val="22"/>
            <w:szCs w:val="22"/>
          </w:rPr>
          <w:delText xml:space="preserve"> </w:delText>
        </w:r>
      </w:del>
      <w:r>
        <w:rPr>
          <w:rFonts w:ascii="Meiryo" w:eastAsia="Meiryo" w:hAnsi="Meiryo" w:cs="Meiryo"/>
          <w:color w:val="221F1F"/>
          <w:w w:val="89"/>
          <w:sz w:val="22"/>
          <w:szCs w:val="22"/>
        </w:rPr>
        <w:t>that</w:t>
      </w:r>
      <w:r>
        <w:rPr>
          <w:rFonts w:ascii="Meiryo" w:eastAsia="Meiryo" w:hAnsi="Meiryo" w:cs="Meiryo"/>
          <w:color w:val="221F1F"/>
          <w:spacing w:val="25"/>
          <w:w w:val="89"/>
          <w:sz w:val="22"/>
          <w:szCs w:val="22"/>
        </w:rPr>
        <w:t xml:space="preserve"> </w:t>
      </w:r>
      <w:ins w:id="62" w:author="0" w:date="2015-11-10T14:08:00Z">
        <w:r>
          <w:rPr>
            <w:rFonts w:ascii="Meiryo" w:eastAsia="Meiryo" w:hAnsi="Meiryo" w:cs="Meiryo"/>
            <w:color w:val="221F1F"/>
            <w:spacing w:val="25"/>
            <w:w w:val="89"/>
            <w:sz w:val="22"/>
            <w:szCs w:val="22"/>
          </w:rPr>
          <w:t>limits our ability</w:t>
        </w:r>
      </w:ins>
      <w:del w:id="63" w:author="0" w:date="2015-11-10T14:08:00Z">
        <w:r>
          <w:rPr>
            <w:rFonts w:ascii="Meiryo" w:eastAsia="Meiryo" w:hAnsi="Meiryo" w:cs="Meiryo"/>
            <w:color w:val="221F1F"/>
            <w:w w:val="89"/>
            <w:sz w:val="22"/>
            <w:szCs w:val="22"/>
          </w:rPr>
          <w:delText>ma</w:delText>
        </w:r>
        <w:r>
          <w:rPr>
            <w:rFonts w:ascii="Meiryo" w:eastAsia="Meiryo" w:hAnsi="Meiryo" w:cs="Meiryo"/>
            <w:color w:val="221F1F"/>
            <w:spacing w:val="-5"/>
            <w:w w:val="89"/>
            <w:sz w:val="22"/>
            <w:szCs w:val="22"/>
          </w:rPr>
          <w:delText>k</w:delText>
        </w:r>
        <w:r>
          <w:rPr>
            <w:rFonts w:ascii="Meiryo" w:eastAsia="Meiryo" w:hAnsi="Meiryo" w:cs="Meiryo"/>
            <w:color w:val="221F1F"/>
            <w:w w:val="89"/>
            <w:sz w:val="22"/>
            <w:szCs w:val="22"/>
          </w:rPr>
          <w:delText>es</w:delText>
        </w:r>
        <w:r>
          <w:rPr>
            <w:rFonts w:ascii="Meiryo" w:eastAsia="Meiryo" w:hAnsi="Meiryo" w:cs="Meiryo"/>
            <w:color w:val="221F1F"/>
            <w:spacing w:val="-19"/>
            <w:w w:val="89"/>
            <w:sz w:val="22"/>
            <w:szCs w:val="22"/>
          </w:rPr>
          <w:delText xml:space="preserve"> </w:delText>
        </w:r>
        <w:r>
          <w:rPr>
            <w:rFonts w:ascii="Meiryo" w:eastAsia="Meiryo" w:hAnsi="Meiryo" w:cs="Meiryo"/>
            <w:color w:val="221F1F"/>
            <w:sz w:val="22"/>
            <w:szCs w:val="22"/>
          </w:rPr>
          <w:delText>it</w:delText>
        </w:r>
        <w:r>
          <w:rPr>
            <w:rFonts w:ascii="Meiryo" w:eastAsia="Meiryo" w:hAnsi="Meiryo" w:cs="Meiryo"/>
            <w:color w:val="221F1F"/>
            <w:spacing w:val="6"/>
            <w:sz w:val="22"/>
            <w:szCs w:val="22"/>
          </w:rPr>
          <w:delText xml:space="preserve"> </w:delText>
        </w:r>
        <w:r>
          <w:rPr>
            <w:rFonts w:ascii="Meiryo" w:eastAsia="Meiryo" w:hAnsi="Meiryo" w:cs="Meiryo"/>
            <w:color w:val="221F1F"/>
            <w:w w:val="87"/>
            <w:sz w:val="22"/>
            <w:szCs w:val="22"/>
          </w:rPr>
          <w:delText>im</w:delText>
        </w:r>
        <w:r>
          <w:rPr>
            <w:rFonts w:ascii="Meiryo" w:eastAsia="Meiryo" w:hAnsi="Meiryo" w:cs="Meiryo"/>
            <w:color w:val="221F1F"/>
            <w:spacing w:val="5"/>
            <w:w w:val="87"/>
            <w:sz w:val="22"/>
            <w:szCs w:val="22"/>
          </w:rPr>
          <w:delText>p</w:delText>
        </w:r>
        <w:r>
          <w:rPr>
            <w:rFonts w:ascii="Meiryo" w:eastAsia="Meiryo" w:hAnsi="Meiryo" w:cs="Meiryo"/>
            <w:color w:val="221F1F"/>
            <w:w w:val="87"/>
            <w:sz w:val="22"/>
            <w:szCs w:val="22"/>
          </w:rPr>
          <w:delText>ossible</w:delText>
        </w:r>
      </w:del>
      <w:r>
        <w:rPr>
          <w:rFonts w:ascii="Meiryo" w:eastAsia="Meiryo" w:hAnsi="Meiryo" w:cs="Meiryo"/>
          <w:color w:val="221F1F"/>
          <w:spacing w:val="18"/>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infer</w:t>
      </w:r>
      <w:r>
        <w:rPr>
          <w:rFonts w:ascii="Meiryo" w:eastAsia="Meiryo" w:hAnsi="Meiryo" w:cs="Meiryo"/>
          <w:color w:val="221F1F"/>
          <w:spacing w:val="7"/>
          <w:w w:val="89"/>
          <w:sz w:val="22"/>
          <w:szCs w:val="22"/>
        </w:rPr>
        <w:t xml:space="preserve"> </w:t>
      </w:r>
      <w:r>
        <w:rPr>
          <w:rFonts w:ascii="Meiryo" w:eastAsia="Meiryo" w:hAnsi="Meiryo" w:cs="Meiryo"/>
          <w:color w:val="221F1F"/>
          <w:w w:val="91"/>
          <w:sz w:val="22"/>
          <w:szCs w:val="22"/>
        </w:rPr>
        <w:t>causali</w:t>
      </w:r>
      <w:r>
        <w:rPr>
          <w:rFonts w:ascii="Meiryo" w:eastAsia="Meiryo" w:hAnsi="Meiryo" w:cs="Meiryo"/>
          <w:color w:val="221F1F"/>
          <w:spacing w:val="-5"/>
          <w:w w:val="91"/>
          <w:sz w:val="22"/>
          <w:szCs w:val="22"/>
        </w:rPr>
        <w:t>t</w:t>
      </w:r>
      <w:r>
        <w:rPr>
          <w:rFonts w:ascii="Meiryo" w:eastAsia="Meiryo" w:hAnsi="Meiryo" w:cs="Meiryo"/>
          <w:color w:val="221F1F"/>
          <w:spacing w:val="-18"/>
          <w:w w:val="93"/>
          <w:sz w:val="22"/>
          <w:szCs w:val="22"/>
        </w:rPr>
        <w:t>y</w:t>
      </w:r>
      <w:r>
        <w:rPr>
          <w:rFonts w:ascii="Meiryo" w:eastAsia="Meiryo" w:hAnsi="Meiryo" w:cs="Meiryo"/>
          <w:color w:val="221F1F"/>
          <w:w w:val="79"/>
          <w:sz w:val="22"/>
          <w:szCs w:val="22"/>
        </w:rPr>
        <w:t>.</w:t>
      </w:r>
    </w:p>
    <w:p>
      <w:pPr>
        <w:spacing w:before="5" w:line="252" w:lineRule="auto"/>
        <w:ind w:left="155" w:right="90" w:firstLine="542"/>
        <w:jc w:val="both"/>
        <w:rPr>
          <w:rFonts w:ascii="Meiryo" w:eastAsia="Meiryo" w:hAnsi="Meiryo" w:cs="Meiryo"/>
          <w:sz w:val="22"/>
          <w:szCs w:val="22"/>
        </w:rPr>
        <w:sectPr>
          <w:pgSz w:w="12240" w:h="15840"/>
          <w:pgMar w:top="900" w:right="1720" w:bottom="280" w:left="1720" w:header="684" w:footer="0" w:gutter="0"/>
          <w:cols w:space="720"/>
        </w:sectPr>
      </w:pPr>
      <w:del w:id="64" w:author="0" w:date="2015-11-12T09:59:00Z">
        <w:r>
          <w:rPr>
            <w:rFonts w:ascii="Meiryo" w:eastAsia="Meiryo" w:hAnsi="Meiryo" w:cs="Meiryo"/>
            <w:color w:val="221F1F"/>
            <w:w w:val="94"/>
            <w:sz w:val="22"/>
            <w:szCs w:val="22"/>
          </w:rPr>
          <w:delText>Practicall</w:delText>
        </w:r>
        <w:r>
          <w:rPr>
            <w:rFonts w:ascii="Meiryo" w:eastAsia="Meiryo" w:hAnsi="Meiryo" w:cs="Meiryo"/>
            <w:color w:val="221F1F"/>
            <w:spacing w:val="-16"/>
            <w:w w:val="94"/>
            <w:sz w:val="22"/>
            <w:szCs w:val="22"/>
          </w:rPr>
          <w:delText>y</w:delText>
        </w:r>
        <w:r>
          <w:rPr>
            <w:rFonts w:ascii="Meiryo" w:eastAsia="Meiryo" w:hAnsi="Meiryo" w:cs="Meiryo"/>
            <w:color w:val="221F1F"/>
            <w:w w:val="94"/>
            <w:sz w:val="22"/>
            <w:szCs w:val="22"/>
          </w:rPr>
          <w:delText>,</w:delText>
        </w:r>
        <w:r>
          <w:rPr>
            <w:rFonts w:ascii="Meiryo" w:eastAsia="Meiryo" w:hAnsi="Meiryo" w:cs="Meiryo"/>
            <w:color w:val="221F1F"/>
            <w:spacing w:val="12"/>
            <w:w w:val="94"/>
            <w:sz w:val="22"/>
            <w:szCs w:val="22"/>
          </w:rPr>
          <w:delText xml:space="preserve"> </w:delText>
        </w:r>
      </w:del>
      <w:del w:id="65" w:author="0" w:date="2015-11-10T14:08:00Z">
        <w:r>
          <w:rPr>
            <w:rFonts w:ascii="Meiryo" w:eastAsia="Meiryo" w:hAnsi="Meiryo" w:cs="Meiryo"/>
            <w:color w:val="221F1F"/>
            <w:sz w:val="22"/>
            <w:szCs w:val="22"/>
          </w:rPr>
          <w:delText>all</w:delText>
        </w:r>
      </w:del>
      <w:ins w:id="66" w:author="0" w:date="2015-11-12T09:59:00Z">
        <w:r>
          <w:rPr>
            <w:rFonts w:ascii="Meiryo" w:eastAsia="Meiryo" w:hAnsi="Meiryo" w:cs="Meiryo"/>
            <w:color w:val="221F1F"/>
            <w:sz w:val="22"/>
            <w:szCs w:val="22"/>
          </w:rPr>
          <w:t>Virtually all</w:t>
        </w:r>
      </w:ins>
      <w:r>
        <w:rPr>
          <w:rFonts w:ascii="Meiryo" w:eastAsia="Meiryo" w:hAnsi="Meiryo" w:cs="Meiryo"/>
          <w:color w:val="221F1F"/>
          <w:spacing w:val="-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AFI-i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 xml:space="preserve">telligence </w:t>
      </w:r>
      <w:r>
        <w:rPr>
          <w:rFonts w:ascii="Meiryo" w:eastAsia="Meiryo" w:hAnsi="Meiryo" w:cs="Meiryo"/>
          <w:color w:val="221F1F"/>
          <w:spacing w:val="32"/>
          <w:w w:val="87"/>
          <w:sz w:val="22"/>
          <w:szCs w:val="22"/>
        </w:rPr>
        <w:t xml:space="preserve"> </w:t>
      </w:r>
      <w:r>
        <w:rPr>
          <w:rFonts w:ascii="Meiryo" w:eastAsia="Meiryo" w:hAnsi="Meiryo" w:cs="Meiryo"/>
          <w:color w:val="221F1F"/>
          <w:w w:val="87"/>
          <w:sz w:val="22"/>
          <w:szCs w:val="22"/>
        </w:rPr>
        <w:t>literature</w:t>
      </w:r>
      <w:r>
        <w:rPr>
          <w:rFonts w:ascii="Meiryo" w:eastAsia="Meiryo" w:hAnsi="Meiryo" w:cs="Meiryo"/>
          <w:color w:val="221F1F"/>
          <w:spacing w:val="49"/>
          <w:w w:val="87"/>
          <w:sz w:val="22"/>
          <w:szCs w:val="22"/>
        </w:rPr>
        <w:t xml:space="preserve"> </w:t>
      </w:r>
      <w:r>
        <w:rPr>
          <w:rFonts w:ascii="Meiryo" w:eastAsia="Meiryo" w:hAnsi="Meiryo" w:cs="Meiryo"/>
          <w:color w:val="221F1F"/>
          <w:w w:val="87"/>
          <w:sz w:val="22"/>
          <w:szCs w:val="22"/>
        </w:rPr>
        <w:t>has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used</w:t>
      </w:r>
      <w:r>
        <w:rPr>
          <w:rFonts w:ascii="Meiryo" w:eastAsia="Meiryo" w:hAnsi="Meiryo" w:cs="Meiryo"/>
          <w:color w:val="221F1F"/>
          <w:spacing w:val="-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ins w:id="67" w:author="0" w:date="2015-11-12T09:59:00Z">
        <w:r>
          <w:rPr>
            <w:rFonts w:ascii="Meiryo" w:eastAsia="Meiryo" w:hAnsi="Meiryo" w:cs="Meiryo"/>
            <w:color w:val="221F1F"/>
            <w:spacing w:val="41"/>
            <w:w w:val="87"/>
            <w:sz w:val="22"/>
            <w:szCs w:val="22"/>
          </w:rPr>
          <w:t>designs</w:t>
        </w:r>
      </w:ins>
      <w:del w:id="68" w:author="0" w:date="2015-11-12T09:59:00Z">
        <w:r>
          <w:rPr>
            <w:rFonts w:ascii="Meiryo" w:eastAsia="Meiryo" w:hAnsi="Meiryo" w:cs="Meiryo"/>
            <w:color w:val="221F1F"/>
            <w:w w:val="87"/>
            <w:sz w:val="22"/>
            <w:szCs w:val="22"/>
          </w:rPr>
          <w:delText>analyses</w:delText>
        </w:r>
      </w:del>
      <w:r>
        <w:rPr>
          <w:rFonts w:ascii="Meiryo" w:eastAsia="Meiryo" w:hAnsi="Meiryo" w:cs="Meiryo"/>
          <w:color w:val="221F1F"/>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20"/>
          <w:w w:val="85"/>
          <w:sz w:val="22"/>
          <w:szCs w:val="22"/>
        </w:rPr>
        <w:t xml:space="preserve"> </w:t>
      </w:r>
      <w:r>
        <w:rPr>
          <w:rFonts w:ascii="Meiryo" w:eastAsia="Meiryo" w:hAnsi="Meiryo" w:cs="Meiryo"/>
          <w:color w:val="221F1F"/>
          <w:w w:val="85"/>
          <w:sz w:val="22"/>
          <w:szCs w:val="22"/>
        </w:rPr>
        <w:t>analyses,</w:t>
      </w:r>
      <w:r>
        <w:rPr>
          <w:rFonts w:ascii="Meiryo" w:eastAsia="Meiryo" w:hAnsi="Meiryo" w:cs="Meiryo"/>
          <w:color w:val="221F1F"/>
          <w:spacing w:val="11"/>
          <w:w w:val="85"/>
          <w:sz w:val="22"/>
          <w:szCs w:val="22"/>
        </w:rPr>
        <w:t xml:space="preserve"> </w:t>
      </w:r>
      <w:r>
        <w:rPr>
          <w:rFonts w:ascii="Meiryo" w:eastAsia="Meiryo" w:hAnsi="Meiryo" w:cs="Meiryo"/>
          <w:color w:val="221F1F"/>
          <w:w w:val="85"/>
          <w:sz w:val="22"/>
          <w:szCs w:val="22"/>
        </w:rPr>
        <w:t>gene</w:t>
      </w:r>
      <w:ins w:id="69" w:author="0" w:date="2015-11-12T09:59:00Z">
        <w:r>
          <w:rPr>
            <w:rFonts w:ascii="Meiryo" w:eastAsia="Meiryo" w:hAnsi="Meiryo" w:cs="Meiryo"/>
            <w:color w:val="221F1F"/>
            <w:w w:val="85"/>
            <w:sz w:val="22"/>
            <w:szCs w:val="22"/>
          </w:rPr>
          <w:t>tic</w:t>
        </w:r>
      </w:ins>
      <w:r>
        <w:rPr>
          <w:rFonts w:ascii="Meiryo" w:eastAsia="Meiryo" w:hAnsi="Meiryo" w:cs="Meiryo"/>
          <w:color w:val="221F1F"/>
          <w:spacing w:val="-11"/>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vironme</w:t>
      </w:r>
      <w:r>
        <w:rPr>
          <w:rFonts w:ascii="Meiryo" w:eastAsia="Meiryo" w:hAnsi="Meiryo" w:cs="Meiryo"/>
          <w:color w:val="221F1F"/>
          <w:spacing w:val="-4"/>
          <w:w w:val="85"/>
          <w:sz w:val="22"/>
          <w:szCs w:val="22"/>
        </w:rPr>
        <w:t>n</w:t>
      </w:r>
      <w:r>
        <w:rPr>
          <w:rFonts w:ascii="Meiryo" w:eastAsia="Meiryo" w:hAnsi="Meiryo" w:cs="Meiryo"/>
          <w:color w:val="221F1F"/>
          <w:w w:val="85"/>
          <w:sz w:val="22"/>
          <w:szCs w:val="22"/>
        </w:rPr>
        <w:t>tal</w:t>
      </w:r>
      <w:r>
        <w:rPr>
          <w:rFonts w:ascii="Meiryo" w:eastAsia="Meiryo" w:hAnsi="Meiryo" w:cs="Meiryo"/>
          <w:color w:val="221F1F"/>
          <w:spacing w:val="63"/>
          <w:w w:val="85"/>
          <w:sz w:val="22"/>
          <w:szCs w:val="22"/>
        </w:rPr>
        <w:t xml:space="preserve"> </w:t>
      </w:r>
      <w:r>
        <w:rPr>
          <w:rFonts w:ascii="Meiryo" w:eastAsia="Meiryo" w:hAnsi="Meiryo" w:cs="Meiryo"/>
          <w:color w:val="221F1F"/>
          <w:w w:val="85"/>
          <w:sz w:val="22"/>
          <w:szCs w:val="22"/>
        </w:rPr>
        <w:t>inﬂuences,</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20"/>
          <w:w w:val="85"/>
          <w:sz w:val="22"/>
          <w:szCs w:val="22"/>
        </w:rPr>
        <w:t xml:space="preserve"> </w:t>
      </w:r>
      <w:r>
        <w:rPr>
          <w:rFonts w:ascii="Meiryo" w:eastAsia="Meiryo" w:hAnsi="Meiryo" w:cs="Meiryo"/>
          <w:color w:val="221F1F"/>
          <w:w w:val="85"/>
          <w:sz w:val="22"/>
          <w:szCs w:val="22"/>
        </w:rPr>
        <w:t>as</w:t>
      </w:r>
      <w:r>
        <w:rPr>
          <w:rFonts w:ascii="Meiryo" w:eastAsia="Meiryo" w:hAnsi="Meiryo" w:cs="Meiryo"/>
          <w:color w:val="221F1F"/>
          <w:spacing w:val="5"/>
          <w:w w:val="85"/>
          <w:sz w:val="22"/>
          <w:szCs w:val="22"/>
        </w:rPr>
        <w:t xml:space="preserve"> </w:t>
      </w:r>
      <w:r>
        <w:rPr>
          <w:rFonts w:ascii="Meiryo" w:eastAsia="Meiryo" w:hAnsi="Meiryo" w:cs="Meiryo"/>
          <w:color w:val="221F1F"/>
          <w:w w:val="89"/>
          <w:sz w:val="22"/>
          <w:szCs w:val="22"/>
        </w:rPr>
        <w:t>education</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lastRenderedPageBreak/>
        <w:t>and</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 xml:space="preserve">maternal </w:t>
      </w:r>
      <w:r>
        <w:rPr>
          <w:rFonts w:ascii="Meiryo" w:eastAsia="Meiryo" w:hAnsi="Meiryo" w:cs="Meiryo"/>
          <w:color w:val="221F1F"/>
          <w:w w:val="85"/>
          <w:sz w:val="22"/>
          <w:szCs w:val="22"/>
        </w:rPr>
        <w:t>i</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telligence</w:t>
      </w:r>
      <w:ins w:id="70" w:author="0" w:date="2015-11-12T09:59:00Z">
        <w:r>
          <w:rPr>
            <w:rFonts w:ascii="Meiryo" w:eastAsia="Meiryo" w:hAnsi="Meiryo" w:cs="Meiryo"/>
            <w:color w:val="221F1F"/>
            <w:w w:val="85"/>
            <w:sz w:val="22"/>
            <w:szCs w:val="22"/>
          </w:rPr>
          <w:t>,</w:t>
        </w:r>
      </w:ins>
      <w:r>
        <w:rPr>
          <w:rFonts w:ascii="Meiryo" w:eastAsia="Meiryo" w:hAnsi="Meiryo" w:cs="Meiryo"/>
          <w:color w:val="221F1F"/>
          <w:spacing w:val="59"/>
          <w:w w:val="85"/>
          <w:sz w:val="22"/>
          <w:szCs w:val="22"/>
        </w:rPr>
        <w:t xml:space="preserve"> </w:t>
      </w:r>
      <w:r>
        <w:rPr>
          <w:rFonts w:ascii="Meiryo" w:eastAsia="Meiryo" w:hAnsi="Meiryo" w:cs="Meiryo"/>
          <w:color w:val="221F1F"/>
          <w:w w:val="85"/>
          <w:sz w:val="22"/>
          <w:szCs w:val="22"/>
        </w:rPr>
        <w:t>are</w:t>
      </w:r>
      <w:r>
        <w:rPr>
          <w:rFonts w:ascii="Meiryo" w:eastAsia="Meiryo" w:hAnsi="Meiryo" w:cs="Meiryo"/>
          <w:color w:val="221F1F"/>
          <w:spacing w:val="7"/>
          <w:w w:val="85"/>
          <w:sz w:val="22"/>
          <w:szCs w:val="22"/>
        </w:rPr>
        <w:t xml:space="preserve"> </w:t>
      </w:r>
      <w:del w:id="71" w:author="0" w:date="2015-11-10T14:09:00Z">
        <w:r>
          <w:rPr>
            <w:rFonts w:ascii="Meiryo" w:eastAsia="Meiryo" w:hAnsi="Meiryo" w:cs="Meiryo"/>
            <w:color w:val="221F1F"/>
            <w:w w:val="85"/>
            <w:sz w:val="22"/>
            <w:szCs w:val="22"/>
          </w:rPr>
          <w:delText>ho</w:delText>
        </w:r>
        <w:r>
          <w:rPr>
            <w:rFonts w:ascii="Meiryo" w:eastAsia="Meiryo" w:hAnsi="Meiryo" w:cs="Meiryo"/>
            <w:color w:val="221F1F"/>
            <w:spacing w:val="5"/>
            <w:w w:val="85"/>
            <w:sz w:val="22"/>
            <w:szCs w:val="22"/>
          </w:rPr>
          <w:delText>p</w:delText>
        </w:r>
        <w:r>
          <w:rPr>
            <w:rFonts w:ascii="Meiryo" w:eastAsia="Meiryo" w:hAnsi="Meiryo" w:cs="Meiryo"/>
            <w:color w:val="221F1F"/>
            <w:w w:val="85"/>
            <w:sz w:val="22"/>
            <w:szCs w:val="22"/>
          </w:rPr>
          <w:delText>elessly</w:delText>
        </w:r>
        <w:r>
          <w:rPr>
            <w:rFonts w:ascii="Meiryo" w:eastAsia="Meiryo" w:hAnsi="Meiryo" w:cs="Meiryo"/>
            <w:color w:val="221F1F"/>
            <w:spacing w:val="23"/>
            <w:w w:val="85"/>
            <w:sz w:val="22"/>
            <w:szCs w:val="22"/>
          </w:rPr>
          <w:delText xml:space="preserve"> </w:delText>
        </w:r>
      </w:del>
      <w:r>
        <w:rPr>
          <w:rFonts w:ascii="Meiryo" w:eastAsia="Meiryo" w:hAnsi="Meiryo" w:cs="Meiryo"/>
          <w:color w:val="221F1F"/>
          <w:w w:val="85"/>
          <w:sz w:val="22"/>
          <w:szCs w:val="22"/>
        </w:rPr>
        <w:t>confounded</w:t>
      </w:r>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w:t>
      </w:r>
      <w:proofErr w:type="spellStart"/>
      <w:del w:id="72" w:author="0" w:date="2015-11-10T14:09:00Z">
        <w:r>
          <w:rPr>
            <w:rFonts w:ascii="Meiryo" w:eastAsia="Meiryo" w:hAnsi="Meiryo" w:cs="Meiryo"/>
            <w:color w:val="221F1F"/>
            <w:w w:val="85"/>
            <w:sz w:val="22"/>
            <w:szCs w:val="22"/>
          </w:rPr>
          <w:delText>See</w:delText>
        </w:r>
        <w:r>
          <w:rPr>
            <w:rFonts w:ascii="Meiryo" w:eastAsia="Meiryo" w:hAnsi="Meiryo" w:cs="Meiryo"/>
            <w:color w:val="221F1F"/>
            <w:spacing w:val="-4"/>
            <w:w w:val="85"/>
            <w:sz w:val="22"/>
            <w:szCs w:val="22"/>
          </w:rPr>
          <w:delText xml:space="preserve"> </w:delText>
        </w:r>
      </w:del>
      <w:ins w:id="73" w:author="0" w:date="2015-11-12T10:01:00Z">
        <w:r>
          <w:rPr>
            <w:rFonts w:ascii="Meiryo" w:eastAsia="Meiryo" w:hAnsi="Meiryo" w:cs="Meiryo"/>
            <w:color w:val="221F1F"/>
            <w:spacing w:val="-4"/>
            <w:w w:val="85"/>
            <w:sz w:val="22"/>
            <w:szCs w:val="22"/>
          </w:rPr>
          <w:t>D’Onofrio</w:t>
        </w:r>
        <w:proofErr w:type="spellEnd"/>
        <w:r>
          <w:rPr>
            <w:rFonts w:ascii="Meiryo" w:eastAsia="Meiryo" w:hAnsi="Meiryo" w:cs="Meiryo"/>
            <w:color w:val="221F1F"/>
            <w:spacing w:val="-4"/>
            <w:w w:val="85"/>
            <w:sz w:val="22"/>
            <w:szCs w:val="22"/>
          </w:rPr>
          <w:t xml:space="preserve"> et al, 2012 (AJPH article); </w:t>
        </w:r>
        <w:proofErr w:type="spellStart"/>
        <w:r>
          <w:rPr>
            <w:rFonts w:ascii="Meiryo" w:eastAsia="Meiryo" w:hAnsi="Meiryo" w:cs="Meiryo"/>
            <w:color w:val="221F1F"/>
            <w:spacing w:val="-4"/>
            <w:w w:val="85"/>
            <w:sz w:val="22"/>
            <w:szCs w:val="22"/>
          </w:rPr>
          <w:t>Lahey</w:t>
        </w:r>
        <w:proofErr w:type="spellEnd"/>
        <w:r>
          <w:rPr>
            <w:rFonts w:ascii="Meiryo" w:eastAsia="Meiryo" w:hAnsi="Meiryo" w:cs="Meiryo"/>
            <w:color w:val="221F1F"/>
            <w:spacing w:val="-4"/>
            <w:w w:val="85"/>
            <w:sz w:val="22"/>
            <w:szCs w:val="22"/>
          </w:rPr>
          <w:t xml:space="preserve"> &amp; </w:t>
        </w:r>
        <w:proofErr w:type="spellStart"/>
        <w:r>
          <w:rPr>
            <w:rFonts w:ascii="Meiryo" w:eastAsia="Meiryo" w:hAnsi="Meiryo" w:cs="Meiryo"/>
            <w:color w:val="221F1F"/>
            <w:spacing w:val="-4"/>
            <w:w w:val="85"/>
            <w:sz w:val="22"/>
            <w:szCs w:val="22"/>
          </w:rPr>
          <w:t>D’Onofrio</w:t>
        </w:r>
        <w:proofErr w:type="spellEnd"/>
        <w:r>
          <w:rPr>
            <w:rFonts w:ascii="Meiryo" w:eastAsia="Meiryo" w:hAnsi="Meiryo" w:cs="Meiryo"/>
            <w:color w:val="221F1F"/>
            <w:spacing w:val="-4"/>
            <w:w w:val="85"/>
            <w:sz w:val="22"/>
            <w:szCs w:val="22"/>
          </w:rPr>
          <w:t xml:space="preserve">, 2010;  </w:t>
        </w:r>
      </w:ins>
      <w:r>
        <w:rPr>
          <w:rFonts w:ascii="Meiryo" w:eastAsia="Meiryo" w:hAnsi="Meiryo" w:cs="Meiryo"/>
          <w:color w:val="221F1F"/>
          <w:w w:val="85"/>
          <w:sz w:val="22"/>
          <w:szCs w:val="22"/>
        </w:rPr>
        <w:t>Harden,</w:t>
      </w:r>
      <w:r>
        <w:rPr>
          <w:rFonts w:ascii="Meiryo" w:eastAsia="Meiryo" w:hAnsi="Meiryo" w:cs="Meiryo"/>
          <w:color w:val="221F1F"/>
          <w:spacing w:val="45"/>
          <w:w w:val="85"/>
          <w:sz w:val="22"/>
          <w:szCs w:val="22"/>
        </w:rPr>
        <w:t xml:space="preserve"> </w:t>
      </w:r>
      <w:r>
        <w:rPr>
          <w:rFonts w:ascii="Meiryo" w:eastAsia="Meiryo" w:hAnsi="Meiryo" w:cs="Meiryo"/>
          <w:color w:val="221F1F"/>
          <w:w w:val="85"/>
          <w:sz w:val="22"/>
          <w:szCs w:val="22"/>
        </w:rPr>
        <w:t>2014</w:t>
      </w:r>
      <w:ins w:id="74" w:author="0" w:date="2015-11-12T10:01:00Z">
        <w:r>
          <w:rPr>
            <w:rFonts w:ascii="Meiryo" w:eastAsia="Meiryo" w:hAnsi="Meiryo" w:cs="Meiryo"/>
            <w:color w:val="221F1F"/>
            <w:w w:val="85"/>
            <w:sz w:val="22"/>
            <w:szCs w:val="22"/>
          </w:rPr>
          <w:t>;  Rodgers et al, 2000</w:t>
        </w:r>
      </w:ins>
      <w:r>
        <w:rPr>
          <w:rFonts w:ascii="Meiryo" w:eastAsia="Meiryo" w:hAnsi="Meiryo" w:cs="Meiryo"/>
          <w:color w:val="221F1F"/>
          <w:w w:val="85"/>
          <w:sz w:val="22"/>
          <w:szCs w:val="22"/>
        </w:rPr>
        <w:t>).</w:t>
      </w:r>
      <w:r>
        <w:rPr>
          <w:rFonts w:ascii="Meiryo" w:eastAsia="Meiryo" w:hAnsi="Meiryo" w:cs="Meiryo"/>
          <w:color w:val="221F1F"/>
          <w:spacing w:val="6"/>
          <w:w w:val="85"/>
          <w:sz w:val="22"/>
          <w:szCs w:val="22"/>
        </w:rPr>
        <w:t xml:space="preserve"> </w:t>
      </w:r>
      <w:r>
        <w:rPr>
          <w:rFonts w:ascii="Meiryo" w:eastAsia="Meiryo" w:hAnsi="Meiryo" w:cs="Meiryo"/>
          <w:color w:val="221F1F"/>
          <w:sz w:val="22"/>
          <w:szCs w:val="22"/>
        </w:rPr>
        <w:t>By</w:t>
      </w:r>
      <w:r>
        <w:rPr>
          <w:rFonts w:ascii="Meiryo" w:eastAsia="Meiryo" w:hAnsi="Meiryo" w:cs="Meiryo"/>
          <w:color w:val="221F1F"/>
          <w:spacing w:val="-4"/>
          <w:sz w:val="22"/>
          <w:szCs w:val="22"/>
        </w:rPr>
        <w:t xml:space="preserve"> </w:t>
      </w:r>
      <w:r>
        <w:rPr>
          <w:rFonts w:ascii="Meiryo" w:eastAsia="Meiryo" w:hAnsi="Meiryo" w:cs="Meiryo"/>
          <w:color w:val="221F1F"/>
          <w:w w:val="87"/>
          <w:sz w:val="22"/>
          <w:szCs w:val="22"/>
        </w:rPr>
        <w:t>ignoring</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w:t>
      </w:r>
      <w:r>
        <w:rPr>
          <w:rFonts w:ascii="Meiryo" w:eastAsia="Meiryo" w:hAnsi="Meiryo" w:cs="Meiryo"/>
          <w:color w:val="221F1F"/>
          <w:spacing w:val="8"/>
          <w:w w:val="87"/>
          <w:sz w:val="22"/>
          <w:szCs w:val="22"/>
        </w:rPr>
        <w:t xml:space="preserve"> </w:t>
      </w:r>
      <w:r>
        <w:rPr>
          <w:rFonts w:ascii="Meiryo" w:eastAsia="Meiryo" w:hAnsi="Meiryo" w:cs="Meiryo"/>
          <w:color w:val="221F1F"/>
          <w:sz w:val="22"/>
          <w:szCs w:val="22"/>
        </w:rPr>
        <w:t xml:space="preserve">confounds, </w:t>
      </w:r>
      <w:ins w:id="75" w:author="0" w:date="2015-11-12T10:02:00Z">
        <w:r>
          <w:rPr>
            <w:rFonts w:ascii="Meiryo" w:eastAsia="Meiryo" w:hAnsi="Meiryo" w:cs="Meiryo"/>
            <w:color w:val="221F1F"/>
            <w:sz w:val="22"/>
            <w:szCs w:val="22"/>
          </w:rPr>
          <w:t>the source of variance is ambiguous,</w:t>
        </w:r>
      </w:ins>
      <w:del w:id="76" w:author="0" w:date="2015-11-12T10:02:00Z">
        <w:r>
          <w:rPr>
            <w:rFonts w:ascii="Meiryo" w:eastAsia="Meiryo" w:hAnsi="Meiryo" w:cs="Meiryo"/>
            <w:color w:val="221F1F"/>
            <w:w w:val="88"/>
            <w:sz w:val="22"/>
            <w:szCs w:val="22"/>
          </w:rPr>
          <w:delText>r</w:delText>
        </w:r>
      </w:del>
      <w:del w:id="77" w:author="0" w:date="2015-11-12T10:03:00Z">
        <w:r>
          <w:rPr>
            <w:rFonts w:ascii="Meiryo" w:eastAsia="Meiryo" w:hAnsi="Meiryo" w:cs="Meiryo"/>
            <w:color w:val="221F1F"/>
            <w:w w:val="88"/>
            <w:sz w:val="22"/>
            <w:szCs w:val="22"/>
          </w:rPr>
          <w:delText>esults</w:delText>
        </w:r>
        <w:r>
          <w:rPr>
            <w:rFonts w:ascii="Meiryo" w:eastAsia="Meiryo" w:hAnsi="Meiryo" w:cs="Meiryo"/>
            <w:color w:val="221F1F"/>
            <w:spacing w:val="-1"/>
            <w:w w:val="88"/>
            <w:sz w:val="22"/>
            <w:szCs w:val="22"/>
          </w:rPr>
          <w:delText xml:space="preserve"> </w:delText>
        </w:r>
        <w:r>
          <w:rPr>
            <w:rFonts w:ascii="Meiryo" w:eastAsia="Meiryo" w:hAnsi="Meiryo" w:cs="Meiryo"/>
            <w:color w:val="221F1F"/>
            <w:w w:val="88"/>
            <w:sz w:val="22"/>
            <w:szCs w:val="22"/>
          </w:rPr>
          <w:delText>are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uni</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terpretable</w:delText>
        </w:r>
      </w:del>
      <w:r>
        <w:rPr>
          <w:rFonts w:ascii="Meiryo" w:eastAsia="Meiryo" w:hAnsi="Meiryo" w:cs="Meiryo"/>
          <w:color w:val="221F1F"/>
          <w:spacing w:val="36"/>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9"/>
          <w:w w:val="88"/>
          <w:sz w:val="22"/>
          <w:szCs w:val="22"/>
        </w:rPr>
        <w:t xml:space="preserve"> </w:t>
      </w:r>
      <w:ins w:id="78" w:author="0" w:date="2015-11-12T10:03:00Z">
        <w:r>
          <w:rPr>
            <w:rFonts w:ascii="Meiryo" w:eastAsia="Meiryo" w:hAnsi="Meiryo" w:cs="Meiryo"/>
            <w:color w:val="221F1F"/>
            <w:spacing w:val="9"/>
            <w:w w:val="88"/>
            <w:sz w:val="22"/>
            <w:szCs w:val="22"/>
          </w:rPr>
          <w:t xml:space="preserve">researchers that attribute the source to specific between- or within-family sources </w:t>
        </w:r>
      </w:ins>
      <w:r>
        <w:rPr>
          <w:rFonts w:ascii="Meiryo" w:eastAsia="Meiryo" w:hAnsi="Meiryo" w:cs="Meiryo"/>
          <w:color w:val="221F1F"/>
          <w:w w:val="88"/>
          <w:sz w:val="22"/>
          <w:szCs w:val="22"/>
        </w:rPr>
        <w:t>risk</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misattributions</w:t>
      </w:r>
      <w:r>
        <w:rPr>
          <w:rFonts w:ascii="Meiryo" w:eastAsia="Meiryo" w:hAnsi="Meiryo" w:cs="Meiryo"/>
          <w:color w:val="221F1F"/>
          <w:spacing w:val="55"/>
          <w:w w:val="88"/>
          <w:sz w:val="22"/>
          <w:szCs w:val="22"/>
        </w:rPr>
        <w:t xml:space="preserve"> </w:t>
      </w:r>
      <w:r>
        <w:rPr>
          <w:rFonts w:ascii="Meiryo" w:eastAsia="Meiryo" w:hAnsi="Meiryo" w:cs="Meiryo"/>
          <w:color w:val="221F1F"/>
          <w:w w:val="88"/>
          <w:sz w:val="22"/>
          <w:szCs w:val="22"/>
        </w:rPr>
        <w:t>of</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causali</w:t>
      </w:r>
      <w:r>
        <w:rPr>
          <w:rFonts w:ascii="Meiryo" w:eastAsia="Meiryo" w:hAnsi="Meiryo" w:cs="Meiryo"/>
          <w:color w:val="221F1F"/>
          <w:spacing w:val="-4"/>
          <w:w w:val="88"/>
          <w:sz w:val="22"/>
          <w:szCs w:val="22"/>
        </w:rPr>
        <w:t>t</w:t>
      </w:r>
      <w:r>
        <w:rPr>
          <w:rFonts w:ascii="Meiryo" w:eastAsia="Meiryo" w:hAnsi="Meiryo" w:cs="Meiryo"/>
          <w:color w:val="221F1F"/>
          <w:w w:val="88"/>
          <w:sz w:val="22"/>
          <w:szCs w:val="22"/>
        </w:rPr>
        <w:t>y</w:t>
      </w:r>
      <w:r>
        <w:rPr>
          <w:rFonts w:ascii="Meiryo" w:eastAsia="Meiryo" w:hAnsi="Meiryo" w:cs="Meiryo"/>
          <w:color w:val="221F1F"/>
          <w:spacing w:val="35"/>
          <w:w w:val="88"/>
          <w:sz w:val="22"/>
          <w:szCs w:val="22"/>
        </w:rPr>
        <w:t xml:space="preserve"> </w:t>
      </w:r>
      <w:r>
        <w:rPr>
          <w:rFonts w:ascii="Meiryo" w:eastAsia="Meiryo" w:hAnsi="Meiryo" w:cs="Meiryo"/>
          <w:color w:val="221F1F"/>
          <w:w w:val="88"/>
          <w:sz w:val="22"/>
          <w:szCs w:val="22"/>
        </w:rPr>
        <w:t>(R</w:t>
      </w:r>
      <w:r>
        <w:rPr>
          <w:rFonts w:ascii="Meiryo" w:eastAsia="Meiryo" w:hAnsi="Meiryo" w:cs="Meiryo"/>
          <w:color w:val="221F1F"/>
          <w:spacing w:val="-5"/>
          <w:w w:val="88"/>
          <w:sz w:val="22"/>
          <w:szCs w:val="22"/>
        </w:rPr>
        <w:t>ow</w:t>
      </w:r>
      <w:r>
        <w:rPr>
          <w:rFonts w:ascii="Meiryo" w:eastAsia="Meiryo" w:hAnsi="Meiryo" w:cs="Meiryo"/>
          <w:color w:val="221F1F"/>
          <w:w w:val="88"/>
          <w:sz w:val="22"/>
          <w:szCs w:val="22"/>
        </w:rPr>
        <w:t>e</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7"/>
          <w:sz w:val="22"/>
          <w:szCs w:val="22"/>
        </w:rPr>
        <w:t xml:space="preserve"> </w:t>
      </w:r>
      <w:r>
        <w:rPr>
          <w:rFonts w:ascii="Meiryo" w:eastAsia="Meiryo" w:hAnsi="Meiryo" w:cs="Meiryo"/>
          <w:color w:val="221F1F"/>
          <w:w w:val="86"/>
          <w:sz w:val="22"/>
          <w:szCs w:val="22"/>
        </w:rPr>
        <w:t>R</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dgers,</w:t>
      </w:r>
      <w:del w:id="79" w:author="0" w:date="2015-11-10T14:09:00Z">
        <w:r>
          <w:rPr>
            <w:rFonts w:ascii="Meiryo" w:eastAsia="Meiryo" w:hAnsi="Meiryo" w:cs="Meiryo"/>
            <w:color w:val="221F1F"/>
            <w:spacing w:val="17"/>
            <w:w w:val="86"/>
            <w:sz w:val="22"/>
            <w:szCs w:val="22"/>
          </w:rPr>
          <w:delText xml:space="preserve"> </w:delText>
        </w:r>
      </w:del>
      <w:ins w:id="80" w:author="0" w:date="2015-11-10T14:09:00Z">
        <w:r>
          <w:rPr>
            <w:rFonts w:ascii="Meiryo" w:eastAsia="Meiryo" w:hAnsi="Meiryo" w:cs="Meiryo"/>
            <w:color w:val="221F1F"/>
            <w:spacing w:val="17"/>
            <w:w w:val="86"/>
            <w:sz w:val="22"/>
            <w:szCs w:val="22"/>
          </w:rPr>
          <w:t xml:space="preserve"> </w:t>
        </w:r>
      </w:ins>
      <w:r>
        <w:rPr>
          <w:rFonts w:ascii="Meiryo" w:eastAsia="Meiryo" w:hAnsi="Meiryo" w:cs="Meiryo"/>
          <w:color w:val="221F1F"/>
          <w:w w:val="86"/>
          <w:sz w:val="22"/>
          <w:szCs w:val="22"/>
        </w:rPr>
        <w:t>1997;</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spacing w:val="-5"/>
          <w:w w:val="87"/>
          <w:position w:val="3"/>
          <w:sz w:val="22"/>
          <w:szCs w:val="22"/>
        </w:rPr>
        <w:t>R</w:t>
      </w:r>
      <w:r>
        <w:rPr>
          <w:rFonts w:ascii="Meiryo" w:eastAsia="Meiryo" w:hAnsi="Meiryo" w:cs="Meiryo"/>
          <w:color w:val="221F1F"/>
          <w:w w:val="87"/>
          <w:position w:val="3"/>
          <w:sz w:val="22"/>
          <w:szCs w:val="22"/>
        </w:rPr>
        <w:t>utter,</w:t>
      </w:r>
      <w:r>
        <w:rPr>
          <w:rFonts w:ascii="Meiryo" w:eastAsia="Meiryo" w:hAnsi="Meiryo" w:cs="Meiryo"/>
          <w:color w:val="221F1F"/>
          <w:spacing w:val="57"/>
          <w:w w:val="87"/>
          <w:position w:val="3"/>
          <w:sz w:val="22"/>
          <w:szCs w:val="22"/>
        </w:rPr>
        <w:t xml:space="preserve"> </w:t>
      </w:r>
      <w:r>
        <w:rPr>
          <w:rFonts w:ascii="Meiryo" w:eastAsia="Meiryo" w:hAnsi="Meiryo" w:cs="Meiryo"/>
          <w:color w:val="221F1F"/>
          <w:w w:val="87"/>
          <w:position w:val="3"/>
          <w:sz w:val="22"/>
          <w:szCs w:val="22"/>
        </w:rPr>
        <w:t>2007).</w:t>
      </w:r>
      <w:r>
        <w:rPr>
          <w:rFonts w:ascii="Meiryo" w:eastAsia="Meiryo" w:hAnsi="Meiryo" w:cs="Meiryo"/>
          <w:color w:val="221F1F"/>
          <w:spacing w:val="-9"/>
          <w:w w:val="87"/>
          <w:position w:val="3"/>
          <w:sz w:val="22"/>
          <w:szCs w:val="22"/>
        </w:rPr>
        <w:t xml:space="preserve"> </w:t>
      </w:r>
      <w:r>
        <w:rPr>
          <w:rFonts w:ascii="Meiryo" w:eastAsia="Meiryo" w:hAnsi="Meiryo" w:cs="Meiryo"/>
          <w:color w:val="221F1F"/>
          <w:w w:val="87"/>
          <w:position w:val="3"/>
          <w:sz w:val="22"/>
          <w:szCs w:val="22"/>
        </w:rPr>
        <w:t>Indeed,</w:t>
      </w:r>
      <w:r>
        <w:rPr>
          <w:rFonts w:ascii="Meiryo" w:eastAsia="Meiryo" w:hAnsi="Meiryo" w:cs="Meiryo"/>
          <w:color w:val="221F1F"/>
          <w:spacing w:val="-8"/>
          <w:w w:val="87"/>
          <w:position w:val="3"/>
          <w:sz w:val="22"/>
          <w:szCs w:val="22"/>
        </w:rPr>
        <w:t xml:space="preserve"> </w:t>
      </w:r>
      <w:r>
        <w:rPr>
          <w:rFonts w:ascii="Meiryo" w:eastAsia="Meiryo" w:hAnsi="Meiryo" w:cs="Meiryo"/>
          <w:color w:val="221F1F"/>
          <w:spacing w:val="5"/>
          <w:w w:val="87"/>
          <w:position w:val="3"/>
          <w:sz w:val="22"/>
          <w:szCs w:val="22"/>
        </w:rPr>
        <w:t>b</w:t>
      </w:r>
      <w:r>
        <w:rPr>
          <w:rFonts w:ascii="Meiryo" w:eastAsia="Meiryo" w:hAnsi="Meiryo" w:cs="Meiryo"/>
          <w:color w:val="221F1F"/>
          <w:w w:val="87"/>
          <w:position w:val="3"/>
          <w:sz w:val="22"/>
          <w:szCs w:val="22"/>
        </w:rPr>
        <w:t>oth</w:t>
      </w:r>
      <w:r>
        <w:rPr>
          <w:rFonts w:ascii="Meiryo" w:eastAsia="Meiryo" w:hAnsi="Meiryo" w:cs="Meiryo"/>
          <w:color w:val="221F1F"/>
          <w:spacing w:val="25"/>
          <w:w w:val="87"/>
          <w:position w:val="3"/>
          <w:sz w:val="22"/>
          <w:szCs w:val="22"/>
        </w:rPr>
        <w:t xml:space="preserve"> </w:t>
      </w:r>
      <w:r>
        <w:rPr>
          <w:rFonts w:ascii="Meiryo" w:eastAsia="Meiryo" w:hAnsi="Meiryo" w:cs="Meiryo"/>
          <w:color w:val="221F1F"/>
          <w:w w:val="87"/>
          <w:position w:val="3"/>
          <w:sz w:val="22"/>
          <w:szCs w:val="22"/>
        </w:rPr>
        <w:t>i</w:t>
      </w:r>
      <w:r>
        <w:rPr>
          <w:rFonts w:ascii="Meiryo" w:eastAsia="Meiryo" w:hAnsi="Meiryo" w:cs="Meiryo"/>
          <w:color w:val="221F1F"/>
          <w:spacing w:val="-5"/>
          <w:w w:val="87"/>
          <w:position w:val="3"/>
          <w:sz w:val="22"/>
          <w:szCs w:val="22"/>
        </w:rPr>
        <w:t>n</w:t>
      </w:r>
      <w:r>
        <w:rPr>
          <w:rFonts w:ascii="Meiryo" w:eastAsia="Meiryo" w:hAnsi="Meiryo" w:cs="Meiryo"/>
          <w:color w:val="221F1F"/>
          <w:w w:val="87"/>
          <w:position w:val="3"/>
          <w:sz w:val="22"/>
          <w:szCs w:val="22"/>
        </w:rPr>
        <w:t>telligence</w:t>
      </w:r>
      <w:r>
        <w:rPr>
          <w:rFonts w:ascii="Meiryo" w:eastAsia="Meiryo" w:hAnsi="Meiryo" w:cs="Meiryo"/>
          <w:color w:val="221F1F"/>
          <w:spacing w:val="33"/>
          <w:w w:val="87"/>
          <w:position w:val="3"/>
          <w:sz w:val="22"/>
          <w:szCs w:val="22"/>
        </w:rPr>
        <w:t xml:space="preserve"> </w:t>
      </w:r>
      <w:r>
        <w:rPr>
          <w:rFonts w:ascii="Meiryo" w:eastAsia="Meiryo" w:hAnsi="Meiryo" w:cs="Meiryo"/>
          <w:color w:val="221F1F"/>
          <w:w w:val="87"/>
          <w:position w:val="3"/>
          <w:sz w:val="22"/>
          <w:szCs w:val="22"/>
        </w:rPr>
        <w:t>and</w:t>
      </w:r>
      <w:r>
        <w:rPr>
          <w:rFonts w:ascii="Meiryo" w:eastAsia="Meiryo" w:hAnsi="Meiryo" w:cs="Meiryo"/>
          <w:color w:val="221F1F"/>
          <w:spacing w:val="17"/>
          <w:w w:val="87"/>
          <w:position w:val="3"/>
          <w:sz w:val="22"/>
          <w:szCs w:val="22"/>
        </w:rPr>
        <w:t xml:space="preserve"> </w:t>
      </w:r>
      <w:r>
        <w:rPr>
          <w:rFonts w:ascii="Meiryo" w:eastAsia="Meiryo" w:hAnsi="Meiryo" w:cs="Meiryo"/>
          <w:color w:val="221F1F"/>
          <w:position w:val="3"/>
          <w:sz w:val="22"/>
          <w:szCs w:val="22"/>
        </w:rPr>
        <w:t>AFI</w:t>
      </w:r>
      <w:r>
        <w:rPr>
          <w:rFonts w:ascii="Meiryo" w:eastAsia="Meiryo" w:hAnsi="Meiryo" w:cs="Meiryo"/>
          <w:color w:val="221F1F"/>
          <w:spacing w:val="21"/>
          <w:position w:val="3"/>
          <w:sz w:val="22"/>
          <w:szCs w:val="22"/>
        </w:rPr>
        <w:t xml:space="preserve"> </w:t>
      </w:r>
      <w:r>
        <w:rPr>
          <w:rFonts w:ascii="Meiryo" w:eastAsia="Meiryo" w:hAnsi="Meiryo" w:cs="Meiryo"/>
          <w:color w:val="221F1F"/>
          <w:w w:val="88"/>
          <w:position w:val="3"/>
          <w:sz w:val="22"/>
          <w:szCs w:val="22"/>
        </w:rPr>
        <w:t>are</w:t>
      </w:r>
      <w:r>
        <w:rPr>
          <w:rFonts w:ascii="Meiryo" w:eastAsia="Meiryo" w:hAnsi="Meiryo" w:cs="Meiryo"/>
          <w:color w:val="221F1F"/>
          <w:spacing w:val="-6"/>
          <w:w w:val="88"/>
          <w:position w:val="3"/>
          <w:sz w:val="22"/>
          <w:szCs w:val="22"/>
        </w:rPr>
        <w:t xml:space="preserve"> </w:t>
      </w:r>
      <w:del w:id="81" w:author="0" w:date="2015-11-12T10:04:00Z">
        <w:r>
          <w:rPr>
            <w:rFonts w:ascii="Meiryo" w:eastAsia="Meiryo" w:hAnsi="Meiryo" w:cs="Meiryo"/>
            <w:color w:val="221F1F"/>
            <w:w w:val="88"/>
            <w:position w:val="3"/>
            <w:sz w:val="22"/>
            <w:szCs w:val="22"/>
          </w:rPr>
          <w:delText>highly</w:delText>
        </w:r>
        <w:r>
          <w:rPr>
            <w:rFonts w:ascii="Meiryo" w:eastAsia="Meiryo" w:hAnsi="Meiryo" w:cs="Meiryo"/>
            <w:color w:val="221F1F"/>
            <w:spacing w:val="34"/>
            <w:w w:val="88"/>
            <w:position w:val="3"/>
            <w:sz w:val="22"/>
            <w:szCs w:val="22"/>
          </w:rPr>
          <w:delText xml:space="preserve"> </w:delText>
        </w:r>
      </w:del>
      <w:r>
        <w:rPr>
          <w:rFonts w:ascii="Meiryo" w:eastAsia="Meiryo" w:hAnsi="Meiryo" w:cs="Meiryo"/>
          <w:color w:val="221F1F"/>
          <w:w w:val="88"/>
          <w:position w:val="3"/>
          <w:sz w:val="22"/>
          <w:szCs w:val="22"/>
        </w:rPr>
        <w:t>heritable</w:t>
      </w:r>
      <w:r>
        <w:rPr>
          <w:rFonts w:ascii="Meiryo" w:eastAsia="Meiryo" w:hAnsi="Meiryo" w:cs="Meiryo"/>
          <w:color w:val="221F1F"/>
          <w:spacing w:val="28"/>
          <w:w w:val="88"/>
          <w:position w:val="3"/>
          <w:sz w:val="22"/>
          <w:szCs w:val="22"/>
        </w:rPr>
        <w:t xml:space="preserve"> </w:t>
      </w:r>
      <w:r>
        <w:rPr>
          <w:rFonts w:ascii="Meiryo" w:eastAsia="Meiryo" w:hAnsi="Meiryo" w:cs="Meiryo"/>
          <w:color w:val="221F1F"/>
          <w:w w:val="88"/>
          <w:position w:val="3"/>
          <w:sz w:val="22"/>
          <w:szCs w:val="22"/>
        </w:rPr>
        <w:t>and</w:t>
      </w:r>
      <w:r>
        <w:rPr>
          <w:rFonts w:ascii="Meiryo" w:eastAsia="Meiryo" w:hAnsi="Meiryo" w:cs="Meiryo"/>
          <w:color w:val="221F1F"/>
          <w:spacing w:val="12"/>
          <w:w w:val="88"/>
          <w:position w:val="3"/>
          <w:sz w:val="22"/>
          <w:szCs w:val="22"/>
        </w:rPr>
        <w:t xml:space="preserve"> </w:t>
      </w:r>
      <w:r>
        <w:rPr>
          <w:rFonts w:ascii="Meiryo" w:eastAsia="Meiryo" w:hAnsi="Meiryo" w:cs="Meiryo"/>
          <w:color w:val="221F1F"/>
          <w:w w:val="88"/>
          <w:position w:val="3"/>
          <w:sz w:val="22"/>
          <w:szCs w:val="22"/>
        </w:rPr>
        <w:t>h</w:t>
      </w:r>
      <w:r>
        <w:rPr>
          <w:rFonts w:ascii="Meiryo" w:eastAsia="Meiryo" w:hAnsi="Meiryo" w:cs="Meiryo"/>
          <w:color w:val="221F1F"/>
          <w:spacing w:val="-5"/>
          <w:w w:val="88"/>
          <w:position w:val="3"/>
          <w:sz w:val="22"/>
          <w:szCs w:val="22"/>
        </w:rPr>
        <w:t>av</w:t>
      </w:r>
      <w:r>
        <w:rPr>
          <w:rFonts w:ascii="Meiryo" w:eastAsia="Meiryo" w:hAnsi="Meiryo" w:cs="Meiryo"/>
          <w:color w:val="221F1F"/>
          <w:w w:val="88"/>
          <w:position w:val="3"/>
          <w:sz w:val="22"/>
          <w:szCs w:val="22"/>
        </w:rPr>
        <w:t>e</w:t>
      </w:r>
      <w:r>
        <w:rPr>
          <w:rFonts w:ascii="Meiryo" w:eastAsia="Meiryo" w:hAnsi="Meiryo" w:cs="Meiryo"/>
          <w:color w:val="221F1F"/>
          <w:spacing w:val="-1"/>
          <w:w w:val="88"/>
          <w:position w:val="3"/>
          <w:sz w:val="22"/>
          <w:szCs w:val="22"/>
        </w:rPr>
        <w:t xml:space="preserve"> </w:t>
      </w:r>
      <w:r>
        <w:rPr>
          <w:rFonts w:ascii="Meiryo" w:eastAsia="Meiryo" w:hAnsi="Meiryo" w:cs="Meiryo"/>
          <w:color w:val="221F1F"/>
          <w:position w:val="3"/>
          <w:sz w:val="22"/>
          <w:szCs w:val="22"/>
        </w:rPr>
        <w:t>sizable</w:t>
      </w:r>
    </w:p>
    <w:p>
      <w:pPr>
        <w:spacing w:before="23" w:line="252" w:lineRule="auto"/>
        <w:ind w:left="155" w:right="355"/>
        <w:rPr>
          <w:rFonts w:ascii="Meiryo" w:eastAsia="Meiryo" w:hAnsi="Meiryo" w:cs="Meiryo"/>
          <w:sz w:val="22"/>
          <w:szCs w:val="22"/>
        </w:rPr>
      </w:pPr>
      <w:r>
        <w:rPr>
          <w:rFonts w:ascii="Meiryo" w:eastAsia="Meiryo" w:hAnsi="Meiryo" w:cs="Meiryo"/>
          <w:color w:val="221F1F"/>
          <w:w w:val="87"/>
          <w:sz w:val="22"/>
          <w:szCs w:val="22"/>
        </w:rPr>
        <w:t>shared</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vironme</w:t>
      </w:r>
      <w:r>
        <w:rPr>
          <w:rFonts w:ascii="Meiryo" w:eastAsia="Meiryo" w:hAnsi="Meiryo" w:cs="Meiryo"/>
          <w:color w:val="221F1F"/>
          <w:spacing w:val="-4"/>
          <w:w w:val="87"/>
          <w:sz w:val="22"/>
          <w:szCs w:val="22"/>
        </w:rPr>
        <w:t>n</w:t>
      </w:r>
      <w:r>
        <w:rPr>
          <w:rFonts w:ascii="Meiryo" w:eastAsia="Meiryo" w:hAnsi="Meiryo" w:cs="Meiryo"/>
          <w:color w:val="221F1F"/>
          <w:w w:val="87"/>
          <w:sz w:val="22"/>
          <w:szCs w:val="22"/>
        </w:rPr>
        <w:t>tal</w:t>
      </w:r>
      <w:r>
        <w:rPr>
          <w:rFonts w:ascii="Meiryo" w:eastAsia="Meiryo" w:hAnsi="Meiryo" w:cs="Meiryo"/>
          <w:color w:val="221F1F"/>
          <w:spacing w:val="31"/>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ariances</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(Harden</w:t>
      </w:r>
      <w:r>
        <w:rPr>
          <w:rFonts w:ascii="Meiryo" w:eastAsia="Meiryo" w:hAnsi="Meiryo" w:cs="Meiryo"/>
          <w:color w:val="221F1F"/>
          <w:spacing w:val="36"/>
          <w:w w:val="87"/>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2"/>
          <w:sz w:val="22"/>
          <w:szCs w:val="22"/>
        </w:rPr>
        <w:t xml:space="preserve">Mendle, </w:t>
      </w:r>
      <w:r>
        <w:rPr>
          <w:rFonts w:ascii="Meiryo" w:eastAsia="Meiryo" w:hAnsi="Meiryo" w:cs="Meiryo"/>
          <w:color w:val="221F1F"/>
          <w:spacing w:val="27"/>
          <w:w w:val="82"/>
          <w:sz w:val="22"/>
          <w:szCs w:val="22"/>
        </w:rPr>
        <w:t xml:space="preserve"> </w:t>
      </w:r>
      <w:r>
        <w:rPr>
          <w:rFonts w:ascii="Meiryo" w:eastAsia="Meiryo" w:hAnsi="Meiryo" w:cs="Meiryo"/>
          <w:color w:val="221F1F"/>
          <w:w w:val="82"/>
          <w:sz w:val="22"/>
          <w:szCs w:val="22"/>
        </w:rPr>
        <w:t>2011;</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Harden, </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2014;</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95"/>
          <w:sz w:val="22"/>
          <w:szCs w:val="22"/>
        </w:rPr>
        <w:t>Plomin</w:t>
      </w:r>
      <w:proofErr w:type="spellEnd"/>
      <w:r>
        <w:rPr>
          <w:rFonts w:ascii="Meiryo" w:eastAsia="Meiryo" w:hAnsi="Meiryo" w:cs="Meiryo"/>
          <w:color w:val="221F1F"/>
          <w:spacing w:val="3"/>
          <w:w w:val="95"/>
          <w:sz w:val="22"/>
          <w:szCs w:val="22"/>
        </w:rPr>
        <w:t xml:space="preserve"> </w:t>
      </w:r>
      <w:r>
        <w:rPr>
          <w:rFonts w:ascii="Meiryo" w:eastAsia="Meiryo" w:hAnsi="Meiryo" w:cs="Meiryo"/>
          <w:color w:val="221F1F"/>
          <w:w w:val="107"/>
          <w:sz w:val="22"/>
          <w:szCs w:val="22"/>
        </w:rPr>
        <w:t xml:space="preserve">&amp; </w:t>
      </w:r>
      <w:proofErr w:type="spellStart"/>
      <w:r>
        <w:rPr>
          <w:rFonts w:ascii="Meiryo" w:eastAsia="Meiryo" w:hAnsi="Meiryo" w:cs="Meiryo"/>
          <w:color w:val="221F1F"/>
          <w:w w:val="85"/>
          <w:sz w:val="22"/>
          <w:szCs w:val="22"/>
        </w:rPr>
        <w:t>Spinath</w:t>
      </w:r>
      <w:proofErr w:type="spellEnd"/>
      <w:r>
        <w:rPr>
          <w:rFonts w:ascii="Meiryo" w:eastAsia="Meiryo" w:hAnsi="Meiryo" w:cs="Meiryo"/>
          <w:color w:val="221F1F"/>
          <w:w w:val="85"/>
          <w:sz w:val="22"/>
          <w:szCs w:val="22"/>
        </w:rPr>
        <w:t>,</w:t>
      </w:r>
      <w:r>
        <w:rPr>
          <w:rFonts w:ascii="Meiryo" w:eastAsia="Meiryo" w:hAnsi="Meiryo" w:cs="Meiryo"/>
          <w:color w:val="221F1F"/>
          <w:spacing w:val="55"/>
          <w:w w:val="85"/>
          <w:sz w:val="22"/>
          <w:szCs w:val="22"/>
        </w:rPr>
        <w:t xml:space="preserve"> </w:t>
      </w:r>
      <w:r>
        <w:rPr>
          <w:rFonts w:ascii="Meiryo" w:eastAsia="Meiryo" w:hAnsi="Meiryo" w:cs="Meiryo"/>
          <w:color w:val="221F1F"/>
          <w:w w:val="85"/>
          <w:sz w:val="22"/>
          <w:szCs w:val="22"/>
        </w:rPr>
        <w:t>2004</w:t>
      </w:r>
      <w:ins w:id="82" w:author="0" w:date="2015-11-12T10:05:00Z">
        <w:r>
          <w:rPr>
            <w:rFonts w:ascii="Meiryo" w:eastAsia="Meiryo" w:hAnsi="Meiryo" w:cs="Meiryo"/>
            <w:color w:val="221F1F"/>
            <w:w w:val="85"/>
            <w:sz w:val="22"/>
            <w:szCs w:val="22"/>
          </w:rPr>
          <w:t>;  Rodgers, Rowe, &amp; Buster, 1999;  Rodgers, Rowe, &amp; May, 1994</w:t>
        </w:r>
      </w:ins>
      <w:r>
        <w:rPr>
          <w:rFonts w:ascii="Meiryo" w:eastAsia="Meiryo" w:hAnsi="Meiryo" w:cs="Meiryo"/>
          <w:color w:val="221F1F"/>
          <w:w w:val="85"/>
          <w:sz w:val="22"/>
          <w:szCs w:val="22"/>
        </w:rPr>
        <w:t>).</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T</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us,</w:t>
      </w:r>
      <w:r>
        <w:rPr>
          <w:rFonts w:ascii="Meiryo" w:eastAsia="Meiryo" w:hAnsi="Meiryo" w:cs="Meiryo"/>
          <w:color w:val="221F1F"/>
          <w:spacing w:val="50"/>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need</w:t>
      </w:r>
      <w:r>
        <w:rPr>
          <w:rFonts w:ascii="Meiryo" w:eastAsia="Meiryo" w:hAnsi="Meiryo" w:cs="Meiryo"/>
          <w:color w:val="221F1F"/>
          <w:spacing w:val="5"/>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9"/>
          <w:sz w:val="22"/>
          <w:szCs w:val="22"/>
        </w:rPr>
        <w:t xml:space="preserve">critically </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e</w:t>
      </w:r>
      <w:r>
        <w:rPr>
          <w:rFonts w:ascii="Meiryo" w:eastAsia="Meiryo" w:hAnsi="Meiryo" w:cs="Meiryo"/>
          <w:color w:val="221F1F"/>
          <w:spacing w:val="-11"/>
          <w:w w:val="89"/>
          <w:sz w:val="22"/>
          <w:szCs w:val="22"/>
        </w:rPr>
        <w:t>v</w:t>
      </w:r>
      <w:r>
        <w:rPr>
          <w:rFonts w:ascii="Meiryo" w:eastAsia="Meiryo" w:hAnsi="Meiryo" w:cs="Meiryo"/>
          <w:color w:val="221F1F"/>
          <w:w w:val="89"/>
          <w:sz w:val="22"/>
          <w:szCs w:val="22"/>
        </w:rPr>
        <w:t>aluate</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whether</w:t>
      </w:r>
      <w:r>
        <w:rPr>
          <w:rFonts w:ascii="Meiryo" w:eastAsia="Meiryo" w:hAnsi="Meiryo" w:cs="Meiryo"/>
          <w:color w:val="221F1F"/>
          <w:spacing w:val="-9"/>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9"/>
          <w:w w:val="89"/>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4"/>
          <w:sz w:val="22"/>
          <w:szCs w:val="22"/>
        </w:rPr>
        <w:t>cause</w:t>
      </w:r>
      <w:r>
        <w:rPr>
          <w:rFonts w:ascii="Meiryo" w:eastAsia="Meiryo" w:hAnsi="Meiryo" w:cs="Meiryo"/>
          <w:color w:val="221F1F"/>
          <w:spacing w:val="11"/>
          <w:w w:val="84"/>
          <w:sz w:val="22"/>
          <w:szCs w:val="22"/>
        </w:rPr>
        <w:t xml:space="preserve"> </w:t>
      </w:r>
      <w:r>
        <w:rPr>
          <w:rFonts w:ascii="Meiryo" w:eastAsia="Meiryo" w:hAnsi="Meiryo" w:cs="Meiryo"/>
          <w:color w:val="221F1F"/>
          <w:sz w:val="22"/>
          <w:szCs w:val="22"/>
        </w:rPr>
        <w:t>of 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7"/>
          <w:sz w:val="22"/>
          <w:szCs w:val="22"/>
        </w:rPr>
        <w:t xml:space="preserve"> </w:t>
      </w:r>
      <w:r>
        <w:rPr>
          <w:rFonts w:ascii="Meiryo" w:eastAsia="Meiryo" w:hAnsi="Meiryo" w:cs="Meiryo"/>
          <w:color w:val="221F1F"/>
          <w:w w:val="87"/>
          <w:sz w:val="22"/>
          <w:szCs w:val="22"/>
        </w:rPr>
        <w:t>merely</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theoretically</w:t>
      </w:r>
      <w:r>
        <w:rPr>
          <w:rFonts w:ascii="Meiryo" w:eastAsia="Meiryo" w:hAnsi="Meiryo" w:cs="Meiryo"/>
          <w:color w:val="221F1F"/>
          <w:spacing w:val="7"/>
          <w:w w:val="91"/>
          <w:sz w:val="22"/>
          <w:szCs w:val="22"/>
        </w:rPr>
        <w:t xml:space="preserve"> </w:t>
      </w:r>
      <w:r>
        <w:rPr>
          <w:rFonts w:ascii="Meiryo" w:eastAsia="Meiryo" w:hAnsi="Meiryo" w:cs="Meiryo"/>
          <w:color w:val="221F1F"/>
          <w:w w:val="91"/>
          <w:sz w:val="22"/>
          <w:szCs w:val="22"/>
        </w:rPr>
        <w:t>attracti</w:t>
      </w:r>
      <w:r>
        <w:rPr>
          <w:rFonts w:ascii="Meiryo" w:eastAsia="Meiryo" w:hAnsi="Meiryo" w:cs="Meiryo"/>
          <w:color w:val="221F1F"/>
          <w:spacing w:val="-4"/>
          <w:w w:val="91"/>
          <w:sz w:val="22"/>
          <w:szCs w:val="22"/>
        </w:rPr>
        <w:t>v</w:t>
      </w:r>
      <w:r>
        <w:rPr>
          <w:rFonts w:ascii="Meiryo" w:eastAsia="Meiryo" w:hAnsi="Meiryo" w:cs="Meiryo"/>
          <w:color w:val="221F1F"/>
          <w:w w:val="91"/>
          <w:sz w:val="22"/>
          <w:szCs w:val="22"/>
        </w:rPr>
        <w:t>e</w:t>
      </w:r>
      <w:r>
        <w:rPr>
          <w:rFonts w:ascii="Meiryo" w:eastAsia="Meiryo" w:hAnsi="Meiryo" w:cs="Meiryo"/>
          <w:color w:val="221F1F"/>
          <w:spacing w:val="14"/>
          <w:w w:val="91"/>
          <w:sz w:val="22"/>
          <w:szCs w:val="22"/>
        </w:rPr>
        <w:t xml:space="preserve"> </w:t>
      </w:r>
      <w:r>
        <w:rPr>
          <w:rFonts w:ascii="Meiryo" w:eastAsia="Meiryo" w:hAnsi="Meiryo" w:cs="Meiryo"/>
          <w:color w:val="221F1F"/>
          <w:sz w:val="22"/>
          <w:szCs w:val="22"/>
        </w:rPr>
        <w:t>confound.</w:t>
      </w:r>
      <w:ins w:id="83" w:author="0" w:date="2015-11-12T10:06:00Z">
        <w:r>
          <w:rPr>
            <w:rFonts w:ascii="Meiryo" w:eastAsia="Meiryo" w:hAnsi="Meiryo" w:cs="Meiryo"/>
            <w:color w:val="221F1F"/>
            <w:sz w:val="22"/>
            <w:szCs w:val="22"/>
          </w:rPr>
          <w:t xml:space="preserve">  </w:t>
        </w:r>
      </w:ins>
      <w:ins w:id="84" w:author="0" w:date="2015-11-12T10:07:00Z">
        <w:r>
          <w:rPr>
            <w:rFonts w:ascii="Meiryo" w:eastAsia="Meiryo" w:hAnsi="Meiryo" w:cs="Meiryo"/>
            <w:color w:val="221F1F"/>
            <w:sz w:val="22"/>
            <w:szCs w:val="22"/>
          </w:rPr>
          <w:t>To resolve some of these methodological challenges, w</w:t>
        </w:r>
      </w:ins>
      <w:ins w:id="85" w:author="0" w:date="2015-11-12T10:06:00Z">
        <w:r>
          <w:rPr>
            <w:rFonts w:ascii="Meiryo" w:eastAsia="Meiryo" w:hAnsi="Meiryo" w:cs="Meiryo"/>
            <w:color w:val="221F1F"/>
            <w:sz w:val="22"/>
            <w:szCs w:val="22"/>
          </w:rPr>
          <w:t>e use design innovations that emerge from the excellent cross-generational and longitudinal structure of the National Longitudinal Survey of Youth (NLSY;  we use both the original NLSY79 survey and the NLSY-Children survey, described below).</w:t>
        </w:r>
      </w:ins>
    </w:p>
    <w:p>
      <w:pPr>
        <w:spacing w:before="7" w:line="240" w:lineRule="exact"/>
      </w:pPr>
    </w:p>
    <w:p>
      <w:pPr>
        <w:ind w:left="3236" w:right="3236"/>
        <w:jc w:val="center"/>
        <w:rPr>
          <w:rFonts w:ascii="Meiryo" w:eastAsia="Meiryo" w:hAnsi="Meiryo" w:cs="Meiryo"/>
          <w:sz w:val="22"/>
          <w:szCs w:val="22"/>
        </w:rPr>
      </w:pPr>
      <w:r>
        <w:rPr>
          <w:rFonts w:ascii="Meiryo" w:eastAsia="Meiryo" w:hAnsi="Meiryo" w:cs="Meiryo"/>
          <w:b/>
          <w:color w:val="221F1F"/>
          <w:w w:val="94"/>
          <w:sz w:val="22"/>
          <w:szCs w:val="22"/>
        </w:rPr>
        <w:t>Cause</w:t>
      </w:r>
      <w:r>
        <w:rPr>
          <w:rFonts w:ascii="Meiryo" w:eastAsia="Meiryo" w:hAnsi="Meiryo" w:cs="Meiryo"/>
          <w:b/>
          <w:color w:val="221F1F"/>
          <w:spacing w:val="16"/>
          <w:w w:val="94"/>
          <w:sz w:val="22"/>
          <w:szCs w:val="22"/>
        </w:rPr>
        <w:t xml:space="preserve"> </w:t>
      </w:r>
      <w:r>
        <w:rPr>
          <w:rFonts w:ascii="Meiryo" w:eastAsia="Meiryo" w:hAnsi="Meiryo" w:cs="Meiryo"/>
          <w:b/>
          <w:color w:val="221F1F"/>
          <w:sz w:val="22"/>
          <w:szCs w:val="22"/>
        </w:rPr>
        <w:t>or</w:t>
      </w:r>
      <w:r>
        <w:rPr>
          <w:rFonts w:ascii="Meiryo" w:eastAsia="Meiryo" w:hAnsi="Meiryo" w:cs="Meiryo"/>
          <w:b/>
          <w:color w:val="221F1F"/>
          <w:spacing w:val="-5"/>
          <w:sz w:val="22"/>
          <w:szCs w:val="22"/>
        </w:rPr>
        <w:t xml:space="preserve"> </w:t>
      </w:r>
      <w:r>
        <w:rPr>
          <w:rFonts w:ascii="Meiryo" w:eastAsia="Meiryo" w:hAnsi="Meiryo" w:cs="Meiryo"/>
          <w:b/>
          <w:color w:val="221F1F"/>
          <w:w w:val="95"/>
          <w:sz w:val="22"/>
          <w:szCs w:val="22"/>
        </w:rPr>
        <w:t>Confound?</w:t>
      </w:r>
    </w:p>
    <w:p>
      <w:pPr>
        <w:spacing w:before="8" w:line="160" w:lineRule="exact"/>
        <w:rPr>
          <w:sz w:val="16"/>
          <w:szCs w:val="16"/>
        </w:rPr>
      </w:pPr>
    </w:p>
    <w:p>
      <w:pPr>
        <w:spacing w:line="252" w:lineRule="auto"/>
        <w:ind w:left="155" w:right="330" w:firstLine="542"/>
        <w:jc w:val="both"/>
        <w:rPr>
          <w:rFonts w:ascii="Meiryo" w:eastAsia="Meiryo" w:hAnsi="Meiryo" w:cs="Meiryo"/>
          <w:sz w:val="22"/>
          <w:szCs w:val="22"/>
        </w:rPr>
      </w:pPr>
      <w:r>
        <w:rPr>
          <w:rFonts w:ascii="Meiryo" w:eastAsia="Meiryo" w:hAnsi="Meiryo" w:cs="Meiryo"/>
          <w:color w:val="221F1F"/>
          <w:w w:val="87"/>
          <w:sz w:val="22"/>
          <w:szCs w:val="22"/>
        </w:rPr>
        <w:t>There</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1"/>
          <w:w w:val="87"/>
          <w:sz w:val="22"/>
          <w:szCs w:val="22"/>
        </w:rPr>
        <w:t xml:space="preserve"> </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umerous</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theories</w:t>
      </w:r>
      <w:r>
        <w:rPr>
          <w:rFonts w:ascii="Meiryo" w:eastAsia="Meiryo" w:hAnsi="Meiryo" w:cs="Meiryo"/>
          <w:color w:val="221F1F"/>
          <w:spacing w:val="1"/>
          <w:w w:val="87"/>
          <w:sz w:val="22"/>
          <w:szCs w:val="22"/>
        </w:rPr>
        <w:t xml:space="preserve"> </w:t>
      </w:r>
      <w:ins w:id="86" w:author="0" w:date="2015-11-12T10:08:00Z">
        <w:r>
          <w:rPr>
            <w:rFonts w:ascii="Meiryo" w:eastAsia="Meiryo" w:hAnsi="Meiryo" w:cs="Meiryo"/>
            <w:color w:val="221F1F"/>
            <w:spacing w:val="1"/>
            <w:w w:val="87"/>
            <w:sz w:val="22"/>
            <w:szCs w:val="22"/>
          </w:rPr>
          <w:t>that address</w:t>
        </w:r>
      </w:ins>
      <w:del w:id="87" w:author="0" w:date="2015-11-12T10:08:00Z">
        <w:r>
          <w:rPr>
            <w:rFonts w:ascii="Meiryo" w:eastAsia="Meiryo" w:hAnsi="Meiryo" w:cs="Meiryo"/>
            <w:color w:val="221F1F"/>
            <w:w w:val="87"/>
            <w:sz w:val="22"/>
            <w:szCs w:val="22"/>
          </w:rPr>
          <w:delText>on</w:delText>
        </w:r>
      </w:del>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moti</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ations</w:t>
      </w:r>
      <w:r>
        <w:rPr>
          <w:rFonts w:ascii="Meiryo" w:eastAsia="Meiryo" w:hAnsi="Meiryo" w:cs="Meiryo"/>
          <w:color w:val="221F1F"/>
          <w:spacing w:val="51"/>
          <w:w w:val="87"/>
          <w:sz w:val="22"/>
          <w:szCs w:val="22"/>
        </w:rPr>
        <w:t xml:space="preserve"> </w:t>
      </w:r>
      <w:ins w:id="88" w:author="0" w:date="2015-11-12T10:08:00Z">
        <w:r>
          <w:rPr>
            <w:rFonts w:ascii="Meiryo" w:eastAsia="Meiryo" w:hAnsi="Meiryo" w:cs="Meiryo"/>
            <w:color w:val="221F1F"/>
            <w:spacing w:val="51"/>
            <w:w w:val="87"/>
            <w:sz w:val="22"/>
            <w:szCs w:val="22"/>
          </w:rPr>
          <w:t>for</w:t>
        </w:r>
      </w:ins>
      <w:del w:id="89" w:author="0" w:date="2015-11-12T10:08:00Z">
        <w:r>
          <w:rPr>
            <w:rFonts w:ascii="Meiryo" w:eastAsia="Meiryo" w:hAnsi="Meiryo" w:cs="Meiryo"/>
            <w:color w:val="221F1F"/>
            <w:spacing w:val="5"/>
            <w:w w:val="87"/>
            <w:sz w:val="22"/>
            <w:szCs w:val="22"/>
          </w:rPr>
          <w:delText>b</w:delText>
        </w:r>
        <w:r>
          <w:rPr>
            <w:rFonts w:ascii="Meiryo" w:eastAsia="Meiryo" w:hAnsi="Meiryo" w:cs="Meiryo"/>
            <w:color w:val="221F1F"/>
            <w:w w:val="87"/>
            <w:sz w:val="22"/>
            <w:szCs w:val="22"/>
          </w:rPr>
          <w:delText>ehind</w:delText>
        </w:r>
      </w:del>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adolesce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ts</w:t>
      </w:r>
      <w:ins w:id="90" w:author="0" w:date="2015-11-12T10:08:00Z">
        <w:r>
          <w:rPr>
            <w:rFonts w:ascii="Meiryo" w:eastAsia="Meiryo" w:hAnsi="Meiryo" w:cs="Meiryo"/>
            <w:color w:val="221F1F"/>
            <w:w w:val="87"/>
            <w:sz w:val="22"/>
            <w:szCs w:val="22"/>
          </w:rPr>
          <w:t>’</w:t>
        </w:r>
      </w:ins>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 xml:space="preserve">initiation </w:t>
      </w:r>
      <w:r>
        <w:rPr>
          <w:rFonts w:ascii="Meiryo" w:eastAsia="Meiryo" w:hAnsi="Meiryo" w:cs="Meiryo"/>
          <w:color w:val="221F1F"/>
          <w:spacing w:val="18"/>
          <w:w w:val="87"/>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5"/>
          <w:sz w:val="22"/>
          <w:szCs w:val="22"/>
        </w:rPr>
        <w:t>ﬁrst</w:t>
      </w:r>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i</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tercourse</w:t>
      </w:r>
      <w:r>
        <w:rPr>
          <w:rFonts w:ascii="Meiryo" w:eastAsia="Meiryo" w:hAnsi="Meiryo" w:cs="Meiryo"/>
          <w:color w:val="221F1F"/>
          <w:spacing w:val="39"/>
          <w:w w:val="85"/>
          <w:sz w:val="22"/>
          <w:szCs w:val="22"/>
        </w:rPr>
        <w:t xml:space="preserve"> </w:t>
      </w:r>
      <w:r>
        <w:rPr>
          <w:rFonts w:ascii="Meiryo" w:eastAsia="Meiryo" w:hAnsi="Meiryo" w:cs="Meiryo"/>
          <w:color w:val="221F1F"/>
          <w:w w:val="85"/>
          <w:sz w:val="22"/>
          <w:szCs w:val="22"/>
        </w:rPr>
        <w:t>(</w:t>
      </w:r>
      <w:ins w:id="91" w:author="0" w:date="2015-11-12T10:08:00Z">
        <w:r>
          <w:rPr>
            <w:rFonts w:ascii="Meiryo" w:eastAsia="Meiryo" w:hAnsi="Meiryo" w:cs="Meiryo"/>
            <w:color w:val="221F1F"/>
            <w:w w:val="85"/>
            <w:sz w:val="22"/>
            <w:szCs w:val="22"/>
          </w:rPr>
          <w:t>s</w:t>
        </w:r>
      </w:ins>
      <w:del w:id="92" w:author="0" w:date="2015-11-12T10:08:00Z">
        <w:r>
          <w:rPr>
            <w:rFonts w:ascii="Meiryo" w:eastAsia="Meiryo" w:hAnsi="Meiryo" w:cs="Meiryo"/>
            <w:color w:val="221F1F"/>
            <w:w w:val="85"/>
            <w:sz w:val="22"/>
            <w:szCs w:val="22"/>
          </w:rPr>
          <w:delText>S</w:delText>
        </w:r>
      </w:del>
      <w:r>
        <w:rPr>
          <w:rFonts w:ascii="Meiryo" w:eastAsia="Meiryo" w:hAnsi="Meiryo" w:cs="Meiryo"/>
          <w:color w:val="221F1F"/>
          <w:w w:val="85"/>
          <w:sz w:val="22"/>
          <w:szCs w:val="22"/>
        </w:rPr>
        <w:t>ee</w:t>
      </w:r>
      <w:r>
        <w:rPr>
          <w:rFonts w:ascii="Meiryo" w:eastAsia="Meiryo" w:hAnsi="Meiryo" w:cs="Meiryo"/>
          <w:color w:val="221F1F"/>
          <w:spacing w:val="-4"/>
          <w:w w:val="85"/>
          <w:sz w:val="22"/>
          <w:szCs w:val="22"/>
        </w:rPr>
        <w:t xml:space="preserve"> </w:t>
      </w:r>
      <w:r>
        <w:rPr>
          <w:rFonts w:ascii="Meiryo" w:eastAsia="Meiryo" w:hAnsi="Meiryo" w:cs="Meiryo"/>
          <w:color w:val="221F1F"/>
          <w:w w:val="85"/>
          <w:sz w:val="22"/>
          <w:szCs w:val="22"/>
        </w:rPr>
        <w:t>R</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dgers,</w:t>
      </w:r>
      <w:r>
        <w:rPr>
          <w:rFonts w:ascii="Meiryo" w:eastAsia="Meiryo" w:hAnsi="Meiryo" w:cs="Meiryo"/>
          <w:color w:val="221F1F"/>
          <w:spacing w:val="29"/>
          <w:w w:val="85"/>
          <w:sz w:val="22"/>
          <w:szCs w:val="22"/>
        </w:rPr>
        <w:t xml:space="preserve"> </w:t>
      </w:r>
      <w:r>
        <w:rPr>
          <w:rFonts w:ascii="Meiryo" w:eastAsia="Meiryo" w:hAnsi="Meiryo" w:cs="Meiryo"/>
          <w:color w:val="221F1F"/>
          <w:w w:val="85"/>
          <w:sz w:val="22"/>
          <w:szCs w:val="22"/>
        </w:rPr>
        <w:t>1996</w:t>
      </w:r>
      <w:r>
        <w:rPr>
          <w:rFonts w:ascii="Meiryo" w:eastAsia="Meiryo" w:hAnsi="Meiryo" w:cs="Meiryo"/>
          <w:color w:val="221F1F"/>
          <w:spacing w:val="-16"/>
          <w:w w:val="85"/>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7"/>
          <w:sz w:val="22"/>
          <w:szCs w:val="22"/>
        </w:rPr>
        <w:t xml:space="preserve"> </w:t>
      </w:r>
      <w:proofErr w:type="spellStart"/>
      <w:r>
        <w:rPr>
          <w:rFonts w:ascii="Meiryo" w:eastAsia="Meiryo" w:hAnsi="Meiryo" w:cs="Meiryo"/>
          <w:color w:val="221F1F"/>
          <w:sz w:val="22"/>
          <w:szCs w:val="22"/>
        </w:rPr>
        <w:t>Buhi</w:t>
      </w:r>
      <w:proofErr w:type="spellEnd"/>
      <w:r>
        <w:rPr>
          <w:rFonts w:ascii="Meiryo" w:eastAsia="Meiryo" w:hAnsi="Meiryo" w:cs="Meiryo"/>
          <w:color w:val="221F1F"/>
          <w:spacing w:val="-15"/>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G</w:t>
      </w:r>
      <w:r>
        <w:rPr>
          <w:rFonts w:ascii="Meiryo" w:eastAsia="Meiryo" w:hAnsi="Meiryo" w:cs="Meiryo"/>
          <w:color w:val="221F1F"/>
          <w:spacing w:val="5"/>
          <w:w w:val="88"/>
          <w:sz w:val="22"/>
          <w:szCs w:val="22"/>
        </w:rPr>
        <w:t>oo</w:t>
      </w:r>
      <w:r>
        <w:rPr>
          <w:rFonts w:ascii="Meiryo" w:eastAsia="Meiryo" w:hAnsi="Meiryo" w:cs="Meiryo"/>
          <w:color w:val="221F1F"/>
          <w:w w:val="88"/>
          <w:sz w:val="22"/>
          <w:szCs w:val="22"/>
        </w:rPr>
        <w:t>dson,</w:t>
      </w:r>
      <w:r>
        <w:rPr>
          <w:rFonts w:ascii="Meiryo" w:eastAsia="Meiryo" w:hAnsi="Meiryo" w:cs="Meiryo"/>
          <w:color w:val="221F1F"/>
          <w:spacing w:val="12"/>
          <w:w w:val="88"/>
          <w:sz w:val="22"/>
          <w:szCs w:val="22"/>
        </w:rPr>
        <w:t xml:space="preserve"> </w:t>
      </w:r>
      <w:r>
        <w:rPr>
          <w:rFonts w:ascii="Meiryo" w:eastAsia="Meiryo" w:hAnsi="Meiryo" w:cs="Meiryo"/>
          <w:color w:val="221F1F"/>
          <w:w w:val="84"/>
          <w:sz w:val="22"/>
          <w:szCs w:val="22"/>
        </w:rPr>
        <w:t>2007</w:t>
      </w:r>
      <w:r>
        <w:rPr>
          <w:rFonts w:ascii="Meiryo" w:eastAsia="Meiryo" w:hAnsi="Meiryo" w:cs="Meiryo"/>
          <w:color w:val="221F1F"/>
          <w:spacing w:val="-10"/>
          <w:w w:val="84"/>
          <w:sz w:val="22"/>
          <w:szCs w:val="22"/>
        </w:rPr>
        <w:t xml:space="preserve"> </w:t>
      </w:r>
      <w:r>
        <w:rPr>
          <w:rFonts w:ascii="Meiryo" w:eastAsia="Meiryo" w:hAnsi="Meiryo" w:cs="Meiryo"/>
          <w:color w:val="221F1F"/>
          <w:w w:val="84"/>
          <w:sz w:val="22"/>
          <w:szCs w:val="22"/>
        </w:rPr>
        <w:t>for</w:t>
      </w:r>
      <w:r>
        <w:rPr>
          <w:rFonts w:ascii="Meiryo" w:eastAsia="Meiryo" w:hAnsi="Meiryo" w:cs="Meiryo"/>
          <w:color w:val="221F1F"/>
          <w:spacing w:val="26"/>
          <w:w w:val="84"/>
          <w:sz w:val="22"/>
          <w:szCs w:val="22"/>
        </w:rPr>
        <w:t xml:space="preserve"> </w:t>
      </w:r>
      <w:del w:id="93" w:author="0" w:date="2015-11-12T10:08:00Z">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del>
      <w:r>
        <w:rPr>
          <w:rFonts w:ascii="Meiryo" w:eastAsia="Meiryo" w:hAnsi="Meiryo" w:cs="Meiryo"/>
          <w:color w:val="221F1F"/>
          <w:w w:val="87"/>
          <w:sz w:val="22"/>
          <w:szCs w:val="22"/>
        </w:rPr>
        <w:t>review</w:t>
      </w:r>
      <w:ins w:id="94" w:author="0" w:date="2015-11-12T10:08:00Z">
        <w:r>
          <w:rPr>
            <w:rFonts w:ascii="Meiryo" w:eastAsia="Meiryo" w:hAnsi="Meiryo" w:cs="Meiryo"/>
            <w:color w:val="221F1F"/>
            <w:w w:val="87"/>
            <w:sz w:val="22"/>
            <w:szCs w:val="22"/>
          </w:rPr>
          <w:t>s</w:t>
        </w:r>
      </w:ins>
      <w:r>
        <w:rPr>
          <w:rFonts w:ascii="Meiryo" w:eastAsia="Meiryo" w:hAnsi="Meiryo" w:cs="Meiryo"/>
          <w:color w:val="221F1F"/>
          <w:w w:val="87"/>
          <w:sz w:val="22"/>
          <w:szCs w:val="22"/>
        </w:rPr>
        <w:t>),</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5"/>
          <w:sz w:val="22"/>
          <w:szCs w:val="22"/>
        </w:rPr>
        <w:t>e</w:t>
      </w:r>
      <w:r>
        <w:rPr>
          <w:rFonts w:ascii="Meiryo" w:eastAsia="Meiryo" w:hAnsi="Meiryo" w:cs="Meiryo"/>
          <w:color w:val="221F1F"/>
          <w:spacing w:val="-6"/>
          <w:w w:val="85"/>
          <w:sz w:val="22"/>
          <w:szCs w:val="22"/>
        </w:rPr>
        <w:t>v</w:t>
      </w:r>
      <w:r>
        <w:rPr>
          <w:rFonts w:ascii="Meiryo" w:eastAsia="Meiryo" w:hAnsi="Meiryo" w:cs="Meiryo"/>
          <w:color w:val="221F1F"/>
          <w:w w:val="83"/>
          <w:sz w:val="22"/>
          <w:szCs w:val="22"/>
        </w:rPr>
        <w:t xml:space="preserve">en </w:t>
      </w:r>
      <w:r>
        <w:rPr>
          <w:rFonts w:ascii="Meiryo" w:eastAsia="Meiryo" w:hAnsi="Meiryo" w:cs="Meiryo"/>
          <w:color w:val="221F1F"/>
          <w:w w:val="86"/>
          <w:sz w:val="22"/>
          <w:szCs w:val="22"/>
        </w:rPr>
        <w:t>more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s</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eciﬁc</w:t>
      </w:r>
      <w:r>
        <w:rPr>
          <w:rFonts w:ascii="Meiryo" w:eastAsia="Meiryo" w:hAnsi="Meiryo" w:cs="Meiryo"/>
          <w:color w:val="221F1F"/>
          <w:spacing w:val="22"/>
          <w:w w:val="86"/>
          <w:sz w:val="22"/>
          <w:szCs w:val="22"/>
        </w:rPr>
        <w:t xml:space="preserve"> </w:t>
      </w:r>
      <w:ins w:id="95" w:author="0" w:date="2015-11-12T10:08:00Z">
        <w:r>
          <w:rPr>
            <w:rFonts w:ascii="Meiryo" w:eastAsia="Meiryo" w:hAnsi="Meiryo" w:cs="Meiryo"/>
            <w:color w:val="221F1F"/>
            <w:spacing w:val="22"/>
            <w:w w:val="86"/>
            <w:sz w:val="22"/>
            <w:szCs w:val="22"/>
          </w:rPr>
          <w:t xml:space="preserve">precursors to first </w:t>
        </w:r>
        <w:proofErr w:type="spellStart"/>
        <w:r>
          <w:rPr>
            <w:rFonts w:ascii="Meiryo" w:eastAsia="Meiryo" w:hAnsi="Meiryo" w:cs="Meiryo"/>
            <w:color w:val="221F1F"/>
            <w:spacing w:val="22"/>
            <w:w w:val="86"/>
            <w:sz w:val="22"/>
            <w:szCs w:val="22"/>
          </w:rPr>
          <w:t>intercoruse</w:t>
        </w:r>
      </w:ins>
      <w:proofErr w:type="spellEnd"/>
      <w:del w:id="96" w:author="0" w:date="2015-11-12T10:09:00Z">
        <w:r>
          <w:rPr>
            <w:rFonts w:ascii="Meiryo" w:eastAsia="Meiryo" w:hAnsi="Meiryo" w:cs="Meiryo"/>
            <w:color w:val="221F1F"/>
            <w:w w:val="86"/>
            <w:sz w:val="22"/>
            <w:szCs w:val="22"/>
          </w:rPr>
          <w:delText>a</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tecede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ts</w:delText>
        </w:r>
      </w:del>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w:t>
      </w:r>
      <w:proofErr w:type="spellStart"/>
      <w:r>
        <w:rPr>
          <w:rFonts w:ascii="Meiryo" w:eastAsia="Meiryo" w:hAnsi="Meiryo" w:cs="Meiryo"/>
          <w:color w:val="221F1F"/>
          <w:sz w:val="22"/>
          <w:szCs w:val="22"/>
        </w:rPr>
        <w:t>Buhi</w:t>
      </w:r>
      <w:proofErr w:type="spellEnd"/>
      <w:r>
        <w:rPr>
          <w:rFonts w:ascii="Meiryo" w:eastAsia="Meiryo" w:hAnsi="Meiryo" w:cs="Meiryo"/>
          <w:color w:val="221F1F"/>
          <w:spacing w:val="-3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G</w:t>
      </w:r>
      <w:r>
        <w:rPr>
          <w:rFonts w:ascii="Meiryo" w:eastAsia="Meiryo" w:hAnsi="Meiryo" w:cs="Meiryo"/>
          <w:color w:val="221F1F"/>
          <w:spacing w:val="6"/>
          <w:w w:val="88"/>
          <w:sz w:val="22"/>
          <w:szCs w:val="22"/>
        </w:rPr>
        <w:t>o</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dson,</w:t>
      </w:r>
      <w:r>
        <w:rPr>
          <w:rFonts w:ascii="Meiryo" w:eastAsia="Meiryo" w:hAnsi="Meiryo" w:cs="Meiryo"/>
          <w:color w:val="221F1F"/>
          <w:spacing w:val="12"/>
          <w:w w:val="88"/>
          <w:sz w:val="22"/>
          <w:szCs w:val="22"/>
        </w:rPr>
        <w:t xml:space="preserve"> </w:t>
      </w:r>
      <w:r>
        <w:rPr>
          <w:rFonts w:ascii="Meiryo" w:eastAsia="Meiryo" w:hAnsi="Meiryo" w:cs="Meiryo"/>
          <w:color w:val="221F1F"/>
          <w:w w:val="78"/>
          <w:sz w:val="22"/>
          <w:szCs w:val="22"/>
        </w:rPr>
        <w:t>2007;</w:t>
      </w:r>
      <w:r>
        <w:rPr>
          <w:rFonts w:ascii="Meiryo" w:eastAsia="Meiryo" w:hAnsi="Meiryo" w:cs="Meiryo"/>
          <w:color w:val="221F1F"/>
          <w:spacing w:val="16"/>
          <w:w w:val="78"/>
          <w:sz w:val="22"/>
          <w:szCs w:val="22"/>
        </w:rPr>
        <w:t xml:space="preserve"> </w:t>
      </w:r>
      <w:r>
        <w:rPr>
          <w:rFonts w:ascii="Meiryo" w:eastAsia="Meiryo" w:hAnsi="Meiryo" w:cs="Meiryo"/>
          <w:color w:val="221F1F"/>
          <w:sz w:val="22"/>
          <w:szCs w:val="22"/>
        </w:rPr>
        <w:t>Kir</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12"/>
          <w:sz w:val="22"/>
          <w:szCs w:val="22"/>
        </w:rPr>
        <w:t xml:space="preserve"> </w:t>
      </w:r>
      <w:r>
        <w:rPr>
          <w:rFonts w:ascii="Meiryo" w:eastAsia="Meiryo" w:hAnsi="Meiryo" w:cs="Meiryo"/>
          <w:color w:val="221F1F"/>
          <w:w w:val="79"/>
          <w:sz w:val="22"/>
          <w:szCs w:val="22"/>
        </w:rPr>
        <w:t>2002a;</w:t>
      </w:r>
      <w:r>
        <w:rPr>
          <w:rFonts w:ascii="Meiryo" w:eastAsia="Meiryo" w:hAnsi="Meiryo" w:cs="Meiryo"/>
          <w:color w:val="221F1F"/>
          <w:spacing w:val="16"/>
          <w:w w:val="79"/>
          <w:sz w:val="22"/>
          <w:szCs w:val="22"/>
        </w:rPr>
        <w:t xml:space="preserve"> </w:t>
      </w:r>
      <w:r>
        <w:rPr>
          <w:rFonts w:ascii="Meiryo" w:eastAsia="Meiryo" w:hAnsi="Meiryo" w:cs="Meiryo"/>
          <w:color w:val="221F1F"/>
          <w:sz w:val="22"/>
          <w:szCs w:val="22"/>
        </w:rPr>
        <w:t>B.</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C.</w:t>
      </w:r>
      <w:r>
        <w:rPr>
          <w:rFonts w:ascii="Meiryo" w:eastAsia="Meiryo" w:hAnsi="Meiryo" w:cs="Meiryo"/>
          <w:color w:val="221F1F"/>
          <w:spacing w:val="-5"/>
          <w:sz w:val="22"/>
          <w:szCs w:val="22"/>
        </w:rPr>
        <w:t xml:space="preserve"> </w:t>
      </w:r>
      <w:r>
        <w:rPr>
          <w:rFonts w:ascii="Meiryo" w:eastAsia="Meiryo" w:hAnsi="Meiryo" w:cs="Meiryo"/>
          <w:color w:val="221F1F"/>
          <w:sz w:val="22"/>
          <w:szCs w:val="22"/>
        </w:rPr>
        <w:t>Miller</w:t>
      </w:r>
      <w:r>
        <w:rPr>
          <w:rFonts w:ascii="Meiryo" w:eastAsia="Meiryo" w:hAnsi="Meiryo" w:cs="Meiryo"/>
          <w:color w:val="221F1F"/>
          <w:spacing w:val="-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al.,</w:t>
      </w:r>
    </w:p>
    <w:p>
      <w:pPr>
        <w:spacing w:before="5" w:line="252" w:lineRule="auto"/>
        <w:ind w:left="155" w:right="312"/>
        <w:rPr>
          <w:rFonts w:ascii="Meiryo" w:eastAsia="Meiryo" w:hAnsi="Meiryo" w:cs="Meiryo"/>
          <w:sz w:val="22"/>
          <w:szCs w:val="22"/>
        </w:rPr>
      </w:pPr>
      <w:r>
        <w:rPr>
          <w:rFonts w:ascii="Meiryo" w:eastAsia="Meiryo" w:hAnsi="Meiryo" w:cs="Meiryo"/>
          <w:color w:val="221F1F"/>
          <w:w w:val="82"/>
          <w:sz w:val="22"/>
          <w:szCs w:val="22"/>
        </w:rPr>
        <w:t>1997;</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Sa</w:t>
      </w:r>
      <w:r>
        <w:rPr>
          <w:rFonts w:ascii="Meiryo" w:eastAsia="Meiryo" w:hAnsi="Meiryo" w:cs="Meiryo"/>
          <w:color w:val="221F1F"/>
          <w:spacing w:val="-5"/>
          <w:w w:val="82"/>
          <w:sz w:val="22"/>
          <w:szCs w:val="22"/>
        </w:rPr>
        <w:t>n</w:t>
      </w:r>
      <w:r>
        <w:rPr>
          <w:rFonts w:ascii="Meiryo" w:eastAsia="Meiryo" w:hAnsi="Meiryo" w:cs="Meiryo"/>
          <w:color w:val="221F1F"/>
          <w:w w:val="82"/>
          <w:sz w:val="22"/>
          <w:szCs w:val="22"/>
        </w:rPr>
        <w:t xml:space="preserve">telli </w:t>
      </w:r>
      <w:r>
        <w:rPr>
          <w:rFonts w:ascii="Meiryo" w:eastAsia="Meiryo" w:hAnsi="Meiryo" w:cs="Meiryo"/>
          <w:color w:val="221F1F"/>
          <w:spacing w:val="31"/>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84"/>
          <w:sz w:val="22"/>
          <w:szCs w:val="22"/>
        </w:rPr>
        <w:t>Beilenson</w:t>
      </w:r>
      <w:proofErr w:type="spellEnd"/>
      <w:r>
        <w:rPr>
          <w:rFonts w:ascii="Meiryo" w:eastAsia="Meiryo" w:hAnsi="Meiryo" w:cs="Meiryo"/>
          <w:color w:val="221F1F"/>
          <w:w w:val="84"/>
          <w:sz w:val="22"/>
          <w:szCs w:val="22"/>
        </w:rPr>
        <w:t>,</w:t>
      </w:r>
      <w:r>
        <w:rPr>
          <w:rFonts w:ascii="Meiryo" w:eastAsia="Meiryo" w:hAnsi="Meiryo" w:cs="Meiryo"/>
          <w:color w:val="221F1F"/>
          <w:spacing w:val="55"/>
          <w:w w:val="84"/>
          <w:sz w:val="22"/>
          <w:szCs w:val="22"/>
        </w:rPr>
        <w:t xml:space="preserve"> </w:t>
      </w:r>
      <w:r>
        <w:rPr>
          <w:rFonts w:ascii="Meiryo" w:eastAsia="Meiryo" w:hAnsi="Meiryo" w:cs="Meiryo"/>
          <w:color w:val="221F1F"/>
          <w:w w:val="84"/>
          <w:sz w:val="22"/>
          <w:szCs w:val="22"/>
        </w:rPr>
        <w:t>1992</w:t>
      </w:r>
      <w:ins w:id="97" w:author="0" w:date="2015-11-12T10:09:00Z">
        <w:r>
          <w:rPr>
            <w:rFonts w:ascii="Meiryo" w:eastAsia="Meiryo" w:hAnsi="Meiryo" w:cs="Meiryo"/>
            <w:color w:val="221F1F"/>
            <w:w w:val="84"/>
            <w:sz w:val="22"/>
            <w:szCs w:val="22"/>
          </w:rPr>
          <w:t xml:space="preserve">; also cite </w:t>
        </w:r>
        <w:proofErr w:type="spellStart"/>
        <w:r>
          <w:rPr>
            <w:rFonts w:ascii="Meiryo" w:eastAsia="Meiryo" w:hAnsi="Meiryo" w:cs="Meiryo"/>
            <w:color w:val="221F1F"/>
            <w:w w:val="84"/>
            <w:sz w:val="22"/>
            <w:szCs w:val="22"/>
          </w:rPr>
          <w:t>D’Onofrio</w:t>
        </w:r>
        <w:proofErr w:type="spellEnd"/>
        <w:r>
          <w:rPr>
            <w:rFonts w:ascii="Meiryo" w:eastAsia="Meiryo" w:hAnsi="Meiryo" w:cs="Meiryo"/>
            <w:color w:val="221F1F"/>
            <w:w w:val="84"/>
            <w:sz w:val="22"/>
            <w:szCs w:val="22"/>
          </w:rPr>
          <w:t xml:space="preserve"> &amp; </w:t>
        </w:r>
        <w:proofErr w:type="spellStart"/>
        <w:r>
          <w:rPr>
            <w:rFonts w:ascii="Meiryo" w:eastAsia="Meiryo" w:hAnsi="Meiryo" w:cs="Meiryo"/>
            <w:color w:val="221F1F"/>
            <w:w w:val="84"/>
            <w:sz w:val="22"/>
            <w:szCs w:val="22"/>
          </w:rPr>
          <w:t>Lahey’s</w:t>
        </w:r>
        <w:proofErr w:type="spellEnd"/>
        <w:r>
          <w:rPr>
            <w:rFonts w:ascii="Meiryo" w:eastAsia="Meiryo" w:hAnsi="Meiryo" w:cs="Meiryo"/>
            <w:color w:val="221F1F"/>
            <w:w w:val="84"/>
            <w:sz w:val="22"/>
            <w:szCs w:val="22"/>
          </w:rPr>
          <w:t xml:space="preserve"> JMF paper reviewing the </w:t>
        </w:r>
        <w:proofErr w:type="spellStart"/>
        <w:r>
          <w:rPr>
            <w:rFonts w:ascii="Meiryo" w:eastAsia="Meiryo" w:hAnsi="Meiryo" w:cs="Meiryo"/>
            <w:color w:val="221F1F"/>
            <w:w w:val="84"/>
            <w:sz w:val="22"/>
            <w:szCs w:val="22"/>
          </w:rPr>
          <w:t>pervious</w:t>
        </w:r>
        <w:proofErr w:type="spellEnd"/>
        <w:r>
          <w:rPr>
            <w:rFonts w:ascii="Meiryo" w:eastAsia="Meiryo" w:hAnsi="Meiryo" w:cs="Meiryo"/>
            <w:color w:val="221F1F"/>
            <w:w w:val="84"/>
            <w:sz w:val="22"/>
            <w:szCs w:val="22"/>
          </w:rPr>
          <w:t xml:space="preserve"> decade of research, 2010 or 2011</w:t>
        </w:r>
      </w:ins>
      <w:r>
        <w:rPr>
          <w:rFonts w:ascii="Meiryo" w:eastAsia="Meiryo" w:hAnsi="Meiryo" w:cs="Meiryo"/>
          <w:color w:val="221F1F"/>
          <w:w w:val="84"/>
          <w:sz w:val="22"/>
          <w:szCs w:val="22"/>
        </w:rPr>
        <w:t>).</w:t>
      </w:r>
      <w:r>
        <w:rPr>
          <w:rFonts w:ascii="Meiryo" w:eastAsia="Meiryo" w:hAnsi="Meiryo" w:cs="Meiryo"/>
          <w:color w:val="221F1F"/>
          <w:spacing w:val="14"/>
          <w:w w:val="84"/>
          <w:sz w:val="22"/>
          <w:szCs w:val="22"/>
        </w:rPr>
        <w:t xml:space="preserve"> </w:t>
      </w:r>
      <w:r>
        <w:rPr>
          <w:rFonts w:ascii="Meiryo" w:eastAsia="Meiryo" w:hAnsi="Meiryo" w:cs="Meiryo"/>
          <w:color w:val="221F1F"/>
          <w:sz w:val="22"/>
          <w:szCs w:val="22"/>
        </w:rPr>
        <w:t>Ma</w:t>
      </w:r>
      <w:r>
        <w:rPr>
          <w:rFonts w:ascii="Meiryo" w:eastAsia="Meiryo" w:hAnsi="Meiryo" w:cs="Meiryo"/>
          <w:color w:val="221F1F"/>
          <w:spacing w:val="-6"/>
          <w:sz w:val="22"/>
          <w:szCs w:val="22"/>
        </w:rPr>
        <w:t>n</w:t>
      </w:r>
      <w:r>
        <w:rPr>
          <w:rFonts w:ascii="Meiryo" w:eastAsia="Meiryo" w:hAnsi="Meiryo" w:cs="Meiryo"/>
          <w:color w:val="221F1F"/>
          <w:sz w:val="22"/>
          <w:szCs w:val="22"/>
        </w:rPr>
        <w:t>y</w:t>
      </w:r>
      <w:r>
        <w:rPr>
          <w:rFonts w:ascii="Meiryo" w:eastAsia="Meiryo" w:hAnsi="Meiryo" w:cs="Meiryo"/>
          <w:color w:val="221F1F"/>
          <w:spacing w:val="-2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these</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theories</w:t>
      </w:r>
      <w:r>
        <w:rPr>
          <w:rFonts w:ascii="Meiryo" w:eastAsia="Meiryo" w:hAnsi="Meiryo" w:cs="Meiryo"/>
          <w:color w:val="221F1F"/>
          <w:spacing w:val="10"/>
          <w:w w:val="86"/>
          <w:sz w:val="22"/>
          <w:szCs w:val="22"/>
        </w:rPr>
        <w:t xml:space="preserve"> </w:t>
      </w:r>
      <w:del w:id="98" w:author="0" w:date="2015-11-12T10:12:00Z">
        <w:r>
          <w:rPr>
            <w:rFonts w:ascii="Meiryo" w:eastAsia="Meiryo" w:hAnsi="Meiryo" w:cs="Meiryo"/>
            <w:color w:val="221F1F"/>
            <w:w w:val="86"/>
            <w:sz w:val="22"/>
            <w:szCs w:val="22"/>
          </w:rPr>
          <w:delText>either</w:delText>
        </w:r>
        <w:r>
          <w:rPr>
            <w:rFonts w:ascii="Meiryo" w:eastAsia="Meiryo" w:hAnsi="Meiryo" w:cs="Meiryo"/>
            <w:color w:val="221F1F"/>
            <w:spacing w:val="23"/>
            <w:w w:val="86"/>
            <w:sz w:val="22"/>
            <w:szCs w:val="22"/>
          </w:rPr>
          <w:delText xml:space="preserve"> </w:delText>
        </w:r>
      </w:del>
      <w:r>
        <w:rPr>
          <w:rFonts w:ascii="Meiryo" w:eastAsia="Meiryo" w:hAnsi="Meiryo" w:cs="Meiryo"/>
          <w:color w:val="221F1F"/>
          <w:sz w:val="22"/>
          <w:szCs w:val="22"/>
        </w:rPr>
        <w:t xml:space="preserve">emphasize </w:t>
      </w:r>
      <w:r>
        <w:rPr>
          <w:rFonts w:ascii="Meiryo" w:eastAsia="Meiryo" w:hAnsi="Meiryo" w:cs="Meiryo"/>
          <w:color w:val="221F1F"/>
          <w:w w:val="88"/>
          <w:sz w:val="22"/>
          <w:szCs w:val="22"/>
        </w:rPr>
        <w:t>biology/genetics,</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where</w:t>
      </w:r>
      <w:r>
        <w:rPr>
          <w:rFonts w:ascii="Meiryo" w:eastAsia="Meiryo" w:hAnsi="Meiryo" w:cs="Meiryo"/>
          <w:color w:val="221F1F"/>
          <w:spacing w:val="-19"/>
          <w:w w:val="88"/>
          <w:sz w:val="22"/>
          <w:szCs w:val="22"/>
        </w:rPr>
        <w:t xml:space="preserve"> </w:t>
      </w:r>
      <w:del w:id="99" w:author="0" w:date="2015-11-12T10:10:00Z">
        <w:r>
          <w:rPr>
            <w:rFonts w:ascii="Meiryo" w:eastAsia="Meiryo" w:hAnsi="Meiryo" w:cs="Meiryo"/>
            <w:color w:val="221F1F"/>
            <w:spacing w:val="-5"/>
            <w:w w:val="88"/>
            <w:sz w:val="22"/>
            <w:szCs w:val="22"/>
          </w:rPr>
          <w:delText>t</w:delText>
        </w:r>
        <w:r>
          <w:rPr>
            <w:rFonts w:ascii="Meiryo" w:eastAsia="Meiryo" w:hAnsi="Meiryo" w:cs="Meiryo"/>
            <w:color w:val="221F1F"/>
            <w:w w:val="88"/>
            <w:sz w:val="22"/>
            <w:szCs w:val="22"/>
          </w:rPr>
          <w:delText>ypical</w:delText>
        </w:r>
        <w:r>
          <w:rPr>
            <w:rFonts w:ascii="Meiryo" w:eastAsia="Meiryo" w:hAnsi="Meiryo" w:cs="Meiryo"/>
            <w:color w:val="221F1F"/>
            <w:spacing w:val="50"/>
            <w:w w:val="88"/>
            <w:sz w:val="22"/>
            <w:szCs w:val="22"/>
          </w:rPr>
          <w:delText xml:space="preserve"> </w:delText>
        </w:r>
      </w:del>
      <w:r>
        <w:rPr>
          <w:rFonts w:ascii="Meiryo" w:eastAsia="Meiryo" w:hAnsi="Meiryo" w:cs="Meiryo"/>
          <w:color w:val="221F1F"/>
          <w:w w:val="88"/>
          <w:sz w:val="22"/>
          <w:szCs w:val="22"/>
        </w:rPr>
        <w:t>adolesce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w:t>
      </w:r>
      <w:r>
        <w:rPr>
          <w:rFonts w:ascii="Meiryo" w:eastAsia="Meiryo" w:hAnsi="Meiryo" w:cs="Meiryo"/>
          <w:color w:val="221F1F"/>
          <w:spacing w:val="-13"/>
          <w:w w:val="88"/>
          <w:sz w:val="22"/>
          <w:szCs w:val="22"/>
        </w:rPr>
        <w:t xml:space="preserve"> </w:t>
      </w:r>
      <w:ins w:id="100" w:author="0" w:date="2015-11-12T10:10:00Z">
        <w:r>
          <w:rPr>
            <w:rFonts w:ascii="Meiryo" w:eastAsia="Meiryo" w:hAnsi="Meiryo" w:cs="Meiryo"/>
            <w:color w:val="221F1F"/>
            <w:spacing w:val="-13"/>
            <w:w w:val="88"/>
            <w:sz w:val="22"/>
            <w:szCs w:val="22"/>
          </w:rPr>
          <w:t xml:space="preserve">pubertal </w:t>
        </w:r>
      </w:ins>
      <w:r>
        <w:rPr>
          <w:rFonts w:ascii="Meiryo" w:eastAsia="Meiryo" w:hAnsi="Meiryo" w:cs="Meiryo"/>
          <w:color w:val="221F1F"/>
          <w:w w:val="88"/>
          <w:sz w:val="22"/>
          <w:szCs w:val="22"/>
        </w:rPr>
        <w:t>de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elopme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w:t>
      </w:r>
      <w:r>
        <w:rPr>
          <w:rFonts w:ascii="Meiryo" w:eastAsia="Meiryo" w:hAnsi="Meiryo" w:cs="Meiryo"/>
          <w:color w:val="221F1F"/>
          <w:spacing w:val="-4"/>
          <w:w w:val="88"/>
          <w:sz w:val="22"/>
          <w:szCs w:val="22"/>
        </w:rPr>
        <w:t xml:space="preserve"> </w:t>
      </w:r>
      <w:del w:id="101" w:author="0" w:date="2015-11-12T10:10:00Z">
        <w:r>
          <w:rPr>
            <w:rFonts w:ascii="Meiryo" w:eastAsia="Meiryo" w:hAnsi="Meiryo" w:cs="Meiryo"/>
            <w:color w:val="221F1F"/>
            <w:w w:val="88"/>
            <w:sz w:val="22"/>
            <w:szCs w:val="22"/>
          </w:rPr>
          <w:delText>through</w:delText>
        </w:r>
        <w:r>
          <w:rPr>
            <w:rFonts w:ascii="Meiryo" w:eastAsia="Meiryo" w:hAnsi="Meiryo" w:cs="Meiryo"/>
            <w:color w:val="221F1F"/>
            <w:spacing w:val="17"/>
            <w:w w:val="88"/>
            <w:sz w:val="22"/>
            <w:szCs w:val="22"/>
          </w:rPr>
          <w:delText xml:space="preserve"> </w:delText>
        </w:r>
        <w:r>
          <w:rPr>
            <w:rFonts w:ascii="Meiryo" w:eastAsia="Meiryo" w:hAnsi="Meiryo" w:cs="Meiryo"/>
            <w:color w:val="221F1F"/>
            <w:w w:val="88"/>
            <w:sz w:val="22"/>
            <w:szCs w:val="22"/>
          </w:rPr>
          <w:delText>pu</w:delText>
        </w:r>
        <w:r>
          <w:rPr>
            <w:rFonts w:ascii="Meiryo" w:eastAsia="Meiryo" w:hAnsi="Meiryo" w:cs="Meiryo"/>
            <w:color w:val="221F1F"/>
            <w:spacing w:val="5"/>
            <w:w w:val="88"/>
            <w:sz w:val="22"/>
            <w:szCs w:val="22"/>
          </w:rPr>
          <w:delText>b</w:delText>
        </w:r>
        <w:r>
          <w:rPr>
            <w:rFonts w:ascii="Meiryo" w:eastAsia="Meiryo" w:hAnsi="Meiryo" w:cs="Meiryo"/>
            <w:color w:val="221F1F"/>
            <w:w w:val="88"/>
            <w:sz w:val="22"/>
            <w:szCs w:val="22"/>
          </w:rPr>
          <w:delText>er</w:delText>
        </w:r>
        <w:r>
          <w:rPr>
            <w:rFonts w:ascii="Meiryo" w:eastAsia="Meiryo" w:hAnsi="Meiryo" w:cs="Meiryo"/>
            <w:color w:val="221F1F"/>
            <w:spacing w:val="-5"/>
            <w:w w:val="88"/>
            <w:sz w:val="22"/>
            <w:szCs w:val="22"/>
          </w:rPr>
          <w:delText>t</w:delText>
        </w:r>
        <w:r>
          <w:rPr>
            <w:rFonts w:ascii="Meiryo" w:eastAsia="Meiryo" w:hAnsi="Meiryo" w:cs="Meiryo"/>
            <w:color w:val="221F1F"/>
            <w:w w:val="88"/>
            <w:sz w:val="22"/>
            <w:szCs w:val="22"/>
          </w:rPr>
          <w:delText>y</w:delText>
        </w:r>
        <w:r>
          <w:rPr>
            <w:rFonts w:ascii="Meiryo" w:eastAsia="Meiryo" w:hAnsi="Meiryo" w:cs="Meiryo"/>
            <w:color w:val="221F1F"/>
            <w:spacing w:val="25"/>
            <w:w w:val="88"/>
            <w:sz w:val="22"/>
            <w:szCs w:val="22"/>
          </w:rPr>
          <w:delText xml:space="preserve"> </w:delText>
        </w:r>
      </w:del>
      <w:r>
        <w:rPr>
          <w:rFonts w:ascii="Meiryo" w:eastAsia="Meiryo" w:hAnsi="Meiryo" w:cs="Meiryo"/>
          <w:color w:val="221F1F"/>
          <w:w w:val="88"/>
          <w:sz w:val="22"/>
          <w:szCs w:val="22"/>
        </w:rPr>
        <w:t>(and</w:t>
      </w:r>
      <w:r>
        <w:rPr>
          <w:rFonts w:ascii="Meiryo" w:eastAsia="Meiryo" w:hAnsi="Meiryo" w:cs="Meiryo"/>
          <w:color w:val="221F1F"/>
          <w:spacing w:val="13"/>
          <w:w w:val="88"/>
          <w:sz w:val="22"/>
          <w:szCs w:val="22"/>
        </w:rPr>
        <w:t xml:space="preserve"> </w:t>
      </w:r>
      <w:ins w:id="102" w:author="0" w:date="2015-11-12T10:10:00Z">
        <w:r>
          <w:rPr>
            <w:rFonts w:ascii="Meiryo" w:eastAsia="Meiryo" w:hAnsi="Meiryo" w:cs="Meiryo"/>
            <w:color w:val="221F1F"/>
            <w:spacing w:val="13"/>
            <w:w w:val="88"/>
            <w:sz w:val="22"/>
            <w:szCs w:val="22"/>
          </w:rPr>
          <w:t>associated</w:t>
        </w:r>
      </w:ins>
      <w:del w:id="103" w:author="0" w:date="2015-11-12T10:10:00Z">
        <w:r>
          <w:rPr>
            <w:rFonts w:ascii="Meiryo" w:eastAsia="Meiryo" w:hAnsi="Meiryo" w:cs="Meiryo"/>
            <w:color w:val="221F1F"/>
            <w:spacing w:val="-12"/>
            <w:sz w:val="22"/>
            <w:szCs w:val="22"/>
          </w:rPr>
          <w:delText>v</w:delText>
        </w:r>
        <w:r>
          <w:rPr>
            <w:rFonts w:ascii="Meiryo" w:eastAsia="Meiryo" w:hAnsi="Meiryo" w:cs="Meiryo"/>
            <w:color w:val="221F1F"/>
            <w:sz w:val="22"/>
            <w:szCs w:val="22"/>
          </w:rPr>
          <w:delText>arious</w:delText>
        </w:r>
      </w:del>
      <w:r>
        <w:rPr>
          <w:rFonts w:ascii="Meiryo" w:eastAsia="Meiryo" w:hAnsi="Meiryo" w:cs="Meiryo"/>
          <w:color w:val="221F1F"/>
          <w:sz w:val="22"/>
          <w:szCs w:val="22"/>
        </w:rPr>
        <w:t xml:space="preserve"> </w:t>
      </w:r>
      <w:r>
        <w:rPr>
          <w:rFonts w:ascii="Meiryo" w:eastAsia="Meiryo" w:hAnsi="Meiryo" w:cs="Meiryo"/>
          <w:color w:val="221F1F"/>
          <w:w w:val="86"/>
          <w:sz w:val="22"/>
          <w:szCs w:val="22"/>
        </w:rPr>
        <w:t>hormone</w:t>
      </w:r>
      <w:r>
        <w:rPr>
          <w:rFonts w:ascii="Meiryo" w:eastAsia="Meiryo" w:hAnsi="Meiryo" w:cs="Meiryo"/>
          <w:color w:val="221F1F"/>
          <w:spacing w:val="10"/>
          <w:w w:val="86"/>
          <w:sz w:val="22"/>
          <w:szCs w:val="22"/>
        </w:rPr>
        <w:t xml:space="preserve"> </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hanges)</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dri</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es</w:t>
      </w:r>
      <w:r>
        <w:rPr>
          <w:rFonts w:ascii="Meiryo" w:eastAsia="Meiryo" w:hAnsi="Meiryo" w:cs="Meiryo"/>
          <w:color w:val="221F1F"/>
          <w:spacing w:val="26"/>
          <w:w w:val="86"/>
          <w:sz w:val="22"/>
          <w:szCs w:val="22"/>
        </w:rPr>
        <w:t xml:space="preserve"> </w:t>
      </w:r>
      <w:ins w:id="104" w:author="0" w:date="2015-11-12T10:10:00Z">
        <w:r>
          <w:rPr>
            <w:rFonts w:ascii="Meiryo" w:eastAsia="Meiryo" w:hAnsi="Meiryo" w:cs="Meiryo"/>
            <w:color w:val="221F1F"/>
            <w:spacing w:val="26"/>
            <w:w w:val="86"/>
            <w:sz w:val="22"/>
            <w:szCs w:val="22"/>
          </w:rPr>
          <w:t>onset of</w:t>
        </w:r>
      </w:ins>
      <w:del w:id="105" w:author="0" w:date="2015-11-12T10:10:00Z">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i</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terest</w:delText>
        </w:r>
        <w:r>
          <w:rPr>
            <w:rFonts w:ascii="Meiryo" w:eastAsia="Meiryo" w:hAnsi="Meiryo" w:cs="Meiryo"/>
            <w:color w:val="221F1F"/>
            <w:spacing w:val="27"/>
            <w:w w:val="86"/>
            <w:sz w:val="22"/>
            <w:szCs w:val="22"/>
          </w:rPr>
          <w:delText xml:space="preserve"> </w:delText>
        </w:r>
        <w:r>
          <w:rPr>
            <w:rFonts w:ascii="Meiryo" w:eastAsia="Meiryo" w:hAnsi="Meiryo" w:cs="Meiryo"/>
            <w:color w:val="221F1F"/>
            <w:sz w:val="22"/>
            <w:szCs w:val="22"/>
          </w:rPr>
          <w:delText>in</w:delText>
        </w:r>
      </w:del>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sexual</w:t>
      </w:r>
      <w:r>
        <w:rPr>
          <w:rFonts w:ascii="Meiryo" w:eastAsia="Meiryo" w:hAnsi="Meiryo" w:cs="Meiryo"/>
          <w:color w:val="221F1F"/>
          <w:spacing w:val="10"/>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eh</w:t>
      </w:r>
      <w:r>
        <w:rPr>
          <w:rFonts w:ascii="Meiryo" w:eastAsia="Meiryo" w:hAnsi="Meiryo" w:cs="Meiryo"/>
          <w:color w:val="221F1F"/>
          <w:spacing w:val="-5"/>
          <w:w w:val="87"/>
          <w:sz w:val="22"/>
          <w:szCs w:val="22"/>
        </w:rPr>
        <w:t>a</w:t>
      </w:r>
      <w:r>
        <w:rPr>
          <w:rFonts w:ascii="Meiryo" w:eastAsia="Meiryo" w:hAnsi="Meiryo" w:cs="Meiryo"/>
          <w:color w:val="221F1F"/>
          <w:w w:val="87"/>
          <w:sz w:val="22"/>
          <w:szCs w:val="22"/>
        </w:rPr>
        <w:t>vior</w:t>
      </w:r>
      <w:r>
        <w:rPr>
          <w:rFonts w:ascii="Meiryo" w:eastAsia="Meiryo" w:hAnsi="Meiryo" w:cs="Meiryo"/>
          <w:color w:val="221F1F"/>
          <w:spacing w:val="23"/>
          <w:w w:val="87"/>
          <w:sz w:val="22"/>
          <w:szCs w:val="22"/>
        </w:rPr>
        <w:t xml:space="preserve"> </w:t>
      </w:r>
      <w:r>
        <w:rPr>
          <w:rFonts w:ascii="Meiryo" w:eastAsia="Meiryo" w:hAnsi="Meiryo" w:cs="Meiryo"/>
          <w:color w:val="221F1F"/>
          <w:sz w:val="22"/>
          <w:szCs w:val="22"/>
        </w:rPr>
        <w:t>(W.</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B.</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Miller</w:t>
      </w:r>
      <w:r>
        <w:rPr>
          <w:rFonts w:ascii="Meiryo" w:eastAsia="Meiryo" w:hAnsi="Meiryo" w:cs="Meiryo"/>
          <w:color w:val="221F1F"/>
          <w:spacing w:val="-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 xml:space="preserve">1999; </w:t>
      </w:r>
      <w:proofErr w:type="spellStart"/>
      <w:r>
        <w:rPr>
          <w:rFonts w:ascii="Meiryo" w:eastAsia="Meiryo" w:hAnsi="Meiryo" w:cs="Meiryo"/>
          <w:color w:val="221F1F"/>
          <w:w w:val="85"/>
          <w:sz w:val="22"/>
          <w:szCs w:val="22"/>
        </w:rPr>
        <w:t>Udry</w:t>
      </w:r>
      <w:proofErr w:type="spellEnd"/>
      <w:r>
        <w:rPr>
          <w:rFonts w:ascii="Meiryo" w:eastAsia="Meiryo" w:hAnsi="Meiryo" w:cs="Meiryo"/>
          <w:color w:val="221F1F"/>
          <w:w w:val="85"/>
          <w:sz w:val="22"/>
          <w:szCs w:val="22"/>
        </w:rPr>
        <w:t>,</w:t>
      </w:r>
      <w:r>
        <w:rPr>
          <w:rFonts w:ascii="Meiryo" w:eastAsia="Meiryo" w:hAnsi="Meiryo" w:cs="Meiryo"/>
          <w:color w:val="221F1F"/>
          <w:spacing w:val="57"/>
          <w:w w:val="85"/>
          <w:sz w:val="22"/>
          <w:szCs w:val="22"/>
        </w:rPr>
        <w:t xml:space="preserve"> </w:t>
      </w:r>
      <w:r>
        <w:rPr>
          <w:rFonts w:ascii="Meiryo" w:eastAsia="Meiryo" w:hAnsi="Meiryo" w:cs="Meiryo"/>
          <w:color w:val="221F1F"/>
          <w:w w:val="85"/>
          <w:sz w:val="22"/>
          <w:szCs w:val="22"/>
        </w:rPr>
        <w:t>1979</w:t>
      </w:r>
      <w:ins w:id="106" w:author="0" w:date="2015-11-12T10:11:00Z">
        <w:r>
          <w:rPr>
            <w:rFonts w:ascii="Meiryo" w:eastAsia="Meiryo" w:hAnsi="Meiryo" w:cs="Meiryo"/>
            <w:color w:val="221F1F"/>
            <w:w w:val="85"/>
            <w:sz w:val="22"/>
            <w:szCs w:val="22"/>
          </w:rPr>
          <w:t xml:space="preserve">;  </w:t>
        </w:r>
        <w:proofErr w:type="spellStart"/>
        <w:r>
          <w:rPr>
            <w:rFonts w:ascii="Meiryo" w:eastAsia="Meiryo" w:hAnsi="Meiryo" w:cs="Meiryo"/>
            <w:color w:val="221F1F"/>
            <w:w w:val="85"/>
            <w:sz w:val="22"/>
            <w:szCs w:val="22"/>
          </w:rPr>
          <w:t>Udry</w:t>
        </w:r>
        <w:proofErr w:type="spellEnd"/>
        <w:r>
          <w:rPr>
            <w:rFonts w:ascii="Meiryo" w:eastAsia="Meiryo" w:hAnsi="Meiryo" w:cs="Meiryo"/>
            <w:color w:val="221F1F"/>
            <w:w w:val="85"/>
            <w:sz w:val="22"/>
            <w:szCs w:val="22"/>
          </w:rPr>
          <w:t xml:space="preserve"> has several other more recent and quite famous papers on the link of hormones to adolescent sexual behavior that we should cite, including his PAA presidential address published in Demography</w:t>
        </w:r>
      </w:ins>
      <w:r>
        <w:rPr>
          <w:rFonts w:ascii="Meiryo" w:eastAsia="Meiryo" w:hAnsi="Meiryo" w:cs="Meiryo"/>
          <w:color w:val="221F1F"/>
          <w:w w:val="85"/>
          <w:sz w:val="22"/>
          <w:szCs w:val="22"/>
        </w:rPr>
        <w:t>)</w:t>
      </w:r>
      <w:del w:id="107" w:author="0" w:date="2015-11-12T10:12:00Z">
        <w:r>
          <w:rPr>
            <w:rFonts w:ascii="Meiryo" w:eastAsia="Meiryo" w:hAnsi="Meiryo" w:cs="Meiryo"/>
            <w:color w:val="221F1F"/>
            <w:w w:val="85"/>
            <w:sz w:val="22"/>
            <w:szCs w:val="22"/>
          </w:rPr>
          <w:delText>,</w:delText>
        </w:r>
        <w:r>
          <w:rPr>
            <w:rFonts w:ascii="Meiryo" w:eastAsia="Meiryo" w:hAnsi="Meiryo" w:cs="Meiryo"/>
            <w:color w:val="221F1F"/>
            <w:spacing w:val="-18"/>
            <w:w w:val="85"/>
            <w:sz w:val="22"/>
            <w:szCs w:val="22"/>
          </w:rPr>
          <w:delText xml:space="preserve"> </w:delText>
        </w:r>
        <w:r>
          <w:rPr>
            <w:rFonts w:ascii="Meiryo" w:eastAsia="Meiryo" w:hAnsi="Meiryo" w:cs="Meiryo"/>
            <w:color w:val="221F1F"/>
            <w:sz w:val="22"/>
            <w:szCs w:val="22"/>
          </w:rPr>
          <w:delText>or</w:delText>
        </w:r>
      </w:del>
      <w:ins w:id="108" w:author="0" w:date="2015-11-12T10:12:00Z">
        <w:r>
          <w:rPr>
            <w:rFonts w:ascii="Meiryo" w:eastAsia="Meiryo" w:hAnsi="Meiryo" w:cs="Meiryo"/>
            <w:color w:val="221F1F"/>
            <w:sz w:val="22"/>
            <w:szCs w:val="22"/>
          </w:rPr>
          <w:t xml:space="preserve">  Other theoretical frameworks use</w:t>
        </w:r>
      </w:ins>
      <w:r>
        <w:rPr>
          <w:rFonts w:ascii="Meiryo" w:eastAsia="Meiryo" w:hAnsi="Meiryo" w:cs="Meiryo"/>
          <w:color w:val="221F1F"/>
          <w:spacing w:val="-28"/>
          <w:sz w:val="22"/>
          <w:szCs w:val="22"/>
        </w:rPr>
        <w:t xml:space="preserve"> </w:t>
      </w:r>
      <w:r>
        <w:rPr>
          <w:rFonts w:ascii="Meiryo" w:eastAsia="Meiryo" w:hAnsi="Meiryo" w:cs="Meiryo"/>
          <w:color w:val="221F1F"/>
          <w:w w:val="89"/>
          <w:sz w:val="22"/>
          <w:szCs w:val="22"/>
        </w:rPr>
        <w:t>s</w:t>
      </w:r>
      <w:r>
        <w:rPr>
          <w:rFonts w:ascii="Meiryo" w:eastAsia="Meiryo" w:hAnsi="Meiryo" w:cs="Meiryo"/>
          <w:color w:val="221F1F"/>
          <w:spacing w:val="5"/>
          <w:w w:val="89"/>
          <w:sz w:val="22"/>
          <w:szCs w:val="22"/>
        </w:rPr>
        <w:t>o</w:t>
      </w:r>
      <w:r>
        <w:rPr>
          <w:rFonts w:ascii="Meiryo" w:eastAsia="Meiryo" w:hAnsi="Meiryo" w:cs="Meiryo"/>
          <w:color w:val="221F1F"/>
          <w:w w:val="89"/>
          <w:sz w:val="22"/>
          <w:szCs w:val="22"/>
        </w:rPr>
        <w:t>cial/e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vironme</w:t>
      </w:r>
      <w:r>
        <w:rPr>
          <w:rFonts w:ascii="Meiryo" w:eastAsia="Meiryo" w:hAnsi="Meiryo" w:cs="Meiryo"/>
          <w:color w:val="221F1F"/>
          <w:spacing w:val="-4"/>
          <w:w w:val="89"/>
          <w:sz w:val="22"/>
          <w:szCs w:val="22"/>
        </w:rPr>
        <w:t>n</w:t>
      </w:r>
      <w:r>
        <w:rPr>
          <w:rFonts w:ascii="Meiryo" w:eastAsia="Meiryo" w:hAnsi="Meiryo" w:cs="Meiryo"/>
          <w:color w:val="221F1F"/>
          <w:w w:val="89"/>
          <w:sz w:val="22"/>
          <w:szCs w:val="22"/>
        </w:rPr>
        <w:t>tal</w:t>
      </w:r>
      <w:r>
        <w:rPr>
          <w:rFonts w:ascii="Meiryo" w:eastAsia="Meiryo" w:hAnsi="Meiryo" w:cs="Meiryo"/>
          <w:color w:val="221F1F"/>
          <w:spacing w:val="20"/>
          <w:w w:val="89"/>
          <w:sz w:val="22"/>
          <w:szCs w:val="22"/>
        </w:rPr>
        <w:t xml:space="preserve"> </w:t>
      </w:r>
      <w:r>
        <w:rPr>
          <w:rFonts w:ascii="Meiryo" w:eastAsia="Meiryo" w:hAnsi="Meiryo" w:cs="Meiryo"/>
          <w:color w:val="221F1F"/>
          <w:w w:val="83"/>
          <w:sz w:val="22"/>
          <w:szCs w:val="22"/>
        </w:rPr>
        <w:t>pr</w:t>
      </w:r>
      <w:r>
        <w:rPr>
          <w:rFonts w:ascii="Meiryo" w:eastAsia="Meiryo" w:hAnsi="Meiryo" w:cs="Meiryo"/>
          <w:color w:val="221F1F"/>
          <w:spacing w:val="6"/>
          <w:w w:val="83"/>
          <w:sz w:val="22"/>
          <w:szCs w:val="22"/>
        </w:rPr>
        <w:t>o</w:t>
      </w:r>
      <w:r>
        <w:rPr>
          <w:rFonts w:ascii="Meiryo" w:eastAsia="Meiryo" w:hAnsi="Meiryo" w:cs="Meiryo"/>
          <w:color w:val="221F1F"/>
          <w:w w:val="83"/>
          <w:sz w:val="22"/>
          <w:szCs w:val="22"/>
        </w:rPr>
        <w:t>cesses</w:t>
      </w:r>
      <w:ins w:id="109" w:author="0" w:date="2015-11-12T10:12:00Z">
        <w:r>
          <w:rPr>
            <w:rFonts w:ascii="Meiryo" w:eastAsia="Meiryo" w:hAnsi="Meiryo" w:cs="Meiryo"/>
            <w:color w:val="221F1F"/>
            <w:w w:val="83"/>
            <w:sz w:val="22"/>
            <w:szCs w:val="22"/>
          </w:rPr>
          <w:t xml:space="preserve"> to explain developing sexual involvement in adolescence</w:t>
        </w:r>
      </w:ins>
      <w:r>
        <w:rPr>
          <w:rFonts w:ascii="Meiryo" w:eastAsia="Meiryo" w:hAnsi="Meiryo" w:cs="Meiryo"/>
          <w:color w:val="221F1F"/>
          <w:w w:val="83"/>
          <w:sz w:val="22"/>
          <w:szCs w:val="22"/>
        </w:rPr>
        <w:t>,</w:t>
      </w:r>
      <w:r>
        <w:rPr>
          <w:rFonts w:ascii="Meiryo" w:eastAsia="Meiryo" w:hAnsi="Meiryo" w:cs="Meiryo"/>
          <w:color w:val="221F1F"/>
          <w:spacing w:val="3"/>
          <w:w w:val="83"/>
          <w:sz w:val="22"/>
          <w:szCs w:val="22"/>
        </w:rPr>
        <w:t xml:space="preserve"> </w:t>
      </w:r>
      <w:r>
        <w:rPr>
          <w:rFonts w:ascii="Meiryo" w:eastAsia="Meiryo" w:hAnsi="Meiryo" w:cs="Meiryo"/>
          <w:color w:val="221F1F"/>
          <w:w w:val="83"/>
          <w:sz w:val="22"/>
          <w:szCs w:val="22"/>
        </w:rPr>
        <w:t>su</w:t>
      </w:r>
      <w:r>
        <w:rPr>
          <w:rFonts w:ascii="Meiryo" w:eastAsia="Meiryo" w:hAnsi="Meiryo" w:cs="Meiryo"/>
          <w:color w:val="221F1F"/>
          <w:spacing w:val="-5"/>
          <w:w w:val="83"/>
          <w:sz w:val="22"/>
          <w:szCs w:val="22"/>
        </w:rPr>
        <w:t>c</w:t>
      </w:r>
      <w:r>
        <w:rPr>
          <w:rFonts w:ascii="Meiryo" w:eastAsia="Meiryo" w:hAnsi="Meiryo" w:cs="Meiryo"/>
          <w:color w:val="221F1F"/>
          <w:w w:val="83"/>
          <w:sz w:val="22"/>
          <w:szCs w:val="22"/>
        </w:rPr>
        <w:t>h</w:t>
      </w:r>
      <w:r>
        <w:rPr>
          <w:rFonts w:ascii="Meiryo" w:eastAsia="Meiryo" w:hAnsi="Meiryo" w:cs="Meiryo"/>
          <w:color w:val="221F1F"/>
          <w:spacing w:val="31"/>
          <w:w w:val="83"/>
          <w:sz w:val="22"/>
          <w:szCs w:val="22"/>
        </w:rPr>
        <w:t xml:space="preserve"> </w:t>
      </w:r>
      <w:r>
        <w:rPr>
          <w:rFonts w:ascii="Meiryo" w:eastAsia="Meiryo" w:hAnsi="Meiryo" w:cs="Meiryo"/>
          <w:color w:val="221F1F"/>
          <w:w w:val="83"/>
          <w:sz w:val="22"/>
          <w:szCs w:val="22"/>
        </w:rPr>
        <w:t>as</w:t>
      </w:r>
      <w:r>
        <w:rPr>
          <w:rFonts w:ascii="Meiryo" w:eastAsia="Meiryo" w:hAnsi="Meiryo" w:cs="Meiryo"/>
          <w:color w:val="221F1F"/>
          <w:spacing w:val="11"/>
          <w:w w:val="83"/>
          <w:sz w:val="22"/>
          <w:szCs w:val="22"/>
        </w:rPr>
        <w:t xml:space="preserve"> </w:t>
      </w:r>
      <w:r>
        <w:rPr>
          <w:rFonts w:ascii="Meiryo" w:eastAsia="Meiryo" w:hAnsi="Meiryo" w:cs="Meiryo"/>
          <w:color w:val="221F1F"/>
          <w:w w:val="92"/>
          <w:sz w:val="22"/>
          <w:szCs w:val="22"/>
        </w:rPr>
        <w:t>S</w:t>
      </w:r>
      <w:r>
        <w:rPr>
          <w:rFonts w:ascii="Meiryo" w:eastAsia="Meiryo" w:hAnsi="Meiryo" w:cs="Meiryo"/>
          <w:color w:val="221F1F"/>
          <w:spacing w:val="6"/>
          <w:w w:val="92"/>
          <w:sz w:val="22"/>
          <w:szCs w:val="22"/>
        </w:rPr>
        <w:t>o</w:t>
      </w:r>
      <w:r>
        <w:rPr>
          <w:rFonts w:ascii="Meiryo" w:eastAsia="Meiryo" w:hAnsi="Meiryo" w:cs="Meiryo"/>
          <w:color w:val="221F1F"/>
          <w:w w:val="92"/>
          <w:sz w:val="22"/>
          <w:szCs w:val="22"/>
        </w:rPr>
        <w:t>cial</w:t>
      </w:r>
      <w:r>
        <w:rPr>
          <w:rFonts w:ascii="Meiryo" w:eastAsia="Meiryo" w:hAnsi="Meiryo" w:cs="Meiryo"/>
          <w:color w:val="221F1F"/>
          <w:spacing w:val="-5"/>
          <w:w w:val="92"/>
          <w:sz w:val="22"/>
          <w:szCs w:val="22"/>
        </w:rPr>
        <w:t xml:space="preserve"> </w:t>
      </w:r>
      <w:r>
        <w:rPr>
          <w:rFonts w:ascii="Meiryo" w:eastAsia="Meiryo" w:hAnsi="Meiryo" w:cs="Meiryo"/>
          <w:color w:val="221F1F"/>
          <w:w w:val="92"/>
          <w:sz w:val="22"/>
          <w:szCs w:val="22"/>
        </w:rPr>
        <w:t>Learning</w:t>
      </w:r>
      <w:r>
        <w:rPr>
          <w:rFonts w:ascii="Meiryo" w:eastAsia="Meiryo" w:hAnsi="Meiryo" w:cs="Meiryo"/>
          <w:color w:val="221F1F"/>
          <w:spacing w:val="-3"/>
          <w:w w:val="92"/>
          <w:sz w:val="22"/>
          <w:szCs w:val="22"/>
        </w:rPr>
        <w:t xml:space="preserve"> </w:t>
      </w:r>
      <w:r>
        <w:rPr>
          <w:rFonts w:ascii="Meiryo" w:eastAsia="Meiryo" w:hAnsi="Meiryo" w:cs="Meiryo"/>
          <w:color w:val="221F1F"/>
          <w:w w:val="92"/>
          <w:sz w:val="22"/>
          <w:szCs w:val="22"/>
        </w:rPr>
        <w:t>(</w:t>
      </w:r>
      <w:proofErr w:type="spellStart"/>
      <w:r>
        <w:rPr>
          <w:rFonts w:ascii="Meiryo" w:eastAsia="Meiryo" w:hAnsi="Meiryo" w:cs="Meiryo"/>
          <w:color w:val="221F1F"/>
          <w:w w:val="92"/>
          <w:sz w:val="22"/>
          <w:szCs w:val="22"/>
        </w:rPr>
        <w:t>DiBlasio</w:t>
      </w:r>
      <w:proofErr w:type="spellEnd"/>
      <w:r>
        <w:rPr>
          <w:rFonts w:ascii="Meiryo" w:eastAsia="Meiryo" w:hAnsi="Meiryo" w:cs="Meiryo"/>
          <w:color w:val="221F1F"/>
          <w:spacing w:val="34"/>
          <w:w w:val="92"/>
          <w:sz w:val="22"/>
          <w:szCs w:val="22"/>
        </w:rPr>
        <w:t xml:space="preserve"> </w:t>
      </w:r>
      <w:r>
        <w:rPr>
          <w:rFonts w:ascii="Meiryo" w:eastAsia="Meiryo" w:hAnsi="Meiryo" w:cs="Meiryo"/>
          <w:color w:val="221F1F"/>
          <w:w w:val="107"/>
          <w:sz w:val="22"/>
          <w:szCs w:val="22"/>
        </w:rPr>
        <w:t xml:space="preserve">&amp; </w:t>
      </w:r>
      <w:r>
        <w:rPr>
          <w:rFonts w:ascii="Meiryo" w:eastAsia="Meiryo" w:hAnsi="Meiryo" w:cs="Meiryo"/>
          <w:color w:val="221F1F"/>
          <w:w w:val="82"/>
          <w:sz w:val="22"/>
          <w:szCs w:val="22"/>
        </w:rPr>
        <w:t xml:space="preserve">Benda, </w:t>
      </w:r>
      <w:r>
        <w:rPr>
          <w:rFonts w:ascii="Meiryo" w:eastAsia="Meiryo" w:hAnsi="Meiryo" w:cs="Meiryo"/>
          <w:color w:val="221F1F"/>
          <w:spacing w:val="4"/>
          <w:w w:val="82"/>
          <w:sz w:val="22"/>
          <w:szCs w:val="22"/>
        </w:rPr>
        <w:t xml:space="preserve"> </w:t>
      </w:r>
      <w:r>
        <w:rPr>
          <w:rFonts w:ascii="Meiryo" w:eastAsia="Meiryo" w:hAnsi="Meiryo" w:cs="Meiryo"/>
          <w:color w:val="221F1F"/>
          <w:w w:val="82"/>
          <w:sz w:val="22"/>
          <w:szCs w:val="22"/>
        </w:rPr>
        <w:t>1990;</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82"/>
          <w:sz w:val="22"/>
          <w:szCs w:val="22"/>
        </w:rPr>
        <w:t>Hog</w:t>
      </w:r>
      <w:r>
        <w:rPr>
          <w:rFonts w:ascii="Meiryo" w:eastAsia="Meiryo" w:hAnsi="Meiryo" w:cs="Meiryo"/>
          <w:color w:val="221F1F"/>
          <w:spacing w:val="6"/>
          <w:w w:val="82"/>
          <w:sz w:val="22"/>
          <w:szCs w:val="22"/>
        </w:rPr>
        <w:t>b</w:t>
      </w:r>
      <w:r>
        <w:rPr>
          <w:rFonts w:ascii="Meiryo" w:eastAsia="Meiryo" w:hAnsi="Meiryo" w:cs="Meiryo"/>
          <w:color w:val="221F1F"/>
          <w:w w:val="82"/>
          <w:sz w:val="22"/>
          <w:szCs w:val="22"/>
        </w:rPr>
        <w:t>en</w:t>
      </w:r>
      <w:proofErr w:type="spellEnd"/>
      <w:r>
        <w:rPr>
          <w:rFonts w:ascii="Meiryo" w:eastAsia="Meiryo" w:hAnsi="Meiryo" w:cs="Meiryo"/>
          <w:color w:val="221F1F"/>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Byrne,</w:t>
      </w:r>
      <w:r>
        <w:rPr>
          <w:rFonts w:ascii="Meiryo" w:eastAsia="Meiryo" w:hAnsi="Meiryo" w:cs="Meiryo"/>
          <w:color w:val="221F1F"/>
          <w:spacing w:val="46"/>
          <w:w w:val="85"/>
          <w:sz w:val="22"/>
          <w:szCs w:val="22"/>
        </w:rPr>
        <w:t xml:space="preserve"> </w:t>
      </w:r>
      <w:r>
        <w:rPr>
          <w:rFonts w:ascii="Meiryo" w:eastAsia="Meiryo" w:hAnsi="Meiryo" w:cs="Meiryo"/>
          <w:color w:val="221F1F"/>
          <w:w w:val="85"/>
          <w:sz w:val="22"/>
          <w:szCs w:val="22"/>
        </w:rPr>
        <w:t>1998),</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where</w:t>
      </w:r>
      <w:r>
        <w:rPr>
          <w:rFonts w:ascii="Meiryo" w:eastAsia="Meiryo" w:hAnsi="Meiryo" w:cs="Meiryo"/>
          <w:color w:val="221F1F"/>
          <w:spacing w:val="4"/>
          <w:w w:val="85"/>
          <w:sz w:val="22"/>
          <w:szCs w:val="22"/>
        </w:rPr>
        <w:t xml:space="preserve"> </w:t>
      </w:r>
      <w:r>
        <w:rPr>
          <w:rFonts w:ascii="Meiryo" w:eastAsia="Meiryo" w:hAnsi="Meiryo" w:cs="Meiryo"/>
          <w:color w:val="221F1F"/>
          <w:w w:val="85"/>
          <w:sz w:val="22"/>
          <w:szCs w:val="22"/>
        </w:rPr>
        <w:t>s</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cial</w:t>
      </w:r>
      <w:r>
        <w:rPr>
          <w:rFonts w:ascii="Meiryo" w:eastAsia="Meiryo" w:hAnsi="Meiryo" w:cs="Meiryo"/>
          <w:color w:val="221F1F"/>
          <w:spacing w:val="36"/>
          <w:w w:val="85"/>
          <w:sz w:val="22"/>
          <w:szCs w:val="22"/>
        </w:rPr>
        <w:t xml:space="preserve"> </w:t>
      </w:r>
      <w:r>
        <w:rPr>
          <w:rFonts w:ascii="Meiryo" w:eastAsia="Meiryo" w:hAnsi="Meiryo" w:cs="Meiryo"/>
          <w:color w:val="221F1F"/>
          <w:w w:val="85"/>
          <w:sz w:val="22"/>
          <w:szCs w:val="22"/>
        </w:rPr>
        <w:t>norms</w:t>
      </w:r>
      <w:r>
        <w:rPr>
          <w:rFonts w:ascii="Meiryo" w:eastAsia="Meiryo" w:hAnsi="Meiryo" w:cs="Meiryo"/>
          <w:color w:val="221F1F"/>
          <w:spacing w:val="17"/>
          <w:w w:val="85"/>
          <w:sz w:val="22"/>
          <w:szCs w:val="22"/>
        </w:rPr>
        <w:t xml:space="preserve"> </w:t>
      </w:r>
      <w:ins w:id="110" w:author="0" w:date="2015-11-12T10:13:00Z">
        <w:r>
          <w:rPr>
            <w:rFonts w:ascii="Meiryo" w:eastAsia="Meiryo" w:hAnsi="Meiryo" w:cs="Meiryo"/>
            <w:color w:val="221F1F"/>
            <w:spacing w:val="17"/>
            <w:w w:val="85"/>
            <w:sz w:val="22"/>
            <w:szCs w:val="22"/>
          </w:rPr>
          <w:t>affect</w:t>
        </w:r>
      </w:ins>
      <w:del w:id="111" w:author="0" w:date="2015-11-12T10:13:00Z">
        <w:r>
          <w:rPr>
            <w:rFonts w:ascii="Meiryo" w:eastAsia="Meiryo" w:hAnsi="Meiryo" w:cs="Meiryo"/>
            <w:color w:val="221F1F"/>
            <w:w w:val="85"/>
            <w:sz w:val="22"/>
            <w:szCs w:val="22"/>
          </w:rPr>
          <w:delText>alter</w:delText>
        </w:r>
      </w:del>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li</w:t>
      </w:r>
      <w:r>
        <w:rPr>
          <w:rFonts w:ascii="Meiryo" w:eastAsia="Meiryo" w:hAnsi="Meiryo" w:cs="Meiryo"/>
          <w:color w:val="221F1F"/>
          <w:spacing w:val="-5"/>
          <w:w w:val="85"/>
          <w:sz w:val="22"/>
          <w:szCs w:val="22"/>
        </w:rPr>
        <w:t>k</w:t>
      </w:r>
      <w:r>
        <w:rPr>
          <w:rFonts w:ascii="Meiryo" w:eastAsia="Meiryo" w:hAnsi="Meiryo" w:cs="Meiryo"/>
          <w:color w:val="221F1F"/>
          <w:w w:val="85"/>
          <w:sz w:val="22"/>
          <w:szCs w:val="22"/>
        </w:rPr>
        <w:t>elih</w:t>
      </w:r>
      <w:r>
        <w:rPr>
          <w:rFonts w:ascii="Meiryo" w:eastAsia="Meiryo" w:hAnsi="Meiryo" w:cs="Meiryo"/>
          <w:color w:val="221F1F"/>
          <w:spacing w:val="5"/>
          <w:w w:val="85"/>
          <w:sz w:val="22"/>
          <w:szCs w:val="22"/>
        </w:rPr>
        <w:t>oo</w:t>
      </w:r>
      <w:r>
        <w:rPr>
          <w:rFonts w:ascii="Meiryo" w:eastAsia="Meiryo" w:hAnsi="Meiryo" w:cs="Meiryo"/>
          <w:color w:val="221F1F"/>
          <w:w w:val="85"/>
          <w:sz w:val="22"/>
          <w:szCs w:val="22"/>
        </w:rPr>
        <w:t xml:space="preserve">d </w:t>
      </w:r>
      <w:r>
        <w:rPr>
          <w:rFonts w:ascii="Meiryo" w:eastAsia="Meiryo" w:hAnsi="Meiryo" w:cs="Meiryo"/>
          <w:color w:val="221F1F"/>
          <w:spacing w:val="14"/>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 xml:space="preserve">early </w:t>
      </w:r>
      <w:r>
        <w:rPr>
          <w:rFonts w:ascii="Meiryo" w:eastAsia="Meiryo" w:hAnsi="Meiryo" w:cs="Meiryo"/>
          <w:color w:val="221F1F"/>
          <w:w w:val="86"/>
          <w:sz w:val="22"/>
          <w:szCs w:val="22"/>
        </w:rPr>
        <w:t>sexual</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eh</w:t>
      </w:r>
      <w:r>
        <w:rPr>
          <w:rFonts w:ascii="Meiryo" w:eastAsia="Meiryo" w:hAnsi="Meiryo" w:cs="Meiryo"/>
          <w:color w:val="221F1F"/>
          <w:spacing w:val="-5"/>
          <w:w w:val="86"/>
          <w:sz w:val="22"/>
          <w:szCs w:val="22"/>
        </w:rPr>
        <w:t>a</w:t>
      </w:r>
      <w:r>
        <w:rPr>
          <w:rFonts w:ascii="Meiryo" w:eastAsia="Meiryo" w:hAnsi="Meiryo" w:cs="Meiryo"/>
          <w:color w:val="221F1F"/>
          <w:w w:val="86"/>
          <w:sz w:val="22"/>
          <w:szCs w:val="22"/>
        </w:rPr>
        <w:t>vior;</w:t>
      </w:r>
      <w:r>
        <w:rPr>
          <w:rFonts w:ascii="Meiryo" w:eastAsia="Meiryo" w:hAnsi="Meiryo" w:cs="Meiryo"/>
          <w:color w:val="221F1F"/>
          <w:spacing w:val="16"/>
          <w:w w:val="86"/>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8"/>
          <w:sz w:val="22"/>
          <w:szCs w:val="22"/>
        </w:rPr>
        <w:t xml:space="preserve"> </w:t>
      </w:r>
      <w:r>
        <w:rPr>
          <w:rFonts w:ascii="Meiryo" w:eastAsia="Meiryo" w:hAnsi="Meiryo" w:cs="Meiryo"/>
          <w:color w:val="221F1F"/>
          <w:w w:val="85"/>
          <w:sz w:val="22"/>
          <w:szCs w:val="22"/>
        </w:rPr>
        <w:t>S</w:t>
      </w:r>
      <w:r>
        <w:rPr>
          <w:rFonts w:ascii="Meiryo" w:eastAsia="Meiryo" w:hAnsi="Meiryo" w:cs="Meiryo"/>
          <w:color w:val="221F1F"/>
          <w:spacing w:val="5"/>
          <w:w w:val="85"/>
          <w:sz w:val="22"/>
          <w:szCs w:val="22"/>
        </w:rPr>
        <w:t>o</w:t>
      </w:r>
      <w:r>
        <w:rPr>
          <w:rFonts w:ascii="Meiryo" w:eastAsia="Meiryo" w:hAnsi="Meiryo" w:cs="Meiryo"/>
          <w:color w:val="221F1F"/>
          <w:w w:val="85"/>
          <w:sz w:val="22"/>
          <w:szCs w:val="22"/>
        </w:rPr>
        <w:t>cial</w:t>
      </w:r>
      <w:r>
        <w:rPr>
          <w:rFonts w:ascii="Meiryo" w:eastAsia="Meiryo" w:hAnsi="Meiryo" w:cs="Meiryo"/>
          <w:color w:val="221F1F"/>
          <w:spacing w:val="45"/>
          <w:w w:val="85"/>
          <w:sz w:val="22"/>
          <w:szCs w:val="22"/>
        </w:rPr>
        <w:t xml:space="preserve"> </w:t>
      </w:r>
      <w:r>
        <w:rPr>
          <w:rFonts w:ascii="Meiryo" w:eastAsia="Meiryo" w:hAnsi="Meiryo" w:cs="Meiryo"/>
          <w:color w:val="221F1F"/>
          <w:w w:val="85"/>
          <w:sz w:val="22"/>
          <w:szCs w:val="22"/>
        </w:rPr>
        <w:t>Co</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 xml:space="preserve">trol </w:t>
      </w:r>
      <w:r>
        <w:rPr>
          <w:rFonts w:ascii="Meiryo" w:eastAsia="Meiryo" w:hAnsi="Meiryo" w:cs="Meiryo"/>
          <w:color w:val="221F1F"/>
          <w:spacing w:val="17"/>
          <w:w w:val="85"/>
          <w:sz w:val="22"/>
          <w:szCs w:val="22"/>
        </w:rPr>
        <w:t xml:space="preserve"> </w:t>
      </w:r>
      <w:r>
        <w:rPr>
          <w:rFonts w:ascii="Meiryo" w:eastAsia="Meiryo" w:hAnsi="Meiryo" w:cs="Meiryo"/>
          <w:color w:val="221F1F"/>
          <w:w w:val="85"/>
          <w:sz w:val="22"/>
          <w:szCs w:val="22"/>
        </w:rPr>
        <w:t>theory</w:t>
      </w:r>
      <w:r>
        <w:rPr>
          <w:rFonts w:ascii="Meiryo" w:eastAsia="Meiryo" w:hAnsi="Meiryo" w:cs="Meiryo"/>
          <w:color w:val="221F1F"/>
          <w:spacing w:val="39"/>
          <w:w w:val="85"/>
          <w:sz w:val="22"/>
          <w:szCs w:val="22"/>
        </w:rPr>
        <w:t xml:space="preserve"> </w:t>
      </w:r>
      <w:r>
        <w:rPr>
          <w:rFonts w:ascii="Meiryo" w:eastAsia="Meiryo" w:hAnsi="Meiryo" w:cs="Meiryo"/>
          <w:color w:val="221F1F"/>
          <w:w w:val="85"/>
          <w:sz w:val="22"/>
          <w:szCs w:val="22"/>
        </w:rPr>
        <w:t>(</w:t>
      </w:r>
      <w:proofErr w:type="spellStart"/>
      <w:r>
        <w:rPr>
          <w:rFonts w:ascii="Meiryo" w:eastAsia="Meiryo" w:hAnsi="Meiryo" w:cs="Meiryo"/>
          <w:color w:val="221F1F"/>
          <w:w w:val="85"/>
          <w:sz w:val="22"/>
          <w:szCs w:val="22"/>
        </w:rPr>
        <w:t>Hirs</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hi</w:t>
      </w:r>
      <w:proofErr w:type="spellEnd"/>
      <w:r>
        <w:rPr>
          <w:rFonts w:ascii="Meiryo" w:eastAsia="Meiryo" w:hAnsi="Meiryo" w:cs="Meiryo"/>
          <w:color w:val="221F1F"/>
          <w:w w:val="85"/>
          <w:sz w:val="22"/>
          <w:szCs w:val="22"/>
        </w:rPr>
        <w:t xml:space="preserve">,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2002),</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where</w:t>
      </w:r>
      <w:r>
        <w:rPr>
          <w:rFonts w:ascii="Meiryo" w:eastAsia="Meiryo" w:hAnsi="Meiryo" w:cs="Meiryo"/>
          <w:color w:val="221F1F"/>
          <w:spacing w:val="4"/>
          <w:w w:val="85"/>
          <w:sz w:val="22"/>
          <w:szCs w:val="22"/>
        </w:rPr>
        <w:t xml:space="preserve"> </w:t>
      </w:r>
      <w:r>
        <w:rPr>
          <w:rFonts w:ascii="Meiryo" w:eastAsia="Meiryo" w:hAnsi="Meiryo" w:cs="Meiryo"/>
          <w:color w:val="221F1F"/>
          <w:w w:val="85"/>
          <w:sz w:val="22"/>
          <w:szCs w:val="22"/>
        </w:rPr>
        <w:t>s</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cietal</w:t>
      </w:r>
      <w:ins w:id="112" w:author="0" w:date="2015-11-12T10:13:00Z">
        <w:r>
          <w:rPr>
            <w:rFonts w:ascii="Meiryo" w:eastAsia="Meiryo" w:hAnsi="Meiryo" w:cs="Meiryo"/>
            <w:color w:val="221F1F"/>
            <w:w w:val="85"/>
            <w:sz w:val="22"/>
            <w:szCs w:val="22"/>
          </w:rPr>
          <w:t xml:space="preserve"> and cultural influences</w:t>
        </w:r>
      </w:ins>
      <w:del w:id="113" w:author="0" w:date="2015-11-12T10:14:00Z">
        <w:r>
          <w:rPr>
            <w:rFonts w:ascii="Meiryo" w:eastAsia="Meiryo" w:hAnsi="Meiryo" w:cs="Meiryo"/>
            <w:color w:val="221F1F"/>
            <w:spacing w:val="38"/>
            <w:w w:val="85"/>
            <w:sz w:val="22"/>
            <w:szCs w:val="22"/>
          </w:rPr>
          <w:delText xml:space="preserve"> </w:delText>
        </w:r>
        <w:r>
          <w:rPr>
            <w:rFonts w:ascii="Meiryo" w:eastAsia="Meiryo" w:hAnsi="Meiryo" w:cs="Meiryo"/>
            <w:color w:val="221F1F"/>
            <w:w w:val="87"/>
            <w:sz w:val="22"/>
            <w:szCs w:val="22"/>
          </w:rPr>
          <w:delText>co</w:delText>
        </w:r>
        <w:r>
          <w:rPr>
            <w:rFonts w:ascii="Meiryo" w:eastAsia="Meiryo" w:hAnsi="Meiryo" w:cs="Meiryo"/>
            <w:color w:val="221F1F"/>
            <w:spacing w:val="-6"/>
            <w:w w:val="87"/>
            <w:sz w:val="22"/>
            <w:szCs w:val="22"/>
          </w:rPr>
          <w:delText>n</w:delText>
        </w:r>
        <w:r>
          <w:rPr>
            <w:rFonts w:ascii="Meiryo" w:eastAsia="Meiryo" w:hAnsi="Meiryo" w:cs="Meiryo"/>
            <w:color w:val="221F1F"/>
            <w:spacing w:val="-6"/>
            <w:w w:val="93"/>
            <w:sz w:val="22"/>
            <w:szCs w:val="22"/>
          </w:rPr>
          <w:delText>v</w:delText>
        </w:r>
        <w:r>
          <w:rPr>
            <w:rFonts w:ascii="Meiryo" w:eastAsia="Meiryo" w:hAnsi="Meiryo" w:cs="Meiryo"/>
            <w:color w:val="221F1F"/>
            <w:w w:val="77"/>
            <w:sz w:val="22"/>
            <w:szCs w:val="22"/>
          </w:rPr>
          <w:delText>e</w:delText>
        </w:r>
        <w:r>
          <w:rPr>
            <w:rFonts w:ascii="Meiryo" w:eastAsia="Meiryo" w:hAnsi="Meiryo" w:cs="Meiryo"/>
            <w:color w:val="221F1F"/>
            <w:spacing w:val="-6"/>
            <w:w w:val="90"/>
            <w:sz w:val="22"/>
            <w:szCs w:val="22"/>
          </w:rPr>
          <w:delText>n</w:delText>
        </w:r>
        <w:r>
          <w:rPr>
            <w:rFonts w:ascii="Meiryo" w:eastAsia="Meiryo" w:hAnsi="Meiryo" w:cs="Meiryo"/>
            <w:color w:val="221F1F"/>
            <w:w w:val="93"/>
            <w:sz w:val="22"/>
            <w:szCs w:val="22"/>
          </w:rPr>
          <w:delText>tion</w:delText>
        </w:r>
      </w:del>
      <w:r>
        <w:rPr>
          <w:rFonts w:ascii="Meiryo" w:eastAsia="Meiryo" w:hAnsi="Meiryo" w:cs="Meiryo"/>
          <w:color w:val="221F1F"/>
          <w:w w:val="93"/>
          <w:sz w:val="22"/>
          <w:szCs w:val="22"/>
        </w:rPr>
        <w:t xml:space="preserve"> </w:t>
      </w:r>
      <w:r>
        <w:rPr>
          <w:rFonts w:ascii="Meiryo" w:eastAsia="Meiryo" w:hAnsi="Meiryo" w:cs="Meiryo"/>
          <w:color w:val="221F1F"/>
          <w:w w:val="88"/>
          <w:sz w:val="22"/>
          <w:szCs w:val="22"/>
        </w:rPr>
        <w:t>reduce</w:t>
      </w:r>
      <w:del w:id="114" w:author="0" w:date="2015-11-12T10:14:00Z">
        <w:r>
          <w:rPr>
            <w:rFonts w:ascii="Meiryo" w:eastAsia="Meiryo" w:hAnsi="Meiryo" w:cs="Meiryo"/>
            <w:color w:val="221F1F"/>
            <w:w w:val="88"/>
            <w:sz w:val="22"/>
            <w:szCs w:val="22"/>
          </w:rPr>
          <w:delText>s</w:delText>
        </w:r>
      </w:del>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li</w:t>
      </w:r>
      <w:r>
        <w:rPr>
          <w:rFonts w:ascii="Meiryo" w:eastAsia="Meiryo" w:hAnsi="Meiryo" w:cs="Meiryo"/>
          <w:color w:val="221F1F"/>
          <w:spacing w:val="-5"/>
          <w:w w:val="88"/>
          <w:sz w:val="22"/>
          <w:szCs w:val="22"/>
        </w:rPr>
        <w:t>k</w:t>
      </w:r>
      <w:r>
        <w:rPr>
          <w:rFonts w:ascii="Meiryo" w:eastAsia="Meiryo" w:hAnsi="Meiryo" w:cs="Meiryo"/>
          <w:color w:val="221F1F"/>
          <w:w w:val="88"/>
          <w:sz w:val="22"/>
          <w:szCs w:val="22"/>
        </w:rPr>
        <w:t>elih</w:t>
      </w:r>
      <w:r>
        <w:rPr>
          <w:rFonts w:ascii="Meiryo" w:eastAsia="Meiryo" w:hAnsi="Meiryo" w:cs="Meiryo"/>
          <w:color w:val="221F1F"/>
          <w:spacing w:val="6"/>
          <w:w w:val="88"/>
          <w:sz w:val="22"/>
          <w:szCs w:val="22"/>
        </w:rPr>
        <w:t>o</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d</w:t>
      </w:r>
      <w:r>
        <w:rPr>
          <w:rFonts w:ascii="Meiryo" w:eastAsia="Meiryo" w:hAnsi="Meiryo" w:cs="Meiryo"/>
          <w:color w:val="221F1F"/>
          <w:spacing w:val="45"/>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individuals</w:t>
      </w:r>
      <w:r>
        <w:rPr>
          <w:rFonts w:ascii="Meiryo" w:eastAsia="Meiryo" w:hAnsi="Meiryo" w:cs="Meiryo"/>
          <w:color w:val="221F1F"/>
          <w:spacing w:val="65"/>
          <w:w w:val="88"/>
          <w:sz w:val="22"/>
          <w:szCs w:val="22"/>
        </w:rPr>
        <w:t xml:space="preserve"> </w:t>
      </w:r>
      <w:r>
        <w:rPr>
          <w:rFonts w:ascii="Meiryo" w:eastAsia="Meiryo" w:hAnsi="Meiryo" w:cs="Meiryo"/>
          <w:color w:val="221F1F"/>
          <w:sz w:val="22"/>
          <w:szCs w:val="22"/>
        </w:rPr>
        <w:t>will</w:t>
      </w:r>
      <w:r>
        <w:rPr>
          <w:rFonts w:ascii="Meiryo" w:eastAsia="Meiryo" w:hAnsi="Meiryo" w:cs="Meiryo"/>
          <w:color w:val="221F1F"/>
          <w:spacing w:val="-11"/>
          <w:sz w:val="22"/>
          <w:szCs w:val="22"/>
        </w:rPr>
        <w:t xml:space="preserve"> </w:t>
      </w:r>
      <w:r>
        <w:rPr>
          <w:rFonts w:ascii="Meiryo" w:eastAsia="Meiryo" w:hAnsi="Meiryo" w:cs="Meiryo"/>
          <w:color w:val="221F1F"/>
          <w:w w:val="90"/>
          <w:sz w:val="22"/>
          <w:szCs w:val="22"/>
        </w:rPr>
        <w:t>act</w:t>
      </w:r>
      <w:r>
        <w:rPr>
          <w:rFonts w:ascii="Meiryo" w:eastAsia="Meiryo" w:hAnsi="Meiryo" w:cs="Meiryo"/>
          <w:color w:val="221F1F"/>
          <w:spacing w:val="10"/>
          <w:w w:val="90"/>
          <w:sz w:val="22"/>
          <w:szCs w:val="22"/>
        </w:rPr>
        <w:t xml:space="preserve"> </w:t>
      </w:r>
      <w:r>
        <w:rPr>
          <w:rFonts w:ascii="Meiryo" w:eastAsia="Meiryo" w:hAnsi="Meiryo" w:cs="Meiryo"/>
          <w:color w:val="221F1F"/>
          <w:w w:val="90"/>
          <w:sz w:val="22"/>
          <w:szCs w:val="22"/>
        </w:rPr>
        <w:t>on</w:t>
      </w:r>
      <w:r>
        <w:rPr>
          <w:rFonts w:ascii="Meiryo" w:eastAsia="Meiryo" w:hAnsi="Meiryo" w:cs="Meiryo"/>
          <w:color w:val="221F1F"/>
          <w:spacing w:val="-2"/>
          <w:w w:val="90"/>
          <w:sz w:val="22"/>
          <w:szCs w:val="22"/>
        </w:rPr>
        <w:t xml:space="preserve"> </w:t>
      </w:r>
      <w:r>
        <w:rPr>
          <w:rFonts w:ascii="Meiryo" w:eastAsia="Meiryo" w:hAnsi="Meiryo" w:cs="Meiryo"/>
          <w:color w:val="221F1F"/>
          <w:w w:val="90"/>
          <w:sz w:val="22"/>
          <w:szCs w:val="22"/>
        </w:rPr>
        <w:t>their</w:t>
      </w:r>
      <w:r>
        <w:rPr>
          <w:rFonts w:ascii="Meiryo" w:eastAsia="Meiryo" w:hAnsi="Meiryo" w:cs="Meiryo"/>
          <w:color w:val="221F1F"/>
          <w:spacing w:val="11"/>
          <w:w w:val="90"/>
          <w:sz w:val="22"/>
          <w:szCs w:val="22"/>
        </w:rPr>
        <w:t xml:space="preserve"> </w:t>
      </w:r>
      <w:r>
        <w:rPr>
          <w:rFonts w:ascii="Meiryo" w:eastAsia="Meiryo" w:hAnsi="Meiryo" w:cs="Meiryo"/>
          <w:color w:val="221F1F"/>
          <w:w w:val="90"/>
          <w:sz w:val="22"/>
          <w:szCs w:val="22"/>
        </w:rPr>
        <w:t>natural</w:t>
      </w:r>
      <w:del w:id="115" w:author="0" w:date="2015-11-12T10:14:00Z">
        <w:r>
          <w:rPr>
            <w:rFonts w:ascii="Meiryo" w:eastAsia="Meiryo" w:hAnsi="Meiryo" w:cs="Meiryo"/>
            <w:color w:val="221F1F"/>
            <w:w w:val="90"/>
            <w:sz w:val="22"/>
            <w:szCs w:val="22"/>
          </w:rPr>
          <w:delText>ly</w:delText>
        </w:r>
      </w:del>
      <w:ins w:id="116" w:author="0" w:date="2015-11-12T10:14:00Z">
        <w:r>
          <w:rPr>
            <w:rFonts w:ascii="Meiryo" w:eastAsia="Meiryo" w:hAnsi="Meiryo" w:cs="Meiryo"/>
            <w:color w:val="221F1F"/>
            <w:w w:val="90"/>
            <w:sz w:val="22"/>
            <w:szCs w:val="22"/>
          </w:rPr>
          <w:t xml:space="preserve"> tendency toward sexual involvement.</w:t>
        </w:r>
      </w:ins>
      <w:del w:id="117" w:author="0" w:date="2015-11-12T10:14:00Z">
        <w:r>
          <w:rPr>
            <w:rFonts w:ascii="Meiryo" w:eastAsia="Meiryo" w:hAnsi="Meiryo" w:cs="Meiryo"/>
            <w:color w:val="221F1F"/>
            <w:spacing w:val="36"/>
            <w:w w:val="90"/>
            <w:sz w:val="22"/>
            <w:szCs w:val="22"/>
          </w:rPr>
          <w:delText xml:space="preserve"> </w:delText>
        </w:r>
        <w:r>
          <w:rPr>
            <w:rFonts w:ascii="Meiryo" w:eastAsia="Meiryo" w:hAnsi="Meiryo" w:cs="Meiryo"/>
            <w:color w:val="221F1F"/>
            <w:w w:val="90"/>
            <w:sz w:val="22"/>
            <w:szCs w:val="22"/>
          </w:rPr>
          <w:delText>devia</w:delText>
        </w:r>
        <w:r>
          <w:rPr>
            <w:rFonts w:ascii="Meiryo" w:eastAsia="Meiryo" w:hAnsi="Meiryo" w:cs="Meiryo"/>
            <w:color w:val="221F1F"/>
            <w:spacing w:val="-5"/>
            <w:w w:val="90"/>
            <w:sz w:val="22"/>
            <w:szCs w:val="22"/>
          </w:rPr>
          <w:delText>n</w:delText>
        </w:r>
        <w:r>
          <w:rPr>
            <w:rFonts w:ascii="Meiryo" w:eastAsia="Meiryo" w:hAnsi="Meiryo" w:cs="Meiryo"/>
            <w:color w:val="221F1F"/>
            <w:w w:val="90"/>
            <w:sz w:val="22"/>
            <w:szCs w:val="22"/>
          </w:rPr>
          <w:delText>t</w:delText>
        </w:r>
        <w:r>
          <w:rPr>
            <w:rFonts w:ascii="Meiryo" w:eastAsia="Meiryo" w:hAnsi="Meiryo" w:cs="Meiryo"/>
            <w:color w:val="221F1F"/>
            <w:spacing w:val="9"/>
            <w:w w:val="90"/>
            <w:sz w:val="22"/>
            <w:szCs w:val="22"/>
          </w:rPr>
          <w:delText xml:space="preserve"> </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eh</w:delText>
        </w:r>
        <w:r>
          <w:rPr>
            <w:rFonts w:ascii="Meiryo" w:eastAsia="Meiryo" w:hAnsi="Meiryo" w:cs="Meiryo"/>
            <w:color w:val="221F1F"/>
            <w:spacing w:val="-6"/>
            <w:sz w:val="22"/>
            <w:szCs w:val="22"/>
          </w:rPr>
          <w:delText>a</w:delText>
        </w:r>
        <w:r>
          <w:rPr>
            <w:rFonts w:ascii="Meiryo" w:eastAsia="Meiryo" w:hAnsi="Meiryo" w:cs="Meiryo"/>
            <w:color w:val="221F1F"/>
            <w:sz w:val="22"/>
            <w:szCs w:val="22"/>
          </w:rPr>
          <w:delText>vior.</w:delText>
        </w:r>
      </w:del>
    </w:p>
    <w:p>
      <w:pPr>
        <w:spacing w:before="5" w:line="252" w:lineRule="auto"/>
        <w:ind w:left="155" w:right="134"/>
        <w:rPr>
          <w:rFonts w:ascii="Meiryo" w:eastAsia="Meiryo" w:hAnsi="Meiryo" w:cs="Meiryo"/>
          <w:sz w:val="22"/>
          <w:szCs w:val="22"/>
        </w:rPr>
      </w:pPr>
      <w:r>
        <w:rPr>
          <w:rFonts w:ascii="Meiryo" w:eastAsia="Meiryo" w:hAnsi="Meiryo" w:cs="Meiryo"/>
          <w:color w:val="221F1F"/>
          <w:w w:val="88"/>
          <w:sz w:val="22"/>
          <w:szCs w:val="22"/>
        </w:rPr>
        <w:t>Under</w:t>
      </w:r>
      <w:r>
        <w:rPr>
          <w:rFonts w:ascii="Meiryo" w:eastAsia="Meiryo" w:hAnsi="Meiryo" w:cs="Meiryo"/>
          <w:color w:val="221F1F"/>
          <w:spacing w:val="27"/>
          <w:w w:val="88"/>
          <w:sz w:val="22"/>
          <w:szCs w:val="22"/>
        </w:rPr>
        <w:t xml:space="preserve"> </w:t>
      </w:r>
      <w:r>
        <w:rPr>
          <w:rFonts w:ascii="Meiryo" w:eastAsia="Meiryo" w:hAnsi="Meiryo" w:cs="Meiryo"/>
          <w:color w:val="221F1F"/>
          <w:w w:val="88"/>
          <w:sz w:val="22"/>
          <w:szCs w:val="22"/>
        </w:rPr>
        <w:t>these</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vironme</w:t>
      </w:r>
      <w:r>
        <w:rPr>
          <w:rFonts w:ascii="Meiryo" w:eastAsia="Meiryo" w:hAnsi="Meiryo" w:cs="Meiryo"/>
          <w:color w:val="221F1F"/>
          <w:spacing w:val="-4"/>
          <w:w w:val="88"/>
          <w:sz w:val="22"/>
          <w:szCs w:val="22"/>
        </w:rPr>
        <w:t>n</w:t>
      </w:r>
      <w:r>
        <w:rPr>
          <w:rFonts w:ascii="Meiryo" w:eastAsia="Meiryo" w:hAnsi="Meiryo" w:cs="Meiryo"/>
          <w:color w:val="221F1F"/>
          <w:w w:val="88"/>
          <w:sz w:val="22"/>
          <w:szCs w:val="22"/>
        </w:rPr>
        <w:t>tal</w:t>
      </w:r>
      <w:del w:id="118" w:author="0" w:date="2015-11-12T10:14:00Z">
        <w:r>
          <w:rPr>
            <w:rFonts w:ascii="Meiryo" w:eastAsia="Meiryo" w:hAnsi="Meiryo" w:cs="Meiryo"/>
            <w:color w:val="221F1F"/>
            <w:w w:val="88"/>
            <w:sz w:val="22"/>
            <w:szCs w:val="22"/>
          </w:rPr>
          <w:delText>ly</w:delText>
        </w:r>
        <w:r>
          <w:rPr>
            <w:rFonts w:ascii="Meiryo" w:eastAsia="Meiryo" w:hAnsi="Meiryo" w:cs="Meiryo"/>
            <w:color w:val="221F1F"/>
            <w:spacing w:val="35"/>
            <w:w w:val="88"/>
            <w:sz w:val="22"/>
            <w:szCs w:val="22"/>
          </w:rPr>
          <w:delText xml:space="preserve"> </w:delText>
        </w:r>
        <w:r>
          <w:rPr>
            <w:rFonts w:ascii="Meiryo" w:eastAsia="Meiryo" w:hAnsi="Meiryo" w:cs="Meiryo"/>
            <w:color w:val="221F1F"/>
            <w:w w:val="88"/>
            <w:sz w:val="22"/>
            <w:szCs w:val="22"/>
          </w:rPr>
          <w:delText>ce</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tric</w:delText>
        </w:r>
      </w:del>
      <w:r>
        <w:rPr>
          <w:rFonts w:ascii="Meiryo" w:eastAsia="Meiryo" w:hAnsi="Meiryo" w:cs="Meiryo"/>
          <w:color w:val="221F1F"/>
          <w:spacing w:val="20"/>
          <w:w w:val="88"/>
          <w:sz w:val="22"/>
          <w:szCs w:val="22"/>
        </w:rPr>
        <w:t xml:space="preserve"> </w:t>
      </w:r>
      <w:r>
        <w:rPr>
          <w:rFonts w:ascii="Meiryo" w:eastAsia="Meiryo" w:hAnsi="Meiryo" w:cs="Meiryo"/>
          <w:color w:val="221F1F"/>
          <w:w w:val="88"/>
          <w:sz w:val="22"/>
          <w:szCs w:val="22"/>
        </w:rPr>
        <w:t>theories</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underlying</w:t>
      </w:r>
      <w:r>
        <w:rPr>
          <w:rFonts w:ascii="Meiryo" w:eastAsia="Meiryo" w:hAnsi="Meiryo" w:cs="Meiryo"/>
          <w:color w:val="221F1F"/>
          <w:spacing w:val="32"/>
          <w:w w:val="88"/>
          <w:sz w:val="22"/>
          <w:szCs w:val="22"/>
        </w:rPr>
        <w:t xml:space="preserve"> </w:t>
      </w:r>
      <w:r>
        <w:rPr>
          <w:rFonts w:ascii="Meiryo" w:eastAsia="Meiryo" w:hAnsi="Meiryo" w:cs="Meiryo"/>
          <w:color w:val="221F1F"/>
          <w:w w:val="88"/>
          <w:sz w:val="22"/>
          <w:szCs w:val="22"/>
        </w:rPr>
        <w:t>biology</w:t>
      </w:r>
      <w:r>
        <w:rPr>
          <w:rFonts w:ascii="Meiryo" w:eastAsia="Meiryo" w:hAnsi="Meiryo" w:cs="Meiryo"/>
          <w:color w:val="221F1F"/>
          <w:spacing w:val="24"/>
          <w:w w:val="88"/>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either</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ignored</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 xml:space="preserve">or </w:t>
      </w:r>
      <w:r>
        <w:rPr>
          <w:rFonts w:ascii="Meiryo" w:eastAsia="Meiryo" w:hAnsi="Meiryo" w:cs="Meiryo"/>
          <w:color w:val="221F1F"/>
          <w:w w:val="88"/>
          <w:sz w:val="22"/>
          <w:szCs w:val="22"/>
        </w:rPr>
        <w:t>acti</w:t>
      </w:r>
      <w:r>
        <w:rPr>
          <w:rFonts w:ascii="Meiryo" w:eastAsia="Meiryo" w:hAnsi="Meiryo" w:cs="Meiryo"/>
          <w:color w:val="221F1F"/>
          <w:spacing w:val="-4"/>
          <w:w w:val="88"/>
          <w:sz w:val="22"/>
          <w:szCs w:val="22"/>
        </w:rPr>
        <w:t>v</w:t>
      </w:r>
      <w:r>
        <w:rPr>
          <w:rFonts w:ascii="Meiryo" w:eastAsia="Meiryo" w:hAnsi="Meiryo" w:cs="Meiryo"/>
          <w:color w:val="221F1F"/>
          <w:w w:val="88"/>
          <w:sz w:val="22"/>
          <w:szCs w:val="22"/>
        </w:rPr>
        <w:t>ely</w:t>
      </w:r>
      <w:r>
        <w:rPr>
          <w:rFonts w:ascii="Meiryo" w:eastAsia="Meiryo" w:hAnsi="Meiryo" w:cs="Meiryo"/>
          <w:color w:val="221F1F"/>
          <w:spacing w:val="36"/>
          <w:w w:val="88"/>
          <w:sz w:val="22"/>
          <w:szCs w:val="22"/>
        </w:rPr>
        <w:t xml:space="preserve"> </w:t>
      </w:r>
      <w:r>
        <w:rPr>
          <w:rFonts w:ascii="Meiryo" w:eastAsia="Meiryo" w:hAnsi="Meiryo" w:cs="Meiryo"/>
          <w:color w:val="221F1F"/>
          <w:w w:val="88"/>
          <w:sz w:val="22"/>
          <w:szCs w:val="22"/>
        </w:rPr>
        <w:t>resisted</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w:t>
      </w:r>
      <w:proofErr w:type="spellStart"/>
      <w:ins w:id="119" w:author="0" w:date="2015-11-12T10:15:00Z">
        <w:r>
          <w:rPr>
            <w:rFonts w:ascii="Meiryo" w:eastAsia="Meiryo" w:hAnsi="Meiryo" w:cs="Meiryo"/>
            <w:color w:val="221F1F"/>
            <w:sz w:val="22"/>
            <w:szCs w:val="22"/>
          </w:rPr>
          <w:t>e.g.,</w:t>
        </w:r>
      </w:ins>
      <w:del w:id="120" w:author="0" w:date="2015-11-12T10:15:00Z">
        <w:r>
          <w:rPr>
            <w:rFonts w:ascii="Meiryo" w:eastAsia="Meiryo" w:hAnsi="Meiryo" w:cs="Meiryo"/>
            <w:color w:val="221F1F"/>
            <w:sz w:val="22"/>
            <w:szCs w:val="22"/>
          </w:rPr>
          <w:delText>in</w:delText>
        </w:r>
        <w:r>
          <w:rPr>
            <w:rFonts w:ascii="Meiryo" w:eastAsia="Meiryo" w:hAnsi="Meiryo" w:cs="Meiryo"/>
            <w:color w:val="221F1F"/>
            <w:spacing w:val="-21"/>
            <w:sz w:val="22"/>
            <w:szCs w:val="22"/>
          </w:rPr>
          <w:delText xml:space="preserve"> </w:delText>
        </w:r>
        <w:r>
          <w:rPr>
            <w:rFonts w:ascii="Meiryo" w:eastAsia="Meiryo" w:hAnsi="Meiryo" w:cs="Meiryo"/>
            <w:color w:val="221F1F"/>
            <w:w w:val="85"/>
            <w:sz w:val="22"/>
            <w:szCs w:val="22"/>
          </w:rPr>
          <w:delText>the</w:delText>
        </w:r>
        <w:r>
          <w:rPr>
            <w:rFonts w:ascii="Meiryo" w:eastAsia="Meiryo" w:hAnsi="Meiryo" w:cs="Meiryo"/>
            <w:color w:val="221F1F"/>
            <w:spacing w:val="21"/>
            <w:w w:val="85"/>
            <w:sz w:val="22"/>
            <w:szCs w:val="22"/>
          </w:rPr>
          <w:delText xml:space="preserve"> </w:delText>
        </w:r>
        <w:r>
          <w:rPr>
            <w:rFonts w:ascii="Meiryo" w:eastAsia="Meiryo" w:hAnsi="Meiryo" w:cs="Meiryo"/>
            <w:color w:val="221F1F"/>
            <w:w w:val="85"/>
            <w:sz w:val="22"/>
            <w:szCs w:val="22"/>
          </w:rPr>
          <w:delText>case</w:delText>
        </w:r>
        <w:r>
          <w:rPr>
            <w:rFonts w:ascii="Meiryo" w:eastAsia="Meiryo" w:hAnsi="Meiryo" w:cs="Meiryo"/>
            <w:color w:val="221F1F"/>
            <w:spacing w:val="-4"/>
            <w:w w:val="85"/>
            <w:sz w:val="22"/>
            <w:szCs w:val="22"/>
          </w:rPr>
          <w:delText xml:space="preserve"> </w:delText>
        </w:r>
        <w:r>
          <w:rPr>
            <w:rFonts w:ascii="Meiryo" w:eastAsia="Meiryo" w:hAnsi="Meiryo" w:cs="Meiryo"/>
            <w:color w:val="221F1F"/>
            <w:sz w:val="22"/>
            <w:szCs w:val="22"/>
          </w:rPr>
          <w:delText>o</w:delText>
        </w:r>
      </w:del>
      <w:r>
        <w:rPr>
          <w:rFonts w:ascii="Meiryo" w:eastAsia="Meiryo" w:hAnsi="Meiryo" w:cs="Meiryo"/>
          <w:color w:val="221F1F"/>
          <w:sz w:val="22"/>
          <w:szCs w:val="22"/>
        </w:rPr>
        <w:t>f</w:t>
      </w:r>
      <w:proofErr w:type="spellEnd"/>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w:t>
      </w:r>
      <w:r>
        <w:rPr>
          <w:rFonts w:ascii="Meiryo" w:eastAsia="Meiryo" w:hAnsi="Meiryo" w:cs="Meiryo"/>
          <w:color w:val="221F1F"/>
          <w:spacing w:val="5"/>
          <w:w w:val="89"/>
          <w:sz w:val="22"/>
          <w:szCs w:val="22"/>
        </w:rPr>
        <w:t>o</w:t>
      </w:r>
      <w:r>
        <w:rPr>
          <w:rFonts w:ascii="Meiryo" w:eastAsia="Meiryo" w:hAnsi="Meiryo" w:cs="Meiryo"/>
          <w:color w:val="221F1F"/>
          <w:w w:val="89"/>
          <w:sz w:val="22"/>
          <w:szCs w:val="22"/>
        </w:rPr>
        <w:t>cial</w:t>
      </w:r>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Co</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trol</w:t>
      </w:r>
      <w:r>
        <w:rPr>
          <w:rFonts w:ascii="Meiryo" w:eastAsia="Meiryo" w:hAnsi="Meiryo" w:cs="Meiryo"/>
          <w:color w:val="221F1F"/>
          <w:spacing w:val="46"/>
          <w:w w:val="89"/>
          <w:sz w:val="22"/>
          <w:szCs w:val="22"/>
        </w:rPr>
        <w:t xml:space="preserve"> </w:t>
      </w:r>
      <w:r>
        <w:rPr>
          <w:rFonts w:ascii="Meiryo" w:eastAsia="Meiryo" w:hAnsi="Meiryo" w:cs="Meiryo"/>
          <w:color w:val="221F1F"/>
          <w:w w:val="89"/>
          <w:sz w:val="22"/>
          <w:szCs w:val="22"/>
        </w:rPr>
        <w:t>theor</w:t>
      </w:r>
      <w:r>
        <w:rPr>
          <w:rFonts w:ascii="Meiryo" w:eastAsia="Meiryo" w:hAnsi="Meiryo" w:cs="Meiryo"/>
          <w:color w:val="221F1F"/>
          <w:spacing w:val="-15"/>
          <w:w w:val="89"/>
          <w:sz w:val="22"/>
          <w:szCs w:val="22"/>
        </w:rPr>
        <w:t>y</w:t>
      </w:r>
      <w:r>
        <w:rPr>
          <w:rFonts w:ascii="Meiryo" w:eastAsia="Meiryo" w:hAnsi="Meiryo" w:cs="Meiryo"/>
          <w:color w:val="221F1F"/>
          <w:w w:val="89"/>
          <w:sz w:val="22"/>
          <w:szCs w:val="22"/>
        </w:rPr>
        <w:t>,</w:t>
      </w:r>
      <w:r>
        <w:rPr>
          <w:rFonts w:ascii="Meiryo" w:eastAsia="Meiryo" w:hAnsi="Meiryo" w:cs="Meiryo"/>
          <w:color w:val="221F1F"/>
          <w:spacing w:val="-2"/>
          <w:w w:val="89"/>
          <w:sz w:val="22"/>
          <w:szCs w:val="22"/>
        </w:rPr>
        <w:t xml:space="preserve"> </w:t>
      </w:r>
      <w:r>
        <w:rPr>
          <w:rFonts w:ascii="Meiryo" w:eastAsia="Meiryo" w:hAnsi="Meiryo" w:cs="Meiryo"/>
          <w:color w:val="221F1F"/>
          <w:w w:val="89"/>
          <w:sz w:val="22"/>
          <w:szCs w:val="22"/>
        </w:rPr>
        <w:t>while</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under</w:t>
      </w:r>
      <w:r>
        <w:rPr>
          <w:rFonts w:ascii="Meiryo" w:eastAsia="Meiryo" w:hAnsi="Meiryo" w:cs="Meiryo"/>
          <w:color w:val="221F1F"/>
          <w:spacing w:val="1"/>
          <w:w w:val="89"/>
          <w:sz w:val="22"/>
          <w:szCs w:val="22"/>
        </w:rPr>
        <w:t xml:space="preserve"> </w:t>
      </w:r>
      <w:r>
        <w:rPr>
          <w:rFonts w:ascii="Meiryo" w:eastAsia="Meiryo" w:hAnsi="Meiryo" w:cs="Meiryo"/>
          <w:color w:val="221F1F"/>
          <w:w w:val="89"/>
          <w:sz w:val="22"/>
          <w:szCs w:val="22"/>
        </w:rPr>
        <w:t>ma</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y</w:t>
      </w:r>
      <w:r>
        <w:rPr>
          <w:rFonts w:ascii="Meiryo" w:eastAsia="Meiryo" w:hAnsi="Meiryo" w:cs="Meiryo"/>
          <w:color w:val="221F1F"/>
          <w:spacing w:val="2"/>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proofErr w:type="spellStart"/>
      <w:ins w:id="121" w:author="0" w:date="2015-11-12T10:15:00Z">
        <w:r>
          <w:rPr>
            <w:rFonts w:ascii="Meiryo" w:eastAsia="Meiryo" w:hAnsi="Meiryo" w:cs="Meiryo"/>
            <w:color w:val="221F1F"/>
            <w:spacing w:val="8"/>
            <w:w w:val="88"/>
            <w:sz w:val="22"/>
            <w:szCs w:val="22"/>
          </w:rPr>
          <w:t>biololgical</w:t>
        </w:r>
        <w:proofErr w:type="spellEnd"/>
        <w:r>
          <w:rPr>
            <w:rFonts w:ascii="Meiryo" w:eastAsia="Meiryo" w:hAnsi="Meiryo" w:cs="Meiryo"/>
            <w:color w:val="221F1F"/>
            <w:spacing w:val="8"/>
            <w:w w:val="88"/>
            <w:sz w:val="22"/>
            <w:szCs w:val="22"/>
          </w:rPr>
          <w:t>/</w:t>
        </w:r>
      </w:ins>
      <w:proofErr w:type="spellStart"/>
      <w:r>
        <w:rPr>
          <w:rFonts w:ascii="Meiryo" w:eastAsia="Meiryo" w:hAnsi="Meiryo" w:cs="Meiryo"/>
          <w:color w:val="221F1F"/>
          <w:sz w:val="22"/>
          <w:szCs w:val="22"/>
        </w:rPr>
        <w:t>genetic</w:t>
      </w:r>
      <w:del w:id="122" w:author="0" w:date="2015-11-12T10:15:00Z">
        <w:r>
          <w:rPr>
            <w:rFonts w:ascii="Meiryo" w:eastAsia="Meiryo" w:hAnsi="Meiryo" w:cs="Meiryo"/>
            <w:color w:val="221F1F"/>
            <w:sz w:val="22"/>
            <w:szCs w:val="22"/>
          </w:rPr>
          <w:delText xml:space="preserve"> </w:delText>
        </w:r>
        <w:r>
          <w:rPr>
            <w:rFonts w:ascii="Meiryo" w:eastAsia="Meiryo" w:hAnsi="Meiryo" w:cs="Meiryo"/>
            <w:color w:val="221F1F"/>
            <w:w w:val="86"/>
            <w:sz w:val="22"/>
            <w:szCs w:val="22"/>
          </w:rPr>
          <w:delText>ce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tric</w:delText>
        </w:r>
        <w:r>
          <w:rPr>
            <w:rFonts w:ascii="Meiryo" w:eastAsia="Meiryo" w:hAnsi="Meiryo" w:cs="Meiryo"/>
            <w:color w:val="221F1F"/>
            <w:spacing w:val="35"/>
            <w:w w:val="86"/>
            <w:sz w:val="22"/>
            <w:szCs w:val="22"/>
          </w:rPr>
          <w:delText xml:space="preserve"> </w:delText>
        </w:r>
      </w:del>
      <w:r>
        <w:rPr>
          <w:rFonts w:ascii="Meiryo" w:eastAsia="Meiryo" w:hAnsi="Meiryo" w:cs="Meiryo"/>
          <w:color w:val="221F1F"/>
          <w:w w:val="86"/>
          <w:sz w:val="22"/>
          <w:szCs w:val="22"/>
        </w:rPr>
        <w:t>theories</w:t>
      </w:r>
      <w:proofErr w:type="spellEnd"/>
      <w:r>
        <w:rPr>
          <w:rFonts w:ascii="Meiryo" w:eastAsia="Meiryo" w:hAnsi="Meiryo" w:cs="Meiryo"/>
          <w:color w:val="221F1F"/>
          <w:w w:val="86"/>
          <w:sz w:val="22"/>
          <w:szCs w:val="22"/>
        </w:rPr>
        <w:t>,</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vironme</w:t>
      </w:r>
      <w:r>
        <w:rPr>
          <w:rFonts w:ascii="Meiryo" w:eastAsia="Meiryo" w:hAnsi="Meiryo" w:cs="Meiryo"/>
          <w:color w:val="221F1F"/>
          <w:spacing w:val="-4"/>
          <w:w w:val="86"/>
          <w:sz w:val="22"/>
          <w:szCs w:val="22"/>
        </w:rPr>
        <w:t>n</w:t>
      </w:r>
      <w:r>
        <w:rPr>
          <w:rFonts w:ascii="Meiryo" w:eastAsia="Meiryo" w:hAnsi="Meiryo" w:cs="Meiryo"/>
          <w:color w:val="221F1F"/>
          <w:w w:val="86"/>
          <w:sz w:val="22"/>
          <w:szCs w:val="22"/>
        </w:rPr>
        <w:t>tal</w:t>
      </w:r>
      <w:r>
        <w:rPr>
          <w:rFonts w:ascii="Meiryo" w:eastAsia="Meiryo" w:hAnsi="Meiryo" w:cs="Meiryo"/>
          <w:color w:val="221F1F"/>
          <w:spacing w:val="47"/>
          <w:w w:val="86"/>
          <w:sz w:val="22"/>
          <w:szCs w:val="22"/>
        </w:rPr>
        <w:t xml:space="preserve"> </w:t>
      </w:r>
      <w:r>
        <w:rPr>
          <w:rFonts w:ascii="Meiryo" w:eastAsia="Meiryo" w:hAnsi="Meiryo" w:cs="Meiryo"/>
          <w:color w:val="221F1F"/>
          <w:w w:val="86"/>
          <w:sz w:val="22"/>
          <w:szCs w:val="22"/>
        </w:rPr>
        <w:t>com</w:t>
      </w:r>
      <w:r>
        <w:rPr>
          <w:rFonts w:ascii="Meiryo" w:eastAsia="Meiryo" w:hAnsi="Meiryo" w:cs="Meiryo"/>
          <w:color w:val="221F1F"/>
          <w:spacing w:val="6"/>
          <w:w w:val="86"/>
          <w:sz w:val="22"/>
          <w:szCs w:val="22"/>
        </w:rPr>
        <w:t>p</w:t>
      </w:r>
      <w:r>
        <w:rPr>
          <w:rFonts w:ascii="Meiryo" w:eastAsia="Meiryo" w:hAnsi="Meiryo" w:cs="Meiryo"/>
          <w:color w:val="221F1F"/>
          <w:w w:val="86"/>
          <w:sz w:val="22"/>
          <w:szCs w:val="22"/>
        </w:rPr>
        <w:t>one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ts</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are</w:t>
      </w:r>
      <w:ins w:id="123" w:author="0" w:date="2015-11-12T10:15:00Z">
        <w:r>
          <w:rPr>
            <w:rFonts w:ascii="Meiryo" w:eastAsia="Meiryo" w:hAnsi="Meiryo" w:cs="Meiryo"/>
            <w:color w:val="221F1F"/>
            <w:w w:val="86"/>
            <w:sz w:val="22"/>
            <w:szCs w:val="22"/>
          </w:rPr>
          <w:t xml:space="preserve"> often</w:t>
        </w:r>
      </w:ins>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ignored.</w:t>
      </w:r>
    </w:p>
    <w:p>
      <w:pPr>
        <w:spacing w:before="5" w:line="252" w:lineRule="auto"/>
        <w:ind w:left="155" w:right="118" w:firstLine="542"/>
        <w:rPr>
          <w:rFonts w:ascii="Meiryo" w:eastAsia="Meiryo" w:hAnsi="Meiryo" w:cs="Meiryo"/>
          <w:sz w:val="22"/>
          <w:szCs w:val="22"/>
        </w:rPr>
        <w:sectPr>
          <w:pgSz w:w="12240" w:h="15840"/>
          <w:pgMar w:top="900" w:right="1720" w:bottom="280" w:left="1720" w:header="684" w:footer="0" w:gutter="0"/>
          <w:cols w:space="720"/>
        </w:sectPr>
      </w:pPr>
      <w:del w:id="124" w:author="0" w:date="2015-11-12T10:16:00Z">
        <w:r>
          <w:rPr>
            <w:rFonts w:ascii="Meiryo" w:eastAsia="Meiryo" w:hAnsi="Meiryo" w:cs="Meiryo"/>
            <w:color w:val="221F1F"/>
            <w:w w:val="86"/>
            <w:sz w:val="22"/>
            <w:szCs w:val="22"/>
          </w:rPr>
          <w:delText>Rece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tl</w:delText>
        </w:r>
        <w:r>
          <w:rPr>
            <w:rFonts w:ascii="Meiryo" w:eastAsia="Meiryo" w:hAnsi="Meiryo" w:cs="Meiryo"/>
            <w:color w:val="221F1F"/>
            <w:spacing w:val="-15"/>
            <w:w w:val="86"/>
            <w:sz w:val="22"/>
            <w:szCs w:val="22"/>
          </w:rPr>
          <w:delText>y</w:delText>
        </w:r>
        <w:r>
          <w:rPr>
            <w:rFonts w:ascii="Meiryo" w:eastAsia="Meiryo" w:hAnsi="Meiryo" w:cs="Meiryo"/>
            <w:color w:val="221F1F"/>
            <w:w w:val="86"/>
            <w:sz w:val="22"/>
            <w:szCs w:val="22"/>
          </w:rPr>
          <w:delText>,</w:delText>
        </w:r>
        <w:r>
          <w:rPr>
            <w:rFonts w:ascii="Meiryo" w:eastAsia="Meiryo" w:hAnsi="Meiryo" w:cs="Meiryo"/>
            <w:color w:val="221F1F"/>
            <w:spacing w:val="48"/>
            <w:w w:val="86"/>
            <w:sz w:val="22"/>
            <w:szCs w:val="22"/>
          </w:rPr>
          <w:delText xml:space="preserve"> </w:delText>
        </w:r>
        <w:r>
          <w:rPr>
            <w:rFonts w:ascii="Meiryo" w:eastAsia="Meiryo" w:hAnsi="Meiryo" w:cs="Meiryo"/>
            <w:color w:val="221F1F"/>
            <w:w w:val="86"/>
            <w:sz w:val="22"/>
            <w:szCs w:val="22"/>
          </w:rPr>
          <w:delText>there</w:delText>
        </w:r>
        <w:r>
          <w:rPr>
            <w:rFonts w:ascii="Meiryo" w:eastAsia="Meiryo" w:hAnsi="Meiryo" w:cs="Meiryo"/>
            <w:color w:val="221F1F"/>
            <w:spacing w:val="10"/>
            <w:w w:val="86"/>
            <w:sz w:val="22"/>
            <w:szCs w:val="22"/>
          </w:rPr>
          <w:delText xml:space="preserve"> </w:delText>
        </w:r>
        <w:r>
          <w:rPr>
            <w:rFonts w:ascii="Meiryo" w:eastAsia="Meiryo" w:hAnsi="Meiryo" w:cs="Meiryo"/>
            <w:color w:val="221F1F"/>
            <w:w w:val="86"/>
            <w:sz w:val="22"/>
            <w:szCs w:val="22"/>
          </w:rPr>
          <w:delText>h</w:delText>
        </w:r>
        <w:r>
          <w:rPr>
            <w:rFonts w:ascii="Meiryo" w:eastAsia="Meiryo" w:hAnsi="Meiryo" w:cs="Meiryo"/>
            <w:color w:val="221F1F"/>
            <w:spacing w:val="-5"/>
            <w:w w:val="86"/>
            <w:sz w:val="22"/>
            <w:szCs w:val="22"/>
          </w:rPr>
          <w:delText>av</w:delText>
        </w:r>
        <w:r>
          <w:rPr>
            <w:rFonts w:ascii="Meiryo" w:eastAsia="Meiryo" w:hAnsi="Meiryo" w:cs="Meiryo"/>
            <w:color w:val="221F1F"/>
            <w:w w:val="86"/>
            <w:sz w:val="22"/>
            <w:szCs w:val="22"/>
          </w:rPr>
          <w:delText>e</w:delText>
        </w:r>
        <w:r>
          <w:rPr>
            <w:rFonts w:ascii="Meiryo" w:eastAsia="Meiryo" w:hAnsi="Meiryo" w:cs="Meiryo"/>
            <w:color w:val="221F1F"/>
            <w:spacing w:val="10"/>
            <w:w w:val="86"/>
            <w:sz w:val="22"/>
            <w:szCs w:val="22"/>
          </w:rPr>
          <w:delText xml:space="preserve"> </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een</w:delText>
        </w:r>
        <w:r>
          <w:rPr>
            <w:rFonts w:ascii="Meiryo" w:eastAsia="Meiryo" w:hAnsi="Meiryo" w:cs="Meiryo"/>
            <w:color w:val="221F1F"/>
            <w:spacing w:val="-3"/>
            <w:w w:val="86"/>
            <w:sz w:val="22"/>
            <w:szCs w:val="22"/>
          </w:rPr>
          <w:delText xml:space="preserve"> </w:delText>
        </w:r>
      </w:del>
      <w:ins w:id="125" w:author="0" w:date="2015-11-12T10:16:00Z">
        <w:r>
          <w:rPr>
            <w:rFonts w:ascii="Meiryo" w:eastAsia="Meiryo" w:hAnsi="Meiryo" w:cs="Meiryo"/>
            <w:color w:val="221F1F"/>
            <w:spacing w:val="-3"/>
            <w:w w:val="86"/>
            <w:sz w:val="22"/>
            <w:szCs w:val="22"/>
          </w:rPr>
          <w:t xml:space="preserve">  However, </w:t>
        </w:r>
      </w:ins>
      <w:r>
        <w:rPr>
          <w:rFonts w:ascii="Meiryo" w:eastAsia="Meiryo" w:hAnsi="Meiryo" w:cs="Meiryo"/>
          <w:color w:val="221F1F"/>
          <w:spacing w:val="-5"/>
          <w:w w:val="86"/>
          <w:sz w:val="22"/>
          <w:szCs w:val="22"/>
        </w:rPr>
        <w:t>n</w:t>
      </w:r>
      <w:r>
        <w:rPr>
          <w:rFonts w:ascii="Meiryo" w:eastAsia="Meiryo" w:hAnsi="Meiryo" w:cs="Meiryo"/>
          <w:color w:val="221F1F"/>
          <w:w w:val="86"/>
          <w:sz w:val="22"/>
          <w:szCs w:val="22"/>
        </w:rPr>
        <w:t>umerous</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articles</w:t>
      </w:r>
      <w:r>
        <w:rPr>
          <w:rFonts w:ascii="Meiryo" w:eastAsia="Meiryo" w:hAnsi="Meiryo" w:cs="Meiryo"/>
          <w:color w:val="221F1F"/>
          <w:spacing w:val="41"/>
          <w:w w:val="86"/>
          <w:sz w:val="22"/>
          <w:szCs w:val="22"/>
        </w:rPr>
        <w:t xml:space="preserve"> </w:t>
      </w:r>
      <w:ins w:id="126" w:author="0" w:date="2015-11-12T10:16:00Z">
        <w:r>
          <w:rPr>
            <w:rFonts w:ascii="Meiryo" w:eastAsia="Meiryo" w:hAnsi="Meiryo" w:cs="Meiryo"/>
            <w:color w:val="221F1F"/>
            <w:spacing w:val="41"/>
            <w:w w:val="86"/>
            <w:sz w:val="22"/>
            <w:szCs w:val="22"/>
          </w:rPr>
          <w:t xml:space="preserve">have also </w:t>
        </w:r>
      </w:ins>
      <w:r>
        <w:rPr>
          <w:rFonts w:ascii="Meiryo" w:eastAsia="Meiryo" w:hAnsi="Meiryo" w:cs="Meiryo"/>
          <w:color w:val="221F1F"/>
          <w:w w:val="86"/>
          <w:sz w:val="22"/>
          <w:szCs w:val="22"/>
        </w:rPr>
        <w:t>ad</w:t>
      </w:r>
      <w:r>
        <w:rPr>
          <w:rFonts w:ascii="Meiryo" w:eastAsia="Meiryo" w:hAnsi="Meiryo" w:cs="Meiryo"/>
          <w:color w:val="221F1F"/>
          <w:spacing w:val="-5"/>
          <w:w w:val="86"/>
          <w:sz w:val="22"/>
          <w:szCs w:val="22"/>
        </w:rPr>
        <w:t>v</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cat</w:t>
      </w:r>
      <w:ins w:id="127" w:author="0" w:date="2015-11-12T10:16:00Z">
        <w:r>
          <w:rPr>
            <w:rFonts w:ascii="Meiryo" w:eastAsia="Meiryo" w:hAnsi="Meiryo" w:cs="Meiryo"/>
            <w:color w:val="221F1F"/>
            <w:w w:val="86"/>
            <w:sz w:val="22"/>
            <w:szCs w:val="22"/>
          </w:rPr>
          <w:t>ed</w:t>
        </w:r>
      </w:ins>
      <w:del w:id="128" w:author="0" w:date="2015-11-12T10:16:00Z">
        <w:r>
          <w:rPr>
            <w:rFonts w:ascii="Meiryo" w:eastAsia="Meiryo" w:hAnsi="Meiryo" w:cs="Meiryo"/>
            <w:color w:val="221F1F"/>
            <w:w w:val="86"/>
            <w:sz w:val="22"/>
            <w:szCs w:val="22"/>
          </w:rPr>
          <w:delText>ing</w:delText>
        </w:r>
      </w:del>
      <w:r>
        <w:rPr>
          <w:rFonts w:ascii="Meiryo" w:eastAsia="Meiryo" w:hAnsi="Meiryo" w:cs="Meiryo"/>
          <w:color w:val="221F1F"/>
          <w:spacing w:val="49"/>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tegrati</w:t>
      </w:r>
      <w:r>
        <w:rPr>
          <w:rFonts w:ascii="Meiryo" w:eastAsia="Meiryo" w:hAnsi="Meiryo" w:cs="Meiryo"/>
          <w:color w:val="221F1F"/>
          <w:spacing w:val="-4"/>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55"/>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dels</w:t>
      </w:r>
      <w:r>
        <w:rPr>
          <w:rFonts w:ascii="Meiryo" w:eastAsia="Meiryo" w:hAnsi="Meiryo" w:cs="Meiryo"/>
          <w:color w:val="221F1F"/>
          <w:spacing w:val="8"/>
          <w:w w:val="86"/>
          <w:sz w:val="22"/>
          <w:szCs w:val="22"/>
        </w:rPr>
        <w:t xml:space="preserve"> </w:t>
      </w:r>
      <w:r>
        <w:rPr>
          <w:rFonts w:ascii="Meiryo" w:eastAsia="Meiryo" w:hAnsi="Meiryo" w:cs="Meiryo"/>
          <w:color w:val="221F1F"/>
          <w:w w:val="86"/>
          <w:sz w:val="22"/>
          <w:szCs w:val="22"/>
        </w:rPr>
        <w:t xml:space="preserve">(See </w:t>
      </w:r>
      <w:proofErr w:type="spellStart"/>
      <w:ins w:id="129" w:author="0" w:date="2015-11-12T10:16:00Z">
        <w:r>
          <w:rPr>
            <w:rFonts w:ascii="Meiryo" w:eastAsia="Meiryo" w:hAnsi="Meiryo" w:cs="Meiryo"/>
            <w:color w:val="221F1F"/>
            <w:w w:val="86"/>
            <w:sz w:val="22"/>
            <w:szCs w:val="22"/>
          </w:rPr>
          <w:t>Udry</w:t>
        </w:r>
        <w:proofErr w:type="spellEnd"/>
        <w:r>
          <w:rPr>
            <w:rFonts w:ascii="Meiryo" w:eastAsia="Meiryo" w:hAnsi="Meiryo" w:cs="Meiryo"/>
            <w:color w:val="221F1F"/>
            <w:w w:val="86"/>
            <w:sz w:val="22"/>
            <w:szCs w:val="22"/>
          </w:rPr>
          <w:t xml:space="preserve">, 19?? – Demography paper, </w:t>
        </w:r>
      </w:ins>
      <w:ins w:id="130" w:author="0" w:date="2015-11-12T10:17:00Z">
        <w:r>
          <w:rPr>
            <w:rFonts w:ascii="Meiryo" w:eastAsia="Meiryo" w:hAnsi="Meiryo" w:cs="Meiryo"/>
            <w:color w:val="221F1F"/>
            <w:w w:val="86"/>
            <w:sz w:val="22"/>
            <w:szCs w:val="22"/>
          </w:rPr>
          <w:t xml:space="preserve">“What Biology do Sociologists Need to Know?”;  </w:t>
        </w:r>
      </w:ins>
      <w:r>
        <w:rPr>
          <w:rFonts w:ascii="Meiryo" w:eastAsia="Meiryo" w:hAnsi="Meiryo" w:cs="Meiryo"/>
          <w:color w:val="221F1F"/>
          <w:w w:val="90"/>
          <w:sz w:val="22"/>
          <w:szCs w:val="22"/>
        </w:rPr>
        <w:t>Harden,</w:t>
      </w:r>
      <w:r>
        <w:rPr>
          <w:rFonts w:ascii="Meiryo" w:eastAsia="Meiryo" w:hAnsi="Meiryo" w:cs="Meiryo"/>
          <w:color w:val="221F1F"/>
          <w:spacing w:val="-2"/>
          <w:w w:val="90"/>
          <w:sz w:val="22"/>
          <w:szCs w:val="22"/>
        </w:rPr>
        <w:t xml:space="preserve"> </w:t>
      </w:r>
      <w:r>
        <w:rPr>
          <w:rFonts w:ascii="Meiryo" w:eastAsia="Meiryo" w:hAnsi="Meiryo" w:cs="Meiryo"/>
          <w:color w:val="221F1F"/>
          <w:w w:val="90"/>
          <w:sz w:val="22"/>
          <w:szCs w:val="22"/>
        </w:rPr>
        <w:t>Mendle,</w:t>
      </w:r>
      <w:r>
        <w:rPr>
          <w:rFonts w:ascii="Meiryo" w:eastAsia="Meiryo" w:hAnsi="Meiryo" w:cs="Meiryo"/>
          <w:color w:val="221F1F"/>
          <w:spacing w:val="15"/>
          <w:w w:val="90"/>
          <w:sz w:val="22"/>
          <w:szCs w:val="22"/>
        </w:rPr>
        <w:t xml:space="preserve"> </w:t>
      </w:r>
      <w:r>
        <w:rPr>
          <w:rFonts w:ascii="Meiryo" w:eastAsia="Meiryo" w:hAnsi="Meiryo" w:cs="Meiryo"/>
          <w:color w:val="221F1F"/>
          <w:sz w:val="22"/>
          <w:szCs w:val="22"/>
        </w:rPr>
        <w:t>Hill,</w:t>
      </w:r>
      <w:r>
        <w:rPr>
          <w:rFonts w:ascii="Meiryo" w:eastAsia="Meiryo" w:hAnsi="Meiryo" w:cs="Meiryo"/>
          <w:color w:val="221F1F"/>
          <w:spacing w:val="-1"/>
          <w:sz w:val="22"/>
          <w:szCs w:val="22"/>
        </w:rPr>
        <w:t xml:space="preserve"> </w:t>
      </w:r>
      <w:proofErr w:type="spellStart"/>
      <w:r>
        <w:rPr>
          <w:rFonts w:ascii="Meiryo" w:eastAsia="Meiryo" w:hAnsi="Meiryo" w:cs="Meiryo"/>
          <w:color w:val="221F1F"/>
          <w:spacing w:val="-18"/>
          <w:w w:val="113"/>
          <w:sz w:val="22"/>
          <w:szCs w:val="22"/>
        </w:rPr>
        <w:t>T</w:t>
      </w:r>
      <w:r>
        <w:rPr>
          <w:rFonts w:ascii="Meiryo" w:eastAsia="Meiryo" w:hAnsi="Meiryo" w:cs="Meiryo"/>
          <w:color w:val="221F1F"/>
          <w:w w:val="88"/>
          <w:sz w:val="22"/>
          <w:szCs w:val="22"/>
        </w:rPr>
        <w:t>urkheimer</w:t>
      </w:r>
      <w:proofErr w:type="spellEnd"/>
      <w:r>
        <w:rPr>
          <w:rFonts w:ascii="Meiryo" w:eastAsia="Meiryo" w:hAnsi="Meiryo" w:cs="Meiryo"/>
          <w:color w:val="221F1F"/>
          <w:w w:val="88"/>
          <w:sz w:val="22"/>
          <w:szCs w:val="22"/>
        </w:rPr>
        <w:t>,</w:t>
      </w:r>
      <w:r>
        <w:rPr>
          <w:rFonts w:ascii="Meiryo" w:eastAsia="Meiryo" w:hAnsi="Meiryo" w:cs="Meiryo"/>
          <w:color w:val="221F1F"/>
          <w:sz w:val="22"/>
          <w:szCs w:val="22"/>
        </w:rPr>
        <w:t xml:space="preserve"> &amp;</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Emery,</w:t>
      </w:r>
      <w:r>
        <w:rPr>
          <w:rFonts w:ascii="Meiryo" w:eastAsia="Meiryo" w:hAnsi="Meiryo" w:cs="Meiryo"/>
          <w:color w:val="221F1F"/>
          <w:spacing w:val="48"/>
          <w:w w:val="85"/>
          <w:sz w:val="22"/>
          <w:szCs w:val="22"/>
        </w:rPr>
        <w:t xml:space="preserve"> </w:t>
      </w:r>
      <w:r>
        <w:rPr>
          <w:rFonts w:ascii="Meiryo" w:eastAsia="Meiryo" w:hAnsi="Meiryo" w:cs="Meiryo"/>
          <w:color w:val="221F1F"/>
          <w:w w:val="85"/>
          <w:sz w:val="22"/>
          <w:szCs w:val="22"/>
        </w:rPr>
        <w:t>2008</w:t>
      </w:r>
      <w:ins w:id="131" w:author="0" w:date="2015-11-12T10:17:00Z">
        <w:r>
          <w:rPr>
            <w:rFonts w:ascii="Meiryo" w:eastAsia="Meiryo" w:hAnsi="Meiryo" w:cs="Meiryo"/>
            <w:color w:val="221F1F"/>
            <w:w w:val="85"/>
            <w:sz w:val="22"/>
            <w:szCs w:val="22"/>
          </w:rPr>
          <w:t>;</w:t>
        </w:r>
      </w:ins>
      <w:del w:id="132" w:author="0" w:date="2015-11-12T10:17:00Z">
        <w:r>
          <w:rPr>
            <w:rFonts w:ascii="Meiryo" w:eastAsia="Meiryo" w:hAnsi="Meiryo" w:cs="Meiryo"/>
            <w:color w:val="221F1F"/>
            <w:spacing w:val="-16"/>
            <w:w w:val="85"/>
            <w:sz w:val="22"/>
            <w:szCs w:val="22"/>
          </w:rPr>
          <w:delText xml:space="preserve"> </w:delText>
        </w:r>
        <w:r>
          <w:rPr>
            <w:rFonts w:ascii="Meiryo" w:eastAsia="Meiryo" w:hAnsi="Meiryo" w:cs="Meiryo"/>
            <w:color w:val="221F1F"/>
            <w:w w:val="85"/>
            <w:sz w:val="22"/>
            <w:szCs w:val="22"/>
          </w:rPr>
          <w:delText>and</w:delText>
        </w:r>
      </w:del>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Harden,</w:t>
      </w:r>
      <w:r>
        <w:rPr>
          <w:rFonts w:ascii="Meiryo" w:eastAsia="Meiryo" w:hAnsi="Meiryo" w:cs="Meiryo"/>
          <w:color w:val="221F1F"/>
          <w:spacing w:val="44"/>
          <w:w w:val="85"/>
          <w:sz w:val="22"/>
          <w:szCs w:val="22"/>
        </w:rPr>
        <w:t xml:space="preserve"> </w:t>
      </w:r>
      <w:r>
        <w:rPr>
          <w:rFonts w:ascii="Meiryo" w:eastAsia="Meiryo" w:hAnsi="Meiryo" w:cs="Meiryo"/>
          <w:color w:val="221F1F"/>
          <w:w w:val="85"/>
          <w:sz w:val="22"/>
          <w:szCs w:val="22"/>
        </w:rPr>
        <w:t>2014).</w:t>
      </w:r>
      <w:r>
        <w:rPr>
          <w:rFonts w:ascii="Meiryo" w:eastAsia="Meiryo" w:hAnsi="Meiryo" w:cs="Meiryo"/>
          <w:color w:val="221F1F"/>
          <w:spacing w:val="6"/>
          <w:w w:val="85"/>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95"/>
          <w:sz w:val="22"/>
          <w:szCs w:val="22"/>
        </w:rPr>
        <w:t>i</w:t>
      </w:r>
      <w:r>
        <w:rPr>
          <w:rFonts w:ascii="Meiryo" w:eastAsia="Meiryo" w:hAnsi="Meiryo" w:cs="Meiryo"/>
          <w:color w:val="221F1F"/>
          <w:spacing w:val="-6"/>
          <w:w w:val="95"/>
          <w:sz w:val="22"/>
          <w:szCs w:val="22"/>
        </w:rPr>
        <w:t>n</w:t>
      </w:r>
      <w:r>
        <w:rPr>
          <w:rFonts w:ascii="Meiryo" w:eastAsia="Meiryo" w:hAnsi="Meiryo" w:cs="Meiryo"/>
          <w:color w:val="221F1F"/>
          <w:w w:val="91"/>
          <w:sz w:val="22"/>
          <w:szCs w:val="22"/>
        </w:rPr>
        <w:t>tegrati</w:t>
      </w:r>
      <w:r>
        <w:rPr>
          <w:rFonts w:ascii="Meiryo" w:eastAsia="Meiryo" w:hAnsi="Meiryo" w:cs="Meiryo"/>
          <w:color w:val="221F1F"/>
          <w:spacing w:val="-5"/>
          <w:w w:val="91"/>
          <w:sz w:val="22"/>
          <w:szCs w:val="22"/>
        </w:rPr>
        <w:t>v</w:t>
      </w:r>
      <w:r>
        <w:rPr>
          <w:rFonts w:ascii="Meiryo" w:eastAsia="Meiryo" w:hAnsi="Meiryo" w:cs="Meiryo"/>
          <w:color w:val="221F1F"/>
          <w:w w:val="77"/>
          <w:sz w:val="22"/>
          <w:szCs w:val="22"/>
        </w:rPr>
        <w:t xml:space="preserve">e </w:t>
      </w:r>
      <w:r>
        <w:rPr>
          <w:rFonts w:ascii="Meiryo" w:eastAsia="Meiryo" w:hAnsi="Meiryo" w:cs="Meiryo"/>
          <w:color w:val="221F1F"/>
          <w:w w:val="87"/>
          <w:sz w:val="22"/>
          <w:szCs w:val="22"/>
        </w:rPr>
        <w:t>Biopsy</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hos</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cial</w:t>
      </w:r>
      <w:r>
        <w:rPr>
          <w:rFonts w:ascii="Meiryo" w:eastAsia="Meiryo" w:hAnsi="Meiryo" w:cs="Meiryo"/>
          <w:color w:val="221F1F"/>
          <w:spacing w:val="59"/>
          <w:w w:val="87"/>
          <w:sz w:val="22"/>
          <w:szCs w:val="22"/>
        </w:rPr>
        <w:t xml:space="preserve"> </w:t>
      </w:r>
      <w:r>
        <w:rPr>
          <w:rFonts w:ascii="Meiryo" w:eastAsia="Meiryo" w:hAnsi="Meiryo" w:cs="Meiryo"/>
          <w:color w:val="221F1F"/>
          <w:w w:val="87"/>
          <w:sz w:val="22"/>
          <w:szCs w:val="22"/>
        </w:rPr>
        <w:t>M</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del</w:t>
      </w:r>
      <w:r>
        <w:rPr>
          <w:rFonts w:ascii="Meiryo" w:eastAsia="Meiryo" w:hAnsi="Meiryo" w:cs="Meiryo"/>
          <w:color w:val="221F1F"/>
          <w:spacing w:val="50"/>
          <w:w w:val="87"/>
          <w:sz w:val="22"/>
          <w:szCs w:val="22"/>
        </w:rPr>
        <w:t xml:space="preserve"> </w:t>
      </w:r>
      <w:r>
        <w:rPr>
          <w:rFonts w:ascii="Meiryo" w:eastAsia="Meiryo" w:hAnsi="Meiryo" w:cs="Meiryo"/>
          <w:color w:val="221F1F"/>
          <w:w w:val="87"/>
          <w:sz w:val="22"/>
          <w:szCs w:val="22"/>
        </w:rPr>
        <w:t>a</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kn</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wledges</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oth</w:t>
      </w:r>
      <w:r>
        <w:rPr>
          <w:rFonts w:ascii="Meiryo" w:eastAsia="Meiryo" w:hAnsi="Meiryo" w:cs="Meiryo"/>
          <w:color w:val="221F1F"/>
          <w:spacing w:val="25"/>
          <w:w w:val="87"/>
          <w:sz w:val="22"/>
          <w:szCs w:val="22"/>
        </w:rPr>
        <w:t xml:space="preserve"> </w:t>
      </w:r>
      <w:r>
        <w:rPr>
          <w:rFonts w:ascii="Meiryo" w:eastAsia="Meiryo" w:hAnsi="Meiryo" w:cs="Meiryo"/>
          <w:color w:val="221F1F"/>
          <w:w w:val="87"/>
          <w:sz w:val="22"/>
          <w:szCs w:val="22"/>
        </w:rPr>
        <w:t>genetic</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vironme</w:t>
      </w:r>
      <w:r>
        <w:rPr>
          <w:rFonts w:ascii="Meiryo" w:eastAsia="Meiryo" w:hAnsi="Meiryo" w:cs="Meiryo"/>
          <w:color w:val="221F1F"/>
          <w:spacing w:val="-4"/>
          <w:w w:val="87"/>
          <w:sz w:val="22"/>
          <w:szCs w:val="22"/>
        </w:rPr>
        <w:t>n</w:t>
      </w:r>
      <w:r>
        <w:rPr>
          <w:rFonts w:ascii="Meiryo" w:eastAsia="Meiryo" w:hAnsi="Meiryo" w:cs="Meiryo"/>
          <w:color w:val="221F1F"/>
          <w:w w:val="87"/>
          <w:sz w:val="22"/>
          <w:szCs w:val="22"/>
        </w:rPr>
        <w:t>tal</w:t>
      </w:r>
      <w:r>
        <w:rPr>
          <w:rFonts w:ascii="Meiryo" w:eastAsia="Meiryo" w:hAnsi="Meiryo" w:cs="Meiryo"/>
          <w:color w:val="221F1F"/>
          <w:spacing w:val="32"/>
          <w:w w:val="87"/>
          <w:sz w:val="22"/>
          <w:szCs w:val="22"/>
        </w:rPr>
        <w:t xml:space="preserve"> </w:t>
      </w:r>
      <w:r>
        <w:rPr>
          <w:rFonts w:ascii="Meiryo" w:eastAsia="Meiryo" w:hAnsi="Meiryo" w:cs="Meiryo"/>
          <w:color w:val="221F1F"/>
          <w:w w:val="87"/>
          <w:sz w:val="22"/>
          <w:szCs w:val="22"/>
        </w:rPr>
        <w:t>co</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tributions</w:t>
      </w:r>
      <w:r>
        <w:rPr>
          <w:rFonts w:ascii="Meiryo" w:eastAsia="Meiryo" w:hAnsi="Meiryo" w:cs="Meiryo"/>
          <w:color w:val="221F1F"/>
          <w:spacing w:val="60"/>
          <w:w w:val="87"/>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spacing w:val="-5"/>
          <w:w w:val="82"/>
          <w:sz w:val="22"/>
          <w:szCs w:val="22"/>
        </w:rPr>
        <w:t>h</w:t>
      </w:r>
      <w:r>
        <w:rPr>
          <w:rFonts w:ascii="Meiryo" w:eastAsia="Meiryo" w:hAnsi="Meiryo" w:cs="Meiryo"/>
          <w:color w:val="221F1F"/>
          <w:w w:val="82"/>
          <w:sz w:val="22"/>
          <w:szCs w:val="22"/>
        </w:rPr>
        <w:t>uman</w:t>
      </w:r>
      <w:r>
        <w:rPr>
          <w:rFonts w:ascii="Meiryo" w:eastAsia="Meiryo" w:hAnsi="Meiryo" w:cs="Meiryo"/>
          <w:color w:val="221F1F"/>
          <w:spacing w:val="59"/>
          <w:w w:val="82"/>
          <w:sz w:val="22"/>
          <w:szCs w:val="22"/>
        </w:rPr>
        <w:t xml:space="preserve"> </w:t>
      </w:r>
      <w:r>
        <w:rPr>
          <w:rFonts w:ascii="Meiryo" w:eastAsia="Meiryo" w:hAnsi="Meiryo" w:cs="Meiryo"/>
          <w:color w:val="221F1F"/>
          <w:spacing w:val="5"/>
          <w:w w:val="82"/>
          <w:sz w:val="22"/>
          <w:szCs w:val="22"/>
        </w:rPr>
        <w:t>b</w:t>
      </w:r>
      <w:r>
        <w:rPr>
          <w:rFonts w:ascii="Meiryo" w:eastAsia="Meiryo" w:hAnsi="Meiryo" w:cs="Meiryo"/>
          <w:color w:val="221F1F"/>
          <w:w w:val="82"/>
          <w:sz w:val="22"/>
          <w:szCs w:val="22"/>
        </w:rPr>
        <w:t>eh</w:t>
      </w:r>
      <w:r>
        <w:rPr>
          <w:rFonts w:ascii="Meiryo" w:eastAsia="Meiryo" w:hAnsi="Meiryo" w:cs="Meiryo"/>
          <w:color w:val="221F1F"/>
          <w:spacing w:val="-5"/>
          <w:w w:val="82"/>
          <w:sz w:val="22"/>
          <w:szCs w:val="22"/>
        </w:rPr>
        <w:t>a</w:t>
      </w:r>
      <w:r>
        <w:rPr>
          <w:rFonts w:ascii="Meiryo" w:eastAsia="Meiryo" w:hAnsi="Meiryo" w:cs="Meiryo"/>
          <w:color w:val="221F1F"/>
          <w:w w:val="82"/>
          <w:sz w:val="22"/>
          <w:szCs w:val="22"/>
        </w:rPr>
        <w:t xml:space="preserve">vior </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(Engel, </w:t>
      </w:r>
      <w:r>
        <w:rPr>
          <w:rFonts w:ascii="Meiryo" w:eastAsia="Meiryo" w:hAnsi="Meiryo" w:cs="Meiryo"/>
          <w:color w:val="221F1F"/>
          <w:spacing w:val="13"/>
          <w:w w:val="82"/>
          <w:sz w:val="22"/>
          <w:szCs w:val="22"/>
        </w:rPr>
        <w:t xml:space="preserve"> </w:t>
      </w:r>
      <w:r>
        <w:rPr>
          <w:rFonts w:ascii="Meiryo" w:eastAsia="Meiryo" w:hAnsi="Meiryo" w:cs="Meiryo"/>
          <w:color w:val="221F1F"/>
          <w:w w:val="82"/>
          <w:sz w:val="22"/>
          <w:szCs w:val="22"/>
        </w:rPr>
        <w:t>1977;</w:t>
      </w:r>
      <w:r>
        <w:rPr>
          <w:rFonts w:ascii="Meiryo" w:eastAsia="Meiryo" w:hAnsi="Meiryo" w:cs="Meiryo"/>
          <w:color w:val="221F1F"/>
          <w:spacing w:val="-12"/>
          <w:w w:val="82"/>
          <w:sz w:val="22"/>
          <w:szCs w:val="22"/>
        </w:rPr>
        <w:t xml:space="preserve"> </w:t>
      </w:r>
      <w:r>
        <w:rPr>
          <w:rFonts w:ascii="Meiryo" w:eastAsia="Meiryo" w:hAnsi="Meiryo" w:cs="Meiryo"/>
          <w:color w:val="221F1F"/>
          <w:spacing w:val="-6"/>
          <w:w w:val="114"/>
          <w:sz w:val="22"/>
          <w:szCs w:val="22"/>
        </w:rPr>
        <w:t>P</w:t>
      </w:r>
      <w:r>
        <w:rPr>
          <w:rFonts w:ascii="Meiryo" w:eastAsia="Meiryo" w:hAnsi="Meiryo" w:cs="Meiryo"/>
          <w:color w:val="221F1F"/>
          <w:w w:val="83"/>
          <w:sz w:val="22"/>
          <w:szCs w:val="22"/>
        </w:rPr>
        <w:t>etersen,</w:t>
      </w:r>
      <w:r>
        <w:rPr>
          <w:rFonts w:ascii="Meiryo" w:eastAsia="Meiryo" w:hAnsi="Meiryo" w:cs="Meiryo"/>
          <w:color w:val="221F1F"/>
          <w:spacing w:val="-1"/>
          <w:sz w:val="22"/>
          <w:szCs w:val="22"/>
        </w:rPr>
        <w:t xml:space="preserve"> </w:t>
      </w:r>
      <w:r>
        <w:rPr>
          <w:rFonts w:ascii="Meiryo" w:eastAsia="Meiryo" w:hAnsi="Meiryo" w:cs="Meiryo"/>
          <w:color w:val="221F1F"/>
          <w:w w:val="82"/>
          <w:sz w:val="22"/>
          <w:szCs w:val="22"/>
        </w:rPr>
        <w:t>1987;</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R</w:t>
      </w:r>
      <w:r>
        <w:rPr>
          <w:rFonts w:ascii="Meiryo" w:eastAsia="Meiryo" w:hAnsi="Meiryo" w:cs="Meiryo"/>
          <w:color w:val="221F1F"/>
          <w:spacing w:val="6"/>
          <w:w w:val="82"/>
          <w:sz w:val="22"/>
          <w:szCs w:val="22"/>
        </w:rPr>
        <w:t>o</w:t>
      </w:r>
      <w:r>
        <w:rPr>
          <w:rFonts w:ascii="Meiryo" w:eastAsia="Meiryo" w:hAnsi="Meiryo" w:cs="Meiryo"/>
          <w:color w:val="221F1F"/>
          <w:w w:val="82"/>
          <w:sz w:val="22"/>
          <w:szCs w:val="22"/>
        </w:rPr>
        <w:t>dgers,</w:t>
      </w:r>
      <w:r>
        <w:rPr>
          <w:rFonts w:ascii="Meiryo" w:eastAsia="Meiryo" w:hAnsi="Meiryo" w:cs="Meiryo"/>
          <w:color w:val="221F1F"/>
          <w:spacing w:val="61"/>
          <w:w w:val="82"/>
          <w:sz w:val="22"/>
          <w:szCs w:val="22"/>
        </w:rPr>
        <w:t xml:space="preserve"> </w:t>
      </w:r>
      <w:r>
        <w:rPr>
          <w:rFonts w:ascii="Meiryo" w:eastAsia="Meiryo" w:hAnsi="Meiryo" w:cs="Meiryo"/>
          <w:color w:val="221F1F"/>
          <w:w w:val="82"/>
          <w:sz w:val="22"/>
          <w:szCs w:val="22"/>
        </w:rPr>
        <w:t>R</w:t>
      </w:r>
      <w:r>
        <w:rPr>
          <w:rFonts w:ascii="Meiryo" w:eastAsia="Meiryo" w:hAnsi="Meiryo" w:cs="Meiryo"/>
          <w:color w:val="221F1F"/>
          <w:spacing w:val="-5"/>
          <w:w w:val="82"/>
          <w:sz w:val="22"/>
          <w:szCs w:val="22"/>
        </w:rPr>
        <w:t>ow</w:t>
      </w:r>
      <w:r>
        <w:rPr>
          <w:rFonts w:ascii="Meiryo" w:eastAsia="Meiryo" w:hAnsi="Meiryo" w:cs="Meiryo"/>
          <w:color w:val="221F1F"/>
          <w:w w:val="82"/>
          <w:sz w:val="22"/>
          <w:szCs w:val="22"/>
        </w:rPr>
        <w:t>e,</w:t>
      </w:r>
      <w:r>
        <w:rPr>
          <w:rFonts w:ascii="Meiryo" w:eastAsia="Meiryo" w:hAnsi="Meiryo" w:cs="Meiryo"/>
          <w:color w:val="221F1F"/>
          <w:spacing w:val="48"/>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Buster,</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1999).</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 xml:space="preserve">Indeed, </w:t>
      </w:r>
      <w:r>
        <w:rPr>
          <w:rFonts w:ascii="Meiryo" w:eastAsia="Meiryo" w:hAnsi="Meiryo" w:cs="Meiryo"/>
          <w:color w:val="221F1F"/>
          <w:w w:val="88"/>
          <w:sz w:val="22"/>
          <w:szCs w:val="22"/>
        </w:rPr>
        <w:t>biolog</w:t>
      </w:r>
      <w:r>
        <w:rPr>
          <w:rFonts w:ascii="Meiryo" w:eastAsia="Meiryo" w:hAnsi="Meiryo" w:cs="Meiryo"/>
          <w:color w:val="221F1F"/>
          <w:spacing w:val="-15"/>
          <w:w w:val="88"/>
          <w:sz w:val="22"/>
          <w:szCs w:val="22"/>
        </w:rPr>
        <w:t>y</w:t>
      </w:r>
      <w:r>
        <w:rPr>
          <w:rFonts w:ascii="Meiryo" w:eastAsia="Meiryo" w:hAnsi="Meiryo" w:cs="Meiryo"/>
          <w:color w:val="221F1F"/>
          <w:w w:val="88"/>
          <w:sz w:val="22"/>
          <w:szCs w:val="22"/>
        </w:rPr>
        <w:t>,</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psy</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holog</w:t>
      </w:r>
      <w:r>
        <w:rPr>
          <w:rFonts w:ascii="Meiryo" w:eastAsia="Meiryo" w:hAnsi="Meiryo" w:cs="Meiryo"/>
          <w:color w:val="221F1F"/>
          <w:spacing w:val="-15"/>
          <w:w w:val="88"/>
          <w:sz w:val="22"/>
          <w:szCs w:val="22"/>
        </w:rPr>
        <w:t>y</w:t>
      </w:r>
      <w:r>
        <w:rPr>
          <w:rFonts w:ascii="Meiryo" w:eastAsia="Meiryo" w:hAnsi="Meiryo" w:cs="Meiryo"/>
          <w:color w:val="221F1F"/>
          <w:w w:val="88"/>
          <w:sz w:val="22"/>
          <w:szCs w:val="22"/>
        </w:rPr>
        <w:t>,</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s</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cie</w:t>
      </w:r>
      <w:r>
        <w:rPr>
          <w:rFonts w:ascii="Meiryo" w:eastAsia="Meiryo" w:hAnsi="Meiryo" w:cs="Meiryo"/>
          <w:color w:val="221F1F"/>
          <w:spacing w:val="-5"/>
          <w:w w:val="88"/>
          <w:sz w:val="22"/>
          <w:szCs w:val="22"/>
        </w:rPr>
        <w:t>t</w:t>
      </w:r>
      <w:r>
        <w:rPr>
          <w:rFonts w:ascii="Meiryo" w:eastAsia="Meiryo" w:hAnsi="Meiryo" w:cs="Meiryo"/>
          <w:color w:val="221F1F"/>
          <w:w w:val="88"/>
          <w:sz w:val="22"/>
          <w:szCs w:val="22"/>
        </w:rPr>
        <w:t>y</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joi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tly</w:t>
      </w:r>
      <w:r>
        <w:rPr>
          <w:rFonts w:ascii="Meiryo" w:eastAsia="Meiryo" w:hAnsi="Meiryo" w:cs="Meiryo"/>
          <w:color w:val="221F1F"/>
          <w:spacing w:val="48"/>
          <w:w w:val="88"/>
          <w:sz w:val="22"/>
          <w:szCs w:val="22"/>
        </w:rPr>
        <w:t xml:space="preserve"> </w:t>
      </w:r>
      <w:r>
        <w:rPr>
          <w:rFonts w:ascii="Meiryo" w:eastAsia="Meiryo" w:hAnsi="Meiryo" w:cs="Meiryo"/>
          <w:color w:val="221F1F"/>
          <w:w w:val="88"/>
          <w:sz w:val="22"/>
          <w:szCs w:val="22"/>
        </w:rPr>
        <w:t>inﬂuence</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adolesce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ts’</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decisions</w:t>
      </w:r>
      <w:r>
        <w:rPr>
          <w:rFonts w:ascii="Meiryo" w:eastAsia="Meiryo" w:hAnsi="Meiryo" w:cs="Meiryo"/>
          <w:color w:val="221F1F"/>
          <w:spacing w:val="-2"/>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2"/>
          <w:sz w:val="22"/>
          <w:szCs w:val="22"/>
        </w:rPr>
        <w:t>engage</w:t>
      </w:r>
      <w:r>
        <w:rPr>
          <w:rFonts w:ascii="Meiryo" w:eastAsia="Meiryo" w:hAnsi="Meiryo" w:cs="Meiryo"/>
          <w:color w:val="221F1F"/>
          <w:spacing w:val="13"/>
          <w:w w:val="82"/>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7"/>
          <w:sz w:val="22"/>
          <w:szCs w:val="22"/>
        </w:rPr>
        <w:t>sexual</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tercourse</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lastRenderedPageBreak/>
        <w:t>(</w:t>
      </w:r>
      <w:proofErr w:type="spellStart"/>
      <w:r>
        <w:rPr>
          <w:rFonts w:ascii="Meiryo" w:eastAsia="Meiryo" w:hAnsi="Meiryo" w:cs="Meiryo"/>
          <w:color w:val="221F1F"/>
          <w:w w:val="87"/>
          <w:sz w:val="22"/>
          <w:szCs w:val="22"/>
        </w:rPr>
        <w:t>Mes</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w:t>
      </w:r>
      <w:r>
        <w:rPr>
          <w:rFonts w:ascii="Meiryo" w:eastAsia="Meiryo" w:hAnsi="Meiryo" w:cs="Meiryo"/>
          <w:color w:val="221F1F"/>
          <w:spacing w:val="-5"/>
          <w:w w:val="87"/>
          <w:sz w:val="22"/>
          <w:szCs w:val="22"/>
        </w:rPr>
        <w:t>k</w:t>
      </w:r>
      <w:r>
        <w:rPr>
          <w:rFonts w:ascii="Meiryo" w:eastAsia="Meiryo" w:hAnsi="Meiryo" w:cs="Meiryo"/>
          <w:color w:val="221F1F"/>
          <w:w w:val="87"/>
          <w:sz w:val="22"/>
          <w:szCs w:val="22"/>
        </w:rPr>
        <w:t>e</w:t>
      </w:r>
      <w:proofErr w:type="spellEnd"/>
      <w:r>
        <w:rPr>
          <w:rFonts w:ascii="Meiryo" w:eastAsia="Meiryo" w:hAnsi="Meiryo" w:cs="Meiryo"/>
          <w:color w:val="221F1F"/>
          <w:w w:val="87"/>
          <w:sz w:val="22"/>
          <w:szCs w:val="22"/>
        </w:rPr>
        <w:t>,</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Z</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eig,</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Bar</w:t>
      </w:r>
      <w:r>
        <w:rPr>
          <w:rFonts w:ascii="Meiryo" w:eastAsia="Meiryo" w:hAnsi="Meiryo" w:cs="Meiryo"/>
          <w:color w:val="221F1F"/>
          <w:spacing w:val="6"/>
          <w:w w:val="87"/>
          <w:sz w:val="22"/>
          <w:szCs w:val="22"/>
        </w:rPr>
        <w:t>b</w:t>
      </w:r>
      <w:r>
        <w:rPr>
          <w:rFonts w:ascii="Meiryo" w:eastAsia="Meiryo" w:hAnsi="Meiryo" w:cs="Meiryo"/>
          <w:color w:val="221F1F"/>
          <w:w w:val="87"/>
          <w:sz w:val="22"/>
          <w:szCs w:val="22"/>
        </w:rPr>
        <w:t>er,</w:t>
      </w:r>
      <w:r>
        <w:rPr>
          <w:rFonts w:ascii="Meiryo" w:eastAsia="Meiryo" w:hAnsi="Meiryo" w:cs="Meiryo"/>
          <w:color w:val="221F1F"/>
          <w:spacing w:val="33"/>
          <w:w w:val="87"/>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2"/>
          <w:sz w:val="22"/>
          <w:szCs w:val="22"/>
        </w:rPr>
        <w:t xml:space="preserve">Eccles, </w:t>
      </w:r>
      <w:r>
        <w:rPr>
          <w:rFonts w:ascii="Meiryo" w:eastAsia="Meiryo" w:hAnsi="Meiryo" w:cs="Meiryo"/>
          <w:color w:val="221F1F"/>
          <w:spacing w:val="2"/>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w w:val="87"/>
          <w:sz w:val="22"/>
          <w:szCs w:val="22"/>
        </w:rPr>
        <w:t>Zimmer-</w:t>
      </w:r>
      <w:proofErr w:type="spellStart"/>
      <w:r>
        <w:rPr>
          <w:rFonts w:ascii="Meiryo" w:eastAsia="Meiryo" w:hAnsi="Meiryo" w:cs="Meiryo"/>
          <w:color w:val="221F1F"/>
          <w:w w:val="87"/>
          <w:sz w:val="22"/>
          <w:szCs w:val="22"/>
        </w:rPr>
        <w:t>Ge</w:t>
      </w:r>
      <w:r>
        <w:rPr>
          <w:rFonts w:ascii="Meiryo" w:eastAsia="Meiryo" w:hAnsi="Meiryo" w:cs="Meiryo"/>
          <w:color w:val="221F1F"/>
          <w:spacing w:val="-5"/>
          <w:w w:val="87"/>
          <w:sz w:val="22"/>
          <w:szCs w:val="22"/>
        </w:rPr>
        <w:t>m</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k</w:t>
      </w:r>
      <w:proofErr w:type="spellEnd"/>
      <w:r>
        <w:rPr>
          <w:rFonts w:ascii="Meiryo" w:eastAsia="Meiryo" w:hAnsi="Meiryo" w:cs="Meiryo"/>
          <w:color w:val="221F1F"/>
          <w:spacing w:val="25"/>
          <w:w w:val="87"/>
          <w:sz w:val="22"/>
          <w:szCs w:val="22"/>
        </w:rPr>
        <w:t xml:space="preserve"> </w:t>
      </w:r>
      <w:r>
        <w:rPr>
          <w:rFonts w:ascii="Meiryo" w:eastAsia="Meiryo" w:hAnsi="Meiryo" w:cs="Meiryo"/>
          <w:color w:val="221F1F"/>
          <w:w w:val="107"/>
          <w:sz w:val="22"/>
          <w:szCs w:val="22"/>
        </w:rPr>
        <w:t xml:space="preserve">&amp; </w:t>
      </w:r>
      <w:proofErr w:type="spellStart"/>
      <w:r>
        <w:rPr>
          <w:rFonts w:ascii="Meiryo" w:eastAsia="Meiryo" w:hAnsi="Meiryo" w:cs="Meiryo"/>
          <w:color w:val="221F1F"/>
          <w:w w:val="88"/>
          <w:sz w:val="22"/>
          <w:szCs w:val="22"/>
        </w:rPr>
        <w:t>Helfand</w:t>
      </w:r>
      <w:proofErr w:type="spellEnd"/>
      <w:r>
        <w:rPr>
          <w:rFonts w:ascii="Meiryo" w:eastAsia="Meiryo" w:hAnsi="Meiryo" w:cs="Meiryo"/>
          <w:color w:val="221F1F"/>
          <w:w w:val="88"/>
          <w:sz w:val="22"/>
          <w:szCs w:val="22"/>
        </w:rPr>
        <w:t>,</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2008).</w:t>
      </w:r>
      <w:r>
        <w:rPr>
          <w:rFonts w:ascii="Meiryo" w:eastAsia="Meiryo" w:hAnsi="Meiryo" w:cs="Meiryo"/>
          <w:color w:val="221F1F"/>
          <w:spacing w:val="-17"/>
          <w:w w:val="88"/>
          <w:sz w:val="22"/>
          <w:szCs w:val="22"/>
        </w:rPr>
        <w:t xml:space="preserve"> </w:t>
      </w:r>
      <w:del w:id="133" w:author="0" w:date="2015-11-12T10:18:00Z">
        <w:r>
          <w:rPr>
            <w:rFonts w:ascii="Meiryo" w:eastAsia="Meiryo" w:hAnsi="Meiryo" w:cs="Meiryo"/>
            <w:color w:val="221F1F"/>
            <w:w w:val="88"/>
            <w:sz w:val="22"/>
            <w:szCs w:val="22"/>
          </w:rPr>
          <w:delText>E</w:delText>
        </w:r>
        <w:r>
          <w:rPr>
            <w:rFonts w:ascii="Meiryo" w:eastAsia="Meiryo" w:hAnsi="Meiryo" w:cs="Meiryo"/>
            <w:color w:val="221F1F"/>
            <w:spacing w:val="-5"/>
            <w:w w:val="88"/>
            <w:sz w:val="22"/>
            <w:szCs w:val="22"/>
          </w:rPr>
          <w:delText>v</w:delText>
        </w:r>
        <w:r>
          <w:rPr>
            <w:rFonts w:ascii="Meiryo" w:eastAsia="Meiryo" w:hAnsi="Meiryo" w:cs="Meiryo"/>
            <w:color w:val="221F1F"/>
            <w:w w:val="88"/>
            <w:sz w:val="22"/>
            <w:szCs w:val="22"/>
          </w:rPr>
          <w:delText>en</w:delText>
        </w:r>
        <w:r>
          <w:rPr>
            <w:rFonts w:ascii="Meiryo" w:eastAsia="Meiryo" w:hAnsi="Meiryo" w:cs="Meiryo"/>
            <w:color w:val="221F1F"/>
            <w:spacing w:val="32"/>
            <w:w w:val="88"/>
            <w:sz w:val="22"/>
            <w:szCs w:val="22"/>
          </w:rPr>
          <w:delText xml:space="preserve"> </w:delText>
        </w:r>
        <w:r>
          <w:rPr>
            <w:rFonts w:ascii="Meiryo" w:eastAsia="Meiryo" w:hAnsi="Meiryo" w:cs="Meiryo"/>
            <w:color w:val="221F1F"/>
            <w:w w:val="88"/>
            <w:sz w:val="22"/>
            <w:szCs w:val="22"/>
          </w:rPr>
          <w:delText>though</w:delText>
        </w:r>
        <w:r>
          <w:rPr>
            <w:rFonts w:ascii="Meiryo" w:eastAsia="Meiryo" w:hAnsi="Meiryo" w:cs="Meiryo"/>
            <w:color w:val="221F1F"/>
            <w:spacing w:val="16"/>
            <w:w w:val="88"/>
            <w:sz w:val="22"/>
            <w:szCs w:val="22"/>
          </w:rPr>
          <w:delText xml:space="preserve"> </w:delText>
        </w:r>
        <w:r>
          <w:rPr>
            <w:rFonts w:ascii="Meiryo" w:eastAsia="Meiryo" w:hAnsi="Meiryo" w:cs="Meiryo"/>
            <w:color w:val="221F1F"/>
            <w:w w:val="88"/>
            <w:sz w:val="22"/>
            <w:szCs w:val="22"/>
          </w:rPr>
          <w:delText>this</w:delText>
        </w:r>
        <w:r>
          <w:rPr>
            <w:rFonts w:ascii="Meiryo" w:eastAsia="Meiryo" w:hAnsi="Meiryo" w:cs="Meiryo"/>
            <w:color w:val="221F1F"/>
            <w:spacing w:val="23"/>
            <w:w w:val="88"/>
            <w:sz w:val="22"/>
            <w:szCs w:val="22"/>
          </w:rPr>
          <w:delText xml:space="preserve"> </w:delText>
        </w:r>
        <w:r>
          <w:rPr>
            <w:rFonts w:ascii="Meiryo" w:eastAsia="Meiryo" w:hAnsi="Meiryo" w:cs="Meiryo"/>
            <w:color w:val="221F1F"/>
            <w:w w:val="85"/>
            <w:sz w:val="22"/>
            <w:szCs w:val="22"/>
          </w:rPr>
          <w:delText>pa</w:delText>
        </w:r>
        <w:r>
          <w:rPr>
            <w:rFonts w:ascii="Meiryo" w:eastAsia="Meiryo" w:hAnsi="Meiryo" w:cs="Meiryo"/>
            <w:color w:val="221F1F"/>
            <w:spacing w:val="5"/>
            <w:w w:val="85"/>
            <w:sz w:val="22"/>
            <w:szCs w:val="22"/>
          </w:rPr>
          <w:delText>p</w:delText>
        </w:r>
        <w:r>
          <w:rPr>
            <w:rFonts w:ascii="Meiryo" w:eastAsia="Meiryo" w:hAnsi="Meiryo" w:cs="Meiryo"/>
            <w:color w:val="221F1F"/>
            <w:w w:val="85"/>
            <w:sz w:val="22"/>
            <w:szCs w:val="22"/>
          </w:rPr>
          <w:delText>er</w:delText>
        </w:r>
        <w:r>
          <w:rPr>
            <w:rFonts w:ascii="Meiryo" w:eastAsia="Meiryo" w:hAnsi="Meiryo" w:cs="Meiryo"/>
            <w:color w:val="221F1F"/>
            <w:spacing w:val="25"/>
            <w:w w:val="85"/>
            <w:sz w:val="22"/>
            <w:szCs w:val="22"/>
          </w:rPr>
          <w:delText xml:space="preserve"> </w:delText>
        </w:r>
        <w:r>
          <w:rPr>
            <w:rFonts w:ascii="Meiryo" w:eastAsia="Meiryo" w:hAnsi="Meiryo" w:cs="Meiryo"/>
            <w:color w:val="221F1F"/>
            <w:w w:val="85"/>
            <w:sz w:val="22"/>
            <w:szCs w:val="22"/>
          </w:rPr>
          <w:delText>f</w:delText>
        </w:r>
        <w:r>
          <w:rPr>
            <w:rFonts w:ascii="Meiryo" w:eastAsia="Meiryo" w:hAnsi="Meiryo" w:cs="Meiryo"/>
            <w:color w:val="221F1F"/>
            <w:spacing w:val="5"/>
            <w:w w:val="85"/>
            <w:sz w:val="22"/>
            <w:szCs w:val="22"/>
          </w:rPr>
          <w:delText>o</w:delText>
        </w:r>
        <w:r>
          <w:rPr>
            <w:rFonts w:ascii="Meiryo" w:eastAsia="Meiryo" w:hAnsi="Meiryo" w:cs="Meiryo"/>
            <w:color w:val="221F1F"/>
            <w:w w:val="85"/>
            <w:sz w:val="22"/>
            <w:szCs w:val="22"/>
          </w:rPr>
          <w:delText>cuses</w:delText>
        </w:r>
        <w:r>
          <w:rPr>
            <w:rFonts w:ascii="Meiryo" w:eastAsia="Meiryo" w:hAnsi="Meiryo" w:cs="Meiryo"/>
            <w:color w:val="221F1F"/>
            <w:spacing w:val="-5"/>
            <w:w w:val="85"/>
            <w:sz w:val="22"/>
            <w:szCs w:val="22"/>
          </w:rPr>
          <w:delText xml:space="preserve"> </w:delText>
        </w:r>
        <w:r>
          <w:rPr>
            <w:rFonts w:ascii="Meiryo" w:eastAsia="Meiryo" w:hAnsi="Meiryo" w:cs="Meiryo"/>
            <w:color w:val="221F1F"/>
            <w:w w:val="85"/>
            <w:sz w:val="22"/>
            <w:szCs w:val="22"/>
          </w:rPr>
          <w:delText>on</w:delText>
        </w:r>
        <w:r>
          <w:rPr>
            <w:rFonts w:ascii="Meiryo" w:eastAsia="Meiryo" w:hAnsi="Meiryo" w:cs="Meiryo"/>
            <w:color w:val="221F1F"/>
            <w:spacing w:val="16"/>
            <w:w w:val="85"/>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8"/>
            <w:sz w:val="22"/>
            <w:szCs w:val="22"/>
          </w:rPr>
          <w:delText>single</w:delText>
        </w:r>
        <w:r>
          <w:rPr>
            <w:rFonts w:ascii="Meiryo" w:eastAsia="Meiryo" w:hAnsi="Meiryo" w:cs="Meiryo"/>
            <w:color w:val="221F1F"/>
            <w:spacing w:val="2"/>
            <w:w w:val="88"/>
            <w:sz w:val="22"/>
            <w:szCs w:val="22"/>
          </w:rPr>
          <w:delText xml:space="preserve"> </w:delText>
        </w:r>
        <w:r>
          <w:rPr>
            <w:rFonts w:ascii="Meiryo" w:eastAsia="Meiryo" w:hAnsi="Meiryo" w:cs="Meiryo"/>
            <w:color w:val="221F1F"/>
            <w:w w:val="88"/>
            <w:sz w:val="22"/>
            <w:szCs w:val="22"/>
          </w:rPr>
          <w:delText>predictor</w:delText>
        </w:r>
        <w:r>
          <w:rPr>
            <w:rFonts w:ascii="Meiryo" w:eastAsia="Meiryo" w:hAnsi="Meiryo" w:cs="Meiryo"/>
            <w:color w:val="221F1F"/>
            <w:spacing w:val="28"/>
            <w:w w:val="88"/>
            <w:sz w:val="22"/>
            <w:szCs w:val="22"/>
          </w:rPr>
          <w:delText xml:space="preserve"> </w:delText>
        </w:r>
        <w:r>
          <w:rPr>
            <w:rFonts w:ascii="Meiryo" w:eastAsia="Meiryo" w:hAnsi="Meiryo" w:cs="Meiryo"/>
            <w:color w:val="221F1F"/>
            <w:w w:val="88"/>
            <w:sz w:val="22"/>
            <w:szCs w:val="22"/>
          </w:rPr>
          <w:delText>–</w:delText>
        </w:r>
        <w:r>
          <w:rPr>
            <w:rFonts w:ascii="Meiryo" w:eastAsia="Meiryo" w:hAnsi="Meiryo" w:cs="Meiryo"/>
            <w:color w:val="221F1F"/>
            <w:spacing w:val="-3"/>
            <w:w w:val="88"/>
            <w:sz w:val="22"/>
            <w:szCs w:val="22"/>
          </w:rPr>
          <w:delText xml:space="preserve"> </w:delText>
        </w:r>
        <w:r>
          <w:rPr>
            <w:rFonts w:ascii="Meiryo" w:eastAsia="Meiryo" w:hAnsi="Meiryo" w:cs="Meiryo"/>
            <w:color w:val="221F1F"/>
            <w:w w:val="88"/>
            <w:sz w:val="22"/>
            <w:szCs w:val="22"/>
          </w:rPr>
          <w:delText>i</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telligence,</w:delText>
        </w:r>
        <w:r>
          <w:rPr>
            <w:rFonts w:ascii="Meiryo" w:eastAsia="Meiryo" w:hAnsi="Meiryo" w:cs="Meiryo"/>
            <w:color w:val="221F1F"/>
            <w:spacing w:val="11"/>
            <w:w w:val="88"/>
            <w:sz w:val="22"/>
            <w:szCs w:val="22"/>
          </w:rPr>
          <w:delText xml:space="preserve"> </w:delText>
        </w:r>
        <w:r>
          <w:rPr>
            <w:rFonts w:ascii="Meiryo" w:eastAsia="Meiryo" w:hAnsi="Meiryo" w:cs="Meiryo"/>
            <w:color w:val="221F1F"/>
            <w:spacing w:val="-6"/>
            <w:w w:val="86"/>
            <w:sz w:val="22"/>
            <w:szCs w:val="22"/>
          </w:rPr>
          <w:delText>w</w:delText>
        </w:r>
        <w:r>
          <w:rPr>
            <w:rFonts w:ascii="Meiryo" w:eastAsia="Meiryo" w:hAnsi="Meiryo" w:cs="Meiryo"/>
            <w:color w:val="221F1F"/>
            <w:w w:val="77"/>
            <w:sz w:val="22"/>
            <w:szCs w:val="22"/>
          </w:rPr>
          <w:delText xml:space="preserve">e </w:delText>
        </w:r>
        <w:r>
          <w:rPr>
            <w:rFonts w:ascii="Meiryo" w:eastAsia="Meiryo" w:hAnsi="Meiryo" w:cs="Meiryo"/>
            <w:color w:val="221F1F"/>
            <w:w w:val="87"/>
            <w:sz w:val="22"/>
            <w:szCs w:val="22"/>
          </w:rPr>
          <w:delText>are</w:delText>
        </w:r>
        <w:r>
          <w:rPr>
            <w:rFonts w:ascii="Meiryo" w:eastAsia="Meiryo" w:hAnsi="Meiryo" w:cs="Meiryo"/>
            <w:color w:val="221F1F"/>
            <w:spacing w:val="-2"/>
            <w:w w:val="87"/>
            <w:sz w:val="22"/>
            <w:szCs w:val="22"/>
          </w:rPr>
          <w:delText xml:space="preserve"> </w:delText>
        </w:r>
        <w:r>
          <w:rPr>
            <w:rFonts w:ascii="Meiryo" w:eastAsia="Meiryo" w:hAnsi="Meiryo" w:cs="Meiryo"/>
            <w:color w:val="221F1F"/>
            <w:w w:val="87"/>
            <w:sz w:val="22"/>
            <w:szCs w:val="22"/>
          </w:rPr>
          <w:delText>doing</w:delText>
        </w:r>
        <w:r>
          <w:rPr>
            <w:rFonts w:ascii="Meiryo" w:eastAsia="Meiryo" w:hAnsi="Meiryo" w:cs="Meiryo"/>
            <w:color w:val="221F1F"/>
            <w:spacing w:val="21"/>
            <w:w w:val="87"/>
            <w:sz w:val="22"/>
            <w:szCs w:val="22"/>
          </w:rPr>
          <w:delText xml:space="preserve"> </w:delText>
        </w:r>
        <w:r>
          <w:rPr>
            <w:rFonts w:ascii="Meiryo" w:eastAsia="Meiryo" w:hAnsi="Meiryo" w:cs="Meiryo"/>
            <w:color w:val="221F1F"/>
            <w:w w:val="87"/>
            <w:sz w:val="22"/>
            <w:szCs w:val="22"/>
          </w:rPr>
          <w:delText>so</w:delText>
        </w:r>
        <w:r>
          <w:rPr>
            <w:rFonts w:ascii="Meiryo" w:eastAsia="Meiryo" w:hAnsi="Meiryo" w:cs="Meiryo"/>
            <w:color w:val="221F1F"/>
            <w:spacing w:val="-3"/>
            <w:w w:val="87"/>
            <w:sz w:val="22"/>
            <w:szCs w:val="22"/>
          </w:rPr>
          <w:delText xml:space="preserve"> </w:delText>
        </w:r>
        <w:r>
          <w:rPr>
            <w:rFonts w:ascii="Meiryo" w:eastAsia="Meiryo" w:hAnsi="Meiryo" w:cs="Meiryo"/>
            <w:color w:val="221F1F"/>
            <w:w w:val="87"/>
            <w:sz w:val="22"/>
            <w:szCs w:val="22"/>
          </w:rPr>
          <w:delText>within</w:delText>
        </w:r>
        <w:r>
          <w:rPr>
            <w:rFonts w:ascii="Meiryo" w:eastAsia="Meiryo" w:hAnsi="Meiryo" w:cs="Meiryo"/>
            <w:color w:val="221F1F"/>
            <w:spacing w:val="54"/>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broader</w:delText>
        </w:r>
        <w:r>
          <w:rPr>
            <w:rFonts w:ascii="Meiryo" w:eastAsia="Meiryo" w:hAnsi="Meiryo" w:cs="Meiryo"/>
            <w:color w:val="221F1F"/>
            <w:spacing w:val="10"/>
            <w:w w:val="87"/>
            <w:sz w:val="22"/>
            <w:szCs w:val="22"/>
          </w:rPr>
          <w:delText xml:space="preserve"> </w:delText>
        </w:r>
        <w:r>
          <w:rPr>
            <w:rFonts w:ascii="Meiryo" w:eastAsia="Meiryo" w:hAnsi="Meiryo" w:cs="Meiryo"/>
            <w:color w:val="221F1F"/>
            <w:sz w:val="22"/>
            <w:szCs w:val="22"/>
          </w:rPr>
          <w:delText>co</w:delText>
        </w:r>
        <w:r>
          <w:rPr>
            <w:rFonts w:ascii="Meiryo" w:eastAsia="Meiryo" w:hAnsi="Meiryo" w:cs="Meiryo"/>
            <w:color w:val="221F1F"/>
            <w:spacing w:val="-6"/>
            <w:sz w:val="22"/>
            <w:szCs w:val="22"/>
          </w:rPr>
          <w:delText>n</w:delText>
        </w:r>
        <w:r>
          <w:rPr>
            <w:rFonts w:ascii="Meiryo" w:eastAsia="Meiryo" w:hAnsi="Meiryo" w:cs="Meiryo"/>
            <w:color w:val="221F1F"/>
            <w:sz w:val="22"/>
            <w:szCs w:val="22"/>
          </w:rPr>
          <w:delText>text.</w:delText>
        </w:r>
      </w:del>
    </w:p>
    <w:p>
      <w:pPr>
        <w:spacing w:line="200" w:lineRule="exact"/>
      </w:pPr>
    </w:p>
    <w:p>
      <w:pPr>
        <w:spacing w:before="11"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b/>
          <w:color w:val="221F1F"/>
          <w:w w:val="91"/>
          <w:position w:val="3"/>
          <w:sz w:val="22"/>
          <w:szCs w:val="22"/>
        </w:rPr>
        <w:t>I</w:t>
      </w:r>
      <w:r>
        <w:rPr>
          <w:rFonts w:ascii="Meiryo" w:eastAsia="Meiryo" w:hAnsi="Meiryo" w:cs="Meiryo"/>
          <w:b/>
          <w:color w:val="221F1F"/>
          <w:spacing w:val="-6"/>
          <w:w w:val="91"/>
          <w:position w:val="3"/>
          <w:sz w:val="22"/>
          <w:szCs w:val="22"/>
        </w:rPr>
        <w:t>n</w:t>
      </w:r>
      <w:r>
        <w:rPr>
          <w:rFonts w:ascii="Meiryo" w:eastAsia="Meiryo" w:hAnsi="Meiryo" w:cs="Meiryo"/>
          <w:b/>
          <w:color w:val="221F1F"/>
          <w:w w:val="91"/>
          <w:position w:val="3"/>
          <w:sz w:val="22"/>
          <w:szCs w:val="22"/>
        </w:rPr>
        <w:t>telligence</w:t>
      </w:r>
      <w:r>
        <w:rPr>
          <w:rFonts w:ascii="Meiryo" w:eastAsia="Meiryo" w:hAnsi="Meiryo" w:cs="Meiryo"/>
          <w:b/>
          <w:color w:val="221F1F"/>
          <w:spacing w:val="25"/>
          <w:w w:val="91"/>
          <w:position w:val="3"/>
          <w:sz w:val="22"/>
          <w:szCs w:val="22"/>
        </w:rPr>
        <w:t xml:space="preserve"> </w:t>
      </w:r>
      <w:r>
        <w:rPr>
          <w:rFonts w:ascii="Meiryo" w:eastAsia="Meiryo" w:hAnsi="Meiryo" w:cs="Meiryo"/>
          <w:b/>
          <w:color w:val="221F1F"/>
          <w:position w:val="3"/>
          <w:sz w:val="22"/>
          <w:szCs w:val="22"/>
        </w:rPr>
        <w:t>as</w:t>
      </w:r>
      <w:r>
        <w:rPr>
          <w:rFonts w:ascii="Meiryo" w:eastAsia="Meiryo" w:hAnsi="Meiryo" w:cs="Meiryo"/>
          <w:b/>
          <w:color w:val="221F1F"/>
          <w:spacing w:val="-27"/>
          <w:position w:val="3"/>
          <w:sz w:val="22"/>
          <w:szCs w:val="22"/>
        </w:rPr>
        <w:t xml:space="preserve"> </w:t>
      </w:r>
      <w:del w:id="134" w:author="0" w:date="2015-11-12T10:21:00Z">
        <w:r>
          <w:rPr>
            <w:rFonts w:ascii="Meiryo" w:eastAsia="Meiryo" w:hAnsi="Meiryo" w:cs="Meiryo"/>
            <w:b/>
            <w:color w:val="221F1F"/>
            <w:position w:val="3"/>
            <w:sz w:val="22"/>
            <w:szCs w:val="22"/>
          </w:rPr>
          <w:delText>the</w:delText>
        </w:r>
        <w:r>
          <w:rPr>
            <w:rFonts w:ascii="Meiryo" w:eastAsia="Meiryo" w:hAnsi="Meiryo" w:cs="Meiryo"/>
            <w:b/>
            <w:color w:val="221F1F"/>
            <w:spacing w:val="-15"/>
            <w:position w:val="3"/>
            <w:sz w:val="22"/>
            <w:szCs w:val="22"/>
          </w:rPr>
          <w:delText xml:space="preserve"> </w:delText>
        </w:r>
      </w:del>
      <w:r>
        <w:rPr>
          <w:rFonts w:ascii="Meiryo" w:eastAsia="Meiryo" w:hAnsi="Meiryo" w:cs="Meiryo"/>
          <w:b/>
          <w:color w:val="221F1F"/>
          <w:position w:val="3"/>
          <w:sz w:val="22"/>
          <w:szCs w:val="22"/>
        </w:rPr>
        <w:t>Cause</w:t>
      </w:r>
    </w:p>
    <w:p>
      <w:pPr>
        <w:spacing w:before="8" w:line="160" w:lineRule="exact"/>
        <w:rPr>
          <w:sz w:val="16"/>
          <w:szCs w:val="16"/>
        </w:rPr>
      </w:pPr>
    </w:p>
    <w:p>
      <w:pPr>
        <w:spacing w:line="252" w:lineRule="auto"/>
        <w:ind w:left="155" w:right="362" w:firstLine="542"/>
        <w:rPr>
          <w:rFonts w:ascii="Meiryo" w:eastAsia="Meiryo" w:hAnsi="Meiryo" w:cs="Meiryo"/>
          <w:sz w:val="22"/>
          <w:szCs w:val="22"/>
        </w:rPr>
      </w:pPr>
      <w:del w:id="135" w:author="0" w:date="2015-11-12T10:21:00Z">
        <w:r>
          <w:rPr>
            <w:rFonts w:ascii="Meiryo" w:eastAsia="Meiryo" w:hAnsi="Meiryo" w:cs="Meiryo"/>
            <w:color w:val="221F1F"/>
            <w:spacing w:val="-16"/>
            <w:w w:val="89"/>
            <w:sz w:val="22"/>
            <w:szCs w:val="22"/>
          </w:rPr>
          <w:delText>W</w:delText>
        </w:r>
        <w:r>
          <w:rPr>
            <w:rFonts w:ascii="Meiryo" w:eastAsia="Meiryo" w:hAnsi="Meiryo" w:cs="Meiryo"/>
            <w:color w:val="221F1F"/>
            <w:w w:val="89"/>
            <w:sz w:val="22"/>
            <w:szCs w:val="22"/>
          </w:rPr>
          <w:delText>e’</w:delText>
        </w:r>
        <w:r>
          <w:rPr>
            <w:rFonts w:ascii="Meiryo" w:eastAsia="Meiryo" w:hAnsi="Meiryo" w:cs="Meiryo"/>
            <w:color w:val="221F1F"/>
            <w:spacing w:val="-5"/>
            <w:w w:val="89"/>
            <w:sz w:val="22"/>
            <w:szCs w:val="22"/>
          </w:rPr>
          <w:delText>v</w:delText>
        </w:r>
        <w:r>
          <w:rPr>
            <w:rFonts w:ascii="Meiryo" w:eastAsia="Meiryo" w:hAnsi="Meiryo" w:cs="Meiryo"/>
            <w:color w:val="221F1F"/>
            <w:w w:val="89"/>
            <w:sz w:val="22"/>
            <w:szCs w:val="22"/>
          </w:rPr>
          <w:delText>e</w:delText>
        </w:r>
        <w:r>
          <w:rPr>
            <w:rFonts w:ascii="Meiryo" w:eastAsia="Meiryo" w:hAnsi="Meiryo" w:cs="Meiryo"/>
            <w:color w:val="221F1F"/>
            <w:spacing w:val="18"/>
            <w:w w:val="89"/>
            <w:sz w:val="22"/>
            <w:szCs w:val="22"/>
          </w:rPr>
          <w:delText xml:space="preserve"> </w:delText>
        </w:r>
        <w:r>
          <w:rPr>
            <w:rFonts w:ascii="Meiryo" w:eastAsia="Meiryo" w:hAnsi="Meiryo" w:cs="Meiryo"/>
            <w:color w:val="221F1F"/>
            <w:w w:val="89"/>
            <w:sz w:val="22"/>
            <w:szCs w:val="22"/>
          </w:rPr>
          <w:delText>previously</w:delText>
        </w:r>
        <w:r>
          <w:rPr>
            <w:rFonts w:ascii="Meiryo" w:eastAsia="Meiryo" w:hAnsi="Meiryo" w:cs="Meiryo"/>
            <w:color w:val="221F1F"/>
            <w:spacing w:val="19"/>
            <w:w w:val="89"/>
            <w:sz w:val="22"/>
            <w:szCs w:val="22"/>
          </w:rPr>
          <w:delText xml:space="preserve"> </w:delText>
        </w:r>
        <w:r>
          <w:rPr>
            <w:rFonts w:ascii="Meiryo" w:eastAsia="Meiryo" w:hAnsi="Meiryo" w:cs="Meiryo"/>
            <w:color w:val="221F1F"/>
            <w:w w:val="89"/>
            <w:sz w:val="22"/>
            <w:szCs w:val="22"/>
          </w:rPr>
          <w:delText>me</w:delText>
        </w:r>
        <w:r>
          <w:rPr>
            <w:rFonts w:ascii="Meiryo" w:eastAsia="Meiryo" w:hAnsi="Meiryo" w:cs="Meiryo"/>
            <w:color w:val="221F1F"/>
            <w:spacing w:val="-5"/>
            <w:w w:val="89"/>
            <w:sz w:val="22"/>
            <w:szCs w:val="22"/>
          </w:rPr>
          <w:delText>n</w:delText>
        </w:r>
        <w:r>
          <w:rPr>
            <w:rFonts w:ascii="Meiryo" w:eastAsia="Meiryo" w:hAnsi="Meiryo" w:cs="Meiryo"/>
            <w:color w:val="221F1F"/>
            <w:w w:val="89"/>
            <w:sz w:val="22"/>
            <w:szCs w:val="22"/>
          </w:rPr>
          <w:delText>tioned</w:delText>
        </w:r>
        <w:r>
          <w:rPr>
            <w:rFonts w:ascii="Meiryo" w:eastAsia="Meiryo" w:hAnsi="Meiryo" w:cs="Meiryo"/>
            <w:color w:val="221F1F"/>
            <w:spacing w:val="-11"/>
            <w:w w:val="89"/>
            <w:sz w:val="22"/>
            <w:szCs w:val="22"/>
          </w:rPr>
          <w:delText xml:space="preserve"> </w:delText>
        </w:r>
        <w:r>
          <w:rPr>
            <w:rFonts w:ascii="Meiryo" w:eastAsia="Meiryo" w:hAnsi="Meiryo" w:cs="Meiryo"/>
            <w:color w:val="221F1F"/>
            <w:w w:val="89"/>
            <w:sz w:val="22"/>
            <w:szCs w:val="22"/>
          </w:rPr>
          <w:delText>that</w:delText>
        </w:r>
        <w:r>
          <w:rPr>
            <w:rFonts w:ascii="Meiryo" w:eastAsia="Meiryo" w:hAnsi="Meiryo" w:cs="Meiryo"/>
            <w:color w:val="221F1F"/>
            <w:spacing w:val="25"/>
            <w:w w:val="89"/>
            <w:sz w:val="22"/>
            <w:szCs w:val="22"/>
          </w:rPr>
          <w:delText xml:space="preserve"> </w:delText>
        </w:r>
        <w:r>
          <w:rPr>
            <w:rFonts w:ascii="Meiryo" w:eastAsia="Meiryo" w:hAnsi="Meiryo" w:cs="Meiryo"/>
            <w:color w:val="221F1F"/>
            <w:w w:val="89"/>
            <w:sz w:val="22"/>
            <w:szCs w:val="22"/>
          </w:rPr>
          <w:delText>t</w:delText>
        </w:r>
      </w:del>
      <w:ins w:id="136" w:author="0" w:date="2015-11-12T10:21:00Z">
        <w:r>
          <w:rPr>
            <w:rFonts w:ascii="Meiryo" w:eastAsia="Meiryo" w:hAnsi="Meiryo" w:cs="Meiryo"/>
            <w:color w:val="221F1F"/>
            <w:w w:val="89"/>
            <w:sz w:val="22"/>
            <w:szCs w:val="22"/>
          </w:rPr>
          <w:t>T</w:t>
        </w:r>
      </w:ins>
      <w:r>
        <w:rPr>
          <w:rFonts w:ascii="Meiryo" w:eastAsia="Meiryo" w:hAnsi="Meiryo" w:cs="Meiryo"/>
          <w:color w:val="221F1F"/>
          <w:w w:val="89"/>
          <w:sz w:val="22"/>
          <w:szCs w:val="22"/>
        </w:rPr>
        <w: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short-term</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risks</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early</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 xml:space="preserve">are </w:t>
      </w:r>
      <w:ins w:id="137" w:author="0" w:date="2015-11-12T10:24:00Z">
        <w:r>
          <w:rPr>
            <w:rFonts w:ascii="Meiryo" w:eastAsia="Meiryo" w:hAnsi="Meiryo" w:cs="Meiryo"/>
            <w:color w:val="221F1F"/>
            <w:sz w:val="22"/>
            <w:szCs w:val="22"/>
          </w:rPr>
          <w:t>primarily</w:t>
        </w:r>
      </w:ins>
      <w:del w:id="138" w:author="0" w:date="2015-11-12T10:24:00Z">
        <w:r>
          <w:rPr>
            <w:rFonts w:ascii="Meiryo" w:eastAsia="Meiryo" w:hAnsi="Meiryo" w:cs="Meiryo"/>
            <w:color w:val="221F1F"/>
            <w:spacing w:val="-5"/>
            <w:w w:val="87"/>
            <w:sz w:val="22"/>
            <w:szCs w:val="22"/>
          </w:rPr>
          <w:delText>ov</w:delText>
        </w:r>
        <w:r>
          <w:rPr>
            <w:rFonts w:ascii="Meiryo" w:eastAsia="Meiryo" w:hAnsi="Meiryo" w:cs="Meiryo"/>
            <w:color w:val="221F1F"/>
            <w:w w:val="87"/>
            <w:sz w:val="22"/>
            <w:szCs w:val="22"/>
          </w:rPr>
          <w:delText>erwhelming</w:delText>
        </w:r>
      </w:del>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negati</w:t>
      </w:r>
      <w:r>
        <w:rPr>
          <w:rFonts w:ascii="Meiryo" w:eastAsia="Meiryo" w:hAnsi="Meiryo" w:cs="Meiryo"/>
          <w:color w:val="221F1F"/>
          <w:spacing w:val="-4"/>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whereas</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ards for</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del</w:t>
      </w:r>
      <w:r>
        <w:rPr>
          <w:rFonts w:ascii="Meiryo" w:eastAsia="Meiryo" w:hAnsi="Meiryo" w:cs="Meiryo"/>
          <w:color w:val="221F1F"/>
          <w:spacing w:val="-5"/>
          <w:w w:val="87"/>
          <w:sz w:val="22"/>
          <w:szCs w:val="22"/>
        </w:rPr>
        <w:t>a</w:t>
      </w:r>
      <w:r>
        <w:rPr>
          <w:rFonts w:ascii="Meiryo" w:eastAsia="Meiryo" w:hAnsi="Meiryo" w:cs="Meiryo"/>
          <w:color w:val="221F1F"/>
          <w:w w:val="87"/>
          <w:sz w:val="22"/>
          <w:szCs w:val="22"/>
        </w:rPr>
        <w:t>y</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2"/>
          <w:w w:val="87"/>
          <w:sz w:val="22"/>
          <w:szCs w:val="22"/>
        </w:rPr>
        <w:t xml:space="preserve"> </w:t>
      </w:r>
      <w:ins w:id="139" w:author="0" w:date="2015-11-12T10:24:00Z">
        <w:r>
          <w:rPr>
            <w:rFonts w:ascii="Meiryo" w:eastAsia="Meiryo" w:hAnsi="Meiryo" w:cs="Meiryo"/>
            <w:color w:val="221F1F"/>
            <w:spacing w:val="-2"/>
            <w:w w:val="87"/>
            <w:sz w:val="22"/>
            <w:szCs w:val="22"/>
          </w:rPr>
          <w:t>primarily</w:t>
        </w:r>
      </w:ins>
      <w:del w:id="140" w:author="0" w:date="2015-11-12T10:24:00Z">
        <w:r>
          <w:rPr>
            <w:rFonts w:ascii="Meiryo" w:eastAsia="Meiryo" w:hAnsi="Meiryo" w:cs="Meiryo"/>
            <w:color w:val="221F1F"/>
            <w:w w:val="87"/>
            <w:sz w:val="22"/>
            <w:szCs w:val="22"/>
          </w:rPr>
          <w:delText>equally</w:delText>
        </w:r>
      </w:del>
      <w:r>
        <w:rPr>
          <w:rFonts w:ascii="Meiryo" w:eastAsia="Meiryo" w:hAnsi="Meiryo" w:cs="Meiryo"/>
          <w:color w:val="221F1F"/>
          <w:spacing w:val="32"/>
          <w:w w:val="87"/>
          <w:sz w:val="22"/>
          <w:szCs w:val="22"/>
        </w:rPr>
        <w:t xml:space="preserve"> </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ositi</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53"/>
          <w:w w:val="87"/>
          <w:sz w:val="22"/>
          <w:szCs w:val="22"/>
        </w:rPr>
        <w:t xml:space="preserve"> </w:t>
      </w:r>
      <w:r>
        <w:rPr>
          <w:rFonts w:ascii="Meiryo" w:eastAsia="Meiryo" w:hAnsi="Meiryo" w:cs="Meiryo"/>
          <w:color w:val="221F1F"/>
          <w:sz w:val="22"/>
          <w:szCs w:val="22"/>
        </w:rPr>
        <w:t xml:space="preserve">These </w:t>
      </w:r>
      <w:r>
        <w:rPr>
          <w:rFonts w:ascii="Meiryo" w:eastAsia="Meiryo" w:hAnsi="Meiryo" w:cs="Meiryo"/>
          <w:color w:val="221F1F"/>
          <w:w w:val="85"/>
          <w:sz w:val="22"/>
          <w:szCs w:val="22"/>
        </w:rPr>
        <w:t>consequences</w:t>
      </w:r>
      <w:r>
        <w:rPr>
          <w:rFonts w:ascii="Meiryo" w:eastAsia="Meiryo" w:hAnsi="Meiryo" w:cs="Meiryo"/>
          <w:color w:val="221F1F"/>
          <w:spacing w:val="-5"/>
          <w:w w:val="85"/>
          <w:sz w:val="22"/>
          <w:szCs w:val="22"/>
        </w:rPr>
        <w:t xml:space="preserve"> </w:t>
      </w:r>
      <w:ins w:id="141" w:author="0" w:date="2015-11-12T12:19:00Z">
        <w:r>
          <w:rPr>
            <w:rFonts w:ascii="Meiryo" w:eastAsia="Meiryo" w:hAnsi="Meiryo" w:cs="Meiryo"/>
            <w:color w:val="221F1F"/>
            <w:spacing w:val="-5"/>
            <w:w w:val="85"/>
            <w:sz w:val="22"/>
            <w:szCs w:val="22"/>
          </w:rPr>
          <w:t xml:space="preserve">are suggested to </w:t>
        </w:r>
      </w:ins>
      <w:r>
        <w:rPr>
          <w:rFonts w:ascii="Meiryo" w:eastAsia="Meiryo" w:hAnsi="Meiryo" w:cs="Meiryo"/>
          <w:color w:val="221F1F"/>
          <w:w w:val="85"/>
          <w:sz w:val="22"/>
          <w:szCs w:val="22"/>
        </w:rPr>
        <w:t>extend</w:t>
      </w:r>
      <w:r>
        <w:rPr>
          <w:rFonts w:ascii="Meiryo" w:eastAsia="Meiryo" w:hAnsi="Meiryo" w:cs="Meiryo"/>
          <w:color w:val="221F1F"/>
          <w:spacing w:val="32"/>
          <w:w w:val="85"/>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to</w:t>
      </w:r>
      <w:r>
        <w:rPr>
          <w:rFonts w:ascii="Meiryo" w:eastAsia="Meiryo" w:hAnsi="Meiryo" w:cs="Meiryo"/>
          <w:color w:val="221F1F"/>
          <w:spacing w:val="-29"/>
          <w:sz w:val="22"/>
          <w:szCs w:val="22"/>
        </w:rPr>
        <w:t xml:space="preserve"> </w:t>
      </w:r>
      <w:r>
        <w:rPr>
          <w:rFonts w:ascii="Meiryo" w:eastAsia="Meiryo" w:hAnsi="Meiryo" w:cs="Meiryo"/>
          <w:color w:val="221F1F"/>
          <w:w w:val="86"/>
          <w:sz w:val="22"/>
          <w:szCs w:val="22"/>
        </w:rPr>
        <w:t>adulth</w:t>
      </w:r>
      <w:r>
        <w:rPr>
          <w:rFonts w:ascii="Meiryo" w:eastAsia="Meiryo" w:hAnsi="Meiryo" w:cs="Meiryo"/>
          <w:color w:val="221F1F"/>
          <w:spacing w:val="6"/>
          <w:w w:val="86"/>
          <w:sz w:val="22"/>
          <w:szCs w:val="22"/>
        </w:rPr>
        <w:t>o</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w:t>
      </w:r>
      <w:r>
        <w:rPr>
          <w:rFonts w:ascii="Meiryo" w:eastAsia="Meiryo" w:hAnsi="Meiryo" w:cs="Meiryo"/>
          <w:color w:val="221F1F"/>
          <w:spacing w:val="55"/>
          <w:w w:val="86"/>
          <w:sz w:val="22"/>
          <w:szCs w:val="22"/>
        </w:rPr>
        <w:t xml:space="preserve"> </w:t>
      </w:r>
      <w:r>
        <w:rPr>
          <w:rFonts w:ascii="Meiryo" w:eastAsia="Meiryo" w:hAnsi="Meiryo" w:cs="Meiryo"/>
          <w:color w:val="221F1F"/>
          <w:w w:val="86"/>
          <w:sz w:val="22"/>
          <w:szCs w:val="22"/>
        </w:rPr>
        <w:t>–</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early</w:t>
      </w:r>
      <w:r>
        <w:rPr>
          <w:rFonts w:ascii="Meiryo" w:eastAsia="Meiryo" w:hAnsi="Meiryo" w:cs="Meiryo"/>
          <w:color w:val="221F1F"/>
          <w:spacing w:val="26"/>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ins w:id="142" w:author="0" w:date="2015-11-12T10:25:00Z">
        <w:r>
          <w:rPr>
            <w:rFonts w:ascii="Meiryo" w:eastAsia="Meiryo" w:hAnsi="Meiryo" w:cs="Meiryo"/>
            <w:color w:val="221F1F"/>
            <w:spacing w:val="21"/>
            <w:sz w:val="22"/>
            <w:szCs w:val="22"/>
          </w:rPr>
          <w:t>has been related to</w:t>
        </w:r>
      </w:ins>
      <w:del w:id="143" w:author="0" w:date="2015-11-12T10:25:00Z">
        <w:r>
          <w:rPr>
            <w:rFonts w:ascii="Meiryo" w:eastAsia="Meiryo" w:hAnsi="Meiryo" w:cs="Meiryo"/>
            <w:color w:val="221F1F"/>
            <w:sz w:val="22"/>
            <w:szCs w:val="22"/>
          </w:rPr>
          <w:delText>is</w:delText>
        </w:r>
        <w:r>
          <w:rPr>
            <w:rFonts w:ascii="Meiryo" w:eastAsia="Meiryo" w:hAnsi="Meiryo" w:cs="Meiryo"/>
            <w:color w:val="221F1F"/>
            <w:spacing w:val="-19"/>
            <w:sz w:val="22"/>
            <w:szCs w:val="22"/>
          </w:rPr>
          <w:delText xml:space="preserve"> </w:delText>
        </w:r>
        <w:r>
          <w:rPr>
            <w:rFonts w:ascii="Meiryo" w:eastAsia="Meiryo" w:hAnsi="Meiryo" w:cs="Meiryo"/>
            <w:color w:val="221F1F"/>
            <w:w w:val="89"/>
            <w:sz w:val="22"/>
            <w:szCs w:val="22"/>
          </w:rPr>
          <w:delText>ass</w:delText>
        </w:r>
        <w:r>
          <w:rPr>
            <w:rFonts w:ascii="Meiryo" w:eastAsia="Meiryo" w:hAnsi="Meiryo" w:cs="Meiryo"/>
            <w:color w:val="221F1F"/>
            <w:spacing w:val="6"/>
            <w:w w:val="89"/>
            <w:sz w:val="22"/>
            <w:szCs w:val="22"/>
          </w:rPr>
          <w:delText>o</w:delText>
        </w:r>
        <w:r>
          <w:rPr>
            <w:rFonts w:ascii="Meiryo" w:eastAsia="Meiryo" w:hAnsi="Meiryo" w:cs="Meiryo"/>
            <w:color w:val="221F1F"/>
            <w:w w:val="89"/>
            <w:sz w:val="22"/>
            <w:szCs w:val="22"/>
          </w:rPr>
          <w:delText>ciated</w:delText>
        </w:r>
        <w:r>
          <w:rPr>
            <w:rFonts w:ascii="Meiryo" w:eastAsia="Meiryo" w:hAnsi="Meiryo" w:cs="Meiryo"/>
            <w:color w:val="221F1F"/>
            <w:spacing w:val="-19"/>
            <w:w w:val="89"/>
            <w:sz w:val="22"/>
            <w:szCs w:val="22"/>
          </w:rPr>
          <w:delText xml:space="preserve"> </w:delText>
        </w:r>
        <w:r>
          <w:rPr>
            <w:rFonts w:ascii="Meiryo" w:eastAsia="Meiryo" w:hAnsi="Meiryo" w:cs="Meiryo"/>
            <w:color w:val="221F1F"/>
            <w:w w:val="89"/>
            <w:sz w:val="22"/>
            <w:szCs w:val="22"/>
          </w:rPr>
          <w:delText>with</w:delText>
        </w:r>
      </w:del>
      <w:r>
        <w:rPr>
          <w:rFonts w:ascii="Meiryo" w:eastAsia="Meiryo" w:hAnsi="Meiryo" w:cs="Meiryo"/>
          <w:color w:val="221F1F"/>
          <w:spacing w:val="26"/>
          <w:w w:val="89"/>
          <w:sz w:val="22"/>
          <w:szCs w:val="22"/>
        </w:rPr>
        <w:t xml:space="preserve"> </w:t>
      </w:r>
      <w:r>
        <w:rPr>
          <w:rFonts w:ascii="Meiryo" w:eastAsia="Meiryo" w:hAnsi="Meiryo" w:cs="Meiryo"/>
          <w:color w:val="221F1F"/>
          <w:w w:val="89"/>
          <w:sz w:val="22"/>
          <w:szCs w:val="22"/>
        </w:rPr>
        <w:t>adult</w:t>
      </w:r>
      <w:r>
        <w:rPr>
          <w:rFonts w:ascii="Meiryo" w:eastAsia="Meiryo" w:hAnsi="Meiryo" w:cs="Meiryo"/>
          <w:color w:val="221F1F"/>
          <w:spacing w:val="29"/>
          <w:w w:val="89"/>
          <w:sz w:val="22"/>
          <w:szCs w:val="22"/>
        </w:rPr>
        <w:t xml:space="preserve"> </w:t>
      </w:r>
      <w:r>
        <w:rPr>
          <w:rFonts w:ascii="Meiryo" w:eastAsia="Meiryo" w:hAnsi="Meiryo" w:cs="Meiryo"/>
          <w:color w:val="221F1F"/>
          <w:w w:val="89"/>
          <w:sz w:val="22"/>
          <w:szCs w:val="22"/>
        </w:rPr>
        <w:t xml:space="preserve">delinquency </w:t>
      </w:r>
      <w:r>
        <w:rPr>
          <w:rFonts w:ascii="Meiryo" w:eastAsia="Meiryo" w:hAnsi="Meiryo" w:cs="Meiryo"/>
          <w:color w:val="221F1F"/>
          <w:w w:val="90"/>
          <w:sz w:val="22"/>
          <w:szCs w:val="22"/>
        </w:rPr>
        <w:t>(Harden</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5"/>
          <w:sz w:val="22"/>
          <w:szCs w:val="22"/>
        </w:rPr>
        <w:t>al.,</w:t>
      </w:r>
      <w:r>
        <w:rPr>
          <w:rFonts w:ascii="Meiryo" w:eastAsia="Meiryo" w:hAnsi="Meiryo" w:cs="Meiryo"/>
          <w:color w:val="221F1F"/>
          <w:spacing w:val="17"/>
          <w:w w:val="85"/>
          <w:sz w:val="22"/>
          <w:szCs w:val="22"/>
        </w:rPr>
        <w:t xml:space="preserve"> </w:t>
      </w:r>
      <w:r>
        <w:rPr>
          <w:rFonts w:ascii="Meiryo" w:eastAsia="Meiryo" w:hAnsi="Meiryo" w:cs="Meiryo"/>
          <w:color w:val="221F1F"/>
          <w:w w:val="85"/>
          <w:sz w:val="22"/>
          <w:szCs w:val="22"/>
        </w:rPr>
        <w:t>2008),</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a</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ti-s</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cial</w:t>
      </w:r>
      <w:r>
        <w:rPr>
          <w:rFonts w:ascii="Meiryo" w:eastAsia="Meiryo" w:hAnsi="Meiryo" w:cs="Meiryo"/>
          <w:color w:val="221F1F"/>
          <w:spacing w:val="59"/>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eh</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vior,</w:t>
      </w:r>
      <w:r>
        <w:rPr>
          <w:rFonts w:ascii="Meiryo" w:eastAsia="Meiryo" w:hAnsi="Meiryo" w:cs="Meiryo"/>
          <w:color w:val="221F1F"/>
          <w:spacing w:val="39"/>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substance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abuse</w:t>
      </w:r>
      <w:r>
        <w:rPr>
          <w:rFonts w:ascii="Meiryo" w:eastAsia="Meiryo" w:hAnsi="Meiryo" w:cs="Meiryo"/>
          <w:color w:val="221F1F"/>
          <w:spacing w:val="10"/>
          <w:w w:val="85"/>
          <w:sz w:val="22"/>
          <w:szCs w:val="22"/>
        </w:rPr>
        <w:t xml:space="preserve"> </w:t>
      </w:r>
      <w:r>
        <w:rPr>
          <w:rFonts w:ascii="Meiryo" w:eastAsia="Meiryo" w:hAnsi="Meiryo" w:cs="Meiryo"/>
          <w:color w:val="221F1F"/>
          <w:w w:val="85"/>
          <w:sz w:val="22"/>
          <w:szCs w:val="22"/>
        </w:rPr>
        <w:t>(</w:t>
      </w:r>
      <w:proofErr w:type="spellStart"/>
      <w:r>
        <w:rPr>
          <w:rFonts w:ascii="Meiryo" w:eastAsia="Meiryo" w:hAnsi="Meiryo" w:cs="Meiryo"/>
          <w:color w:val="221F1F"/>
          <w:w w:val="85"/>
          <w:sz w:val="22"/>
          <w:szCs w:val="22"/>
        </w:rPr>
        <w:t>Boislard</w:t>
      </w:r>
      <w:proofErr w:type="spellEnd"/>
      <w:r>
        <w:rPr>
          <w:rFonts w:ascii="Meiryo" w:eastAsia="Meiryo" w:hAnsi="Meiryo" w:cs="Meiryo"/>
          <w:color w:val="221F1F"/>
          <w:w w:val="85"/>
          <w:sz w:val="22"/>
          <w:szCs w:val="22"/>
        </w:rPr>
        <w:t xml:space="preserve"> </w:t>
      </w:r>
      <w:r>
        <w:rPr>
          <w:rFonts w:ascii="Meiryo" w:eastAsia="Meiryo" w:hAnsi="Meiryo" w:cs="Meiryo"/>
          <w:color w:val="221F1F"/>
          <w:spacing w:val="14"/>
          <w:w w:val="85"/>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spacing w:val="-6"/>
          <w:sz w:val="22"/>
          <w:szCs w:val="22"/>
        </w:rPr>
        <w:t>P</w:t>
      </w:r>
      <w:r>
        <w:rPr>
          <w:rFonts w:ascii="Meiryo" w:eastAsia="Meiryo" w:hAnsi="Meiryo" w:cs="Meiryo"/>
          <w:color w:val="221F1F"/>
          <w:sz w:val="22"/>
          <w:szCs w:val="22"/>
        </w:rPr>
        <w:t>oulin</w:t>
      </w:r>
      <w:proofErr w:type="spellEnd"/>
      <w:r>
        <w:rPr>
          <w:rFonts w:ascii="Meiryo" w:eastAsia="Meiryo" w:hAnsi="Meiryo" w:cs="Meiryo"/>
          <w:color w:val="221F1F"/>
          <w:sz w:val="22"/>
          <w:szCs w:val="22"/>
        </w:rPr>
        <w:t>,</w:t>
      </w:r>
    </w:p>
    <w:p>
      <w:pPr>
        <w:spacing w:before="5"/>
        <w:ind w:left="155"/>
        <w:rPr>
          <w:rFonts w:ascii="Meiryo" w:eastAsia="Meiryo" w:hAnsi="Meiryo" w:cs="Meiryo"/>
          <w:sz w:val="22"/>
          <w:szCs w:val="22"/>
        </w:rPr>
      </w:pPr>
      <w:r>
        <w:rPr>
          <w:rFonts w:ascii="Meiryo" w:eastAsia="Meiryo" w:hAnsi="Meiryo" w:cs="Meiryo"/>
          <w:color w:val="221F1F"/>
          <w:w w:val="85"/>
          <w:sz w:val="22"/>
          <w:szCs w:val="22"/>
        </w:rPr>
        <w:t>2011),</w:t>
      </w:r>
      <w:r>
        <w:rPr>
          <w:rFonts w:ascii="Meiryo" w:eastAsia="Meiryo" w:hAnsi="Meiryo" w:cs="Meiryo"/>
          <w:color w:val="221F1F"/>
          <w:spacing w:val="-18"/>
          <w:w w:val="85"/>
          <w:sz w:val="22"/>
          <w:szCs w:val="22"/>
        </w:rPr>
        <w:t xml:space="preserve"> </w:t>
      </w:r>
      <w:del w:id="144" w:author="0" w:date="2015-11-12T10:25:00Z">
        <w:r>
          <w:rPr>
            <w:rFonts w:ascii="Meiryo" w:eastAsia="Meiryo" w:hAnsi="Meiryo" w:cs="Meiryo"/>
            <w:color w:val="221F1F"/>
            <w:w w:val="85"/>
            <w:sz w:val="22"/>
            <w:szCs w:val="22"/>
          </w:rPr>
          <w:delText>while</w:delText>
        </w:r>
      </w:del>
      <w:ins w:id="145" w:author="0" w:date="2015-11-12T10:25:00Z">
        <w:r>
          <w:rPr>
            <w:rFonts w:ascii="Meiryo" w:eastAsia="Meiryo" w:hAnsi="Meiryo" w:cs="Meiryo"/>
            <w:color w:val="221F1F"/>
            <w:w w:val="85"/>
            <w:sz w:val="22"/>
            <w:szCs w:val="22"/>
          </w:rPr>
          <w:t>whereas</w:t>
        </w:r>
      </w:ins>
      <w:r>
        <w:rPr>
          <w:rFonts w:ascii="Meiryo" w:eastAsia="Meiryo" w:hAnsi="Meiryo" w:cs="Meiryo"/>
          <w:color w:val="221F1F"/>
          <w:spacing w:val="32"/>
          <w:w w:val="85"/>
          <w:sz w:val="22"/>
          <w:szCs w:val="22"/>
        </w:rPr>
        <w:t xml:space="preserve"> </w:t>
      </w:r>
      <w:r>
        <w:rPr>
          <w:rFonts w:ascii="Meiryo" w:eastAsia="Meiryo" w:hAnsi="Meiryo" w:cs="Meiryo"/>
          <w:color w:val="221F1F"/>
          <w:w w:val="85"/>
          <w:sz w:val="22"/>
          <w:szCs w:val="22"/>
        </w:rPr>
        <w:t>those</w:t>
      </w:r>
      <w:r>
        <w:rPr>
          <w:rFonts w:ascii="Meiryo" w:eastAsia="Meiryo" w:hAnsi="Meiryo" w:cs="Meiryo"/>
          <w:color w:val="221F1F"/>
          <w:spacing w:val="10"/>
          <w:w w:val="85"/>
          <w:sz w:val="22"/>
          <w:szCs w:val="22"/>
        </w:rPr>
        <w:t xml:space="preserve"> </w:t>
      </w:r>
      <w:ins w:id="146" w:author="0" w:date="2015-11-12T10:25:00Z">
        <w:r>
          <w:rPr>
            <w:rFonts w:ascii="Meiryo" w:eastAsia="Meiryo" w:hAnsi="Meiryo" w:cs="Meiryo"/>
            <w:color w:val="221F1F"/>
            <w:spacing w:val="10"/>
            <w:w w:val="85"/>
            <w:sz w:val="22"/>
            <w:szCs w:val="22"/>
          </w:rPr>
          <w:t>with delayed AFI</w:t>
        </w:r>
      </w:ins>
      <w:del w:id="147" w:author="0" w:date="2015-11-12T10:25:00Z">
        <w:r>
          <w:rPr>
            <w:rFonts w:ascii="Meiryo" w:eastAsia="Meiryo" w:hAnsi="Meiryo" w:cs="Meiryo"/>
            <w:color w:val="221F1F"/>
            <w:w w:val="85"/>
            <w:sz w:val="22"/>
            <w:szCs w:val="22"/>
          </w:rPr>
          <w:delText>who</w:delText>
        </w:r>
        <w:r>
          <w:rPr>
            <w:rFonts w:ascii="Meiryo" w:eastAsia="Meiryo" w:hAnsi="Meiryo" w:cs="Meiryo"/>
            <w:color w:val="221F1F"/>
            <w:spacing w:val="19"/>
            <w:w w:val="85"/>
            <w:sz w:val="22"/>
            <w:szCs w:val="22"/>
          </w:rPr>
          <w:delText xml:space="preserve"> </w:delText>
        </w:r>
        <w:r>
          <w:rPr>
            <w:rFonts w:ascii="Meiryo" w:eastAsia="Meiryo" w:hAnsi="Meiryo" w:cs="Meiryo"/>
            <w:color w:val="221F1F"/>
            <w:w w:val="85"/>
            <w:sz w:val="22"/>
            <w:szCs w:val="22"/>
          </w:rPr>
          <w:delText>del</w:delText>
        </w:r>
        <w:r>
          <w:rPr>
            <w:rFonts w:ascii="Meiryo" w:eastAsia="Meiryo" w:hAnsi="Meiryo" w:cs="Meiryo"/>
            <w:color w:val="221F1F"/>
            <w:spacing w:val="-5"/>
            <w:w w:val="85"/>
            <w:sz w:val="22"/>
            <w:szCs w:val="22"/>
          </w:rPr>
          <w:delText>ay</w:delText>
        </w:r>
        <w:r>
          <w:rPr>
            <w:rFonts w:ascii="Meiryo" w:eastAsia="Meiryo" w:hAnsi="Meiryo" w:cs="Meiryo"/>
            <w:color w:val="221F1F"/>
            <w:w w:val="85"/>
            <w:sz w:val="22"/>
            <w:szCs w:val="22"/>
          </w:rPr>
          <w:delText>ed</w:delText>
        </w:r>
      </w:del>
      <w:r>
        <w:rPr>
          <w:rFonts w:ascii="Meiryo" w:eastAsia="Meiryo" w:hAnsi="Meiryo" w:cs="Meiryo"/>
          <w:color w:val="221F1F"/>
          <w:spacing w:val="30"/>
          <w:w w:val="85"/>
          <w:sz w:val="22"/>
          <w:szCs w:val="22"/>
        </w:rPr>
        <w:t xml:space="preserve"> </w:t>
      </w:r>
      <w:r>
        <w:rPr>
          <w:rFonts w:ascii="Meiryo" w:eastAsia="Meiryo" w:hAnsi="Meiryo" w:cs="Meiryo"/>
          <w:color w:val="221F1F"/>
          <w:w w:val="85"/>
          <w:sz w:val="22"/>
          <w:szCs w:val="22"/>
        </w:rPr>
        <w:t>ha</w:t>
      </w:r>
      <w:ins w:id="148" w:author="0" w:date="2015-11-12T12:20:00Z">
        <w:r>
          <w:rPr>
            <w:rFonts w:ascii="Meiryo" w:eastAsia="Meiryo" w:hAnsi="Meiryo" w:cs="Meiryo"/>
            <w:color w:val="221F1F"/>
            <w:w w:val="85"/>
            <w:sz w:val="22"/>
            <w:szCs w:val="22"/>
          </w:rPr>
          <w:t>ve</w:t>
        </w:r>
      </w:ins>
      <w:del w:id="149" w:author="0" w:date="2015-11-12T12:20:00Z">
        <w:r>
          <w:rPr>
            <w:rFonts w:ascii="Meiryo" w:eastAsia="Meiryo" w:hAnsi="Meiryo" w:cs="Meiryo"/>
            <w:color w:val="221F1F"/>
            <w:w w:val="85"/>
            <w:sz w:val="22"/>
            <w:szCs w:val="22"/>
          </w:rPr>
          <w:delText>d</w:delText>
        </w:r>
      </w:del>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higher</w:t>
      </w:r>
      <w:r>
        <w:rPr>
          <w:rFonts w:ascii="Meiryo" w:eastAsia="Meiryo" w:hAnsi="Meiryo" w:cs="Meiryo"/>
          <w:color w:val="221F1F"/>
          <w:spacing w:val="32"/>
          <w:w w:val="85"/>
          <w:sz w:val="22"/>
          <w:szCs w:val="22"/>
        </w:rPr>
        <w:t xml:space="preserve"> </w:t>
      </w:r>
      <w:r>
        <w:rPr>
          <w:rFonts w:ascii="Meiryo" w:eastAsia="Meiryo" w:hAnsi="Meiryo" w:cs="Meiryo"/>
          <w:color w:val="221F1F"/>
          <w:w w:val="85"/>
          <w:sz w:val="22"/>
          <w:szCs w:val="22"/>
        </w:rPr>
        <w:t>household</w:t>
      </w:r>
      <w:r>
        <w:rPr>
          <w:rFonts w:ascii="Meiryo" w:eastAsia="Meiryo" w:hAnsi="Meiryo" w:cs="Meiryo"/>
          <w:color w:val="221F1F"/>
          <w:spacing w:val="32"/>
          <w:w w:val="85"/>
          <w:sz w:val="22"/>
          <w:szCs w:val="22"/>
        </w:rPr>
        <w:t xml:space="preserve"> </w:t>
      </w:r>
      <w:r>
        <w:rPr>
          <w:rFonts w:ascii="Meiryo" w:eastAsia="Meiryo" w:hAnsi="Meiryo" w:cs="Meiryo"/>
          <w:color w:val="221F1F"/>
          <w:w w:val="85"/>
          <w:sz w:val="22"/>
          <w:szCs w:val="22"/>
        </w:rPr>
        <w:t>incomes</w:t>
      </w:r>
      <w:r>
        <w:rPr>
          <w:rFonts w:ascii="Meiryo" w:eastAsia="Meiryo" w:hAnsi="Meiryo" w:cs="Meiryo"/>
          <w:color w:val="221F1F"/>
          <w:spacing w:val="19"/>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90"/>
          <w:sz w:val="22"/>
          <w:szCs w:val="22"/>
        </w:rPr>
        <w:t>adulth</w:t>
      </w:r>
      <w:r>
        <w:rPr>
          <w:rFonts w:ascii="Meiryo" w:eastAsia="Meiryo" w:hAnsi="Meiryo" w:cs="Meiryo"/>
          <w:color w:val="221F1F"/>
          <w:spacing w:val="6"/>
          <w:w w:val="90"/>
          <w:sz w:val="22"/>
          <w:szCs w:val="22"/>
        </w:rPr>
        <w:t>o</w:t>
      </w:r>
      <w:r>
        <w:rPr>
          <w:rFonts w:ascii="Meiryo" w:eastAsia="Meiryo" w:hAnsi="Meiryo" w:cs="Meiryo"/>
          <w:color w:val="221F1F"/>
          <w:spacing w:val="5"/>
          <w:w w:val="90"/>
          <w:sz w:val="22"/>
          <w:szCs w:val="22"/>
        </w:rPr>
        <w:t>o</w:t>
      </w:r>
      <w:r>
        <w:rPr>
          <w:rFonts w:ascii="Meiryo" w:eastAsia="Meiryo" w:hAnsi="Meiryo" w:cs="Meiryo"/>
          <w:color w:val="221F1F"/>
          <w:w w:val="90"/>
          <w:sz w:val="22"/>
          <w:szCs w:val="22"/>
        </w:rPr>
        <w:t>d</w:t>
      </w:r>
      <w:r>
        <w:rPr>
          <w:rFonts w:ascii="Meiryo" w:eastAsia="Meiryo" w:hAnsi="Meiryo" w:cs="Meiryo"/>
          <w:color w:val="221F1F"/>
          <w:spacing w:val="9"/>
          <w:w w:val="90"/>
          <w:sz w:val="22"/>
          <w:szCs w:val="22"/>
        </w:rPr>
        <w:t xml:space="preserve"> </w:t>
      </w:r>
      <w:r>
        <w:rPr>
          <w:rFonts w:ascii="Meiryo" w:eastAsia="Meiryo" w:hAnsi="Meiryo" w:cs="Meiryo"/>
          <w:color w:val="221F1F"/>
          <w:sz w:val="22"/>
          <w:szCs w:val="22"/>
        </w:rPr>
        <w:t>(Harden,</w:t>
      </w:r>
    </w:p>
    <w:p>
      <w:pPr>
        <w:spacing w:before="23" w:line="252" w:lineRule="auto"/>
        <w:ind w:left="155" w:right="90"/>
        <w:jc w:val="both"/>
        <w:rPr>
          <w:rFonts w:ascii="Meiryo" w:eastAsia="Meiryo" w:hAnsi="Meiryo" w:cs="Meiryo"/>
          <w:sz w:val="22"/>
          <w:szCs w:val="22"/>
        </w:rPr>
      </w:pPr>
      <w:r>
        <w:rPr>
          <w:rFonts w:ascii="Meiryo" w:eastAsia="Meiryo" w:hAnsi="Meiryo" w:cs="Meiryo"/>
          <w:color w:val="221F1F"/>
          <w:w w:val="81"/>
          <w:sz w:val="22"/>
          <w:szCs w:val="22"/>
        </w:rPr>
        <w:t>2012).</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It</w:t>
      </w:r>
      <w:r>
        <w:rPr>
          <w:rFonts w:ascii="Meiryo" w:eastAsia="Meiryo" w:hAnsi="Meiryo" w:cs="Meiryo"/>
          <w:color w:val="221F1F"/>
          <w:spacing w:val="-11"/>
          <w:sz w:val="22"/>
          <w:szCs w:val="22"/>
        </w:rPr>
        <w:t xml:space="preserve"> </w:t>
      </w:r>
      <w:r>
        <w:rPr>
          <w:rFonts w:ascii="Meiryo" w:eastAsia="Meiryo" w:hAnsi="Meiryo" w:cs="Meiryo"/>
          <w:color w:val="221F1F"/>
          <w:w w:val="90"/>
          <w:sz w:val="22"/>
          <w:szCs w:val="22"/>
        </w:rPr>
        <w:t>is</w:t>
      </w:r>
      <w:r>
        <w:rPr>
          <w:rFonts w:ascii="Meiryo" w:eastAsia="Meiryo" w:hAnsi="Meiryo" w:cs="Meiryo"/>
          <w:color w:val="221F1F"/>
          <w:spacing w:val="3"/>
          <w:w w:val="90"/>
          <w:sz w:val="22"/>
          <w:szCs w:val="22"/>
        </w:rPr>
        <w:t xml:space="preserve">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tuiti</w:t>
      </w:r>
      <w:r>
        <w:rPr>
          <w:rFonts w:ascii="Meiryo" w:eastAsia="Meiryo" w:hAnsi="Meiryo" w:cs="Meiryo"/>
          <w:color w:val="221F1F"/>
          <w:spacing w:val="-4"/>
          <w:w w:val="90"/>
          <w:sz w:val="22"/>
          <w:szCs w:val="22"/>
        </w:rPr>
        <w:t>v</w:t>
      </w:r>
      <w:r>
        <w:rPr>
          <w:rFonts w:ascii="Meiryo" w:eastAsia="Meiryo" w:hAnsi="Meiryo" w:cs="Meiryo"/>
          <w:color w:val="221F1F"/>
          <w:w w:val="90"/>
          <w:sz w:val="22"/>
          <w:szCs w:val="22"/>
        </w:rPr>
        <w:t>ely</w:t>
      </w:r>
      <w:r>
        <w:rPr>
          <w:rFonts w:ascii="Meiryo" w:eastAsia="Meiryo" w:hAnsi="Meiryo" w:cs="Meiryo"/>
          <w:color w:val="221F1F"/>
          <w:spacing w:val="54"/>
          <w:w w:val="90"/>
          <w:sz w:val="22"/>
          <w:szCs w:val="22"/>
        </w:rPr>
        <w:t xml:space="preserve"> </w:t>
      </w:r>
      <w:r>
        <w:rPr>
          <w:rFonts w:ascii="Meiryo" w:eastAsia="Meiryo" w:hAnsi="Meiryo" w:cs="Meiryo"/>
          <w:color w:val="221F1F"/>
          <w:w w:val="90"/>
          <w:sz w:val="22"/>
          <w:szCs w:val="22"/>
        </w:rPr>
        <w:t>ap</w:t>
      </w:r>
      <w:r>
        <w:rPr>
          <w:rFonts w:ascii="Meiryo" w:eastAsia="Meiryo" w:hAnsi="Meiryo" w:cs="Meiryo"/>
          <w:color w:val="221F1F"/>
          <w:spacing w:val="6"/>
          <w:w w:val="90"/>
          <w:sz w:val="22"/>
          <w:szCs w:val="22"/>
        </w:rPr>
        <w:t>p</w:t>
      </w:r>
      <w:r>
        <w:rPr>
          <w:rFonts w:ascii="Meiryo" w:eastAsia="Meiryo" w:hAnsi="Meiryo" w:cs="Meiryo"/>
          <w:color w:val="221F1F"/>
          <w:w w:val="90"/>
          <w:sz w:val="22"/>
          <w:szCs w:val="22"/>
        </w:rPr>
        <w:t>ealing</w:t>
      </w:r>
      <w:r>
        <w:rPr>
          <w:rFonts w:ascii="Meiryo" w:eastAsia="Meiryo" w:hAnsi="Meiryo" w:cs="Meiryo"/>
          <w:color w:val="221F1F"/>
          <w:spacing w:val="-11"/>
          <w:w w:val="90"/>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1"/>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elie</w:t>
      </w:r>
      <w:r>
        <w:rPr>
          <w:rFonts w:ascii="Meiryo" w:eastAsia="Meiryo" w:hAnsi="Meiryo" w:cs="Meiryo"/>
          <w:color w:val="221F1F"/>
          <w:spacing w:val="-5"/>
          <w:w w:val="89"/>
          <w:sz w:val="22"/>
          <w:szCs w:val="22"/>
        </w:rPr>
        <w:t>v</w:t>
      </w:r>
      <w:r>
        <w:rPr>
          <w:rFonts w:ascii="Meiryo" w:eastAsia="Meiryo" w:hAnsi="Meiryo" w:cs="Meiryo"/>
          <w:color w:val="221F1F"/>
          <w:w w:val="89"/>
          <w:sz w:val="22"/>
          <w:szCs w:val="22"/>
        </w:rPr>
        <w:t>e</w:t>
      </w:r>
      <w:r>
        <w:rPr>
          <w:rFonts w:ascii="Meiryo" w:eastAsia="Meiryo" w:hAnsi="Meiryo" w:cs="Meiryo"/>
          <w:color w:val="221F1F"/>
          <w:spacing w:val="-12"/>
          <w:w w:val="89"/>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3"/>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34"/>
          <w:w w:val="89"/>
          <w:sz w:val="22"/>
          <w:szCs w:val="22"/>
        </w:rPr>
        <w:t xml:space="preserve"> </w:t>
      </w:r>
      <w:r>
        <w:rPr>
          <w:rFonts w:ascii="Meiryo" w:eastAsia="Meiryo" w:hAnsi="Meiryo" w:cs="Meiryo"/>
          <w:color w:val="221F1F"/>
          <w:w w:val="89"/>
          <w:sz w:val="22"/>
          <w:szCs w:val="22"/>
        </w:rPr>
        <w:t>individuals</w:t>
      </w:r>
      <w:r>
        <w:rPr>
          <w:rFonts w:ascii="Meiryo" w:eastAsia="Meiryo" w:hAnsi="Meiryo" w:cs="Meiryo"/>
          <w:color w:val="221F1F"/>
          <w:spacing w:val="51"/>
          <w:w w:val="89"/>
          <w:sz w:val="22"/>
          <w:szCs w:val="22"/>
        </w:rPr>
        <w:t xml:space="preserve"> </w:t>
      </w:r>
      <w:r>
        <w:rPr>
          <w:rFonts w:ascii="Meiryo" w:eastAsia="Meiryo" w:hAnsi="Meiryo" w:cs="Meiryo"/>
          <w:color w:val="221F1F"/>
          <w:w w:val="89"/>
          <w:sz w:val="22"/>
          <w:szCs w:val="22"/>
        </w:rPr>
        <w:t>are</w:t>
      </w:r>
      <w:r>
        <w:rPr>
          <w:rFonts w:ascii="Meiryo" w:eastAsia="Meiryo" w:hAnsi="Meiryo" w:cs="Meiryo"/>
          <w:color w:val="221F1F"/>
          <w:spacing w:val="-12"/>
          <w:w w:val="89"/>
          <w:sz w:val="22"/>
          <w:szCs w:val="22"/>
        </w:rPr>
        <w:t xml:space="preserve"> </w:t>
      </w:r>
      <w:r>
        <w:rPr>
          <w:rFonts w:ascii="Meiryo" w:eastAsia="Meiryo" w:hAnsi="Meiryo" w:cs="Meiryo"/>
          <w:color w:val="221F1F"/>
          <w:w w:val="89"/>
          <w:sz w:val="22"/>
          <w:szCs w:val="22"/>
        </w:rPr>
        <w:t>more</w:t>
      </w:r>
      <w:r>
        <w:rPr>
          <w:rFonts w:ascii="Meiryo" w:eastAsia="Meiryo" w:hAnsi="Meiryo" w:cs="Meiryo"/>
          <w:color w:val="221F1F"/>
          <w:spacing w:val="-16"/>
          <w:w w:val="89"/>
          <w:sz w:val="22"/>
          <w:szCs w:val="22"/>
        </w:rPr>
        <w:t xml:space="preserve"> </w:t>
      </w:r>
      <w:r>
        <w:rPr>
          <w:rFonts w:ascii="Meiryo" w:eastAsia="Meiryo" w:hAnsi="Meiryo" w:cs="Meiryo"/>
          <w:color w:val="221F1F"/>
          <w:w w:val="89"/>
          <w:sz w:val="22"/>
          <w:szCs w:val="22"/>
        </w:rPr>
        <w:t>li</w:t>
      </w:r>
      <w:r>
        <w:rPr>
          <w:rFonts w:ascii="Meiryo" w:eastAsia="Meiryo" w:hAnsi="Meiryo" w:cs="Meiryo"/>
          <w:color w:val="221F1F"/>
          <w:spacing w:val="-5"/>
          <w:w w:val="89"/>
          <w:sz w:val="22"/>
          <w:szCs w:val="22"/>
        </w:rPr>
        <w:t>k</w:t>
      </w:r>
      <w:r>
        <w:rPr>
          <w:rFonts w:ascii="Meiryo" w:eastAsia="Meiryo" w:hAnsi="Meiryo" w:cs="Meiryo"/>
          <w:color w:val="221F1F"/>
          <w:w w:val="89"/>
          <w:sz w:val="22"/>
          <w:szCs w:val="22"/>
        </w:rPr>
        <w:t>ely</w:t>
      </w:r>
      <w:r>
        <w:rPr>
          <w:rFonts w:ascii="Meiryo" w:eastAsia="Meiryo" w:hAnsi="Meiryo" w:cs="Meiryo"/>
          <w:color w:val="221F1F"/>
          <w:spacing w:val="35"/>
          <w:w w:val="89"/>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w w:val="88"/>
          <w:sz w:val="22"/>
          <w:szCs w:val="22"/>
        </w:rPr>
        <w:t>obser</w:t>
      </w:r>
      <w:r>
        <w:rPr>
          <w:rFonts w:ascii="Meiryo" w:eastAsia="Meiryo" w:hAnsi="Meiryo" w:cs="Meiryo"/>
          <w:color w:val="221F1F"/>
          <w:spacing w:val="-4"/>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this</w:t>
      </w:r>
      <w:r>
        <w:rPr>
          <w:rFonts w:ascii="Meiryo" w:eastAsia="Meiryo" w:hAnsi="Meiryo" w:cs="Meiryo"/>
          <w:color w:val="221F1F"/>
          <w:spacing w:val="23"/>
          <w:w w:val="88"/>
          <w:sz w:val="22"/>
          <w:szCs w:val="22"/>
        </w:rPr>
        <w:t xml:space="preserve"> </w:t>
      </w:r>
      <w:ins w:id="150" w:author="0" w:date="2015-11-12T10:27:00Z">
        <w:r>
          <w:rPr>
            <w:rFonts w:ascii="Meiryo" w:eastAsia="Meiryo" w:hAnsi="Meiryo" w:cs="Meiryo"/>
            <w:color w:val="221F1F"/>
            <w:spacing w:val="23"/>
            <w:w w:val="88"/>
            <w:sz w:val="22"/>
            <w:szCs w:val="22"/>
          </w:rPr>
          <w:t xml:space="preserve">potential </w:t>
        </w:r>
      </w:ins>
      <w:del w:id="151" w:author="0" w:date="2015-11-12T10:25:00Z">
        <w:r>
          <w:rPr>
            <w:rFonts w:ascii="Meiryo" w:eastAsia="Meiryo" w:hAnsi="Meiryo" w:cs="Meiryo"/>
            <w:color w:val="221F1F"/>
            <w:w w:val="88"/>
            <w:sz w:val="22"/>
            <w:szCs w:val="22"/>
          </w:rPr>
          <w:delText>hi</w:delText>
        </w:r>
      </w:del>
      <w:del w:id="152" w:author="0" w:date="2015-11-12T10:26:00Z">
        <w:r>
          <w:rPr>
            <w:rFonts w:ascii="Meiryo" w:eastAsia="Meiryo" w:hAnsi="Meiryo" w:cs="Meiryo"/>
            <w:color w:val="221F1F"/>
            <w:w w:val="88"/>
            <w:sz w:val="22"/>
            <w:szCs w:val="22"/>
          </w:rPr>
          <w:delText>gh</w:delText>
        </w:r>
        <w:r>
          <w:rPr>
            <w:rFonts w:ascii="Meiryo" w:eastAsia="Meiryo" w:hAnsi="Meiryo" w:cs="Meiryo"/>
            <w:color w:val="221F1F"/>
            <w:spacing w:val="17"/>
            <w:w w:val="88"/>
            <w:sz w:val="22"/>
            <w:szCs w:val="22"/>
          </w:rPr>
          <w:delText xml:space="preserve"> </w:delText>
        </w:r>
      </w:del>
      <w:r>
        <w:rPr>
          <w:rFonts w:ascii="Meiryo" w:eastAsia="Meiryo" w:hAnsi="Meiryo" w:cs="Meiryo"/>
          <w:color w:val="221F1F"/>
          <w:w w:val="88"/>
          <w:sz w:val="22"/>
          <w:szCs w:val="22"/>
        </w:rPr>
        <w:t>risk</w:t>
      </w:r>
      <w:ins w:id="153" w:author="0" w:date="2015-11-12T10:26:00Z">
        <w:r>
          <w:rPr>
            <w:rFonts w:ascii="Meiryo" w:eastAsia="Meiryo" w:hAnsi="Meiryo" w:cs="Meiryo"/>
            <w:color w:val="221F1F"/>
            <w:w w:val="88"/>
            <w:sz w:val="22"/>
            <w:szCs w:val="22"/>
          </w:rPr>
          <w:t>-</w:t>
        </w:r>
      </w:ins>
      <w:del w:id="154" w:author="0" w:date="2015-11-12T10:26:00Z">
        <w:r>
          <w:rPr>
            <w:rFonts w:ascii="Meiryo" w:eastAsia="Meiryo" w:hAnsi="Meiryo" w:cs="Meiryo"/>
            <w:color w:val="221F1F"/>
            <w:w w:val="88"/>
            <w:sz w:val="22"/>
            <w:szCs w:val="22"/>
          </w:rPr>
          <w:delText>,</w:delText>
        </w:r>
        <w:r>
          <w:rPr>
            <w:rFonts w:ascii="Meiryo" w:eastAsia="Meiryo" w:hAnsi="Meiryo" w:cs="Meiryo"/>
            <w:color w:val="221F1F"/>
            <w:spacing w:val="17"/>
            <w:w w:val="88"/>
            <w:sz w:val="22"/>
            <w:szCs w:val="22"/>
          </w:rPr>
          <w:delText xml:space="preserve"> </w:delText>
        </w:r>
        <w:r>
          <w:rPr>
            <w:rFonts w:ascii="Meiryo" w:eastAsia="Meiryo" w:hAnsi="Meiryo" w:cs="Meiryo"/>
            <w:color w:val="221F1F"/>
            <w:w w:val="88"/>
            <w:sz w:val="22"/>
            <w:szCs w:val="22"/>
          </w:rPr>
          <w:delText>l</w:delText>
        </w:r>
        <w:r>
          <w:rPr>
            <w:rFonts w:ascii="Meiryo" w:eastAsia="Meiryo" w:hAnsi="Meiryo" w:cs="Meiryo"/>
            <w:color w:val="221F1F"/>
            <w:spacing w:val="-5"/>
            <w:w w:val="88"/>
            <w:sz w:val="22"/>
            <w:szCs w:val="22"/>
          </w:rPr>
          <w:delText>o</w:delText>
        </w:r>
        <w:r>
          <w:rPr>
            <w:rFonts w:ascii="Meiryo" w:eastAsia="Meiryo" w:hAnsi="Meiryo" w:cs="Meiryo"/>
            <w:color w:val="221F1F"/>
            <w:w w:val="88"/>
            <w:sz w:val="22"/>
            <w:szCs w:val="22"/>
          </w:rPr>
          <w:delText>w</w:delText>
        </w:r>
        <w:r>
          <w:rPr>
            <w:rFonts w:ascii="Meiryo" w:eastAsia="Meiryo" w:hAnsi="Meiryo" w:cs="Meiryo"/>
            <w:color w:val="221F1F"/>
            <w:spacing w:val="9"/>
            <w:w w:val="88"/>
            <w:sz w:val="22"/>
            <w:szCs w:val="22"/>
          </w:rPr>
          <w:delText xml:space="preserve"> </w:delText>
        </w:r>
      </w:del>
      <w:r>
        <w:rPr>
          <w:rFonts w:ascii="Meiryo" w:eastAsia="Meiryo" w:hAnsi="Meiryo" w:cs="Meiryo"/>
          <w:color w:val="221F1F"/>
          <w:w w:val="88"/>
          <w:sz w:val="22"/>
          <w:szCs w:val="22"/>
        </w:rPr>
        <w:t>re</w:t>
      </w:r>
      <w:r>
        <w:rPr>
          <w:rFonts w:ascii="Meiryo" w:eastAsia="Meiryo" w:hAnsi="Meiryo" w:cs="Meiryo"/>
          <w:color w:val="221F1F"/>
          <w:spacing w:val="-5"/>
          <w:w w:val="88"/>
          <w:sz w:val="22"/>
          <w:szCs w:val="22"/>
        </w:rPr>
        <w:t>w</w:t>
      </w:r>
      <w:r>
        <w:rPr>
          <w:rFonts w:ascii="Meiryo" w:eastAsia="Meiryo" w:hAnsi="Meiryo" w:cs="Meiryo"/>
          <w:color w:val="221F1F"/>
          <w:w w:val="88"/>
          <w:sz w:val="22"/>
          <w:szCs w:val="22"/>
        </w:rPr>
        <w:t>ard</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trade</w:t>
      </w:r>
      <w:del w:id="155" w:author="0" w:date="2015-11-12T10:26:00Z">
        <w:r>
          <w:rPr>
            <w:rFonts w:ascii="Meiryo" w:eastAsia="Meiryo" w:hAnsi="Meiryo" w:cs="Meiryo"/>
            <w:color w:val="221F1F"/>
            <w:spacing w:val="15"/>
            <w:w w:val="88"/>
            <w:sz w:val="22"/>
            <w:szCs w:val="22"/>
          </w:rPr>
          <w:delText xml:space="preserve"> </w:delText>
        </w:r>
      </w:del>
      <w:r>
        <w:rPr>
          <w:rFonts w:ascii="Meiryo" w:eastAsia="Meiryo" w:hAnsi="Meiryo" w:cs="Meiryo"/>
          <w:color w:val="221F1F"/>
          <w:w w:val="88"/>
          <w:sz w:val="22"/>
          <w:szCs w:val="22"/>
        </w:rPr>
        <w:t>oﬀ,</w:t>
      </w:r>
      <w:r>
        <w:rPr>
          <w:rFonts w:ascii="Meiryo" w:eastAsia="Meiryo" w:hAnsi="Meiryo" w:cs="Meiryo"/>
          <w:color w:val="221F1F"/>
          <w:spacing w:val="-6"/>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ins w:id="156" w:author="0" w:date="2015-11-12T10:26:00Z">
        <w:r>
          <w:rPr>
            <w:rFonts w:ascii="Meiryo" w:eastAsia="Meiryo" w:hAnsi="Meiryo" w:cs="Meiryo"/>
            <w:color w:val="221F1F"/>
            <w:spacing w:val="12"/>
            <w:w w:val="88"/>
            <w:sz w:val="22"/>
            <w:szCs w:val="22"/>
          </w:rPr>
          <w:t xml:space="preserve">through volition </w:t>
        </w:r>
      </w:ins>
      <w:r>
        <w:rPr>
          <w:rFonts w:ascii="Meiryo" w:eastAsia="Meiryo" w:hAnsi="Meiryo" w:cs="Meiryo"/>
          <w:color w:val="221F1F"/>
          <w:sz w:val="22"/>
          <w:szCs w:val="22"/>
        </w:rPr>
        <w:t>act</w:t>
      </w:r>
      <w:r>
        <w:rPr>
          <w:rFonts w:ascii="Meiryo" w:eastAsia="Meiryo" w:hAnsi="Meiryo" w:cs="Meiryo"/>
          <w:color w:val="221F1F"/>
          <w:spacing w:val="-29"/>
          <w:sz w:val="22"/>
          <w:szCs w:val="22"/>
        </w:rPr>
        <w:t xml:space="preserve"> </w:t>
      </w:r>
      <w:r>
        <w:rPr>
          <w:rFonts w:ascii="Meiryo" w:eastAsia="Meiryo" w:hAnsi="Meiryo" w:cs="Meiryo"/>
          <w:color w:val="221F1F"/>
          <w:w w:val="87"/>
          <w:sz w:val="22"/>
          <w:szCs w:val="22"/>
        </w:rPr>
        <w:t>u</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obser</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ations</w:t>
      </w:r>
      <w:r>
        <w:rPr>
          <w:rFonts w:ascii="Meiryo" w:eastAsia="Meiryo" w:hAnsi="Meiryo" w:cs="Meiryo"/>
          <w:color w:val="221F1F"/>
          <w:spacing w:val="14"/>
          <w:w w:val="87"/>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sz w:val="22"/>
          <w:szCs w:val="22"/>
        </w:rPr>
        <w:t>del</w:t>
      </w:r>
      <w:r>
        <w:rPr>
          <w:rFonts w:ascii="Meiryo" w:eastAsia="Meiryo" w:hAnsi="Meiryo" w:cs="Meiryo"/>
          <w:color w:val="221F1F"/>
          <w:spacing w:val="-6"/>
          <w:sz w:val="22"/>
          <w:szCs w:val="22"/>
        </w:rPr>
        <w:t>a</w:t>
      </w:r>
      <w:r>
        <w:rPr>
          <w:rFonts w:ascii="Meiryo" w:eastAsia="Meiryo" w:hAnsi="Meiryo" w:cs="Meiryo"/>
          <w:color w:val="221F1F"/>
          <w:sz w:val="22"/>
          <w:szCs w:val="22"/>
        </w:rPr>
        <w:t xml:space="preserve">ying </w:t>
      </w:r>
      <w:ins w:id="157" w:author="0" w:date="2015-11-12T10:27:00Z">
        <w:r>
          <w:rPr>
            <w:rFonts w:ascii="Meiryo" w:eastAsia="Meiryo" w:hAnsi="Meiryo" w:cs="Meiryo"/>
            <w:color w:val="221F1F"/>
            <w:sz w:val="22"/>
            <w:szCs w:val="22"/>
          </w:rPr>
          <w:t xml:space="preserve">first </w:t>
        </w:r>
      </w:ins>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tercourse.</w:t>
      </w:r>
      <w:r>
        <w:rPr>
          <w:rFonts w:ascii="Meiryo" w:eastAsia="Meiryo" w:hAnsi="Meiryo" w:cs="Meiryo"/>
          <w:color w:val="221F1F"/>
          <w:spacing w:val="-14"/>
          <w:w w:val="90"/>
          <w:sz w:val="22"/>
          <w:szCs w:val="22"/>
        </w:rPr>
        <w:t xml:space="preserve"> </w:t>
      </w:r>
      <w:r>
        <w:rPr>
          <w:rFonts w:ascii="Meiryo" w:eastAsia="Meiryo" w:hAnsi="Meiryo" w:cs="Meiryo"/>
          <w:color w:val="221F1F"/>
          <w:spacing w:val="-5"/>
          <w:w w:val="90"/>
          <w:sz w:val="22"/>
          <w:szCs w:val="22"/>
        </w:rPr>
        <w:t>A</w:t>
      </w:r>
      <w:r>
        <w:rPr>
          <w:rFonts w:ascii="Meiryo" w:eastAsia="Meiryo" w:hAnsi="Meiryo" w:cs="Meiryo"/>
          <w:color w:val="221F1F"/>
          <w:w w:val="90"/>
          <w:sz w:val="22"/>
          <w:szCs w:val="22"/>
        </w:rPr>
        <w:t>ccordingl</w:t>
      </w:r>
      <w:r>
        <w:rPr>
          <w:rFonts w:ascii="Meiryo" w:eastAsia="Meiryo" w:hAnsi="Meiryo" w:cs="Meiryo"/>
          <w:color w:val="221F1F"/>
          <w:spacing w:val="-15"/>
          <w:w w:val="90"/>
          <w:sz w:val="22"/>
          <w:szCs w:val="22"/>
        </w:rPr>
        <w:t>y</w:t>
      </w:r>
      <w:r>
        <w:rPr>
          <w:rFonts w:ascii="Meiryo" w:eastAsia="Meiryo" w:hAnsi="Meiryo" w:cs="Meiryo"/>
          <w:color w:val="221F1F"/>
          <w:w w:val="90"/>
          <w:sz w:val="22"/>
          <w:szCs w:val="22"/>
        </w:rPr>
        <w:t>,</w:t>
      </w:r>
      <w:r>
        <w:rPr>
          <w:rFonts w:ascii="Meiryo" w:eastAsia="Meiryo" w:hAnsi="Meiryo" w:cs="Meiryo"/>
          <w:color w:val="221F1F"/>
          <w:spacing w:val="25"/>
          <w:w w:val="90"/>
          <w:sz w:val="22"/>
          <w:szCs w:val="22"/>
        </w:rPr>
        <w:t xml:space="preserve">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tellige</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w:t>
      </w:r>
      <w:r>
        <w:rPr>
          <w:rFonts w:ascii="Meiryo" w:eastAsia="Meiryo" w:hAnsi="Meiryo" w:cs="Meiryo"/>
          <w:color w:val="221F1F"/>
          <w:spacing w:val="26"/>
          <w:w w:val="90"/>
          <w:sz w:val="22"/>
          <w:szCs w:val="22"/>
        </w:rPr>
        <w:t xml:space="preserve"> </w:t>
      </w:r>
      <w:r>
        <w:rPr>
          <w:rFonts w:ascii="Meiryo" w:eastAsia="Meiryo" w:hAnsi="Meiryo" w:cs="Meiryo"/>
          <w:color w:val="221F1F"/>
          <w:w w:val="90"/>
          <w:sz w:val="22"/>
          <w:szCs w:val="22"/>
        </w:rPr>
        <w:t>individuals</w:t>
      </w:r>
      <w:r>
        <w:rPr>
          <w:rFonts w:ascii="Meiryo" w:eastAsia="Meiryo" w:hAnsi="Meiryo" w:cs="Meiryo"/>
          <w:color w:val="221F1F"/>
          <w:spacing w:val="40"/>
          <w:w w:val="90"/>
          <w:sz w:val="22"/>
          <w:szCs w:val="22"/>
        </w:rPr>
        <w:t xml:space="preserve"> </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ercei</w:t>
      </w:r>
      <w:r>
        <w:rPr>
          <w:rFonts w:ascii="Meiryo" w:eastAsia="Meiryo" w:hAnsi="Meiryo" w:cs="Meiryo"/>
          <w:color w:val="221F1F"/>
          <w:spacing w:val="-5"/>
          <w:w w:val="85"/>
          <w:sz w:val="22"/>
          <w:szCs w:val="22"/>
        </w:rPr>
        <w:t>v</w:t>
      </w:r>
      <w:r>
        <w:rPr>
          <w:rFonts w:ascii="Meiryo" w:eastAsia="Meiryo" w:hAnsi="Meiryo" w:cs="Meiryo"/>
          <w:color w:val="221F1F"/>
          <w:w w:val="85"/>
          <w:sz w:val="22"/>
          <w:szCs w:val="22"/>
        </w:rPr>
        <w:t>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consequences</w:t>
      </w:r>
      <w:r>
        <w:rPr>
          <w:rFonts w:ascii="Meiryo" w:eastAsia="Meiryo" w:hAnsi="Meiryo" w:cs="Meiryo"/>
          <w:color w:val="221F1F"/>
          <w:spacing w:val="-5"/>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early</w:t>
      </w:r>
      <w:r>
        <w:rPr>
          <w:rFonts w:ascii="Meiryo" w:eastAsia="Meiryo" w:hAnsi="Meiryo" w:cs="Meiryo"/>
          <w:color w:val="221F1F"/>
          <w:spacing w:val="8"/>
          <w:w w:val="89"/>
          <w:sz w:val="22"/>
          <w:szCs w:val="22"/>
        </w:rPr>
        <w:t xml:space="preserve"> </w:t>
      </w:r>
      <w:r>
        <w:rPr>
          <w:rFonts w:ascii="Meiryo" w:eastAsia="Meiryo" w:hAnsi="Meiryo" w:cs="Meiryo"/>
          <w:color w:val="221F1F"/>
          <w:w w:val="106"/>
          <w:sz w:val="22"/>
          <w:szCs w:val="22"/>
        </w:rPr>
        <w:t>AFI</w:t>
      </w:r>
    </w:p>
    <w:p>
      <w:pPr>
        <w:spacing w:before="5"/>
        <w:ind w:left="155"/>
        <w:rPr>
          <w:rFonts w:ascii="Meiryo" w:eastAsia="Meiryo" w:hAnsi="Meiryo" w:cs="Meiryo"/>
          <w:sz w:val="22"/>
          <w:szCs w:val="22"/>
        </w:rPr>
      </w:pP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del w:id="158" w:author="0" w:date="2015-11-12T10:27:00Z">
        <w:r>
          <w:rPr>
            <w:rFonts w:ascii="Meiryo" w:eastAsia="Meiryo" w:hAnsi="Meiryo" w:cs="Meiryo"/>
            <w:color w:val="221F1F"/>
            <w:w w:val="87"/>
            <w:sz w:val="22"/>
            <w:szCs w:val="22"/>
          </w:rPr>
          <w:delText>h</w:delText>
        </w:r>
        <w:r>
          <w:rPr>
            <w:rFonts w:ascii="Meiryo" w:eastAsia="Meiryo" w:hAnsi="Meiryo" w:cs="Meiryo"/>
            <w:color w:val="221F1F"/>
            <w:spacing w:val="-5"/>
            <w:w w:val="87"/>
            <w:sz w:val="22"/>
            <w:szCs w:val="22"/>
          </w:rPr>
          <w:delText>av</w:delText>
        </w:r>
        <w:r>
          <w:rPr>
            <w:rFonts w:ascii="Meiryo" w:eastAsia="Meiryo" w:hAnsi="Meiryo" w:cs="Meiryo"/>
            <w:color w:val="221F1F"/>
            <w:w w:val="87"/>
            <w:sz w:val="22"/>
            <w:szCs w:val="22"/>
          </w:rPr>
          <w:delText>e</w:delText>
        </w:r>
        <w:r>
          <w:rPr>
            <w:rFonts w:ascii="Meiryo" w:eastAsia="Meiryo" w:hAnsi="Meiryo" w:cs="Meiryo"/>
            <w:color w:val="221F1F"/>
            <w:spacing w:val="5"/>
            <w:w w:val="87"/>
            <w:sz w:val="22"/>
            <w:szCs w:val="22"/>
          </w:rPr>
          <w:delText xml:space="preserve"> </w:delText>
        </w:r>
        <w:r>
          <w:rPr>
            <w:rFonts w:ascii="Meiryo" w:eastAsia="Meiryo" w:hAnsi="Meiryo" w:cs="Meiryo"/>
            <w:color w:val="221F1F"/>
            <w:w w:val="87"/>
            <w:sz w:val="22"/>
            <w:szCs w:val="22"/>
          </w:rPr>
          <w:delText>career–shattering</w:delText>
        </w:r>
        <w:r>
          <w:rPr>
            <w:rFonts w:ascii="Meiryo" w:eastAsia="Meiryo" w:hAnsi="Meiryo" w:cs="Meiryo"/>
            <w:color w:val="221F1F"/>
            <w:spacing w:val="11"/>
            <w:w w:val="87"/>
            <w:sz w:val="22"/>
            <w:szCs w:val="22"/>
          </w:rPr>
          <w:delText xml:space="preserve"> </w:delText>
        </w:r>
        <w:r>
          <w:rPr>
            <w:rFonts w:ascii="Meiryo" w:eastAsia="Meiryo" w:hAnsi="Meiryo" w:cs="Meiryo"/>
            <w:color w:val="221F1F"/>
            <w:w w:val="87"/>
            <w:sz w:val="22"/>
            <w:szCs w:val="22"/>
          </w:rPr>
          <w:delText>outcomes</w:delText>
        </w:r>
        <w:r>
          <w:rPr>
            <w:rFonts w:ascii="Meiryo" w:eastAsia="Meiryo" w:hAnsi="Meiryo" w:cs="Meiryo"/>
            <w:color w:val="221F1F"/>
            <w:spacing w:val="-1"/>
            <w:w w:val="87"/>
            <w:sz w:val="22"/>
            <w:szCs w:val="22"/>
          </w:rPr>
          <w:delText xml:space="preserve"> </w:delText>
        </w:r>
      </w:del>
      <w:ins w:id="159" w:author="0" w:date="2015-11-12T10:27:00Z">
        <w:r>
          <w:rPr>
            <w:rFonts w:ascii="Meiryo" w:eastAsia="Meiryo" w:hAnsi="Meiryo" w:cs="Meiryo"/>
            <w:color w:val="221F1F"/>
            <w:spacing w:val="-1"/>
            <w:w w:val="87"/>
            <w:sz w:val="22"/>
            <w:szCs w:val="22"/>
          </w:rPr>
          <w:t xml:space="preserve"> negatively influence their careers </w:t>
        </w:r>
      </w:ins>
      <w:r>
        <w:rPr>
          <w:rFonts w:ascii="Meiryo" w:eastAsia="Meiryo" w:hAnsi="Meiryo" w:cs="Meiryo"/>
          <w:color w:val="221F1F"/>
          <w:w w:val="87"/>
          <w:sz w:val="22"/>
          <w:szCs w:val="22"/>
        </w:rPr>
        <w:t>(Hal</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ern</w:t>
      </w:r>
      <w:r>
        <w:rPr>
          <w:rFonts w:ascii="Meiryo" w:eastAsia="Meiryo" w:hAnsi="Meiryo" w:cs="Meiryo"/>
          <w:color w:val="221F1F"/>
          <w:spacing w:val="46"/>
          <w:w w:val="87"/>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Harden </w:t>
      </w:r>
      <w:r>
        <w:rPr>
          <w:rFonts w:ascii="Meiryo" w:eastAsia="Meiryo" w:hAnsi="Meiryo" w:cs="Meiryo"/>
          <w:color w:val="221F1F"/>
          <w:spacing w:val="14"/>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6"/>
          <w:sz w:val="22"/>
          <w:szCs w:val="22"/>
        </w:rPr>
        <w:t>Mendle,</w:t>
      </w:r>
      <w:r>
        <w:rPr>
          <w:rFonts w:ascii="Meiryo" w:eastAsia="Meiryo" w:hAnsi="Meiryo" w:cs="Meiryo"/>
          <w:color w:val="221F1F"/>
          <w:spacing w:val="51"/>
          <w:w w:val="86"/>
          <w:sz w:val="22"/>
          <w:szCs w:val="22"/>
        </w:rPr>
        <w:t xml:space="preserve"> </w:t>
      </w:r>
      <w:r>
        <w:rPr>
          <w:rFonts w:ascii="Meiryo" w:eastAsia="Meiryo" w:hAnsi="Meiryo" w:cs="Meiryo"/>
          <w:color w:val="221F1F"/>
          <w:w w:val="86"/>
          <w:sz w:val="22"/>
          <w:szCs w:val="22"/>
        </w:rPr>
        <w:t>2011).</w:t>
      </w:r>
    </w:p>
    <w:p>
      <w:pPr>
        <w:spacing w:before="23" w:line="252" w:lineRule="auto"/>
        <w:ind w:left="155" w:right="91" w:firstLine="542"/>
        <w:rPr>
          <w:rFonts w:ascii="Meiryo" w:eastAsia="Meiryo" w:hAnsi="Meiryo" w:cs="Meiryo"/>
          <w:sz w:val="22"/>
          <w:szCs w:val="22"/>
        </w:rPr>
      </w:pPr>
      <w:r>
        <w:rPr>
          <w:rFonts w:ascii="Meiryo" w:eastAsia="Meiryo" w:hAnsi="Meiryo" w:cs="Meiryo"/>
          <w:color w:val="221F1F"/>
          <w:w w:val="88"/>
          <w:sz w:val="22"/>
          <w:szCs w:val="22"/>
        </w:rPr>
        <w:t>Indeed,</w:t>
      </w:r>
      <w:r>
        <w:rPr>
          <w:rFonts w:ascii="Meiryo" w:eastAsia="Meiryo" w:hAnsi="Meiryo" w:cs="Meiryo"/>
          <w:color w:val="221F1F"/>
          <w:spacing w:val="-20"/>
          <w:w w:val="88"/>
          <w:sz w:val="22"/>
          <w:szCs w:val="22"/>
        </w:rPr>
        <w:t xml:space="preserve"> </w:t>
      </w:r>
      <w:ins w:id="160" w:author="0" w:date="2015-11-12T10:27:00Z">
        <w:r>
          <w:rPr>
            <w:rFonts w:ascii="Meiryo" w:eastAsia="Meiryo" w:hAnsi="Meiryo" w:cs="Meiryo"/>
            <w:color w:val="221F1F"/>
            <w:spacing w:val="-20"/>
            <w:w w:val="88"/>
            <w:sz w:val="22"/>
            <w:szCs w:val="22"/>
          </w:rPr>
          <w:t xml:space="preserve">most  of </w:t>
        </w:r>
      </w:ins>
      <w:r>
        <w:rPr>
          <w:rFonts w:ascii="Meiryo" w:eastAsia="Meiryo" w:hAnsi="Meiryo" w:cs="Meiryo"/>
          <w:color w:val="221F1F"/>
          <w:w w:val="88"/>
          <w:sz w:val="22"/>
          <w:szCs w:val="22"/>
        </w:rPr>
        <w:t>the</w:t>
      </w:r>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literature</w:t>
      </w:r>
      <w:r>
        <w:rPr>
          <w:rFonts w:ascii="Meiryo" w:eastAsia="Meiryo" w:hAnsi="Meiryo" w:cs="Meiryo"/>
          <w:color w:val="221F1F"/>
          <w:spacing w:val="34"/>
          <w:w w:val="88"/>
          <w:sz w:val="22"/>
          <w:szCs w:val="22"/>
        </w:rPr>
        <w:t xml:space="preserve"> </w:t>
      </w:r>
      <w:ins w:id="161" w:author="0" w:date="2015-11-12T10:28:00Z">
        <w:r>
          <w:rPr>
            <w:rFonts w:ascii="Meiryo" w:eastAsia="Meiryo" w:hAnsi="Meiryo" w:cs="Meiryo"/>
            <w:color w:val="221F1F"/>
            <w:spacing w:val="34"/>
            <w:w w:val="88"/>
            <w:sz w:val="22"/>
            <w:szCs w:val="22"/>
          </w:rPr>
          <w:t>has contributed to this belief, that intelligence is causally connected to AFI</w:t>
        </w:r>
      </w:ins>
      <w:del w:id="162" w:author="0" w:date="2015-11-12T10:28:00Z">
        <w:r>
          <w:rPr>
            <w:rFonts w:ascii="Meiryo" w:eastAsia="Meiryo" w:hAnsi="Meiryo" w:cs="Meiryo"/>
            <w:color w:val="221F1F"/>
            <w:sz w:val="22"/>
            <w:szCs w:val="22"/>
          </w:rPr>
          <w:delText>is</w:delText>
        </w:r>
        <w:r>
          <w:rPr>
            <w:rFonts w:ascii="Meiryo" w:eastAsia="Meiryo" w:hAnsi="Meiryo" w:cs="Meiryo"/>
            <w:color w:val="221F1F"/>
            <w:spacing w:val="-23"/>
            <w:sz w:val="22"/>
            <w:szCs w:val="22"/>
          </w:rPr>
          <w:delText xml:space="preserve"> </w:delText>
        </w:r>
        <w:r>
          <w:rPr>
            <w:rFonts w:ascii="Meiryo" w:eastAsia="Meiryo" w:hAnsi="Meiryo" w:cs="Meiryo"/>
            <w:color w:val="221F1F"/>
            <w:w w:val="89"/>
            <w:sz w:val="22"/>
            <w:szCs w:val="22"/>
          </w:rPr>
          <w:delText>consiste</w:delText>
        </w:r>
        <w:r>
          <w:rPr>
            <w:rFonts w:ascii="Meiryo" w:eastAsia="Meiryo" w:hAnsi="Meiryo" w:cs="Meiryo"/>
            <w:color w:val="221F1F"/>
            <w:spacing w:val="-5"/>
            <w:w w:val="89"/>
            <w:sz w:val="22"/>
            <w:szCs w:val="22"/>
          </w:rPr>
          <w:delText>n</w:delText>
        </w:r>
        <w:r>
          <w:rPr>
            <w:rFonts w:ascii="Meiryo" w:eastAsia="Meiryo" w:hAnsi="Meiryo" w:cs="Meiryo"/>
            <w:color w:val="221F1F"/>
            <w:w w:val="89"/>
            <w:sz w:val="22"/>
            <w:szCs w:val="22"/>
          </w:rPr>
          <w:delText>t</w:delText>
        </w:r>
        <w:r>
          <w:rPr>
            <w:rFonts w:ascii="Meiryo" w:eastAsia="Meiryo" w:hAnsi="Meiryo" w:cs="Meiryo"/>
            <w:color w:val="221F1F"/>
            <w:spacing w:val="-6"/>
            <w:w w:val="89"/>
            <w:sz w:val="22"/>
            <w:szCs w:val="22"/>
          </w:rPr>
          <w:delText xml:space="preserve"> </w:delText>
        </w:r>
        <w:r>
          <w:rPr>
            <w:rFonts w:ascii="Meiryo" w:eastAsia="Meiryo" w:hAnsi="Meiryo" w:cs="Meiryo"/>
            <w:color w:val="221F1F"/>
            <w:w w:val="89"/>
            <w:sz w:val="22"/>
            <w:szCs w:val="22"/>
          </w:rPr>
          <w:delText>with</w:delText>
        </w:r>
        <w:r>
          <w:rPr>
            <w:rFonts w:ascii="Meiryo" w:eastAsia="Meiryo" w:hAnsi="Meiryo" w:cs="Meiryo"/>
            <w:color w:val="221F1F"/>
            <w:spacing w:val="23"/>
            <w:w w:val="89"/>
            <w:sz w:val="22"/>
            <w:szCs w:val="22"/>
          </w:rPr>
          <w:delText xml:space="preserve"> </w:delText>
        </w:r>
        <w:r>
          <w:rPr>
            <w:rFonts w:ascii="Meiryo" w:eastAsia="Meiryo" w:hAnsi="Meiryo" w:cs="Meiryo"/>
            <w:color w:val="221F1F"/>
            <w:w w:val="89"/>
            <w:sz w:val="22"/>
            <w:szCs w:val="22"/>
          </w:rPr>
          <w:delText>this</w:delText>
        </w:r>
        <w:r>
          <w:rPr>
            <w:rFonts w:ascii="Meiryo" w:eastAsia="Meiryo" w:hAnsi="Meiryo" w:cs="Meiryo"/>
            <w:color w:val="221F1F"/>
            <w:spacing w:val="16"/>
            <w:w w:val="89"/>
            <w:sz w:val="22"/>
            <w:szCs w:val="22"/>
          </w:rPr>
          <w:delText xml:space="preserve"> </w:delText>
        </w:r>
        <w:r>
          <w:rPr>
            <w:rFonts w:ascii="Meiryo" w:eastAsia="Meiryo" w:hAnsi="Meiryo" w:cs="Meiryo"/>
            <w:color w:val="221F1F"/>
            <w:w w:val="89"/>
            <w:sz w:val="22"/>
            <w:szCs w:val="22"/>
          </w:rPr>
          <w:delText>theor</w:delText>
        </w:r>
        <w:r>
          <w:rPr>
            <w:rFonts w:ascii="Meiryo" w:eastAsia="Meiryo" w:hAnsi="Meiryo" w:cs="Meiryo"/>
            <w:color w:val="221F1F"/>
            <w:spacing w:val="-15"/>
            <w:w w:val="89"/>
            <w:sz w:val="22"/>
            <w:szCs w:val="22"/>
          </w:rPr>
          <w:delText>y</w:delText>
        </w:r>
      </w:del>
      <w:r>
        <w:rPr>
          <w:rFonts w:ascii="Meiryo" w:eastAsia="Meiryo" w:hAnsi="Meiryo" w:cs="Meiryo"/>
          <w:color w:val="221F1F"/>
          <w:w w:val="89"/>
          <w:sz w:val="22"/>
          <w:szCs w:val="22"/>
        </w:rPr>
        <w:t>.</w:t>
      </w:r>
      <w:r>
        <w:rPr>
          <w:rFonts w:ascii="Meiryo" w:eastAsia="Meiryo" w:hAnsi="Meiryo" w:cs="Meiryo"/>
          <w:color w:val="221F1F"/>
          <w:spacing w:val="21"/>
          <w:w w:val="89"/>
          <w:sz w:val="22"/>
          <w:szCs w:val="22"/>
        </w:rPr>
        <w:t xml:space="preserve"> </w:t>
      </w:r>
      <w:r>
        <w:rPr>
          <w:rFonts w:ascii="Meiryo" w:eastAsia="Meiryo" w:hAnsi="Meiryo" w:cs="Meiryo"/>
          <w:color w:val="221F1F"/>
          <w:w w:val="89"/>
          <w:sz w:val="22"/>
          <w:szCs w:val="22"/>
        </w:rPr>
        <w:t>Those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with</w:t>
      </w:r>
      <w:r>
        <w:rPr>
          <w:rFonts w:ascii="Meiryo" w:eastAsia="Meiryo" w:hAnsi="Meiryo" w:cs="Meiryo"/>
          <w:color w:val="221F1F"/>
          <w:spacing w:val="23"/>
          <w:w w:val="89"/>
          <w:sz w:val="22"/>
          <w:szCs w:val="22"/>
        </w:rPr>
        <w:t xml:space="preserve"> </w:t>
      </w:r>
      <w:r>
        <w:rPr>
          <w:rFonts w:ascii="Meiryo" w:eastAsia="Meiryo" w:hAnsi="Meiryo" w:cs="Meiryo"/>
          <w:color w:val="221F1F"/>
          <w:w w:val="89"/>
          <w:sz w:val="22"/>
          <w:szCs w:val="22"/>
        </w:rPr>
        <w:t>higher</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educational goals</w:t>
      </w:r>
      <w:r>
        <w:rPr>
          <w:rFonts w:ascii="Meiryo" w:eastAsia="Meiryo" w:hAnsi="Meiryo" w:cs="Meiryo"/>
          <w:color w:val="221F1F"/>
          <w:spacing w:val="-14"/>
          <w:w w:val="89"/>
          <w:sz w:val="22"/>
          <w:szCs w:val="22"/>
        </w:rPr>
        <w:t xml:space="preserve"> </w:t>
      </w:r>
      <w:r>
        <w:rPr>
          <w:rFonts w:ascii="Meiryo" w:eastAsia="Meiryo" w:hAnsi="Meiryo" w:cs="Meiryo"/>
          <w:color w:val="221F1F"/>
          <w:w w:val="89"/>
          <w:sz w:val="22"/>
          <w:szCs w:val="22"/>
        </w:rPr>
        <w:t>del</w:t>
      </w:r>
      <w:r>
        <w:rPr>
          <w:rFonts w:ascii="Meiryo" w:eastAsia="Meiryo" w:hAnsi="Meiryo" w:cs="Meiryo"/>
          <w:color w:val="221F1F"/>
          <w:spacing w:val="-5"/>
          <w:w w:val="89"/>
          <w:sz w:val="22"/>
          <w:szCs w:val="22"/>
        </w:rPr>
        <w:t>a</w:t>
      </w:r>
      <w:r>
        <w:rPr>
          <w:rFonts w:ascii="Meiryo" w:eastAsia="Meiryo" w:hAnsi="Meiryo" w:cs="Meiryo"/>
          <w:color w:val="221F1F"/>
          <w:w w:val="89"/>
          <w:sz w:val="22"/>
          <w:szCs w:val="22"/>
        </w:rPr>
        <w:t>y</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their</w:t>
      </w:r>
      <w:r>
        <w:rPr>
          <w:rFonts w:ascii="Meiryo" w:eastAsia="Meiryo" w:hAnsi="Meiryo" w:cs="Meiryo"/>
          <w:color w:val="221F1F"/>
          <w:spacing w:val="18"/>
          <w:w w:val="89"/>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tercourse</w:t>
      </w:r>
      <w:r>
        <w:rPr>
          <w:rFonts w:ascii="Meiryo" w:eastAsia="Meiryo" w:hAnsi="Meiryo" w:cs="Meiryo"/>
          <w:color w:val="221F1F"/>
          <w:spacing w:val="-11"/>
          <w:w w:val="89"/>
          <w:sz w:val="22"/>
          <w:szCs w:val="22"/>
        </w:rPr>
        <w:t xml:space="preserve"> </w:t>
      </w:r>
      <w:r>
        <w:rPr>
          <w:rFonts w:ascii="Meiryo" w:eastAsia="Meiryo" w:hAnsi="Meiryo" w:cs="Meiryo"/>
          <w:color w:val="221F1F"/>
          <w:w w:val="89"/>
          <w:sz w:val="22"/>
          <w:szCs w:val="22"/>
        </w:rPr>
        <w:t>(</w:t>
      </w:r>
      <w:proofErr w:type="spellStart"/>
      <w:r>
        <w:rPr>
          <w:rFonts w:ascii="Meiryo" w:eastAsia="Meiryo" w:hAnsi="Meiryo" w:cs="Meiryo"/>
          <w:color w:val="221F1F"/>
          <w:w w:val="89"/>
          <w:sz w:val="22"/>
          <w:szCs w:val="22"/>
        </w:rPr>
        <w:t>Boislard</w:t>
      </w:r>
      <w:proofErr w:type="spellEnd"/>
      <w:r>
        <w:rPr>
          <w:rFonts w:ascii="Meiryo" w:eastAsia="Meiryo" w:hAnsi="Meiryo" w:cs="Meiryo"/>
          <w:color w:val="221F1F"/>
          <w:spacing w:val="37"/>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spacing w:val="-6"/>
          <w:w w:val="95"/>
          <w:sz w:val="22"/>
          <w:szCs w:val="22"/>
        </w:rPr>
        <w:t>P</w:t>
      </w:r>
      <w:r>
        <w:rPr>
          <w:rFonts w:ascii="Meiryo" w:eastAsia="Meiryo" w:hAnsi="Meiryo" w:cs="Meiryo"/>
          <w:color w:val="221F1F"/>
          <w:w w:val="95"/>
          <w:sz w:val="22"/>
          <w:szCs w:val="22"/>
        </w:rPr>
        <w:t>oulin</w:t>
      </w:r>
      <w:proofErr w:type="spellEnd"/>
      <w:r>
        <w:rPr>
          <w:rFonts w:ascii="Meiryo" w:eastAsia="Meiryo" w:hAnsi="Meiryo" w:cs="Meiryo"/>
          <w:color w:val="221F1F"/>
          <w:w w:val="95"/>
          <w:sz w:val="22"/>
          <w:szCs w:val="22"/>
        </w:rPr>
        <w:t>,</w:t>
      </w:r>
      <w:r>
        <w:rPr>
          <w:rFonts w:ascii="Meiryo" w:eastAsia="Meiryo" w:hAnsi="Meiryo" w:cs="Meiryo"/>
          <w:color w:val="221F1F"/>
          <w:spacing w:val="4"/>
          <w:w w:val="95"/>
          <w:sz w:val="22"/>
          <w:szCs w:val="22"/>
        </w:rPr>
        <w:t xml:space="preserve"> </w:t>
      </w:r>
      <w:r>
        <w:rPr>
          <w:rFonts w:ascii="Meiryo" w:eastAsia="Meiryo" w:hAnsi="Meiryo" w:cs="Meiryo"/>
          <w:color w:val="221F1F"/>
          <w:w w:val="82"/>
          <w:sz w:val="22"/>
          <w:szCs w:val="22"/>
        </w:rPr>
        <w:t>2011;</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82"/>
          <w:sz w:val="22"/>
          <w:szCs w:val="22"/>
        </w:rPr>
        <w:t>S</w:t>
      </w:r>
      <w:r>
        <w:rPr>
          <w:rFonts w:ascii="Meiryo" w:eastAsia="Meiryo" w:hAnsi="Meiryo" w:cs="Meiryo"/>
          <w:color w:val="221F1F"/>
          <w:spacing w:val="-5"/>
          <w:w w:val="82"/>
          <w:sz w:val="22"/>
          <w:szCs w:val="22"/>
        </w:rPr>
        <w:t>ch</w:t>
      </w:r>
      <w:r>
        <w:rPr>
          <w:rFonts w:ascii="Meiryo" w:eastAsia="Meiryo" w:hAnsi="Meiryo" w:cs="Meiryo"/>
          <w:color w:val="221F1F"/>
          <w:spacing w:val="-10"/>
          <w:w w:val="82"/>
          <w:sz w:val="22"/>
          <w:szCs w:val="22"/>
        </w:rPr>
        <w:t>v</w:t>
      </w:r>
      <w:r>
        <w:rPr>
          <w:rFonts w:ascii="Meiryo" w:eastAsia="Meiryo" w:hAnsi="Meiryo" w:cs="Meiryo"/>
          <w:color w:val="221F1F"/>
          <w:w w:val="82"/>
          <w:sz w:val="22"/>
          <w:szCs w:val="22"/>
        </w:rPr>
        <w:t>ane</w:t>
      </w:r>
      <w:r>
        <w:rPr>
          <w:rFonts w:ascii="Meiryo" w:eastAsia="Meiryo" w:hAnsi="Meiryo" w:cs="Meiryo"/>
          <w:color w:val="221F1F"/>
          <w:spacing w:val="-5"/>
          <w:w w:val="82"/>
          <w:sz w:val="22"/>
          <w:szCs w:val="22"/>
        </w:rPr>
        <w:t>v</w:t>
      </w:r>
      <w:r>
        <w:rPr>
          <w:rFonts w:ascii="Meiryo" w:eastAsia="Meiryo" w:hAnsi="Meiryo" w:cs="Meiryo"/>
          <w:color w:val="221F1F"/>
          <w:w w:val="82"/>
          <w:sz w:val="22"/>
          <w:szCs w:val="22"/>
        </w:rPr>
        <w:t>eldt</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37"/>
          <w:w w:val="82"/>
          <w:sz w:val="22"/>
          <w:szCs w:val="22"/>
        </w:rPr>
        <w:t xml:space="preserve"> </w:t>
      </w:r>
      <w:r>
        <w:rPr>
          <w:rFonts w:ascii="Meiryo" w:eastAsia="Meiryo" w:hAnsi="Meiryo" w:cs="Meiryo"/>
          <w:color w:val="221F1F"/>
          <w:sz w:val="22"/>
          <w:szCs w:val="22"/>
        </w:rPr>
        <w:t>Miller,</w:t>
      </w:r>
      <w:r>
        <w:rPr>
          <w:rFonts w:ascii="Meiryo" w:eastAsia="Meiryo" w:hAnsi="Meiryo" w:cs="Meiryo"/>
          <w:color w:val="221F1F"/>
          <w:spacing w:val="-20"/>
          <w:sz w:val="22"/>
          <w:szCs w:val="22"/>
        </w:rPr>
        <w:t xml:space="preserve"> </w:t>
      </w:r>
      <w:r>
        <w:rPr>
          <w:rFonts w:ascii="Meiryo" w:eastAsia="Meiryo" w:hAnsi="Meiryo" w:cs="Meiryo"/>
          <w:color w:val="221F1F"/>
          <w:w w:val="93"/>
          <w:sz w:val="22"/>
          <w:szCs w:val="22"/>
        </w:rPr>
        <w:t>Berr</w:t>
      </w:r>
      <w:r>
        <w:rPr>
          <w:rFonts w:ascii="Meiryo" w:eastAsia="Meiryo" w:hAnsi="Meiryo" w:cs="Meiryo"/>
          <w:color w:val="221F1F"/>
          <w:spacing w:val="-18"/>
          <w:w w:val="93"/>
          <w:sz w:val="22"/>
          <w:szCs w:val="22"/>
        </w:rPr>
        <w:t>y</w:t>
      </w:r>
      <w:r>
        <w:rPr>
          <w:rFonts w:ascii="Meiryo" w:eastAsia="Meiryo" w:hAnsi="Meiryo" w:cs="Meiryo"/>
          <w:color w:val="221F1F"/>
          <w:w w:val="79"/>
          <w:sz w:val="22"/>
          <w:szCs w:val="22"/>
        </w:rPr>
        <w:t>,</w:t>
      </w:r>
    </w:p>
    <w:p>
      <w:pPr>
        <w:spacing w:before="5" w:line="252" w:lineRule="auto"/>
        <w:ind w:left="155" w:right="437"/>
        <w:rPr>
          <w:rFonts w:ascii="Meiryo" w:eastAsia="Meiryo" w:hAnsi="Meiryo" w:cs="Meiryo"/>
          <w:sz w:val="22"/>
          <w:szCs w:val="22"/>
        </w:rPr>
      </w:pP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Lee,</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2001),</w:t>
      </w:r>
      <w:r>
        <w:rPr>
          <w:rFonts w:ascii="Meiryo" w:eastAsia="Meiryo" w:hAnsi="Meiryo" w:cs="Meiryo"/>
          <w:color w:val="221F1F"/>
          <w:spacing w:val="-18"/>
          <w:w w:val="85"/>
          <w:sz w:val="22"/>
          <w:szCs w:val="22"/>
        </w:rPr>
        <w:t xml:space="preserve"> </w:t>
      </w:r>
      <w:del w:id="163" w:author="0" w:date="2015-11-12T10:28:00Z">
        <w:r>
          <w:rPr>
            <w:rFonts w:ascii="Meiryo" w:eastAsia="Meiryo" w:hAnsi="Meiryo" w:cs="Meiryo"/>
            <w:color w:val="221F1F"/>
            <w:w w:val="85"/>
            <w:sz w:val="22"/>
            <w:szCs w:val="22"/>
          </w:rPr>
          <w:delText>while</w:delText>
        </w:r>
      </w:del>
      <w:ins w:id="164" w:author="0" w:date="2015-11-12T10:28:00Z">
        <w:r>
          <w:rPr>
            <w:rFonts w:ascii="Meiryo" w:eastAsia="Meiryo" w:hAnsi="Meiryo" w:cs="Meiryo"/>
            <w:color w:val="221F1F"/>
            <w:w w:val="85"/>
            <w:sz w:val="22"/>
            <w:szCs w:val="22"/>
          </w:rPr>
          <w:t>whereas</w:t>
        </w:r>
      </w:ins>
      <w:r>
        <w:rPr>
          <w:rFonts w:ascii="Meiryo" w:eastAsia="Meiryo" w:hAnsi="Meiryo" w:cs="Meiryo"/>
          <w:color w:val="221F1F"/>
          <w:spacing w:val="32"/>
          <w:w w:val="85"/>
          <w:sz w:val="22"/>
          <w:szCs w:val="22"/>
        </w:rPr>
        <w:t xml:space="preserve"> </w:t>
      </w:r>
      <w:r>
        <w:rPr>
          <w:rFonts w:ascii="Meiryo" w:eastAsia="Meiryo" w:hAnsi="Meiryo" w:cs="Meiryo"/>
          <w:color w:val="221F1F"/>
          <w:w w:val="85"/>
          <w:sz w:val="22"/>
          <w:szCs w:val="22"/>
        </w:rPr>
        <w:t>those</w:t>
      </w:r>
      <w:r>
        <w:rPr>
          <w:rFonts w:ascii="Meiryo" w:eastAsia="Meiryo" w:hAnsi="Meiryo" w:cs="Meiryo"/>
          <w:color w:val="221F1F"/>
          <w:spacing w:val="11"/>
          <w:w w:val="85"/>
          <w:sz w:val="22"/>
          <w:szCs w:val="22"/>
        </w:rPr>
        <w:t xml:space="preserve"> </w:t>
      </w:r>
      <w:r>
        <w:rPr>
          <w:rFonts w:ascii="Meiryo" w:eastAsia="Meiryo" w:hAnsi="Meiryo" w:cs="Meiryo"/>
          <w:color w:val="221F1F"/>
          <w:w w:val="85"/>
          <w:sz w:val="22"/>
          <w:szCs w:val="22"/>
        </w:rPr>
        <w:t>who</w:t>
      </w:r>
      <w:r>
        <w:rPr>
          <w:rFonts w:ascii="Meiryo" w:eastAsia="Meiryo" w:hAnsi="Meiryo" w:cs="Meiryo"/>
          <w:color w:val="221F1F"/>
          <w:spacing w:val="19"/>
          <w:w w:val="85"/>
          <w:sz w:val="22"/>
          <w:szCs w:val="22"/>
        </w:rPr>
        <w:t xml:space="preserve"> </w:t>
      </w:r>
      <w:del w:id="165" w:author="0" w:date="2015-11-12T10:29:00Z">
        <w:r>
          <w:rPr>
            <w:rFonts w:ascii="Meiryo" w:eastAsia="Meiryo" w:hAnsi="Meiryo" w:cs="Meiryo"/>
            <w:color w:val="221F1F"/>
            <w:w w:val="85"/>
            <w:sz w:val="22"/>
            <w:szCs w:val="22"/>
          </w:rPr>
          <w:delText>had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 xml:space="preserve">previously </w:delText>
        </w:r>
        <w:r>
          <w:rPr>
            <w:rFonts w:ascii="Meiryo" w:eastAsia="Meiryo" w:hAnsi="Meiryo" w:cs="Meiryo"/>
            <w:color w:val="221F1F"/>
            <w:spacing w:val="2"/>
            <w:w w:val="85"/>
            <w:sz w:val="22"/>
            <w:szCs w:val="22"/>
          </w:rPr>
          <w:delText xml:space="preserve"> </w:delText>
        </w:r>
        <w:r>
          <w:rPr>
            <w:rFonts w:ascii="Meiryo" w:eastAsia="Meiryo" w:hAnsi="Meiryo" w:cs="Meiryo"/>
            <w:color w:val="221F1F"/>
            <w:w w:val="85"/>
            <w:sz w:val="22"/>
            <w:szCs w:val="22"/>
          </w:rPr>
          <w:delText>re</w:delText>
        </w:r>
        <w:r>
          <w:rPr>
            <w:rFonts w:ascii="Meiryo" w:eastAsia="Meiryo" w:hAnsi="Meiryo" w:cs="Meiryo"/>
            <w:color w:val="221F1F"/>
            <w:spacing w:val="5"/>
            <w:w w:val="85"/>
            <w:sz w:val="22"/>
            <w:szCs w:val="22"/>
          </w:rPr>
          <w:delText>p</w:delText>
        </w:r>
        <w:r>
          <w:rPr>
            <w:rFonts w:ascii="Meiryo" w:eastAsia="Meiryo" w:hAnsi="Meiryo" w:cs="Meiryo"/>
            <w:color w:val="221F1F"/>
            <w:w w:val="85"/>
            <w:sz w:val="22"/>
            <w:szCs w:val="22"/>
          </w:rPr>
          <w:delText>orted</w:delText>
        </w:r>
        <w:r>
          <w:rPr>
            <w:rFonts w:ascii="Meiryo" w:eastAsia="Meiryo" w:hAnsi="Meiryo" w:cs="Meiryo"/>
            <w:color w:val="221F1F"/>
            <w:spacing w:val="33"/>
            <w:w w:val="85"/>
            <w:sz w:val="22"/>
            <w:szCs w:val="22"/>
          </w:rPr>
          <w:delText xml:space="preserve"> </w:delText>
        </w:r>
        <w:r>
          <w:rPr>
            <w:rFonts w:ascii="Meiryo" w:eastAsia="Meiryo" w:hAnsi="Meiryo" w:cs="Meiryo"/>
            <w:color w:val="221F1F"/>
            <w:w w:val="85"/>
            <w:sz w:val="22"/>
            <w:szCs w:val="22"/>
          </w:rPr>
          <w:delText>higher</w:delText>
        </w:r>
        <w:r>
          <w:rPr>
            <w:rFonts w:ascii="Meiryo" w:eastAsia="Meiryo" w:hAnsi="Meiryo" w:cs="Meiryo"/>
            <w:color w:val="221F1F"/>
            <w:spacing w:val="31"/>
            <w:w w:val="85"/>
            <w:sz w:val="22"/>
            <w:szCs w:val="22"/>
          </w:rPr>
          <w:delText xml:space="preserve"> </w:delText>
        </w:r>
        <w:r>
          <w:rPr>
            <w:rFonts w:ascii="Meiryo" w:eastAsia="Meiryo" w:hAnsi="Meiryo" w:cs="Meiryo"/>
            <w:color w:val="221F1F"/>
            <w:w w:val="85"/>
            <w:sz w:val="22"/>
            <w:szCs w:val="22"/>
          </w:rPr>
          <w:delText>goals,</w:delText>
        </w:r>
        <w:r>
          <w:rPr>
            <w:rFonts w:ascii="Meiryo" w:eastAsia="Meiryo" w:hAnsi="Meiryo" w:cs="Meiryo"/>
            <w:color w:val="221F1F"/>
            <w:spacing w:val="11"/>
            <w:w w:val="85"/>
            <w:sz w:val="22"/>
            <w:szCs w:val="22"/>
          </w:rPr>
          <w:delText xml:space="preserve"> </w:delText>
        </w:r>
        <w:r>
          <w:rPr>
            <w:rFonts w:ascii="Meiryo" w:eastAsia="Meiryo" w:hAnsi="Meiryo" w:cs="Meiryo"/>
            <w:color w:val="221F1F"/>
            <w:sz w:val="22"/>
            <w:szCs w:val="22"/>
          </w:rPr>
          <w:delText>but</w:delText>
        </w:r>
        <w:r>
          <w:rPr>
            <w:rFonts w:ascii="Meiryo" w:eastAsia="Meiryo" w:hAnsi="Meiryo" w:cs="Meiryo"/>
            <w:color w:val="221F1F"/>
            <w:spacing w:val="-26"/>
            <w:sz w:val="22"/>
            <w:szCs w:val="22"/>
          </w:rPr>
          <w:delText xml:space="preserve"> </w:delText>
        </w:r>
      </w:del>
      <w:r>
        <w:rPr>
          <w:rFonts w:ascii="Meiryo" w:eastAsia="Meiryo" w:hAnsi="Meiryo" w:cs="Meiryo"/>
          <w:color w:val="221F1F"/>
          <w:w w:val="83"/>
          <w:sz w:val="22"/>
          <w:szCs w:val="22"/>
        </w:rPr>
        <w:t>engaged</w:t>
      </w:r>
      <w:r>
        <w:rPr>
          <w:rFonts w:ascii="Meiryo" w:eastAsia="Meiryo" w:hAnsi="Meiryo" w:cs="Meiryo"/>
          <w:color w:val="221F1F"/>
          <w:spacing w:val="13"/>
          <w:w w:val="83"/>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7"/>
          <w:sz w:val="22"/>
          <w:szCs w:val="22"/>
        </w:rPr>
        <w:t>early</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sexual</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tercourse</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reduced their</w:t>
      </w:r>
      <w:r>
        <w:rPr>
          <w:rFonts w:ascii="Meiryo" w:eastAsia="Meiryo" w:hAnsi="Meiryo" w:cs="Meiryo"/>
          <w:color w:val="221F1F"/>
          <w:spacing w:val="28"/>
          <w:w w:val="87"/>
          <w:sz w:val="22"/>
          <w:szCs w:val="22"/>
        </w:rPr>
        <w:t xml:space="preserve"> </w:t>
      </w:r>
      <w:ins w:id="166" w:author="0" w:date="2015-11-12T10:29:00Z">
        <w:r>
          <w:rPr>
            <w:rFonts w:ascii="Meiryo" w:eastAsia="Meiryo" w:hAnsi="Meiryo" w:cs="Meiryo"/>
            <w:color w:val="221F1F"/>
            <w:spacing w:val="28"/>
            <w:w w:val="87"/>
            <w:sz w:val="22"/>
            <w:szCs w:val="22"/>
          </w:rPr>
          <w:t xml:space="preserve">educational </w:t>
        </w:r>
      </w:ins>
      <w:r>
        <w:rPr>
          <w:rFonts w:ascii="Meiryo" w:eastAsia="Meiryo" w:hAnsi="Meiryo" w:cs="Meiryo"/>
          <w:color w:val="221F1F"/>
          <w:w w:val="87"/>
          <w:sz w:val="22"/>
          <w:szCs w:val="22"/>
        </w:rPr>
        <w:t>goals</w:t>
      </w:r>
      <w:ins w:id="167" w:author="0" w:date="2015-11-12T10:29:00Z">
        <w:r>
          <w:rPr>
            <w:rFonts w:ascii="Meiryo" w:eastAsia="Meiryo" w:hAnsi="Meiryo" w:cs="Meiryo"/>
            <w:color w:val="221F1F"/>
            <w:w w:val="87"/>
            <w:sz w:val="22"/>
            <w:szCs w:val="22"/>
          </w:rPr>
          <w:t xml:space="preserve"> compared to earlier higher goals</w:t>
        </w:r>
      </w:ins>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w:t>
      </w:r>
      <w:proofErr w:type="spellStart"/>
      <w:r>
        <w:rPr>
          <w:rFonts w:ascii="Meiryo" w:eastAsia="Meiryo" w:hAnsi="Meiryo" w:cs="Meiryo"/>
          <w:color w:val="221F1F"/>
          <w:w w:val="87"/>
          <w:sz w:val="22"/>
          <w:szCs w:val="22"/>
        </w:rPr>
        <w:t>S</w:t>
      </w:r>
      <w:r>
        <w:rPr>
          <w:rFonts w:ascii="Meiryo" w:eastAsia="Meiryo" w:hAnsi="Meiryo" w:cs="Meiryo"/>
          <w:color w:val="221F1F"/>
          <w:spacing w:val="-5"/>
          <w:w w:val="87"/>
          <w:sz w:val="22"/>
          <w:szCs w:val="22"/>
        </w:rPr>
        <w:t>ch</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ane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eldt</w:t>
      </w:r>
      <w:proofErr w:type="spellEnd"/>
      <w:r>
        <w:rPr>
          <w:rFonts w:ascii="Meiryo" w:eastAsia="Meiryo" w:hAnsi="Meiryo" w:cs="Meiryo"/>
          <w:color w:val="221F1F"/>
          <w:spacing w:val="27"/>
          <w:w w:val="87"/>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2001).</w:t>
      </w:r>
      <w:r>
        <w:rPr>
          <w:rFonts w:ascii="Meiryo" w:eastAsia="Meiryo" w:hAnsi="Meiryo" w:cs="Meiryo"/>
          <w:color w:val="221F1F"/>
          <w:spacing w:val="14"/>
          <w:w w:val="84"/>
          <w:sz w:val="22"/>
          <w:szCs w:val="22"/>
        </w:rPr>
        <w:t xml:space="preserve"> </w:t>
      </w:r>
      <w:r>
        <w:rPr>
          <w:rFonts w:ascii="Meiryo" w:eastAsia="Meiryo" w:hAnsi="Meiryo" w:cs="Meiryo"/>
          <w:color w:val="221F1F"/>
          <w:sz w:val="22"/>
          <w:szCs w:val="22"/>
        </w:rPr>
        <w:t>Be</w:t>
      </w:r>
      <w:r>
        <w:rPr>
          <w:rFonts w:ascii="Meiryo" w:eastAsia="Meiryo" w:hAnsi="Meiryo" w:cs="Meiryo"/>
          <w:color w:val="221F1F"/>
          <w:spacing w:val="-6"/>
          <w:sz w:val="22"/>
          <w:szCs w:val="22"/>
        </w:rPr>
        <w:t>y</w:t>
      </w:r>
      <w:r>
        <w:rPr>
          <w:rFonts w:ascii="Meiryo" w:eastAsia="Meiryo" w:hAnsi="Meiryo" w:cs="Meiryo"/>
          <w:color w:val="221F1F"/>
          <w:sz w:val="22"/>
          <w:szCs w:val="22"/>
        </w:rPr>
        <w:t xml:space="preserve">ond </w:t>
      </w:r>
      <w:r>
        <w:rPr>
          <w:rFonts w:ascii="Meiryo" w:eastAsia="Meiryo" w:hAnsi="Meiryo" w:cs="Meiryo"/>
          <w:color w:val="221F1F"/>
          <w:w w:val="87"/>
          <w:sz w:val="22"/>
          <w:szCs w:val="22"/>
        </w:rPr>
        <w:t>academic</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goals,</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those</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with</w:t>
      </w:r>
      <w:r>
        <w:rPr>
          <w:rFonts w:ascii="Meiryo" w:eastAsia="Meiryo" w:hAnsi="Meiryo" w:cs="Meiryo"/>
          <w:color w:val="221F1F"/>
          <w:spacing w:val="36"/>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greater</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aﬃni</w:t>
      </w:r>
      <w:r>
        <w:rPr>
          <w:rFonts w:ascii="Meiryo" w:eastAsia="Meiryo" w:hAnsi="Meiryo" w:cs="Meiryo"/>
          <w:color w:val="221F1F"/>
          <w:spacing w:val="-5"/>
          <w:w w:val="88"/>
          <w:sz w:val="22"/>
          <w:szCs w:val="22"/>
        </w:rPr>
        <w:t>t</w:t>
      </w:r>
      <w:r>
        <w:rPr>
          <w:rFonts w:ascii="Meiryo" w:eastAsia="Meiryo" w:hAnsi="Meiryo" w:cs="Meiryo"/>
          <w:color w:val="221F1F"/>
          <w:w w:val="88"/>
          <w:sz w:val="22"/>
          <w:szCs w:val="22"/>
        </w:rPr>
        <w:t>y</w:t>
      </w:r>
      <w:r>
        <w:rPr>
          <w:rFonts w:ascii="Meiryo" w:eastAsia="Meiryo" w:hAnsi="Meiryo" w:cs="Meiryo"/>
          <w:color w:val="221F1F"/>
          <w:spacing w:val="38"/>
          <w:w w:val="88"/>
          <w:sz w:val="22"/>
          <w:szCs w:val="22"/>
        </w:rPr>
        <w:t xml:space="preserve"> </w:t>
      </w:r>
      <w:r>
        <w:rPr>
          <w:rFonts w:ascii="Meiryo" w:eastAsia="Meiryo" w:hAnsi="Meiryo" w:cs="Meiryo"/>
          <w:color w:val="221F1F"/>
          <w:w w:val="88"/>
          <w:sz w:val="22"/>
          <w:szCs w:val="22"/>
        </w:rPr>
        <w:t>for</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risk</w:t>
      </w:r>
      <w:r>
        <w:rPr>
          <w:rFonts w:ascii="Meiryo" w:eastAsia="Meiryo" w:hAnsi="Meiryo" w:cs="Meiryo"/>
          <w:color w:val="221F1F"/>
          <w:spacing w:val="24"/>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those</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who</w:t>
      </w:r>
      <w:r>
        <w:rPr>
          <w:rFonts w:ascii="Meiryo" w:eastAsia="Meiryo" w:hAnsi="Meiryo" w:cs="Meiryo"/>
          <w:color w:val="221F1F"/>
          <w:spacing w:val="3"/>
          <w:w w:val="88"/>
          <w:sz w:val="22"/>
          <w:szCs w:val="22"/>
        </w:rPr>
        <w:t xml:space="preserve"> </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ercei</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8"/>
          <w:w w:val="88"/>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86"/>
          <w:sz w:val="22"/>
          <w:szCs w:val="22"/>
        </w:rPr>
        <w:t xml:space="preserve">eneﬁts </w:t>
      </w:r>
      <w:r>
        <w:rPr>
          <w:rFonts w:ascii="Meiryo" w:eastAsia="Meiryo" w:hAnsi="Meiryo" w:cs="Meiryo"/>
          <w:color w:val="221F1F"/>
          <w:w w:val="87"/>
          <w:sz w:val="22"/>
          <w:szCs w:val="22"/>
        </w:rPr>
        <w:t>from</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teen-pregnancy</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more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li</w:t>
      </w:r>
      <w:r>
        <w:rPr>
          <w:rFonts w:ascii="Meiryo" w:eastAsia="Meiryo" w:hAnsi="Meiryo" w:cs="Meiryo"/>
          <w:color w:val="221F1F"/>
          <w:spacing w:val="-5"/>
          <w:w w:val="87"/>
          <w:sz w:val="22"/>
          <w:szCs w:val="22"/>
        </w:rPr>
        <w:t>k</w:t>
      </w:r>
      <w:r>
        <w:rPr>
          <w:rFonts w:ascii="Meiryo" w:eastAsia="Meiryo" w:hAnsi="Meiryo" w:cs="Meiryo"/>
          <w:color w:val="221F1F"/>
          <w:w w:val="87"/>
          <w:sz w:val="22"/>
          <w:szCs w:val="22"/>
        </w:rPr>
        <w:t>ely</w:t>
      </w:r>
      <w:r>
        <w:rPr>
          <w:rFonts w:ascii="Meiryo" w:eastAsia="Meiryo" w:hAnsi="Meiryo" w:cs="Meiryo"/>
          <w:color w:val="221F1F"/>
          <w:spacing w:val="49"/>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2"/>
          <w:sz w:val="22"/>
          <w:szCs w:val="22"/>
        </w:rPr>
        <w:t>engage</w:t>
      </w:r>
      <w:r>
        <w:rPr>
          <w:rFonts w:ascii="Meiryo" w:eastAsia="Meiryo" w:hAnsi="Meiryo" w:cs="Meiryo"/>
          <w:color w:val="221F1F"/>
          <w:spacing w:val="13"/>
          <w:w w:val="82"/>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91"/>
          <w:sz w:val="22"/>
          <w:szCs w:val="22"/>
        </w:rPr>
        <w:t>risky</w:t>
      </w:r>
      <w:r>
        <w:rPr>
          <w:rFonts w:ascii="Meiryo" w:eastAsia="Meiryo" w:hAnsi="Meiryo" w:cs="Meiryo"/>
          <w:color w:val="221F1F"/>
          <w:spacing w:val="12"/>
          <w:w w:val="91"/>
          <w:sz w:val="22"/>
          <w:szCs w:val="22"/>
        </w:rPr>
        <w:t xml:space="preserve"> </w:t>
      </w:r>
      <w:r>
        <w:rPr>
          <w:rFonts w:ascii="Meiryo" w:eastAsia="Meiryo" w:hAnsi="Meiryo" w:cs="Meiryo"/>
          <w:color w:val="221F1F"/>
          <w:w w:val="91"/>
          <w:sz w:val="22"/>
          <w:szCs w:val="22"/>
        </w:rPr>
        <w:t>sexual</w:t>
      </w:r>
      <w:r>
        <w:rPr>
          <w:rFonts w:ascii="Meiryo" w:eastAsia="Meiryo" w:hAnsi="Meiryo" w:cs="Meiryo"/>
          <w:color w:val="221F1F"/>
          <w:spacing w:val="-20"/>
          <w:w w:val="91"/>
          <w:sz w:val="22"/>
          <w:szCs w:val="22"/>
        </w:rPr>
        <w:t xml:space="preserve"> </w:t>
      </w:r>
      <w:r>
        <w:rPr>
          <w:rFonts w:ascii="Meiryo" w:eastAsia="Meiryo" w:hAnsi="Meiryo" w:cs="Meiryo"/>
          <w:color w:val="221F1F"/>
          <w:w w:val="91"/>
          <w:sz w:val="22"/>
          <w:szCs w:val="22"/>
        </w:rPr>
        <w:t>activities</w:t>
      </w:r>
      <w:r>
        <w:rPr>
          <w:rFonts w:ascii="Meiryo" w:eastAsia="Meiryo" w:hAnsi="Meiryo" w:cs="Meiryo"/>
          <w:color w:val="221F1F"/>
          <w:spacing w:val="16"/>
          <w:w w:val="91"/>
          <w:sz w:val="22"/>
          <w:szCs w:val="22"/>
        </w:rPr>
        <w:t xml:space="preserve"> </w:t>
      </w:r>
      <w:r>
        <w:rPr>
          <w:rFonts w:ascii="Meiryo" w:eastAsia="Meiryo" w:hAnsi="Meiryo" w:cs="Meiryo"/>
          <w:color w:val="221F1F"/>
          <w:w w:val="91"/>
          <w:sz w:val="22"/>
          <w:szCs w:val="22"/>
        </w:rPr>
        <w:t>(</w:t>
      </w:r>
      <w:proofErr w:type="spellStart"/>
      <w:r>
        <w:rPr>
          <w:rFonts w:ascii="Meiryo" w:eastAsia="Meiryo" w:hAnsi="Meiryo" w:cs="Meiryo"/>
          <w:color w:val="221F1F"/>
          <w:w w:val="91"/>
          <w:sz w:val="22"/>
          <w:szCs w:val="22"/>
        </w:rPr>
        <w:t>Raﬀaelli</w:t>
      </w:r>
      <w:proofErr w:type="spellEnd"/>
      <w:r>
        <w:rPr>
          <w:rFonts w:ascii="Meiryo" w:eastAsia="Meiryo" w:hAnsi="Meiryo" w:cs="Meiryo"/>
          <w:color w:val="221F1F"/>
          <w:spacing w:val="26"/>
          <w:w w:val="91"/>
          <w:sz w:val="22"/>
          <w:szCs w:val="22"/>
        </w:rPr>
        <w:t xml:space="preserve"> </w:t>
      </w:r>
      <w:r>
        <w:rPr>
          <w:rFonts w:ascii="Meiryo" w:eastAsia="Meiryo" w:hAnsi="Meiryo" w:cs="Meiryo"/>
          <w:color w:val="221F1F"/>
          <w:w w:val="107"/>
          <w:sz w:val="22"/>
          <w:szCs w:val="22"/>
        </w:rPr>
        <w:t>&amp;</w:t>
      </w:r>
    </w:p>
    <w:p>
      <w:pPr>
        <w:spacing w:before="5" w:line="252" w:lineRule="auto"/>
        <w:ind w:left="155" w:right="90"/>
        <w:rPr>
          <w:rFonts w:ascii="Meiryo" w:eastAsia="Meiryo" w:hAnsi="Meiryo" w:cs="Meiryo"/>
          <w:sz w:val="22"/>
          <w:szCs w:val="22"/>
        </w:rPr>
      </w:pPr>
      <w:r>
        <w:rPr>
          <w:rFonts w:ascii="Meiryo" w:eastAsia="Meiryo" w:hAnsi="Meiryo" w:cs="Meiryo"/>
          <w:color w:val="221F1F"/>
          <w:w w:val="86"/>
          <w:sz w:val="22"/>
          <w:szCs w:val="22"/>
        </w:rPr>
        <w:t>Cr</w:t>
      </w:r>
      <w:r>
        <w:rPr>
          <w:rFonts w:ascii="Meiryo" w:eastAsia="Meiryo" w:hAnsi="Meiryo" w:cs="Meiryo"/>
          <w:color w:val="221F1F"/>
          <w:spacing w:val="6"/>
          <w:w w:val="86"/>
          <w:sz w:val="22"/>
          <w:szCs w:val="22"/>
        </w:rPr>
        <w:t>o</w:t>
      </w:r>
      <w:r>
        <w:rPr>
          <w:rFonts w:ascii="Meiryo" w:eastAsia="Meiryo" w:hAnsi="Meiryo" w:cs="Meiryo"/>
          <w:color w:val="221F1F"/>
          <w:spacing w:val="-5"/>
          <w:w w:val="86"/>
          <w:sz w:val="22"/>
          <w:szCs w:val="22"/>
        </w:rPr>
        <w:t>ck</w:t>
      </w:r>
      <w:r>
        <w:rPr>
          <w:rFonts w:ascii="Meiryo" w:eastAsia="Meiryo" w:hAnsi="Meiryo" w:cs="Meiryo"/>
          <w:color w:val="221F1F"/>
          <w:w w:val="86"/>
          <w:sz w:val="22"/>
          <w:szCs w:val="22"/>
        </w:rPr>
        <w:t>ett,</w:t>
      </w:r>
      <w:r>
        <w:rPr>
          <w:rFonts w:ascii="Meiryo" w:eastAsia="Meiryo" w:hAnsi="Meiryo" w:cs="Meiryo"/>
          <w:color w:val="221F1F"/>
          <w:spacing w:val="64"/>
          <w:w w:val="86"/>
          <w:sz w:val="22"/>
          <w:szCs w:val="22"/>
        </w:rPr>
        <w:t xml:space="preserve"> </w:t>
      </w:r>
      <w:r>
        <w:rPr>
          <w:rFonts w:ascii="Meiryo" w:eastAsia="Meiryo" w:hAnsi="Meiryo" w:cs="Meiryo"/>
          <w:color w:val="221F1F"/>
          <w:w w:val="86"/>
          <w:sz w:val="22"/>
          <w:szCs w:val="22"/>
        </w:rPr>
        <w:t>2003).</w:t>
      </w:r>
      <w:r>
        <w:rPr>
          <w:rFonts w:ascii="Meiryo" w:eastAsia="Meiryo" w:hAnsi="Meiryo" w:cs="Meiryo"/>
          <w:color w:val="221F1F"/>
          <w:spacing w:val="-4"/>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8"/>
          <w:sz w:val="22"/>
          <w:szCs w:val="22"/>
        </w:rPr>
        <w:t xml:space="preserve"> </w:t>
      </w:r>
      <w:r>
        <w:rPr>
          <w:rFonts w:ascii="Meiryo" w:eastAsia="Meiryo" w:hAnsi="Meiryo" w:cs="Meiryo"/>
          <w:color w:val="221F1F"/>
          <w:w w:val="88"/>
          <w:sz w:val="22"/>
          <w:szCs w:val="22"/>
        </w:rPr>
        <w:t>greater</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understanding</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of</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risks</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25"/>
          <w:w w:val="88"/>
          <w:sz w:val="22"/>
          <w:szCs w:val="22"/>
        </w:rPr>
        <w:t xml:space="preserve"> </w:t>
      </w:r>
      <w:r>
        <w:rPr>
          <w:rFonts w:ascii="Meiryo" w:eastAsia="Meiryo" w:hAnsi="Meiryo" w:cs="Meiryo"/>
          <w:color w:val="221F1F"/>
          <w:w w:val="88"/>
          <w:sz w:val="22"/>
          <w:szCs w:val="22"/>
        </w:rPr>
        <w:t>sexual</w:t>
      </w:r>
      <w:r>
        <w:rPr>
          <w:rFonts w:ascii="Meiryo" w:eastAsia="Meiryo" w:hAnsi="Meiryo" w:cs="Meiryo"/>
          <w:color w:val="221F1F"/>
          <w:spacing w:val="-4"/>
          <w:w w:val="88"/>
          <w:sz w:val="22"/>
          <w:szCs w:val="22"/>
        </w:rPr>
        <w:t xml:space="preserve"> </w:t>
      </w:r>
      <w:r>
        <w:rPr>
          <w:rFonts w:ascii="Meiryo" w:eastAsia="Meiryo" w:hAnsi="Meiryo" w:cs="Meiryo"/>
          <w:color w:val="221F1F"/>
          <w:w w:val="95"/>
          <w:sz w:val="22"/>
          <w:szCs w:val="22"/>
        </w:rPr>
        <w:t>i</w:t>
      </w:r>
      <w:r>
        <w:rPr>
          <w:rFonts w:ascii="Meiryo" w:eastAsia="Meiryo" w:hAnsi="Meiryo" w:cs="Meiryo"/>
          <w:color w:val="221F1F"/>
          <w:spacing w:val="-6"/>
          <w:w w:val="95"/>
          <w:sz w:val="22"/>
          <w:szCs w:val="22"/>
        </w:rPr>
        <w:t>n</w:t>
      </w:r>
      <w:r>
        <w:rPr>
          <w:rFonts w:ascii="Meiryo" w:eastAsia="Meiryo" w:hAnsi="Meiryo" w:cs="Meiryo"/>
          <w:color w:val="221F1F"/>
          <w:w w:val="85"/>
          <w:sz w:val="22"/>
          <w:szCs w:val="22"/>
        </w:rPr>
        <w:t xml:space="preserve">tercourse, </w:t>
      </w:r>
      <w:r>
        <w:rPr>
          <w:rFonts w:ascii="Meiryo" w:eastAsia="Meiryo" w:hAnsi="Meiryo" w:cs="Meiryo"/>
          <w:color w:val="221F1F"/>
          <w:w w:val="84"/>
          <w:sz w:val="22"/>
          <w:szCs w:val="22"/>
        </w:rPr>
        <w:t>su</w:t>
      </w:r>
      <w:r>
        <w:rPr>
          <w:rFonts w:ascii="Meiryo" w:eastAsia="Meiryo" w:hAnsi="Meiryo" w:cs="Meiryo"/>
          <w:color w:val="221F1F"/>
          <w:spacing w:val="-5"/>
          <w:w w:val="84"/>
          <w:sz w:val="22"/>
          <w:szCs w:val="22"/>
        </w:rPr>
        <w:t>c</w:t>
      </w:r>
      <w:r>
        <w:rPr>
          <w:rFonts w:ascii="Meiryo" w:eastAsia="Meiryo" w:hAnsi="Meiryo" w:cs="Meiryo"/>
          <w:color w:val="221F1F"/>
          <w:w w:val="84"/>
          <w:sz w:val="22"/>
          <w:szCs w:val="22"/>
        </w:rPr>
        <w:t>h</w:t>
      </w:r>
      <w:r>
        <w:rPr>
          <w:rFonts w:ascii="Meiryo" w:eastAsia="Meiryo" w:hAnsi="Meiryo" w:cs="Meiryo"/>
          <w:color w:val="221F1F"/>
          <w:spacing w:val="18"/>
          <w:w w:val="84"/>
          <w:sz w:val="22"/>
          <w:szCs w:val="22"/>
        </w:rPr>
        <w:t xml:space="preserve"> </w:t>
      </w:r>
      <w:r>
        <w:rPr>
          <w:rFonts w:ascii="Meiryo" w:eastAsia="Meiryo" w:hAnsi="Meiryo" w:cs="Meiryo"/>
          <w:color w:val="221F1F"/>
          <w:w w:val="84"/>
          <w:sz w:val="22"/>
          <w:szCs w:val="22"/>
        </w:rPr>
        <w:t>as</w:t>
      </w:r>
      <w:r>
        <w:rPr>
          <w:rFonts w:ascii="Meiryo" w:eastAsia="Meiryo" w:hAnsi="Meiryo" w:cs="Meiryo"/>
          <w:color w:val="221F1F"/>
          <w:spacing w:val="1"/>
          <w:w w:val="84"/>
          <w:sz w:val="22"/>
          <w:szCs w:val="22"/>
        </w:rPr>
        <w:t xml:space="preserve"> </w:t>
      </w:r>
      <w:r>
        <w:rPr>
          <w:rFonts w:ascii="Meiryo" w:eastAsia="Meiryo" w:hAnsi="Meiryo" w:cs="Meiryo"/>
          <w:color w:val="221F1F"/>
          <w:sz w:val="22"/>
          <w:szCs w:val="22"/>
        </w:rPr>
        <w:t>HIV</w:t>
      </w:r>
      <w:r>
        <w:rPr>
          <w:rFonts w:ascii="Meiryo" w:eastAsia="Meiryo" w:hAnsi="Meiryo" w:cs="Meiryo"/>
          <w:color w:val="221F1F"/>
          <w:spacing w:val="-4"/>
          <w:sz w:val="22"/>
          <w:szCs w:val="22"/>
        </w:rPr>
        <w:t xml:space="preserve"> </w:t>
      </w:r>
      <w:r>
        <w:rPr>
          <w:rFonts w:ascii="Meiryo" w:eastAsia="Meiryo" w:hAnsi="Meiryo" w:cs="Meiryo"/>
          <w:color w:val="221F1F"/>
          <w:w w:val="88"/>
          <w:sz w:val="22"/>
          <w:szCs w:val="22"/>
        </w:rPr>
        <w:t>transmission,</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26"/>
          <w:sz w:val="22"/>
          <w:szCs w:val="22"/>
        </w:rPr>
        <w:t xml:space="preserve"> </w:t>
      </w:r>
      <w:r>
        <w:rPr>
          <w:rFonts w:ascii="Meiryo" w:eastAsia="Meiryo" w:hAnsi="Meiryo" w:cs="Meiryo"/>
          <w:color w:val="221F1F"/>
          <w:w w:val="88"/>
          <w:sz w:val="22"/>
          <w:szCs w:val="22"/>
        </w:rPr>
        <w:t>also</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25"/>
          <w:w w:val="88"/>
          <w:sz w:val="22"/>
          <w:szCs w:val="22"/>
        </w:rPr>
        <w:t xml:space="preserve"> </w:t>
      </w:r>
      <w:r>
        <w:rPr>
          <w:rFonts w:ascii="Meiryo" w:eastAsia="Meiryo" w:hAnsi="Meiryo" w:cs="Meiryo"/>
          <w:color w:val="221F1F"/>
          <w:w w:val="88"/>
          <w:sz w:val="22"/>
          <w:szCs w:val="22"/>
        </w:rPr>
        <w:t>del</w:t>
      </w:r>
      <w:r>
        <w:rPr>
          <w:rFonts w:ascii="Meiryo" w:eastAsia="Meiryo" w:hAnsi="Meiryo" w:cs="Meiryo"/>
          <w:color w:val="221F1F"/>
          <w:spacing w:val="-5"/>
          <w:w w:val="88"/>
          <w:sz w:val="22"/>
          <w:szCs w:val="22"/>
        </w:rPr>
        <w:t>ay</w:t>
      </w:r>
      <w:r>
        <w:rPr>
          <w:rFonts w:ascii="Meiryo" w:eastAsia="Meiryo" w:hAnsi="Meiryo" w:cs="Meiryo"/>
          <w:color w:val="221F1F"/>
          <w:w w:val="88"/>
          <w:sz w:val="22"/>
          <w:szCs w:val="22"/>
        </w:rPr>
        <w:t>ed</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14"/>
          <w:sz w:val="22"/>
          <w:szCs w:val="22"/>
        </w:rPr>
        <w:t xml:space="preserve"> </w:t>
      </w:r>
      <w:r>
        <w:rPr>
          <w:rFonts w:ascii="Meiryo" w:eastAsia="Meiryo" w:hAnsi="Meiryo" w:cs="Meiryo"/>
          <w:color w:val="221F1F"/>
          <w:sz w:val="22"/>
          <w:szCs w:val="22"/>
        </w:rPr>
        <w:t>(C.</w:t>
      </w:r>
      <w:r>
        <w:rPr>
          <w:rFonts w:ascii="Meiryo" w:eastAsia="Meiryo" w:hAnsi="Meiryo" w:cs="Meiryo"/>
          <w:color w:val="221F1F"/>
          <w:spacing w:val="-23"/>
          <w:sz w:val="22"/>
          <w:szCs w:val="22"/>
        </w:rPr>
        <w:t xml:space="preserve"> </w:t>
      </w:r>
      <w:r>
        <w:rPr>
          <w:rFonts w:ascii="Meiryo" w:eastAsia="Meiryo" w:hAnsi="Meiryo" w:cs="Meiryo"/>
          <w:color w:val="221F1F"/>
          <w:w w:val="86"/>
          <w:sz w:val="22"/>
          <w:szCs w:val="22"/>
        </w:rPr>
        <w:t>Mathews</w:t>
      </w:r>
      <w:r>
        <w:rPr>
          <w:rFonts w:ascii="Meiryo" w:eastAsia="Meiryo" w:hAnsi="Meiryo" w:cs="Meiryo"/>
          <w:color w:val="221F1F"/>
          <w:spacing w:val="41"/>
          <w:w w:val="86"/>
          <w:sz w:val="22"/>
          <w:szCs w:val="22"/>
        </w:rPr>
        <w:t xml:space="preserve"> </w:t>
      </w:r>
      <w:r>
        <w:rPr>
          <w:rFonts w:ascii="Meiryo" w:eastAsia="Meiryo" w:hAnsi="Meiryo" w:cs="Meiryo"/>
          <w:color w:val="221F1F"/>
          <w:w w:val="86"/>
          <w:sz w:val="22"/>
          <w:szCs w:val="22"/>
        </w:rPr>
        <w:t>et</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al.,</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2009).</w:t>
      </w:r>
    </w:p>
    <w:p>
      <w:pPr>
        <w:spacing w:before="5"/>
        <w:ind w:left="697"/>
        <w:rPr>
          <w:rFonts w:ascii="Meiryo" w:eastAsia="Meiryo" w:hAnsi="Meiryo" w:cs="Meiryo"/>
          <w:sz w:val="22"/>
          <w:szCs w:val="22"/>
        </w:rPr>
      </w:pPr>
      <w:r>
        <w:rPr>
          <w:rFonts w:ascii="Meiryo" w:eastAsia="Meiryo" w:hAnsi="Meiryo" w:cs="Meiryo"/>
          <w:color w:val="221F1F"/>
          <w:w w:val="87"/>
          <w:sz w:val="22"/>
          <w:szCs w:val="22"/>
        </w:rPr>
        <w:t>Smarter</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adolesce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more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li</w:t>
      </w:r>
      <w:r>
        <w:rPr>
          <w:rFonts w:ascii="Meiryo" w:eastAsia="Meiryo" w:hAnsi="Meiryo" w:cs="Meiryo"/>
          <w:color w:val="221F1F"/>
          <w:spacing w:val="-5"/>
          <w:w w:val="87"/>
          <w:sz w:val="22"/>
          <w:szCs w:val="22"/>
        </w:rPr>
        <w:t>k</w:t>
      </w:r>
      <w:r>
        <w:rPr>
          <w:rFonts w:ascii="Meiryo" w:eastAsia="Meiryo" w:hAnsi="Meiryo" w:cs="Meiryo"/>
          <w:color w:val="221F1F"/>
          <w:w w:val="87"/>
          <w:sz w:val="22"/>
          <w:szCs w:val="22"/>
        </w:rPr>
        <w:t>ely</w:t>
      </w:r>
      <w:r>
        <w:rPr>
          <w:rFonts w:ascii="Meiryo" w:eastAsia="Meiryo" w:hAnsi="Meiryo" w:cs="Meiryo"/>
          <w:color w:val="221F1F"/>
          <w:spacing w:val="49"/>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w:t>
      </w:r>
      <w:r>
        <w:rPr>
          <w:rFonts w:ascii="Meiryo" w:eastAsia="Meiryo" w:hAnsi="Meiryo" w:cs="Meiryo"/>
          <w:color w:val="221F1F"/>
          <w:spacing w:val="22"/>
          <w:w w:val="87"/>
          <w:sz w:val="22"/>
          <w:szCs w:val="22"/>
        </w:rPr>
        <w:t xml:space="preserve"> </w:t>
      </w:r>
      <w:r>
        <w:rPr>
          <w:rFonts w:ascii="Meiryo" w:eastAsia="Meiryo" w:hAnsi="Meiryo" w:cs="Meiryo"/>
          <w:color w:val="221F1F"/>
          <w:w w:val="87"/>
          <w:sz w:val="22"/>
          <w:szCs w:val="22"/>
        </w:rPr>
        <w:t>del</w:t>
      </w:r>
      <w:r>
        <w:rPr>
          <w:rFonts w:ascii="Meiryo" w:eastAsia="Meiryo" w:hAnsi="Meiryo" w:cs="Meiryo"/>
          <w:color w:val="221F1F"/>
          <w:spacing w:val="-5"/>
          <w:w w:val="87"/>
          <w:sz w:val="22"/>
          <w:szCs w:val="22"/>
        </w:rPr>
        <w:t>ay</w:t>
      </w:r>
      <w:r>
        <w:rPr>
          <w:rFonts w:ascii="Meiryo" w:eastAsia="Meiryo" w:hAnsi="Meiryo" w:cs="Meiryo"/>
          <w:color w:val="221F1F"/>
          <w:w w:val="87"/>
          <w:sz w:val="22"/>
          <w:szCs w:val="22"/>
        </w:rPr>
        <w:t>ed</w:t>
      </w:r>
      <w:r>
        <w:rPr>
          <w:rFonts w:ascii="Meiryo" w:eastAsia="Meiryo" w:hAnsi="Meiryo" w:cs="Meiryo"/>
          <w:color w:val="221F1F"/>
          <w:spacing w:val="12"/>
          <w:w w:val="87"/>
          <w:sz w:val="22"/>
          <w:szCs w:val="22"/>
        </w:rPr>
        <w:t xml:space="preserve"> </w:t>
      </w:r>
      <w:r>
        <w:rPr>
          <w:rFonts w:ascii="Meiryo" w:eastAsia="Meiryo" w:hAnsi="Meiryo" w:cs="Meiryo"/>
          <w:color w:val="221F1F"/>
          <w:w w:val="109"/>
          <w:sz w:val="22"/>
          <w:szCs w:val="22"/>
        </w:rPr>
        <w:t>i</w:t>
      </w:r>
      <w:r>
        <w:rPr>
          <w:rFonts w:ascii="Meiryo" w:eastAsia="Meiryo" w:hAnsi="Meiryo" w:cs="Meiryo"/>
          <w:color w:val="221F1F"/>
          <w:spacing w:val="-6"/>
          <w:w w:val="90"/>
          <w:sz w:val="22"/>
          <w:szCs w:val="22"/>
        </w:rPr>
        <w:t>n</w:t>
      </w:r>
      <w:r>
        <w:rPr>
          <w:rFonts w:ascii="Meiryo" w:eastAsia="Meiryo" w:hAnsi="Meiryo" w:cs="Meiryo"/>
          <w:color w:val="221F1F"/>
          <w:w w:val="86"/>
          <w:sz w:val="22"/>
          <w:szCs w:val="22"/>
        </w:rPr>
        <w:t>tercourse</w:t>
      </w:r>
      <w:r>
        <w:rPr>
          <w:rFonts w:ascii="Meiryo" w:eastAsia="Meiryo" w:hAnsi="Meiryo" w:cs="Meiryo"/>
          <w:color w:val="221F1F"/>
          <w:sz w:val="22"/>
          <w:szCs w:val="22"/>
        </w:rPr>
        <w:t xml:space="preserve"> </w:t>
      </w:r>
      <w:r>
        <w:rPr>
          <w:rFonts w:ascii="Meiryo" w:eastAsia="Meiryo" w:hAnsi="Meiryo" w:cs="Meiryo"/>
          <w:color w:val="221F1F"/>
          <w:w w:val="91"/>
          <w:sz w:val="22"/>
          <w:szCs w:val="22"/>
        </w:rPr>
        <w:t>(Hal</w:t>
      </w:r>
      <w:r>
        <w:rPr>
          <w:rFonts w:ascii="Meiryo" w:eastAsia="Meiryo" w:hAnsi="Meiryo" w:cs="Meiryo"/>
          <w:color w:val="221F1F"/>
          <w:spacing w:val="6"/>
          <w:w w:val="91"/>
          <w:sz w:val="22"/>
          <w:szCs w:val="22"/>
        </w:rPr>
        <w:t>p</w:t>
      </w:r>
      <w:r>
        <w:rPr>
          <w:rFonts w:ascii="Meiryo" w:eastAsia="Meiryo" w:hAnsi="Meiryo" w:cs="Meiryo"/>
          <w:color w:val="221F1F"/>
          <w:w w:val="91"/>
          <w:sz w:val="22"/>
          <w:szCs w:val="22"/>
        </w:rPr>
        <w:t>ern</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al.,</w:t>
      </w:r>
    </w:p>
    <w:p>
      <w:pPr>
        <w:spacing w:before="23" w:line="252" w:lineRule="auto"/>
        <w:ind w:left="155" w:right="493"/>
        <w:rPr>
          <w:rFonts w:ascii="Meiryo" w:eastAsia="Meiryo" w:hAnsi="Meiryo" w:cs="Meiryo"/>
          <w:sz w:val="22"/>
          <w:szCs w:val="22"/>
        </w:rPr>
      </w:pPr>
      <w:r>
        <w:rPr>
          <w:rFonts w:ascii="Meiryo" w:eastAsia="Meiryo" w:hAnsi="Meiryo" w:cs="Meiryo"/>
          <w:color w:val="221F1F"/>
          <w:w w:val="78"/>
          <w:sz w:val="22"/>
          <w:szCs w:val="22"/>
        </w:rPr>
        <w:t>2000;</w:t>
      </w:r>
      <w:r>
        <w:rPr>
          <w:rFonts w:ascii="Meiryo" w:eastAsia="Meiryo" w:hAnsi="Meiryo" w:cs="Meiryo"/>
          <w:color w:val="221F1F"/>
          <w:spacing w:val="16"/>
          <w:w w:val="78"/>
          <w:sz w:val="22"/>
          <w:szCs w:val="22"/>
        </w:rPr>
        <w:t xml:space="preserve"> </w:t>
      </w:r>
      <w:r>
        <w:rPr>
          <w:rFonts w:ascii="Meiryo" w:eastAsia="Meiryo" w:hAnsi="Meiryo" w:cs="Meiryo"/>
          <w:color w:val="221F1F"/>
          <w:sz w:val="22"/>
          <w:szCs w:val="22"/>
        </w:rPr>
        <w:t>Mott,</w:t>
      </w:r>
      <w:r>
        <w:rPr>
          <w:rFonts w:ascii="Meiryo" w:eastAsia="Meiryo" w:hAnsi="Meiryo" w:cs="Meiryo"/>
          <w:color w:val="221F1F"/>
          <w:spacing w:val="-17"/>
          <w:sz w:val="22"/>
          <w:szCs w:val="22"/>
        </w:rPr>
        <w:t xml:space="preserve"> </w:t>
      </w:r>
      <w:r>
        <w:rPr>
          <w:rFonts w:ascii="Meiryo" w:eastAsia="Meiryo" w:hAnsi="Meiryo" w:cs="Meiryo"/>
          <w:color w:val="221F1F"/>
          <w:w w:val="78"/>
          <w:sz w:val="22"/>
          <w:szCs w:val="22"/>
        </w:rPr>
        <w:t>1983;</w:t>
      </w:r>
      <w:r>
        <w:rPr>
          <w:rFonts w:ascii="Meiryo" w:eastAsia="Meiryo" w:hAnsi="Meiryo" w:cs="Meiryo"/>
          <w:color w:val="221F1F"/>
          <w:spacing w:val="16"/>
          <w:w w:val="78"/>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aul</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spacing w:val="-16"/>
          <w:w w:val="90"/>
          <w:sz w:val="22"/>
          <w:szCs w:val="22"/>
        </w:rPr>
        <w:t>W</w:t>
      </w:r>
      <w:r>
        <w:rPr>
          <w:rFonts w:ascii="Meiryo" w:eastAsia="Meiryo" w:hAnsi="Meiryo" w:cs="Meiryo"/>
          <w:color w:val="221F1F"/>
          <w:spacing w:val="5"/>
          <w:w w:val="90"/>
          <w:sz w:val="22"/>
          <w:szCs w:val="22"/>
        </w:rPr>
        <w:t>oo</w:t>
      </w:r>
      <w:r>
        <w:rPr>
          <w:rFonts w:ascii="Meiryo" w:eastAsia="Meiryo" w:hAnsi="Meiryo" w:cs="Meiryo"/>
          <w:color w:val="221F1F"/>
          <w:w w:val="90"/>
          <w:sz w:val="22"/>
          <w:szCs w:val="22"/>
        </w:rPr>
        <w:t>d</w:t>
      </w:r>
      <w:r>
        <w:rPr>
          <w:rFonts w:ascii="Meiryo" w:eastAsia="Meiryo" w:hAnsi="Meiryo" w:cs="Meiryo"/>
          <w:color w:val="221F1F"/>
          <w:spacing w:val="-5"/>
          <w:w w:val="90"/>
          <w:sz w:val="22"/>
          <w:szCs w:val="22"/>
        </w:rPr>
        <w:t>w</w:t>
      </w:r>
      <w:r>
        <w:rPr>
          <w:rFonts w:ascii="Meiryo" w:eastAsia="Meiryo" w:hAnsi="Meiryo" w:cs="Meiryo"/>
          <w:color w:val="221F1F"/>
          <w:w w:val="90"/>
          <w:sz w:val="22"/>
          <w:szCs w:val="22"/>
        </w:rPr>
        <w:t>ard</w:t>
      </w:r>
      <w:r>
        <w:rPr>
          <w:rFonts w:ascii="Meiryo" w:eastAsia="Meiryo" w:hAnsi="Meiryo" w:cs="Meiryo"/>
          <w:color w:val="221F1F"/>
          <w:spacing w:val="10"/>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5"/>
          <w:sz w:val="22"/>
          <w:szCs w:val="22"/>
        </w:rPr>
        <w:t>al.,</w:t>
      </w:r>
      <w:r>
        <w:rPr>
          <w:rFonts w:ascii="Meiryo" w:eastAsia="Meiryo" w:hAnsi="Meiryo" w:cs="Meiryo"/>
          <w:color w:val="221F1F"/>
          <w:spacing w:val="17"/>
          <w:w w:val="85"/>
          <w:sz w:val="22"/>
          <w:szCs w:val="22"/>
        </w:rPr>
        <w:t xml:space="preserve"> </w:t>
      </w:r>
      <w:r>
        <w:rPr>
          <w:rFonts w:ascii="Meiryo" w:eastAsia="Meiryo" w:hAnsi="Meiryo" w:cs="Meiryo"/>
          <w:color w:val="221F1F"/>
          <w:w w:val="85"/>
          <w:sz w:val="22"/>
          <w:szCs w:val="22"/>
        </w:rPr>
        <w:t>2001).</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Be</w:t>
      </w:r>
      <w:r>
        <w:rPr>
          <w:rFonts w:ascii="Meiryo" w:eastAsia="Meiryo" w:hAnsi="Meiryo" w:cs="Meiryo"/>
          <w:color w:val="221F1F"/>
          <w:spacing w:val="-5"/>
          <w:w w:val="85"/>
          <w:sz w:val="22"/>
          <w:szCs w:val="22"/>
        </w:rPr>
        <w:t>y</w:t>
      </w:r>
      <w:r>
        <w:rPr>
          <w:rFonts w:ascii="Meiryo" w:eastAsia="Meiryo" w:hAnsi="Meiryo" w:cs="Meiryo"/>
          <w:color w:val="221F1F"/>
          <w:w w:val="85"/>
          <w:sz w:val="22"/>
          <w:szCs w:val="22"/>
        </w:rPr>
        <w:t>ond</w:t>
      </w:r>
      <w:r>
        <w:rPr>
          <w:rFonts w:ascii="Meiryo" w:eastAsia="Meiryo" w:hAnsi="Meiryo" w:cs="Meiryo"/>
          <w:color w:val="221F1F"/>
          <w:spacing w:val="49"/>
          <w:w w:val="85"/>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tercourse, </w:t>
      </w:r>
      <w:r>
        <w:rPr>
          <w:rFonts w:ascii="Meiryo" w:eastAsia="Meiryo" w:hAnsi="Meiryo" w:cs="Meiryo"/>
          <w:color w:val="221F1F"/>
          <w:w w:val="88"/>
          <w:sz w:val="22"/>
          <w:szCs w:val="22"/>
        </w:rPr>
        <w:t>smarter</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individuals</w:t>
      </w:r>
      <w:r>
        <w:rPr>
          <w:rFonts w:ascii="Meiryo" w:eastAsia="Meiryo" w:hAnsi="Meiryo" w:cs="Meiryo"/>
          <w:color w:val="221F1F"/>
          <w:spacing w:val="65"/>
          <w:w w:val="88"/>
          <w:sz w:val="22"/>
          <w:szCs w:val="22"/>
        </w:rPr>
        <w:t xml:space="preserve"> </w:t>
      </w:r>
      <w:r>
        <w:rPr>
          <w:rFonts w:ascii="Meiryo" w:eastAsia="Meiryo" w:hAnsi="Meiryo" w:cs="Meiryo"/>
          <w:color w:val="221F1F"/>
          <w:w w:val="88"/>
          <w:sz w:val="22"/>
          <w:szCs w:val="22"/>
        </w:rPr>
        <w:t>ap</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ear</w:t>
      </w:r>
      <w:r>
        <w:rPr>
          <w:rFonts w:ascii="Meiryo" w:eastAsia="Meiryo" w:hAnsi="Meiryo" w:cs="Meiryo"/>
          <w:color w:val="221F1F"/>
          <w:spacing w:val="-1"/>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ost</w:t>
      </w:r>
      <w:r>
        <w:rPr>
          <w:rFonts w:ascii="Meiryo" w:eastAsia="Meiryo" w:hAnsi="Meiryo" w:cs="Meiryo"/>
          <w:color w:val="221F1F"/>
          <w:spacing w:val="6"/>
          <w:w w:val="86"/>
          <w:sz w:val="22"/>
          <w:szCs w:val="22"/>
        </w:rPr>
        <w:t>p</w:t>
      </w:r>
      <w:r>
        <w:rPr>
          <w:rFonts w:ascii="Meiryo" w:eastAsia="Meiryo" w:hAnsi="Meiryo" w:cs="Meiryo"/>
          <w:color w:val="221F1F"/>
          <w:w w:val="86"/>
          <w:sz w:val="22"/>
          <w:szCs w:val="22"/>
        </w:rPr>
        <w:t>one</w:t>
      </w:r>
      <w:r>
        <w:rPr>
          <w:rFonts w:ascii="Meiryo" w:eastAsia="Meiryo" w:hAnsi="Meiryo" w:cs="Meiryo"/>
          <w:color w:val="221F1F"/>
          <w:spacing w:val="15"/>
          <w:w w:val="86"/>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91"/>
          <w:sz w:val="22"/>
          <w:szCs w:val="22"/>
        </w:rPr>
        <w:t>sexual/roma</w:t>
      </w:r>
      <w:r>
        <w:rPr>
          <w:rFonts w:ascii="Meiryo" w:eastAsia="Meiryo" w:hAnsi="Meiryo" w:cs="Meiryo"/>
          <w:color w:val="221F1F"/>
          <w:spacing w:val="-5"/>
          <w:w w:val="91"/>
          <w:sz w:val="22"/>
          <w:szCs w:val="22"/>
        </w:rPr>
        <w:t>n</w:t>
      </w:r>
      <w:r>
        <w:rPr>
          <w:rFonts w:ascii="Meiryo" w:eastAsia="Meiryo" w:hAnsi="Meiryo" w:cs="Meiryo"/>
          <w:color w:val="221F1F"/>
          <w:w w:val="91"/>
          <w:sz w:val="22"/>
          <w:szCs w:val="22"/>
        </w:rPr>
        <w:t>tic</w:t>
      </w:r>
      <w:r>
        <w:rPr>
          <w:rFonts w:ascii="Meiryo" w:eastAsia="Meiryo" w:hAnsi="Meiryo" w:cs="Meiryo"/>
          <w:color w:val="221F1F"/>
          <w:spacing w:val="-9"/>
          <w:w w:val="91"/>
          <w:sz w:val="22"/>
          <w:szCs w:val="22"/>
        </w:rPr>
        <w:t xml:space="preserve"> </w:t>
      </w:r>
      <w:r>
        <w:rPr>
          <w:rFonts w:ascii="Meiryo" w:eastAsia="Meiryo" w:hAnsi="Meiryo" w:cs="Meiryo"/>
          <w:color w:val="221F1F"/>
          <w:w w:val="91"/>
          <w:sz w:val="22"/>
          <w:szCs w:val="22"/>
        </w:rPr>
        <w:t>activi</w:t>
      </w:r>
      <w:r>
        <w:rPr>
          <w:rFonts w:ascii="Meiryo" w:eastAsia="Meiryo" w:hAnsi="Meiryo" w:cs="Meiryo"/>
          <w:color w:val="221F1F"/>
          <w:spacing w:val="-5"/>
          <w:w w:val="91"/>
          <w:sz w:val="22"/>
          <w:szCs w:val="22"/>
        </w:rPr>
        <w:t>t</w:t>
      </w:r>
      <w:r>
        <w:rPr>
          <w:rFonts w:ascii="Meiryo" w:eastAsia="Meiryo" w:hAnsi="Meiryo" w:cs="Meiryo"/>
          <w:color w:val="221F1F"/>
          <w:w w:val="91"/>
          <w:sz w:val="22"/>
          <w:szCs w:val="22"/>
        </w:rPr>
        <w:t>y</w:t>
      </w:r>
      <w:r>
        <w:rPr>
          <w:rFonts w:ascii="Meiryo" w:eastAsia="Meiryo" w:hAnsi="Meiryo" w:cs="Meiryo"/>
          <w:color w:val="221F1F"/>
          <w:spacing w:val="40"/>
          <w:w w:val="91"/>
          <w:sz w:val="22"/>
          <w:szCs w:val="22"/>
        </w:rPr>
        <w:t xml:space="preserve"> </w:t>
      </w:r>
      <w:r>
        <w:rPr>
          <w:rFonts w:ascii="Meiryo" w:eastAsia="Meiryo" w:hAnsi="Meiryo" w:cs="Meiryo"/>
          <w:color w:val="221F1F"/>
          <w:w w:val="91"/>
          <w:sz w:val="22"/>
          <w:szCs w:val="22"/>
        </w:rPr>
        <w:t>(Hal</w:t>
      </w:r>
      <w:r>
        <w:rPr>
          <w:rFonts w:ascii="Meiryo" w:eastAsia="Meiryo" w:hAnsi="Meiryo" w:cs="Meiryo"/>
          <w:color w:val="221F1F"/>
          <w:spacing w:val="6"/>
          <w:w w:val="91"/>
          <w:sz w:val="22"/>
          <w:szCs w:val="22"/>
        </w:rPr>
        <w:t>p</w:t>
      </w:r>
      <w:r>
        <w:rPr>
          <w:rFonts w:ascii="Meiryo" w:eastAsia="Meiryo" w:hAnsi="Meiryo" w:cs="Meiryo"/>
          <w:color w:val="221F1F"/>
          <w:w w:val="91"/>
          <w:sz w:val="22"/>
          <w:szCs w:val="22"/>
        </w:rPr>
        <w:t>ern</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al.,</w:t>
      </w:r>
    </w:p>
    <w:p>
      <w:pPr>
        <w:spacing w:before="5" w:line="252" w:lineRule="auto"/>
        <w:ind w:left="155" w:right="241"/>
        <w:rPr>
          <w:rFonts w:ascii="Meiryo" w:eastAsia="Meiryo" w:hAnsi="Meiryo" w:cs="Meiryo"/>
          <w:sz w:val="22"/>
          <w:szCs w:val="22"/>
        </w:rPr>
      </w:pPr>
      <w:r>
        <w:rPr>
          <w:rFonts w:ascii="Meiryo" w:eastAsia="Meiryo" w:hAnsi="Meiryo" w:cs="Meiryo"/>
          <w:color w:val="221F1F"/>
          <w:w w:val="86"/>
          <w:sz w:val="22"/>
          <w:szCs w:val="22"/>
        </w:rPr>
        <w:t>2000).</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Su</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blan</w:t>
      </w:r>
      <w:r>
        <w:rPr>
          <w:rFonts w:ascii="Meiryo" w:eastAsia="Meiryo" w:hAnsi="Meiryo" w:cs="Meiryo"/>
          <w:color w:val="221F1F"/>
          <w:spacing w:val="-5"/>
          <w:w w:val="86"/>
          <w:sz w:val="22"/>
          <w:szCs w:val="22"/>
        </w:rPr>
        <w:t>k</w:t>
      </w:r>
      <w:r>
        <w:rPr>
          <w:rFonts w:ascii="Meiryo" w:eastAsia="Meiryo" w:hAnsi="Meiryo" w:cs="Meiryo"/>
          <w:color w:val="221F1F"/>
          <w:w w:val="86"/>
          <w:sz w:val="22"/>
          <w:szCs w:val="22"/>
        </w:rPr>
        <w:t>et</w:t>
      </w:r>
      <w:r>
        <w:rPr>
          <w:rFonts w:ascii="Meiryo" w:eastAsia="Meiryo" w:hAnsi="Meiryo" w:cs="Meiryo"/>
          <w:color w:val="221F1F"/>
          <w:spacing w:val="45"/>
          <w:w w:val="86"/>
          <w:sz w:val="22"/>
          <w:szCs w:val="22"/>
        </w:rPr>
        <w:t xml:space="preserve"> </w:t>
      </w:r>
      <w:r>
        <w:rPr>
          <w:rFonts w:ascii="Meiryo" w:eastAsia="Meiryo" w:hAnsi="Meiryo" w:cs="Meiryo"/>
          <w:color w:val="221F1F"/>
          <w:w w:val="86"/>
          <w:sz w:val="22"/>
          <w:szCs w:val="22"/>
        </w:rPr>
        <w:t>del</w:t>
      </w:r>
      <w:r>
        <w:rPr>
          <w:rFonts w:ascii="Meiryo" w:eastAsia="Meiryo" w:hAnsi="Meiryo" w:cs="Meiryo"/>
          <w:color w:val="221F1F"/>
          <w:spacing w:val="-5"/>
          <w:w w:val="86"/>
          <w:sz w:val="22"/>
          <w:szCs w:val="22"/>
        </w:rPr>
        <w:t>a</w:t>
      </w:r>
      <w:r>
        <w:rPr>
          <w:rFonts w:ascii="Meiryo" w:eastAsia="Meiryo" w:hAnsi="Meiryo" w:cs="Meiryo"/>
          <w:color w:val="221F1F"/>
          <w:w w:val="86"/>
          <w:sz w:val="22"/>
          <w:szCs w:val="22"/>
        </w:rPr>
        <w:t>ys</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a</w:t>
      </w:r>
      <w:r>
        <w:rPr>
          <w:rFonts w:ascii="Meiryo" w:eastAsia="Meiryo" w:hAnsi="Meiryo" w:cs="Meiryo"/>
          <w:color w:val="221F1F"/>
          <w:w w:val="86"/>
          <w:sz w:val="22"/>
          <w:szCs w:val="22"/>
        </w:rPr>
        <w:t>y</w:t>
      </w:r>
      <w:r>
        <w:rPr>
          <w:rFonts w:ascii="Meiryo" w:eastAsia="Meiryo" w:hAnsi="Meiryo" w:cs="Meiryo"/>
          <w:color w:val="221F1F"/>
          <w:spacing w:val="17"/>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6"/>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proacti</w:t>
      </w:r>
      <w:r>
        <w:rPr>
          <w:rFonts w:ascii="Meiryo" w:eastAsia="Meiryo" w:hAnsi="Meiryo" w:cs="Meiryo"/>
          <w:color w:val="221F1F"/>
          <w:spacing w:val="-4"/>
          <w:w w:val="89"/>
          <w:sz w:val="22"/>
          <w:szCs w:val="22"/>
        </w:rPr>
        <w:t>v</w:t>
      </w:r>
      <w:r>
        <w:rPr>
          <w:rFonts w:ascii="Meiryo" w:eastAsia="Meiryo" w:hAnsi="Meiryo" w:cs="Meiryo"/>
          <w:color w:val="221F1F"/>
          <w:w w:val="89"/>
          <w:sz w:val="22"/>
          <w:szCs w:val="22"/>
        </w:rPr>
        <w:t>e</w:t>
      </w:r>
      <w:r>
        <w:rPr>
          <w:rFonts w:ascii="Meiryo" w:eastAsia="Meiryo" w:hAnsi="Meiryo" w:cs="Meiryo"/>
          <w:color w:val="221F1F"/>
          <w:spacing w:val="9"/>
          <w:w w:val="89"/>
          <w:sz w:val="22"/>
          <w:szCs w:val="22"/>
        </w:rPr>
        <w:t xml:space="preserve"> </w:t>
      </w:r>
      <w:r>
        <w:rPr>
          <w:rFonts w:ascii="Meiryo" w:eastAsia="Meiryo" w:hAnsi="Meiryo" w:cs="Meiryo"/>
          <w:color w:val="221F1F"/>
          <w:w w:val="89"/>
          <w:sz w:val="22"/>
          <w:szCs w:val="22"/>
        </w:rPr>
        <w:t>attempt</w:t>
      </w:r>
      <w:r>
        <w:rPr>
          <w:rFonts w:ascii="Meiryo" w:eastAsia="Meiryo" w:hAnsi="Meiryo" w:cs="Meiryo"/>
          <w:color w:val="221F1F"/>
          <w:spacing w:val="19"/>
          <w:w w:val="89"/>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5"/>
          <w:w w:val="90"/>
          <w:sz w:val="22"/>
          <w:szCs w:val="22"/>
        </w:rPr>
        <w:t>av</w:t>
      </w:r>
      <w:r>
        <w:rPr>
          <w:rFonts w:ascii="Meiryo" w:eastAsia="Meiryo" w:hAnsi="Meiryo" w:cs="Meiryo"/>
          <w:color w:val="221F1F"/>
          <w:w w:val="90"/>
          <w:sz w:val="22"/>
          <w:szCs w:val="22"/>
        </w:rPr>
        <w:t>oid</w:t>
      </w:r>
      <w:r>
        <w:rPr>
          <w:rFonts w:ascii="Meiryo" w:eastAsia="Meiryo" w:hAnsi="Meiryo" w:cs="Meiryo"/>
          <w:color w:val="221F1F"/>
          <w:spacing w:val="7"/>
          <w:w w:val="90"/>
          <w:sz w:val="22"/>
          <w:szCs w:val="22"/>
        </w:rPr>
        <w:t xml:space="preserve"> </w:t>
      </w:r>
      <w:r>
        <w:rPr>
          <w:rFonts w:ascii="Meiryo" w:eastAsia="Meiryo" w:hAnsi="Meiryo" w:cs="Meiryo"/>
          <w:color w:val="221F1F"/>
          <w:w w:val="90"/>
          <w:sz w:val="22"/>
          <w:szCs w:val="22"/>
        </w:rPr>
        <w:t>ﬁrst</w:t>
      </w:r>
      <w:r>
        <w:rPr>
          <w:rFonts w:ascii="Meiryo" w:eastAsia="Meiryo" w:hAnsi="Meiryo" w:cs="Meiryo"/>
          <w:color w:val="221F1F"/>
          <w:spacing w:val="11"/>
          <w:w w:val="90"/>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tercourse </w:t>
      </w:r>
      <w:r>
        <w:rPr>
          <w:rFonts w:ascii="Meiryo" w:eastAsia="Meiryo" w:hAnsi="Meiryo" w:cs="Meiryo"/>
          <w:color w:val="221F1F"/>
          <w:w w:val="86"/>
          <w:sz w:val="22"/>
          <w:szCs w:val="22"/>
        </w:rPr>
        <w:t>precursors.</w:t>
      </w:r>
      <w:r>
        <w:rPr>
          <w:rFonts w:ascii="Meiryo" w:eastAsia="Meiryo" w:hAnsi="Meiryo" w:cs="Meiryo"/>
          <w:color w:val="221F1F"/>
          <w:spacing w:val="34"/>
          <w:w w:val="86"/>
          <w:sz w:val="22"/>
          <w:szCs w:val="22"/>
        </w:rPr>
        <w:t xml:space="preserve"> </w:t>
      </w:r>
      <w:r>
        <w:rPr>
          <w:rFonts w:ascii="Meiryo" w:eastAsia="Meiryo" w:hAnsi="Meiryo" w:cs="Meiryo"/>
          <w:color w:val="221F1F"/>
          <w:w w:val="86"/>
          <w:sz w:val="22"/>
          <w:szCs w:val="22"/>
        </w:rPr>
        <w:t>T</w:t>
      </w:r>
      <w:r>
        <w:rPr>
          <w:rFonts w:ascii="Meiryo" w:eastAsia="Meiryo" w:hAnsi="Meiryo" w:cs="Meiryo"/>
          <w:color w:val="221F1F"/>
          <w:spacing w:val="-5"/>
          <w:w w:val="86"/>
          <w:sz w:val="22"/>
          <w:szCs w:val="22"/>
        </w:rPr>
        <w:t>h</w:t>
      </w:r>
      <w:r>
        <w:rPr>
          <w:rFonts w:ascii="Meiryo" w:eastAsia="Meiryo" w:hAnsi="Meiryo" w:cs="Meiryo"/>
          <w:color w:val="221F1F"/>
          <w:w w:val="86"/>
          <w:sz w:val="22"/>
          <w:szCs w:val="22"/>
        </w:rPr>
        <w:t>us,</w:t>
      </w:r>
      <w:r>
        <w:rPr>
          <w:rFonts w:ascii="Meiryo" w:eastAsia="Meiryo" w:hAnsi="Meiryo" w:cs="Meiryo"/>
          <w:color w:val="221F1F"/>
          <w:spacing w:val="43"/>
          <w:w w:val="86"/>
          <w:sz w:val="22"/>
          <w:szCs w:val="22"/>
        </w:rPr>
        <w:t xml:space="preserve"> </w:t>
      </w:r>
      <w:r>
        <w:rPr>
          <w:rFonts w:ascii="Meiryo" w:eastAsia="Meiryo" w:hAnsi="Meiryo" w:cs="Meiryo"/>
          <w:color w:val="221F1F"/>
          <w:w w:val="86"/>
          <w:sz w:val="22"/>
          <w:szCs w:val="22"/>
        </w:rPr>
        <w:t>ma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y</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resear</w:t>
      </w:r>
      <w:r>
        <w:rPr>
          <w:rFonts w:ascii="Meiryo" w:eastAsia="Meiryo" w:hAnsi="Meiryo" w:cs="Meiryo"/>
          <w:color w:val="221F1F"/>
          <w:spacing w:val="-4"/>
          <w:w w:val="86"/>
          <w:sz w:val="22"/>
          <w:szCs w:val="22"/>
        </w:rPr>
        <w:t>c</w:t>
      </w:r>
      <w:r>
        <w:rPr>
          <w:rFonts w:ascii="Meiryo" w:eastAsia="Meiryo" w:hAnsi="Meiryo" w:cs="Meiryo"/>
          <w:color w:val="221F1F"/>
          <w:w w:val="86"/>
          <w:sz w:val="22"/>
          <w:szCs w:val="22"/>
        </w:rPr>
        <w:t>hers</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h</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concluded</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that</w:t>
      </w:r>
      <w:r>
        <w:rPr>
          <w:rFonts w:ascii="Meiryo" w:eastAsia="Meiryo" w:hAnsi="Meiryo" w:cs="Meiryo"/>
          <w:color w:val="221F1F"/>
          <w:spacing w:val="41"/>
          <w:w w:val="86"/>
          <w:sz w:val="22"/>
          <w:szCs w:val="22"/>
        </w:rPr>
        <w:t xml:space="preserve"> </w:t>
      </w:r>
      <w:r>
        <w:rPr>
          <w:rFonts w:ascii="Meiryo" w:eastAsia="Meiryo" w:hAnsi="Meiryo" w:cs="Meiryo"/>
          <w:color w:val="221F1F"/>
          <w:w w:val="86"/>
          <w:sz w:val="22"/>
          <w:szCs w:val="22"/>
        </w:rPr>
        <w:t>“[h]</w:t>
      </w:r>
      <w:proofErr w:type="spellStart"/>
      <w:r>
        <w:rPr>
          <w:rFonts w:ascii="Meiryo" w:eastAsia="Meiryo" w:hAnsi="Meiryo" w:cs="Meiryo"/>
          <w:color w:val="221F1F"/>
          <w:w w:val="86"/>
          <w:sz w:val="22"/>
          <w:szCs w:val="22"/>
        </w:rPr>
        <w:t>igher</w:t>
      </w:r>
      <w:proofErr w:type="spellEnd"/>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6"/>
          <w:w w:val="86"/>
          <w:sz w:val="22"/>
          <w:szCs w:val="22"/>
        </w:rPr>
        <w:t xml:space="preserve"> </w:t>
      </w:r>
      <w:r>
        <w:rPr>
          <w:rFonts w:ascii="Meiryo" w:eastAsia="Meiryo" w:hAnsi="Meiryo" w:cs="Meiryo"/>
          <w:color w:val="221F1F"/>
          <w:w w:val="87"/>
          <w:sz w:val="22"/>
          <w:szCs w:val="22"/>
        </w:rPr>
        <w:t>o</w:t>
      </w:r>
      <w:r>
        <w:rPr>
          <w:rFonts w:ascii="Meiryo" w:eastAsia="Meiryo" w:hAnsi="Meiryo" w:cs="Meiryo"/>
          <w:color w:val="221F1F"/>
          <w:spacing w:val="6"/>
          <w:w w:val="87"/>
          <w:sz w:val="22"/>
          <w:szCs w:val="22"/>
        </w:rPr>
        <w:t>p</w:t>
      </w:r>
      <w:r>
        <w:rPr>
          <w:rFonts w:ascii="Meiryo" w:eastAsia="Meiryo" w:hAnsi="Meiryo" w:cs="Meiryo"/>
          <w:color w:val="221F1F"/>
          <w:w w:val="84"/>
          <w:sz w:val="22"/>
          <w:szCs w:val="22"/>
        </w:rPr>
        <w:t xml:space="preserve">erates </w:t>
      </w:r>
      <w:r>
        <w:rPr>
          <w:rFonts w:ascii="Meiryo" w:eastAsia="Meiryo" w:hAnsi="Meiryo" w:cs="Meiryo"/>
          <w:color w:val="221F1F"/>
          <w:w w:val="82"/>
          <w:sz w:val="22"/>
          <w:szCs w:val="22"/>
        </w:rPr>
        <w:t>as</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protecti</w:t>
      </w:r>
      <w:r>
        <w:rPr>
          <w:rFonts w:ascii="Meiryo" w:eastAsia="Meiryo" w:hAnsi="Meiryo" w:cs="Meiryo"/>
          <w:color w:val="221F1F"/>
          <w:spacing w:val="-4"/>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44"/>
          <w:w w:val="86"/>
          <w:sz w:val="22"/>
          <w:szCs w:val="22"/>
        </w:rPr>
        <w:t xml:space="preserve"> </w:t>
      </w:r>
      <w:r>
        <w:rPr>
          <w:rFonts w:ascii="Meiryo" w:eastAsia="Meiryo" w:hAnsi="Meiryo" w:cs="Meiryo"/>
          <w:color w:val="221F1F"/>
          <w:w w:val="86"/>
          <w:sz w:val="22"/>
          <w:szCs w:val="22"/>
        </w:rPr>
        <w:t>factor</w:t>
      </w:r>
      <w:r>
        <w:rPr>
          <w:rFonts w:ascii="Meiryo" w:eastAsia="Meiryo" w:hAnsi="Meiryo" w:cs="Meiryo"/>
          <w:color w:val="221F1F"/>
          <w:spacing w:val="35"/>
          <w:w w:val="86"/>
          <w:sz w:val="22"/>
          <w:szCs w:val="22"/>
        </w:rPr>
        <w:t xml:space="preserve"> </w:t>
      </w:r>
      <w:r>
        <w:rPr>
          <w:rFonts w:ascii="Meiryo" w:eastAsia="Meiryo" w:hAnsi="Meiryo" w:cs="Meiryo"/>
          <w:color w:val="221F1F"/>
          <w:w w:val="86"/>
          <w:sz w:val="22"/>
          <w:szCs w:val="22"/>
        </w:rPr>
        <w:t>against</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early</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sexual</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activi</w:t>
      </w:r>
      <w:r>
        <w:rPr>
          <w:rFonts w:ascii="Meiryo" w:eastAsia="Meiryo" w:hAnsi="Meiryo" w:cs="Meiryo"/>
          <w:color w:val="221F1F"/>
          <w:spacing w:val="-4"/>
          <w:w w:val="86"/>
          <w:sz w:val="22"/>
          <w:szCs w:val="22"/>
        </w:rPr>
        <w:t>t</w:t>
      </w:r>
      <w:r>
        <w:rPr>
          <w:rFonts w:ascii="Meiryo" w:eastAsia="Meiryo" w:hAnsi="Meiryo" w:cs="Meiryo"/>
          <w:color w:val="221F1F"/>
          <w:w w:val="86"/>
          <w:sz w:val="22"/>
          <w:szCs w:val="22"/>
        </w:rPr>
        <w:t xml:space="preserve">y </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during</w:t>
      </w:r>
      <w:r>
        <w:rPr>
          <w:rFonts w:ascii="Meiryo" w:eastAsia="Meiryo" w:hAnsi="Meiryo" w:cs="Meiryo"/>
          <w:color w:val="221F1F"/>
          <w:spacing w:val="37"/>
          <w:w w:val="86"/>
          <w:sz w:val="22"/>
          <w:szCs w:val="22"/>
        </w:rPr>
        <w:t xml:space="preserve"> </w:t>
      </w:r>
      <w:r>
        <w:rPr>
          <w:rFonts w:ascii="Meiryo" w:eastAsia="Meiryo" w:hAnsi="Meiryo" w:cs="Meiryo"/>
          <w:color w:val="221F1F"/>
          <w:w w:val="86"/>
          <w:sz w:val="22"/>
          <w:szCs w:val="22"/>
        </w:rPr>
        <w:t>adolescence,</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sz w:val="22"/>
          <w:szCs w:val="22"/>
        </w:rPr>
        <w:t>l</w:t>
      </w:r>
      <w:r>
        <w:rPr>
          <w:rFonts w:ascii="Meiryo" w:eastAsia="Meiryo" w:hAnsi="Meiryo" w:cs="Meiryo"/>
          <w:color w:val="221F1F"/>
          <w:spacing w:val="-6"/>
          <w:sz w:val="22"/>
          <w:szCs w:val="22"/>
        </w:rPr>
        <w:t>ow</w:t>
      </w:r>
      <w:r>
        <w:rPr>
          <w:rFonts w:ascii="Meiryo" w:eastAsia="Meiryo" w:hAnsi="Meiryo" w:cs="Meiryo"/>
          <w:color w:val="221F1F"/>
          <w:sz w:val="22"/>
          <w:szCs w:val="22"/>
        </w:rPr>
        <w:t xml:space="preserve">er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10"/>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spacing w:val="5"/>
          <w:w w:val="91"/>
          <w:sz w:val="22"/>
          <w:szCs w:val="22"/>
        </w:rPr>
        <w:t>p</w:t>
      </w:r>
      <w:r>
        <w:rPr>
          <w:rFonts w:ascii="Meiryo" w:eastAsia="Meiryo" w:hAnsi="Meiryo" w:cs="Meiryo"/>
          <w:color w:val="221F1F"/>
          <w:w w:val="91"/>
          <w:sz w:val="22"/>
          <w:szCs w:val="22"/>
        </w:rPr>
        <w:t>oi</w:t>
      </w:r>
      <w:r>
        <w:rPr>
          <w:rFonts w:ascii="Meiryo" w:eastAsia="Meiryo" w:hAnsi="Meiryo" w:cs="Meiryo"/>
          <w:color w:val="221F1F"/>
          <w:spacing w:val="-5"/>
          <w:w w:val="91"/>
          <w:sz w:val="22"/>
          <w:szCs w:val="22"/>
        </w:rPr>
        <w:t>n</w:t>
      </w:r>
      <w:r>
        <w:rPr>
          <w:rFonts w:ascii="Meiryo" w:eastAsia="Meiryo" w:hAnsi="Meiryo" w:cs="Meiryo"/>
          <w:color w:val="221F1F"/>
          <w:w w:val="91"/>
          <w:sz w:val="22"/>
          <w:szCs w:val="22"/>
        </w:rPr>
        <w:t>t,</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risk</w:t>
      </w:r>
      <w:r>
        <w:rPr>
          <w:rFonts w:ascii="Meiryo" w:eastAsia="Meiryo" w:hAnsi="Meiryo" w:cs="Meiryo"/>
          <w:color w:val="221F1F"/>
          <w:spacing w:val="9"/>
          <w:w w:val="91"/>
          <w:sz w:val="22"/>
          <w:szCs w:val="22"/>
        </w:rPr>
        <w:t xml:space="preserve"> </w:t>
      </w:r>
      <w:r>
        <w:rPr>
          <w:rFonts w:ascii="Meiryo" w:eastAsia="Meiryo" w:hAnsi="Meiryo" w:cs="Meiryo"/>
          <w:color w:val="221F1F"/>
          <w:w w:val="91"/>
          <w:sz w:val="22"/>
          <w:szCs w:val="22"/>
        </w:rPr>
        <w:t>factor</w:t>
      </w:r>
      <w:del w:id="168" w:author="0" w:date="2015-11-12T10:32:00Z">
        <w:r>
          <w:rPr>
            <w:rFonts w:ascii="Meiryo" w:eastAsia="Meiryo" w:hAnsi="Meiryo" w:cs="Meiryo"/>
            <w:color w:val="221F1F"/>
            <w:spacing w:val="-28"/>
            <w:w w:val="91"/>
            <w:sz w:val="22"/>
            <w:szCs w:val="22"/>
          </w:rPr>
          <w:delText>.</w:delText>
        </w:r>
      </w:del>
      <w:r>
        <w:rPr>
          <w:rFonts w:ascii="Meiryo" w:eastAsia="Meiryo" w:hAnsi="Meiryo" w:cs="Meiryo"/>
          <w:color w:val="221F1F"/>
          <w:w w:val="91"/>
          <w:sz w:val="22"/>
          <w:szCs w:val="22"/>
        </w:rPr>
        <w:t>”</w:t>
      </w:r>
      <w:r>
        <w:rPr>
          <w:rFonts w:ascii="Meiryo" w:eastAsia="Meiryo" w:hAnsi="Meiryo" w:cs="Meiryo"/>
          <w:color w:val="221F1F"/>
          <w:spacing w:val="24"/>
          <w:w w:val="91"/>
          <w:sz w:val="22"/>
          <w:szCs w:val="22"/>
        </w:rPr>
        <w:t xml:space="preserve"> </w:t>
      </w:r>
      <w:r>
        <w:rPr>
          <w:rFonts w:ascii="Meiryo" w:eastAsia="Meiryo" w:hAnsi="Meiryo" w:cs="Meiryo"/>
          <w:color w:val="221F1F"/>
          <w:w w:val="91"/>
          <w:sz w:val="22"/>
          <w:szCs w:val="22"/>
        </w:rPr>
        <w:t>(Hal</w:t>
      </w:r>
      <w:r>
        <w:rPr>
          <w:rFonts w:ascii="Meiryo" w:eastAsia="Meiryo" w:hAnsi="Meiryo" w:cs="Meiryo"/>
          <w:color w:val="221F1F"/>
          <w:spacing w:val="6"/>
          <w:w w:val="91"/>
          <w:sz w:val="22"/>
          <w:szCs w:val="22"/>
        </w:rPr>
        <w:t>p</w:t>
      </w:r>
      <w:r>
        <w:rPr>
          <w:rFonts w:ascii="Meiryo" w:eastAsia="Meiryo" w:hAnsi="Meiryo" w:cs="Meiryo"/>
          <w:color w:val="221F1F"/>
          <w:w w:val="91"/>
          <w:sz w:val="22"/>
          <w:szCs w:val="22"/>
        </w:rPr>
        <w:t>ern</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1"/>
          <w:sz w:val="22"/>
          <w:szCs w:val="22"/>
        </w:rPr>
        <w:t>al.,</w:t>
      </w:r>
      <w:r>
        <w:rPr>
          <w:rFonts w:ascii="Meiryo" w:eastAsia="Meiryo" w:hAnsi="Meiryo" w:cs="Meiryo"/>
          <w:color w:val="221F1F"/>
          <w:spacing w:val="33"/>
          <w:w w:val="81"/>
          <w:sz w:val="22"/>
          <w:szCs w:val="22"/>
        </w:rPr>
        <w:t xml:space="preserve"> </w:t>
      </w:r>
      <w:r>
        <w:rPr>
          <w:rFonts w:ascii="Meiryo" w:eastAsia="Meiryo" w:hAnsi="Meiryo" w:cs="Meiryo"/>
          <w:color w:val="221F1F"/>
          <w:w w:val="81"/>
          <w:sz w:val="22"/>
          <w:szCs w:val="22"/>
        </w:rPr>
        <w:t>2000</w:t>
      </w:r>
      <w:del w:id="169" w:author="0" w:date="2015-11-12T10:32:00Z">
        <w:r>
          <w:rPr>
            <w:rFonts w:ascii="Meiryo" w:eastAsia="Meiryo" w:hAnsi="Meiryo" w:cs="Meiryo"/>
            <w:color w:val="221F1F"/>
            <w:w w:val="81"/>
            <w:sz w:val="22"/>
            <w:szCs w:val="22"/>
          </w:rPr>
          <w:delText>)[</w:delText>
        </w:r>
      </w:del>
      <w:ins w:id="170" w:author="0" w:date="2015-11-12T10:32:00Z">
        <w:r>
          <w:rPr>
            <w:rFonts w:ascii="Meiryo" w:eastAsia="Meiryo" w:hAnsi="Meiryo" w:cs="Meiryo"/>
            <w:color w:val="221F1F"/>
            <w:w w:val="81"/>
            <w:sz w:val="22"/>
            <w:szCs w:val="22"/>
          </w:rPr>
          <w:t xml:space="preserve"> </w:t>
        </w:r>
      </w:ins>
      <w:r>
        <w:rPr>
          <w:rFonts w:ascii="Meiryo" w:eastAsia="Meiryo" w:hAnsi="Meiryo" w:cs="Meiryo"/>
          <w:color w:val="221F1F"/>
          <w:w w:val="81"/>
          <w:sz w:val="22"/>
          <w:szCs w:val="22"/>
        </w:rPr>
        <w:t>p</w:t>
      </w:r>
      <w:del w:id="171" w:author="0" w:date="2015-11-12T10:32:00Z">
        <w:r>
          <w:rPr>
            <w:rFonts w:ascii="Meiryo" w:eastAsia="Meiryo" w:hAnsi="Meiryo" w:cs="Meiryo"/>
            <w:color w:val="221F1F"/>
            <w:w w:val="81"/>
            <w:sz w:val="22"/>
            <w:szCs w:val="22"/>
          </w:rPr>
          <w:delText>g</w:delText>
        </w:r>
      </w:del>
      <w:r>
        <w:rPr>
          <w:rFonts w:ascii="Meiryo" w:eastAsia="Meiryo" w:hAnsi="Meiryo" w:cs="Meiryo"/>
          <w:color w:val="221F1F"/>
          <w:w w:val="81"/>
          <w:sz w:val="22"/>
          <w:szCs w:val="22"/>
        </w:rPr>
        <w:t>.</w:t>
      </w:r>
      <w:del w:id="172" w:author="0" w:date="2015-11-12T10:32:00Z">
        <w:r>
          <w:rPr>
            <w:rFonts w:ascii="Meiryo" w:eastAsia="Meiryo" w:hAnsi="Meiryo" w:cs="Meiryo"/>
            <w:color w:val="221F1F"/>
            <w:w w:val="81"/>
            <w:sz w:val="22"/>
            <w:szCs w:val="22"/>
          </w:rPr>
          <w:delText>,</w:delText>
        </w:r>
      </w:del>
      <w:r>
        <w:rPr>
          <w:rFonts w:ascii="Meiryo" w:eastAsia="Meiryo" w:hAnsi="Meiryo" w:cs="Meiryo"/>
          <w:color w:val="221F1F"/>
          <w:spacing w:val="14"/>
          <w:w w:val="81"/>
          <w:sz w:val="22"/>
          <w:szCs w:val="22"/>
        </w:rPr>
        <w:t xml:space="preserve"> </w:t>
      </w:r>
      <w:r>
        <w:rPr>
          <w:rFonts w:ascii="Meiryo" w:eastAsia="Meiryo" w:hAnsi="Meiryo" w:cs="Meiryo"/>
          <w:color w:val="221F1F"/>
          <w:w w:val="81"/>
          <w:sz w:val="22"/>
          <w:szCs w:val="22"/>
        </w:rPr>
        <w:t>213</w:t>
      </w:r>
      <w:del w:id="173" w:author="0" w:date="2015-11-12T10:32:00Z">
        <w:r>
          <w:rPr>
            <w:rFonts w:ascii="Meiryo" w:eastAsia="Meiryo" w:hAnsi="Meiryo" w:cs="Meiryo"/>
            <w:color w:val="221F1F"/>
            <w:w w:val="81"/>
            <w:sz w:val="22"/>
            <w:szCs w:val="22"/>
          </w:rPr>
          <w:delText>]</w:delText>
        </w:r>
      </w:del>
      <w:ins w:id="174" w:author="0" w:date="2015-11-12T10:32:00Z">
        <w:r>
          <w:rPr>
            <w:rFonts w:ascii="Meiryo" w:eastAsia="Meiryo" w:hAnsi="Meiryo" w:cs="Meiryo"/>
            <w:color w:val="221F1F"/>
            <w:w w:val="81"/>
            <w:sz w:val="22"/>
            <w:szCs w:val="22"/>
          </w:rPr>
          <w:t>)</w:t>
        </w:r>
      </w:ins>
      <w:r>
        <w:rPr>
          <w:rFonts w:ascii="Meiryo" w:eastAsia="Meiryo" w:hAnsi="Meiryo" w:cs="Meiryo"/>
          <w:color w:val="221F1F"/>
          <w:w w:val="81"/>
          <w:sz w:val="22"/>
          <w:szCs w:val="22"/>
        </w:rPr>
        <w:t>.</w:t>
      </w:r>
    </w:p>
    <w:p>
      <w:pPr>
        <w:spacing w:before="5" w:line="252" w:lineRule="auto"/>
        <w:ind w:left="155" w:right="224" w:firstLine="542"/>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8"/>
          <w:sz w:val="22"/>
          <w:szCs w:val="22"/>
        </w:rPr>
        <w:t>H</w:t>
      </w:r>
      <w:r>
        <w:rPr>
          <w:rFonts w:ascii="Meiryo" w:eastAsia="Meiryo" w:hAnsi="Meiryo" w:cs="Meiryo"/>
          <w:color w:val="221F1F"/>
          <w:spacing w:val="-5"/>
          <w:w w:val="88"/>
          <w:sz w:val="22"/>
          <w:szCs w:val="22"/>
        </w:rPr>
        <w:t>ow</w:t>
      </w:r>
      <w:r>
        <w:rPr>
          <w:rFonts w:ascii="Meiryo" w:eastAsia="Meiryo" w:hAnsi="Meiryo" w:cs="Meiryo"/>
          <w:color w:val="221F1F"/>
          <w:w w:val="88"/>
          <w:sz w:val="22"/>
          <w:szCs w:val="22"/>
        </w:rPr>
        <w:t>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er,</w:t>
      </w:r>
      <w:r>
        <w:rPr>
          <w:rFonts w:ascii="Meiryo" w:eastAsia="Meiryo" w:hAnsi="Meiryo" w:cs="Meiryo"/>
          <w:color w:val="221F1F"/>
          <w:spacing w:val="-6"/>
          <w:w w:val="88"/>
          <w:sz w:val="22"/>
          <w:szCs w:val="22"/>
        </w:rPr>
        <w:t xml:space="preserve"> </w:t>
      </w:r>
      <w:r>
        <w:rPr>
          <w:rFonts w:ascii="Meiryo" w:eastAsia="Meiryo" w:hAnsi="Meiryo" w:cs="Meiryo"/>
          <w:color w:val="221F1F"/>
          <w:w w:val="88"/>
          <w:sz w:val="22"/>
          <w:szCs w:val="22"/>
        </w:rPr>
        <w:t>Hal</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ern</w:t>
      </w:r>
      <w:r>
        <w:rPr>
          <w:rFonts w:ascii="Meiryo" w:eastAsia="Meiryo" w:hAnsi="Meiryo" w:cs="Meiryo"/>
          <w:color w:val="221F1F"/>
          <w:spacing w:val="35"/>
          <w:w w:val="88"/>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al.</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(2000)</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ma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y</w:t>
      </w:r>
      <w:r>
        <w:rPr>
          <w:rFonts w:ascii="Meiryo" w:eastAsia="Meiryo" w:hAnsi="Meiryo" w:cs="Meiryo"/>
          <w:color w:val="221F1F"/>
          <w:spacing w:val="2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other</w:t>
      </w:r>
      <w:r>
        <w:rPr>
          <w:rFonts w:ascii="Meiryo" w:eastAsia="Meiryo" w:hAnsi="Meiryo" w:cs="Meiryo"/>
          <w:color w:val="221F1F"/>
          <w:spacing w:val="28"/>
          <w:w w:val="85"/>
          <w:sz w:val="22"/>
          <w:szCs w:val="22"/>
        </w:rPr>
        <w:t xml:space="preserve"> </w:t>
      </w:r>
      <w:r>
        <w:rPr>
          <w:rFonts w:ascii="Meiryo" w:eastAsia="Meiryo" w:hAnsi="Meiryo" w:cs="Meiryo"/>
          <w:color w:val="221F1F"/>
          <w:w w:val="85"/>
          <w:sz w:val="22"/>
          <w:szCs w:val="22"/>
        </w:rPr>
        <w:t>studies</w:t>
      </w:r>
      <w:r>
        <w:rPr>
          <w:rFonts w:ascii="Meiryo" w:eastAsia="Meiryo" w:hAnsi="Meiryo" w:cs="Meiryo"/>
          <w:color w:val="221F1F"/>
          <w:spacing w:val="25"/>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 xml:space="preserve">referenced </w:t>
      </w:r>
      <w:r>
        <w:rPr>
          <w:rFonts w:ascii="Meiryo" w:eastAsia="Meiryo" w:hAnsi="Meiryo" w:cs="Meiryo"/>
          <w:color w:val="221F1F"/>
          <w:w w:val="83"/>
          <w:sz w:val="22"/>
          <w:szCs w:val="22"/>
        </w:rPr>
        <w:t>a</w:t>
      </w:r>
      <w:r>
        <w:rPr>
          <w:rFonts w:ascii="Meiryo" w:eastAsia="Meiryo" w:hAnsi="Meiryo" w:cs="Meiryo"/>
          <w:color w:val="221F1F"/>
          <w:spacing w:val="5"/>
          <w:w w:val="83"/>
          <w:sz w:val="22"/>
          <w:szCs w:val="22"/>
        </w:rPr>
        <w:t>b</w:t>
      </w:r>
      <w:r>
        <w:rPr>
          <w:rFonts w:ascii="Meiryo" w:eastAsia="Meiryo" w:hAnsi="Meiryo" w:cs="Meiryo"/>
          <w:color w:val="221F1F"/>
          <w:spacing w:val="-5"/>
          <w:w w:val="83"/>
          <w:sz w:val="22"/>
          <w:szCs w:val="22"/>
        </w:rPr>
        <w:t>ov</w:t>
      </w:r>
      <w:r>
        <w:rPr>
          <w:rFonts w:ascii="Meiryo" w:eastAsia="Meiryo" w:hAnsi="Meiryo" w:cs="Meiryo"/>
          <w:color w:val="221F1F"/>
          <w:w w:val="83"/>
          <w:sz w:val="22"/>
          <w:szCs w:val="22"/>
        </w:rPr>
        <w:t>e</w:t>
      </w:r>
      <w:ins w:id="175" w:author="0" w:date="2015-11-12T10:32:00Z">
        <w:r>
          <w:rPr>
            <w:rFonts w:ascii="Meiryo" w:eastAsia="Meiryo" w:hAnsi="Meiryo" w:cs="Meiryo"/>
            <w:color w:val="221F1F"/>
            <w:w w:val="83"/>
            <w:sz w:val="22"/>
            <w:szCs w:val="22"/>
          </w:rPr>
          <w:t xml:space="preserve"> </w:t>
        </w:r>
      </w:ins>
      <w:r>
        <w:rPr>
          <w:rFonts w:ascii="Meiryo" w:eastAsia="Meiryo" w:hAnsi="Meiryo" w:cs="Meiryo"/>
          <w:color w:val="221F1F"/>
          <w:w w:val="83"/>
          <w:sz w:val="22"/>
          <w:szCs w:val="22"/>
        </w:rPr>
        <w:t>(e.g.,</w:t>
      </w:r>
      <w:r>
        <w:rPr>
          <w:rFonts w:ascii="Meiryo" w:eastAsia="Meiryo" w:hAnsi="Meiryo" w:cs="Meiryo"/>
          <w:color w:val="221F1F"/>
          <w:spacing w:val="16"/>
          <w:w w:val="83"/>
          <w:sz w:val="22"/>
          <w:szCs w:val="22"/>
        </w:rPr>
        <w:t xml:space="preserve"> </w:t>
      </w:r>
      <w:r>
        <w:rPr>
          <w:rFonts w:ascii="Meiryo" w:eastAsia="Meiryo" w:hAnsi="Meiryo" w:cs="Meiryo"/>
          <w:color w:val="221F1F"/>
          <w:sz w:val="22"/>
          <w:szCs w:val="22"/>
        </w:rPr>
        <w:t>C.</w:t>
      </w:r>
      <w:r>
        <w:rPr>
          <w:rFonts w:ascii="Meiryo" w:eastAsia="Meiryo" w:hAnsi="Meiryo" w:cs="Meiryo"/>
          <w:color w:val="221F1F"/>
          <w:spacing w:val="-5"/>
          <w:sz w:val="22"/>
          <w:szCs w:val="22"/>
        </w:rPr>
        <w:t xml:space="preserve"> </w:t>
      </w:r>
      <w:r>
        <w:rPr>
          <w:rFonts w:ascii="Meiryo" w:eastAsia="Meiryo" w:hAnsi="Meiryo" w:cs="Meiryo"/>
          <w:color w:val="221F1F"/>
          <w:w w:val="90"/>
          <w:sz w:val="22"/>
          <w:szCs w:val="22"/>
        </w:rPr>
        <w:t>Mathews</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2009;</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B.</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C.</w:t>
      </w:r>
      <w:r>
        <w:rPr>
          <w:rFonts w:ascii="Meiryo" w:eastAsia="Meiryo" w:hAnsi="Meiryo" w:cs="Meiryo"/>
          <w:color w:val="221F1F"/>
          <w:spacing w:val="-5"/>
          <w:sz w:val="22"/>
          <w:szCs w:val="22"/>
        </w:rPr>
        <w:t xml:space="preserve"> </w:t>
      </w:r>
      <w:r>
        <w:rPr>
          <w:rFonts w:ascii="Meiryo" w:eastAsia="Meiryo" w:hAnsi="Meiryo" w:cs="Meiryo"/>
          <w:color w:val="221F1F"/>
          <w:sz w:val="22"/>
          <w:szCs w:val="22"/>
        </w:rPr>
        <w:t>Miller</w:t>
      </w:r>
      <w:r>
        <w:rPr>
          <w:rFonts w:ascii="Meiryo" w:eastAsia="Meiryo" w:hAnsi="Meiryo" w:cs="Meiryo"/>
          <w:color w:val="221F1F"/>
          <w:spacing w:val="-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1997;</w:t>
      </w:r>
      <w:r>
        <w:rPr>
          <w:rFonts w:ascii="Meiryo" w:eastAsia="Meiryo" w:hAnsi="Meiryo" w:cs="Meiryo"/>
          <w:color w:val="221F1F"/>
          <w:spacing w:val="-12"/>
          <w:w w:val="82"/>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aul</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2000)</w:t>
      </w:r>
      <w:r>
        <w:rPr>
          <w:rFonts w:ascii="Meiryo" w:eastAsia="Meiryo" w:hAnsi="Meiryo" w:cs="Meiryo"/>
          <w:color w:val="221F1F"/>
          <w:spacing w:val="-7"/>
          <w:w w:val="84"/>
          <w:sz w:val="22"/>
          <w:szCs w:val="22"/>
        </w:rPr>
        <w:t xml:space="preserve"> </w:t>
      </w:r>
      <w:r>
        <w:rPr>
          <w:rFonts w:ascii="Meiryo" w:eastAsia="Meiryo" w:hAnsi="Meiryo" w:cs="Meiryo"/>
          <w:color w:val="221F1F"/>
          <w:w w:val="88"/>
          <w:sz w:val="22"/>
          <w:szCs w:val="22"/>
        </w:rPr>
        <w:t>h</w:t>
      </w:r>
      <w:r>
        <w:rPr>
          <w:rFonts w:ascii="Meiryo" w:eastAsia="Meiryo" w:hAnsi="Meiryo" w:cs="Meiryo"/>
          <w:color w:val="221F1F"/>
          <w:spacing w:val="-6"/>
          <w:w w:val="88"/>
          <w:sz w:val="22"/>
          <w:szCs w:val="22"/>
        </w:rPr>
        <w:t>a</w:t>
      </w:r>
      <w:r>
        <w:rPr>
          <w:rFonts w:ascii="Meiryo" w:eastAsia="Meiryo" w:hAnsi="Meiryo" w:cs="Meiryo"/>
          <w:color w:val="221F1F"/>
          <w:spacing w:val="-6"/>
          <w:w w:val="93"/>
          <w:sz w:val="22"/>
          <w:szCs w:val="22"/>
        </w:rPr>
        <w:t>v</w:t>
      </w:r>
      <w:r>
        <w:rPr>
          <w:rFonts w:ascii="Meiryo" w:eastAsia="Meiryo" w:hAnsi="Meiryo" w:cs="Meiryo"/>
          <w:color w:val="221F1F"/>
          <w:w w:val="77"/>
          <w:sz w:val="22"/>
          <w:szCs w:val="22"/>
        </w:rPr>
        <w:t xml:space="preserve">e </w:t>
      </w:r>
      <w:r>
        <w:rPr>
          <w:rFonts w:ascii="Meiryo" w:eastAsia="Meiryo" w:hAnsi="Meiryo" w:cs="Meiryo"/>
          <w:color w:val="221F1F"/>
          <w:w w:val="87"/>
          <w:sz w:val="22"/>
          <w:szCs w:val="22"/>
        </w:rPr>
        <w:t>used</w:t>
      </w:r>
      <w:r>
        <w:rPr>
          <w:rFonts w:ascii="Meiryo" w:eastAsia="Meiryo" w:hAnsi="Meiryo" w:cs="Meiryo"/>
          <w:color w:val="221F1F"/>
          <w:spacing w:val="-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lastRenderedPageBreak/>
        <w:t>family</w:t>
      </w:r>
      <w:ins w:id="176" w:author="0" w:date="2015-11-12T10:33:00Z">
        <w:r>
          <w:rPr>
            <w:rFonts w:ascii="Meiryo" w:eastAsia="Meiryo" w:hAnsi="Meiryo" w:cs="Meiryo"/>
            <w:color w:val="221F1F"/>
            <w:w w:val="87"/>
            <w:sz w:val="22"/>
            <w:szCs w:val="22"/>
          </w:rPr>
          <w:t>, typically cross-sectional,</w:t>
        </w:r>
      </w:ins>
      <w:r>
        <w:rPr>
          <w:rFonts w:ascii="Meiryo" w:eastAsia="Meiryo" w:hAnsi="Meiryo" w:cs="Meiryo"/>
          <w:color w:val="221F1F"/>
          <w:spacing w:val="42"/>
          <w:w w:val="87"/>
          <w:sz w:val="22"/>
          <w:szCs w:val="22"/>
        </w:rPr>
        <w:t xml:space="preserve"> </w:t>
      </w:r>
      <w:r>
        <w:rPr>
          <w:rFonts w:ascii="Meiryo" w:eastAsia="Meiryo" w:hAnsi="Meiryo" w:cs="Meiryo"/>
          <w:color w:val="221F1F"/>
          <w:w w:val="87"/>
          <w:sz w:val="22"/>
          <w:szCs w:val="22"/>
        </w:rPr>
        <w:t>designs</w:t>
      </w:r>
      <w:del w:id="177" w:author="0" w:date="2015-11-12T10:33:00Z">
        <w:r>
          <w:rPr>
            <w:rFonts w:ascii="Meiryo" w:eastAsia="Meiryo" w:hAnsi="Meiryo" w:cs="Meiryo"/>
            <w:color w:val="221F1F"/>
            <w:w w:val="87"/>
            <w:sz w:val="22"/>
            <w:szCs w:val="22"/>
          </w:rPr>
          <w:delText>,</w:delText>
        </w:r>
        <w:r>
          <w:rPr>
            <w:rFonts w:ascii="Meiryo" w:eastAsia="Meiryo" w:hAnsi="Meiryo" w:cs="Meiryo"/>
            <w:color w:val="221F1F"/>
            <w:spacing w:val="-18"/>
            <w:w w:val="87"/>
            <w:sz w:val="22"/>
            <w:szCs w:val="22"/>
          </w:rPr>
          <w:delText xml:space="preserve"> </w:delText>
        </w:r>
        <w:r>
          <w:rPr>
            <w:rFonts w:ascii="Meiryo" w:eastAsia="Meiryo" w:hAnsi="Meiryo" w:cs="Meiryo"/>
            <w:color w:val="221F1F"/>
            <w:spacing w:val="-5"/>
            <w:w w:val="87"/>
            <w:sz w:val="22"/>
            <w:szCs w:val="22"/>
          </w:rPr>
          <w:delText>t</w:delText>
        </w:r>
        <w:r>
          <w:rPr>
            <w:rFonts w:ascii="Meiryo" w:eastAsia="Meiryo" w:hAnsi="Meiryo" w:cs="Meiryo"/>
            <w:color w:val="221F1F"/>
            <w:w w:val="87"/>
            <w:sz w:val="22"/>
            <w:szCs w:val="22"/>
          </w:rPr>
          <w:delText xml:space="preserve">ypically </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cross-sectional</w:delText>
        </w:r>
        <w:r>
          <w:rPr>
            <w:rFonts w:ascii="Meiryo" w:eastAsia="Meiryo" w:hAnsi="Meiryo" w:cs="Meiryo"/>
            <w:color w:val="221F1F"/>
            <w:spacing w:val="-6"/>
            <w:w w:val="87"/>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87"/>
            <w:sz w:val="22"/>
            <w:szCs w:val="22"/>
          </w:rPr>
          <w:delText>nature</w:delText>
        </w:r>
      </w:del>
      <w:r>
        <w:rPr>
          <w:rFonts w:ascii="Meiryo" w:eastAsia="Meiryo" w:hAnsi="Meiryo" w:cs="Meiryo"/>
          <w:color w:val="221F1F"/>
          <w:w w:val="87"/>
          <w:sz w:val="22"/>
          <w:szCs w:val="22"/>
        </w:rPr>
        <w:t>.</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designs</w:t>
      </w:r>
      <w:r>
        <w:rPr>
          <w:rFonts w:ascii="Meiryo" w:eastAsia="Meiryo" w:hAnsi="Meiryo" w:cs="Meiryo"/>
          <w:color w:val="221F1F"/>
          <w:spacing w:val="-7"/>
          <w:w w:val="87"/>
          <w:sz w:val="22"/>
          <w:szCs w:val="22"/>
        </w:rPr>
        <w:t xml:space="preserve"> </w:t>
      </w:r>
      <w:r>
        <w:rPr>
          <w:rFonts w:ascii="Meiryo" w:eastAsia="Meiryo" w:hAnsi="Meiryo" w:cs="Meiryo"/>
          <w:color w:val="221F1F"/>
          <w:sz w:val="22"/>
          <w:szCs w:val="22"/>
        </w:rPr>
        <w:t xml:space="preserve">cannot </w:t>
      </w:r>
      <w:ins w:id="178" w:author="0" w:date="2015-11-12T10:33:00Z">
        <w:r>
          <w:rPr>
            <w:rFonts w:ascii="Meiryo" w:eastAsia="Meiryo" w:hAnsi="Meiryo" w:cs="Meiryo"/>
            <w:color w:val="221F1F"/>
            <w:sz w:val="22"/>
            <w:szCs w:val="22"/>
          </w:rPr>
          <w:t xml:space="preserve">logically </w:t>
        </w:r>
      </w:ins>
      <w:r>
        <w:rPr>
          <w:rFonts w:ascii="Meiryo" w:eastAsia="Meiryo" w:hAnsi="Meiryo" w:cs="Meiryo"/>
          <w:color w:val="221F1F"/>
          <w:w w:val="85"/>
          <w:sz w:val="22"/>
          <w:szCs w:val="22"/>
        </w:rPr>
        <w:t>distinguish</w:t>
      </w:r>
      <w:del w:id="179" w:author="0" w:date="2015-11-12T10:33:00Z">
        <w:r>
          <w:rPr>
            <w:rFonts w:ascii="Meiryo" w:eastAsia="Meiryo" w:hAnsi="Meiryo" w:cs="Meiryo"/>
            <w:color w:val="221F1F"/>
            <w:w w:val="85"/>
            <w:sz w:val="22"/>
            <w:szCs w:val="22"/>
          </w:rPr>
          <w:delText xml:space="preserve"> </w:delText>
        </w:r>
      </w:del>
      <w:r>
        <w:rPr>
          <w:rFonts w:ascii="Meiryo" w:eastAsia="Meiryo" w:hAnsi="Meiryo" w:cs="Meiryo"/>
          <w:color w:val="221F1F"/>
          <w:spacing w:val="15"/>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tw</w:t>
      </w:r>
      <w:r>
        <w:rPr>
          <w:rFonts w:ascii="Meiryo" w:eastAsia="Meiryo" w:hAnsi="Meiryo" w:cs="Meiryo"/>
          <w:color w:val="221F1F"/>
          <w:w w:val="85"/>
          <w:sz w:val="22"/>
          <w:szCs w:val="22"/>
        </w:rPr>
        <w:t>een</w:t>
      </w:r>
      <w:r>
        <w:rPr>
          <w:rFonts w:ascii="Meiryo" w:eastAsia="Meiryo" w:hAnsi="Meiryo" w:cs="Meiryo"/>
          <w:color w:val="221F1F"/>
          <w:spacing w:val="8"/>
          <w:w w:val="85"/>
          <w:sz w:val="22"/>
          <w:szCs w:val="22"/>
        </w:rPr>
        <w:t xml:space="preserve"> </w:t>
      </w:r>
      <w:r>
        <w:rPr>
          <w:rFonts w:ascii="Meiryo" w:eastAsia="Meiryo" w:hAnsi="Meiryo" w:cs="Meiryo"/>
          <w:color w:val="221F1F"/>
          <w:w w:val="85"/>
          <w:sz w:val="22"/>
          <w:szCs w:val="22"/>
        </w:rPr>
        <w:t>pr</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cesses</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that</w:t>
      </w:r>
      <w:r>
        <w:rPr>
          <w:rFonts w:ascii="Meiryo" w:eastAsia="Meiryo" w:hAnsi="Meiryo" w:cs="Meiryo"/>
          <w:color w:val="221F1F"/>
          <w:spacing w:val="46"/>
          <w:w w:val="85"/>
          <w:sz w:val="22"/>
          <w:szCs w:val="22"/>
        </w:rPr>
        <w:t xml:space="preserve"> </w:t>
      </w:r>
      <w:r>
        <w:rPr>
          <w:rFonts w:ascii="Meiryo" w:eastAsia="Meiryo" w:hAnsi="Meiryo" w:cs="Meiryo"/>
          <w:color w:val="221F1F"/>
          <w:w w:val="85"/>
          <w:sz w:val="22"/>
          <w:szCs w:val="22"/>
        </w:rPr>
        <w:t>act</w:t>
      </w:r>
      <w:r>
        <w:rPr>
          <w:rFonts w:ascii="Meiryo" w:eastAsia="Meiryo" w:hAnsi="Meiryo" w:cs="Meiryo"/>
          <w:color w:val="221F1F"/>
          <w:spacing w:val="30"/>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create</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families</w:t>
      </w:r>
      <w:r>
        <w:rPr>
          <w:rFonts w:ascii="Meiryo" w:eastAsia="Meiryo" w:hAnsi="Meiryo" w:cs="Meiryo"/>
          <w:color w:val="221F1F"/>
          <w:spacing w:val="34"/>
          <w:w w:val="86"/>
          <w:sz w:val="22"/>
          <w:szCs w:val="22"/>
        </w:rPr>
        <w:t xml:space="preserve"> </w:t>
      </w:r>
      <w:r>
        <w:rPr>
          <w:rFonts w:ascii="Meiryo" w:eastAsia="Meiryo" w:hAnsi="Meiryo" w:cs="Meiryo"/>
          <w:color w:val="221F1F"/>
          <w:sz w:val="22"/>
          <w:szCs w:val="22"/>
        </w:rPr>
        <w:t>and</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w w:val="85"/>
          <w:position w:val="3"/>
          <w:sz w:val="22"/>
          <w:szCs w:val="22"/>
        </w:rPr>
        <w:t>pr</w:t>
      </w:r>
      <w:r>
        <w:rPr>
          <w:rFonts w:ascii="Meiryo" w:eastAsia="Meiryo" w:hAnsi="Meiryo" w:cs="Meiryo"/>
          <w:color w:val="221F1F"/>
          <w:spacing w:val="6"/>
          <w:w w:val="85"/>
          <w:position w:val="3"/>
          <w:sz w:val="22"/>
          <w:szCs w:val="22"/>
        </w:rPr>
        <w:t>o</w:t>
      </w:r>
      <w:r>
        <w:rPr>
          <w:rFonts w:ascii="Meiryo" w:eastAsia="Meiryo" w:hAnsi="Meiryo" w:cs="Meiryo"/>
          <w:color w:val="221F1F"/>
          <w:w w:val="85"/>
          <w:position w:val="3"/>
          <w:sz w:val="22"/>
          <w:szCs w:val="22"/>
        </w:rPr>
        <w:t>cesses</w:t>
      </w:r>
      <w:r>
        <w:rPr>
          <w:rFonts w:ascii="Meiryo" w:eastAsia="Meiryo" w:hAnsi="Meiryo" w:cs="Meiryo"/>
          <w:color w:val="221F1F"/>
          <w:spacing w:val="-16"/>
          <w:w w:val="85"/>
          <w:position w:val="3"/>
          <w:sz w:val="22"/>
          <w:szCs w:val="22"/>
        </w:rPr>
        <w:t xml:space="preserve"> </w:t>
      </w:r>
      <w:r>
        <w:rPr>
          <w:rFonts w:ascii="Meiryo" w:eastAsia="Meiryo" w:hAnsi="Meiryo" w:cs="Meiryo"/>
          <w:color w:val="221F1F"/>
          <w:w w:val="85"/>
          <w:position w:val="3"/>
          <w:sz w:val="22"/>
          <w:szCs w:val="22"/>
        </w:rPr>
        <w:t>that</w:t>
      </w:r>
      <w:r>
        <w:rPr>
          <w:rFonts w:ascii="Meiryo" w:eastAsia="Meiryo" w:hAnsi="Meiryo" w:cs="Meiryo"/>
          <w:color w:val="221F1F"/>
          <w:spacing w:val="46"/>
          <w:w w:val="85"/>
          <w:position w:val="3"/>
          <w:sz w:val="22"/>
          <w:szCs w:val="22"/>
        </w:rPr>
        <w:t xml:space="preserve"> </w:t>
      </w:r>
      <w:r>
        <w:rPr>
          <w:rFonts w:ascii="Meiryo" w:eastAsia="Meiryo" w:hAnsi="Meiryo" w:cs="Meiryo"/>
          <w:color w:val="221F1F"/>
          <w:w w:val="85"/>
          <w:position w:val="3"/>
          <w:sz w:val="22"/>
          <w:szCs w:val="22"/>
        </w:rPr>
        <w:t>create</w:t>
      </w:r>
      <w:r>
        <w:rPr>
          <w:rFonts w:ascii="Meiryo" w:eastAsia="Meiryo" w:hAnsi="Meiryo" w:cs="Meiryo"/>
          <w:color w:val="221F1F"/>
          <w:spacing w:val="18"/>
          <w:w w:val="85"/>
          <w:position w:val="3"/>
          <w:sz w:val="22"/>
          <w:szCs w:val="22"/>
        </w:rPr>
        <w:t xml:space="preserve"> </w:t>
      </w:r>
      <w:r>
        <w:rPr>
          <w:rFonts w:ascii="Meiryo" w:eastAsia="Meiryo" w:hAnsi="Meiryo" w:cs="Meiryo"/>
          <w:color w:val="221F1F"/>
          <w:w w:val="85"/>
          <w:position w:val="3"/>
          <w:sz w:val="22"/>
          <w:szCs w:val="22"/>
        </w:rPr>
        <w:t>diﬀerences</w:t>
      </w:r>
      <w:r>
        <w:rPr>
          <w:rFonts w:ascii="Meiryo" w:eastAsia="Meiryo" w:hAnsi="Meiryo" w:cs="Meiryo"/>
          <w:color w:val="221F1F"/>
          <w:spacing w:val="10"/>
          <w:w w:val="85"/>
          <w:position w:val="3"/>
          <w:sz w:val="22"/>
          <w:szCs w:val="22"/>
        </w:rPr>
        <w:t xml:space="preserve"> </w:t>
      </w:r>
      <w:r>
        <w:rPr>
          <w:rFonts w:ascii="Meiryo" w:eastAsia="Meiryo" w:hAnsi="Meiryo" w:cs="Meiryo"/>
          <w:color w:val="221F1F"/>
          <w:w w:val="85"/>
          <w:position w:val="3"/>
          <w:sz w:val="22"/>
          <w:szCs w:val="22"/>
        </w:rPr>
        <w:t>among</w:t>
      </w:r>
      <w:r>
        <w:rPr>
          <w:rFonts w:ascii="Meiryo" w:eastAsia="Meiryo" w:hAnsi="Meiryo" w:cs="Meiryo"/>
          <w:color w:val="221F1F"/>
          <w:spacing w:val="19"/>
          <w:w w:val="85"/>
          <w:position w:val="3"/>
          <w:sz w:val="22"/>
          <w:szCs w:val="22"/>
        </w:rPr>
        <w:t xml:space="preserve"> </w:t>
      </w:r>
      <w:r>
        <w:rPr>
          <w:rFonts w:ascii="Meiryo" w:eastAsia="Meiryo" w:hAnsi="Meiryo" w:cs="Meiryo"/>
          <w:color w:val="221F1F"/>
          <w:w w:val="85"/>
          <w:position w:val="3"/>
          <w:sz w:val="22"/>
          <w:szCs w:val="22"/>
        </w:rPr>
        <w:t>family</w:t>
      </w:r>
      <w:r>
        <w:rPr>
          <w:rFonts w:ascii="Meiryo" w:eastAsia="Meiryo" w:hAnsi="Meiryo" w:cs="Meiryo"/>
          <w:color w:val="221F1F"/>
          <w:spacing w:val="56"/>
          <w:w w:val="85"/>
          <w:position w:val="3"/>
          <w:sz w:val="22"/>
          <w:szCs w:val="22"/>
        </w:rPr>
        <w:t xml:space="preserve"> </w:t>
      </w:r>
      <w:r>
        <w:rPr>
          <w:rFonts w:ascii="Meiryo" w:eastAsia="Meiryo" w:hAnsi="Meiryo" w:cs="Meiryo"/>
          <w:color w:val="221F1F"/>
          <w:w w:val="85"/>
          <w:position w:val="3"/>
          <w:sz w:val="22"/>
          <w:szCs w:val="22"/>
        </w:rPr>
        <w:t>me</w:t>
      </w:r>
      <w:r>
        <w:rPr>
          <w:rFonts w:ascii="Meiryo" w:eastAsia="Meiryo" w:hAnsi="Meiryo" w:cs="Meiryo"/>
          <w:color w:val="221F1F"/>
          <w:spacing w:val="-5"/>
          <w:w w:val="85"/>
          <w:position w:val="3"/>
          <w:sz w:val="22"/>
          <w:szCs w:val="22"/>
        </w:rPr>
        <w:t>m</w:t>
      </w:r>
      <w:r>
        <w:rPr>
          <w:rFonts w:ascii="Meiryo" w:eastAsia="Meiryo" w:hAnsi="Meiryo" w:cs="Meiryo"/>
          <w:color w:val="221F1F"/>
          <w:spacing w:val="5"/>
          <w:w w:val="85"/>
          <w:position w:val="3"/>
          <w:sz w:val="22"/>
          <w:szCs w:val="22"/>
        </w:rPr>
        <w:t>b</w:t>
      </w:r>
      <w:r>
        <w:rPr>
          <w:rFonts w:ascii="Meiryo" w:eastAsia="Meiryo" w:hAnsi="Meiryo" w:cs="Meiryo"/>
          <w:color w:val="221F1F"/>
          <w:w w:val="85"/>
          <w:position w:val="3"/>
          <w:sz w:val="22"/>
          <w:szCs w:val="22"/>
        </w:rPr>
        <w:t>ers</w:t>
      </w:r>
      <w:ins w:id="180" w:author="0" w:date="2015-11-12T10:33:00Z">
        <w:r>
          <w:rPr>
            <w:rFonts w:ascii="Meiryo" w:eastAsia="Meiryo" w:hAnsi="Meiryo" w:cs="Meiryo"/>
            <w:color w:val="221F1F"/>
            <w:w w:val="85"/>
            <w:position w:val="3"/>
            <w:sz w:val="22"/>
            <w:szCs w:val="22"/>
          </w:rPr>
          <w:t xml:space="preserve"> </w:t>
        </w:r>
      </w:ins>
      <w:r>
        <w:rPr>
          <w:rFonts w:ascii="Meiryo" w:eastAsia="Meiryo" w:hAnsi="Meiryo" w:cs="Meiryo"/>
          <w:color w:val="221F1F"/>
          <w:w w:val="85"/>
          <w:position w:val="3"/>
          <w:sz w:val="22"/>
          <w:szCs w:val="22"/>
        </w:rPr>
        <w:t>(</w:t>
      </w:r>
      <w:proofErr w:type="spellStart"/>
      <w:r>
        <w:rPr>
          <w:rFonts w:ascii="Meiryo" w:eastAsia="Meiryo" w:hAnsi="Meiryo" w:cs="Meiryo"/>
          <w:color w:val="221F1F"/>
          <w:w w:val="85"/>
          <w:position w:val="3"/>
          <w:sz w:val="22"/>
          <w:szCs w:val="22"/>
        </w:rPr>
        <w:t>Lahey</w:t>
      </w:r>
      <w:proofErr w:type="spellEnd"/>
      <w:r>
        <w:rPr>
          <w:rFonts w:ascii="Meiryo" w:eastAsia="Meiryo" w:hAnsi="Meiryo" w:cs="Meiryo"/>
          <w:color w:val="221F1F"/>
          <w:spacing w:val="46"/>
          <w:w w:val="85"/>
          <w:position w:val="3"/>
          <w:sz w:val="22"/>
          <w:szCs w:val="22"/>
        </w:rPr>
        <w:t xml:space="preserve"> </w:t>
      </w:r>
      <w:r>
        <w:rPr>
          <w:rFonts w:ascii="Meiryo" w:eastAsia="Meiryo" w:hAnsi="Meiryo" w:cs="Meiryo"/>
          <w:color w:val="221F1F"/>
          <w:position w:val="3"/>
          <w:sz w:val="22"/>
          <w:szCs w:val="22"/>
        </w:rPr>
        <w:t>&amp;</w:t>
      </w:r>
      <w:r>
        <w:rPr>
          <w:rFonts w:ascii="Meiryo" w:eastAsia="Meiryo" w:hAnsi="Meiryo" w:cs="Meiryo"/>
          <w:color w:val="221F1F"/>
          <w:spacing w:val="10"/>
          <w:position w:val="3"/>
          <w:sz w:val="22"/>
          <w:szCs w:val="22"/>
        </w:rPr>
        <w:t xml:space="preserve"> </w:t>
      </w:r>
      <w:proofErr w:type="spellStart"/>
      <w:r>
        <w:rPr>
          <w:rFonts w:ascii="Meiryo" w:eastAsia="Meiryo" w:hAnsi="Meiryo" w:cs="Meiryo"/>
          <w:color w:val="221F1F"/>
          <w:w w:val="87"/>
          <w:position w:val="3"/>
          <w:sz w:val="22"/>
          <w:szCs w:val="22"/>
        </w:rPr>
        <w:t>D’Onofrio</w:t>
      </w:r>
      <w:proofErr w:type="spellEnd"/>
      <w:r>
        <w:rPr>
          <w:rFonts w:ascii="Meiryo" w:eastAsia="Meiryo" w:hAnsi="Meiryo" w:cs="Meiryo"/>
          <w:color w:val="221F1F"/>
          <w:w w:val="87"/>
          <w:position w:val="3"/>
          <w:sz w:val="22"/>
          <w:szCs w:val="22"/>
        </w:rPr>
        <w:t xml:space="preserve">, </w:t>
      </w:r>
      <w:r>
        <w:rPr>
          <w:rFonts w:ascii="Meiryo" w:eastAsia="Meiryo" w:hAnsi="Meiryo" w:cs="Meiryo"/>
          <w:color w:val="221F1F"/>
          <w:spacing w:val="10"/>
          <w:w w:val="87"/>
          <w:position w:val="3"/>
          <w:sz w:val="22"/>
          <w:szCs w:val="22"/>
        </w:rPr>
        <w:t xml:space="preserve"> </w:t>
      </w:r>
      <w:r>
        <w:rPr>
          <w:rFonts w:ascii="Meiryo" w:eastAsia="Meiryo" w:hAnsi="Meiryo" w:cs="Meiryo"/>
          <w:color w:val="221F1F"/>
          <w:w w:val="87"/>
          <w:position w:val="3"/>
          <w:sz w:val="22"/>
          <w:szCs w:val="22"/>
        </w:rPr>
        <w:t>2010</w:t>
      </w:r>
      <w:ins w:id="181" w:author="0" w:date="2015-11-12T10:33:00Z">
        <w:r>
          <w:rPr>
            <w:rFonts w:ascii="Meiryo" w:eastAsia="Meiryo" w:hAnsi="Meiryo" w:cs="Meiryo"/>
            <w:color w:val="221F1F"/>
            <w:w w:val="87"/>
            <w:position w:val="3"/>
            <w:sz w:val="22"/>
            <w:szCs w:val="22"/>
          </w:rPr>
          <w:t>;  Rodgers et al, 2000</w:t>
        </w:r>
      </w:ins>
      <w:r>
        <w:rPr>
          <w:rFonts w:ascii="Meiryo" w:eastAsia="Meiryo" w:hAnsi="Meiryo" w:cs="Meiryo"/>
          <w:color w:val="221F1F"/>
          <w:w w:val="87"/>
          <w:position w:val="3"/>
          <w:sz w:val="22"/>
          <w:szCs w:val="22"/>
        </w:rPr>
        <w:t>).</w:t>
      </w:r>
    </w:p>
    <w:p>
      <w:pPr>
        <w:spacing w:before="23" w:line="252" w:lineRule="auto"/>
        <w:ind w:left="155" w:right="560"/>
        <w:rPr>
          <w:rFonts w:ascii="Meiryo" w:eastAsia="Meiryo" w:hAnsi="Meiryo" w:cs="Meiryo"/>
          <w:sz w:val="22"/>
          <w:szCs w:val="22"/>
        </w:rPr>
      </w:pPr>
      <w:r>
        <w:rPr>
          <w:rFonts w:ascii="Meiryo" w:eastAsia="Meiryo" w:hAnsi="Meiryo" w:cs="Meiryo"/>
          <w:color w:val="221F1F"/>
          <w:w w:val="88"/>
          <w:sz w:val="22"/>
          <w:szCs w:val="22"/>
        </w:rPr>
        <w:t>T</w:t>
      </w:r>
      <w:r>
        <w:rPr>
          <w:rFonts w:ascii="Meiryo" w:eastAsia="Meiryo" w:hAnsi="Meiryo" w:cs="Meiryo"/>
          <w:color w:val="221F1F"/>
          <w:spacing w:val="-5"/>
          <w:w w:val="88"/>
          <w:sz w:val="22"/>
          <w:szCs w:val="22"/>
        </w:rPr>
        <w:t>h</w:t>
      </w:r>
      <w:r>
        <w:rPr>
          <w:rFonts w:ascii="Meiryo" w:eastAsia="Meiryo" w:hAnsi="Meiryo" w:cs="Meiryo"/>
          <w:color w:val="221F1F"/>
          <w:w w:val="88"/>
          <w:sz w:val="22"/>
          <w:szCs w:val="22"/>
        </w:rPr>
        <w:t>us</w:t>
      </w:r>
      <w:r>
        <w:rPr>
          <w:rFonts w:ascii="Meiryo" w:eastAsia="Meiryo" w:hAnsi="Meiryo" w:cs="Meiryo"/>
          <w:color w:val="221F1F"/>
          <w:spacing w:val="3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previous</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studies do</w:t>
      </w:r>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no</w:t>
      </w:r>
      <w:ins w:id="182" w:author="0" w:date="2015-11-12T10:33:00Z">
        <w:r>
          <w:rPr>
            <w:rFonts w:ascii="Meiryo" w:eastAsia="Meiryo" w:hAnsi="Meiryo" w:cs="Meiryo"/>
            <w:color w:val="221F1F"/>
            <w:w w:val="88"/>
            <w:sz w:val="22"/>
            <w:szCs w:val="22"/>
          </w:rPr>
          <w:t>t</w:t>
        </w:r>
      </w:ins>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pr</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vide</w:t>
      </w:r>
      <w:r>
        <w:rPr>
          <w:rFonts w:ascii="Meiryo" w:eastAsia="Meiryo" w:hAnsi="Meiryo" w:cs="Meiryo"/>
          <w:color w:val="221F1F"/>
          <w:spacing w:val="20"/>
          <w:w w:val="88"/>
          <w:sz w:val="22"/>
          <w:szCs w:val="22"/>
        </w:rPr>
        <w:t xml:space="preserve"> </w:t>
      </w:r>
      <w:r>
        <w:rPr>
          <w:rFonts w:ascii="Meiryo" w:eastAsia="Meiryo" w:hAnsi="Meiryo" w:cs="Meiryo"/>
          <w:color w:val="221F1F"/>
          <w:w w:val="88"/>
          <w:sz w:val="22"/>
          <w:szCs w:val="22"/>
        </w:rPr>
        <w:t>conclusi</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evidence</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2"/>
          <w:w w:val="88"/>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8"/>
          <w:sz w:val="22"/>
          <w:szCs w:val="22"/>
        </w:rPr>
        <w:t>causal</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inﬂuence</w:t>
      </w:r>
      <w:r>
        <w:rPr>
          <w:rFonts w:ascii="Meiryo" w:eastAsia="Meiryo" w:hAnsi="Meiryo" w:cs="Meiryo"/>
          <w:color w:val="221F1F"/>
          <w:spacing w:val="-2"/>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ehind</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AFI-i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 xml:space="preserve">telligence </w:t>
      </w:r>
      <w:r>
        <w:rPr>
          <w:rFonts w:ascii="Meiryo" w:eastAsia="Meiryo" w:hAnsi="Meiryo" w:cs="Meiryo"/>
          <w:color w:val="221F1F"/>
          <w:spacing w:val="13"/>
          <w:w w:val="88"/>
          <w:sz w:val="22"/>
          <w:szCs w:val="22"/>
        </w:rPr>
        <w:t xml:space="preserve"> </w:t>
      </w:r>
      <w:r>
        <w:rPr>
          <w:rFonts w:ascii="Meiryo" w:eastAsia="Meiryo" w:hAnsi="Meiryo" w:cs="Meiryo"/>
          <w:color w:val="221F1F"/>
          <w:sz w:val="22"/>
          <w:szCs w:val="22"/>
        </w:rPr>
        <w:t>relationship.</w:t>
      </w:r>
      <w:ins w:id="183" w:author="0" w:date="2015-11-12T10:34:00Z">
        <w:r>
          <w:rPr>
            <w:rFonts w:ascii="Meiryo" w:eastAsia="Meiryo" w:hAnsi="Meiryo" w:cs="Meiryo"/>
            <w:color w:val="221F1F"/>
            <w:sz w:val="22"/>
            <w:szCs w:val="22"/>
          </w:rPr>
          <w:t xml:space="preserve">  Logically, other alternatives are th</w:t>
        </w:r>
      </w:ins>
      <w:ins w:id="184" w:author="0" w:date="2015-11-12T12:24:00Z">
        <w:r>
          <w:rPr>
            <w:rFonts w:ascii="Meiryo" w:eastAsia="Meiryo" w:hAnsi="Meiryo" w:cs="Meiryo"/>
            <w:color w:val="221F1F"/>
            <w:sz w:val="22"/>
            <w:szCs w:val="22"/>
          </w:rPr>
          <w:t>at</w:t>
        </w:r>
      </w:ins>
      <w:ins w:id="185" w:author="0" w:date="2015-11-12T10:34:00Z">
        <w:r>
          <w:rPr>
            <w:rFonts w:ascii="Meiryo" w:eastAsia="Meiryo" w:hAnsi="Meiryo" w:cs="Meiryo"/>
            <w:color w:val="221F1F"/>
            <w:sz w:val="22"/>
            <w:szCs w:val="22"/>
          </w:rPr>
          <w:t xml:space="preserve"> AFI has a causal link to intelligence (which is unlikely, for the obvious theoretical reasons, including that a child’s intelligence preced</w:t>
        </w:r>
      </w:ins>
      <w:ins w:id="186" w:author="0" w:date="2015-11-12T10:35:00Z">
        <w:r>
          <w:rPr>
            <w:rFonts w:ascii="Meiryo" w:eastAsia="Meiryo" w:hAnsi="Meiryo" w:cs="Meiryo"/>
            <w:color w:val="221F1F"/>
            <w:sz w:val="22"/>
            <w:szCs w:val="22"/>
          </w:rPr>
          <w:t>e</w:t>
        </w:r>
      </w:ins>
      <w:ins w:id="187" w:author="0" w:date="2015-11-12T10:34:00Z">
        <w:r>
          <w:rPr>
            <w:rFonts w:ascii="Meiryo" w:eastAsia="Meiryo" w:hAnsi="Meiryo" w:cs="Meiryo"/>
            <w:color w:val="221F1F"/>
            <w:sz w:val="22"/>
            <w:szCs w:val="22"/>
          </w:rPr>
          <w:t>s AFI in time)</w:t>
        </w:r>
      </w:ins>
      <w:ins w:id="188" w:author="0" w:date="2015-11-12T10:35:00Z">
        <w:r>
          <w:rPr>
            <w:rFonts w:ascii="Meiryo" w:eastAsia="Meiryo" w:hAnsi="Meiryo" w:cs="Meiryo"/>
            <w:color w:val="221F1F"/>
            <w:sz w:val="22"/>
            <w:szCs w:val="22"/>
          </w:rPr>
          <w:t xml:space="preserve"> or that other confounds cause these two outcomes to correlate, but not causally.  There are dozens, perhaps hundreds, of such confounds that can logically contend to explain the link between child intelligence and AFI.</w:t>
        </w:r>
      </w:ins>
    </w:p>
    <w:p>
      <w:pPr>
        <w:spacing w:before="7" w:line="240" w:lineRule="exact"/>
      </w:pPr>
    </w:p>
    <w:p>
      <w:pPr>
        <w:ind w:left="155"/>
        <w:rPr>
          <w:rFonts w:ascii="Meiryo" w:eastAsia="Meiryo" w:hAnsi="Meiryo" w:cs="Meiryo"/>
          <w:sz w:val="22"/>
          <w:szCs w:val="22"/>
        </w:rPr>
      </w:pPr>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r>
        <w:rPr>
          <w:rFonts w:ascii="Meiryo" w:eastAsia="Meiryo" w:hAnsi="Meiryo" w:cs="Meiryo"/>
          <w:b/>
          <w:color w:val="221F1F"/>
          <w:spacing w:val="25"/>
          <w:w w:val="91"/>
          <w:sz w:val="22"/>
          <w:szCs w:val="22"/>
        </w:rPr>
        <w:t xml:space="preserve"> </w:t>
      </w:r>
      <w:r>
        <w:rPr>
          <w:rFonts w:ascii="Meiryo" w:eastAsia="Meiryo" w:hAnsi="Meiryo" w:cs="Meiryo"/>
          <w:b/>
          <w:color w:val="221F1F"/>
          <w:sz w:val="22"/>
          <w:szCs w:val="22"/>
        </w:rPr>
        <w:t>as</w:t>
      </w:r>
      <w:r>
        <w:rPr>
          <w:rFonts w:ascii="Meiryo" w:eastAsia="Meiryo" w:hAnsi="Meiryo" w:cs="Meiryo"/>
          <w:b/>
          <w:color w:val="221F1F"/>
          <w:spacing w:val="-27"/>
          <w:sz w:val="22"/>
          <w:szCs w:val="22"/>
        </w:rPr>
        <w:t xml:space="preserve"> </w:t>
      </w:r>
      <w:r>
        <w:rPr>
          <w:rFonts w:ascii="Meiryo" w:eastAsia="Meiryo" w:hAnsi="Meiryo" w:cs="Meiryo"/>
          <w:b/>
          <w:color w:val="221F1F"/>
          <w:sz w:val="22"/>
          <w:szCs w:val="22"/>
        </w:rPr>
        <w:t>a</w:t>
      </w:r>
      <w:r>
        <w:rPr>
          <w:rFonts w:ascii="Meiryo" w:eastAsia="Meiryo" w:hAnsi="Meiryo" w:cs="Meiryo"/>
          <w:b/>
          <w:color w:val="221F1F"/>
          <w:spacing w:val="-5"/>
          <w:sz w:val="22"/>
          <w:szCs w:val="22"/>
        </w:rPr>
        <w:t xml:space="preserve"> </w:t>
      </w:r>
      <w:r>
        <w:rPr>
          <w:rFonts w:ascii="Meiryo" w:eastAsia="Meiryo" w:hAnsi="Meiryo" w:cs="Meiryo"/>
          <w:b/>
          <w:color w:val="221F1F"/>
          <w:sz w:val="22"/>
          <w:szCs w:val="22"/>
        </w:rPr>
        <w:t>Confound</w:t>
      </w:r>
    </w:p>
    <w:p>
      <w:pPr>
        <w:spacing w:before="8" w:line="160" w:lineRule="exact"/>
        <w:rPr>
          <w:sz w:val="16"/>
          <w:szCs w:val="16"/>
        </w:rPr>
      </w:pPr>
    </w:p>
    <w:p>
      <w:pPr>
        <w:spacing w:line="252" w:lineRule="auto"/>
        <w:ind w:left="155" w:right="114" w:firstLine="542"/>
        <w:rPr>
          <w:rFonts w:ascii="Meiryo" w:eastAsia="Meiryo" w:hAnsi="Meiryo" w:cs="Meiryo"/>
          <w:sz w:val="22"/>
          <w:szCs w:val="22"/>
        </w:rPr>
      </w:pPr>
      <w:r>
        <w:rPr>
          <w:rFonts w:ascii="Meiryo" w:eastAsia="Meiryo" w:hAnsi="Meiryo" w:cs="Meiryo"/>
          <w:color w:val="221F1F"/>
          <w:sz w:val="22"/>
          <w:szCs w:val="22"/>
        </w:rPr>
        <w:t>A</w:t>
      </w:r>
      <w:ins w:id="189" w:author="0" w:date="2015-11-12T10:37:00Z">
        <w:r>
          <w:rPr>
            <w:rFonts w:ascii="Meiryo" w:eastAsia="Meiryo" w:hAnsi="Meiryo" w:cs="Meiryo"/>
            <w:color w:val="221F1F"/>
            <w:sz w:val="22"/>
            <w:szCs w:val="22"/>
          </w:rPr>
          <w:t>n</w:t>
        </w:r>
      </w:ins>
      <w:r>
        <w:rPr>
          <w:rFonts w:ascii="Meiryo" w:eastAsia="Meiryo" w:hAnsi="Meiryo" w:cs="Meiryo"/>
          <w:color w:val="221F1F"/>
          <w:spacing w:val="14"/>
          <w:sz w:val="22"/>
          <w:szCs w:val="22"/>
        </w:rPr>
        <w:t xml:space="preserve"> </w:t>
      </w:r>
      <w:r>
        <w:rPr>
          <w:rFonts w:ascii="Meiryo" w:eastAsia="Meiryo" w:hAnsi="Meiryo" w:cs="Meiryo"/>
          <w:color w:val="221F1F"/>
          <w:w w:val="90"/>
          <w:sz w:val="22"/>
          <w:szCs w:val="22"/>
        </w:rPr>
        <w:t>equally</w:t>
      </w:r>
      <w:r>
        <w:rPr>
          <w:rFonts w:ascii="Meiryo" w:eastAsia="Meiryo" w:hAnsi="Meiryo" w:cs="Meiryo"/>
          <w:color w:val="221F1F"/>
          <w:spacing w:val="7"/>
          <w:w w:val="90"/>
          <w:sz w:val="22"/>
          <w:szCs w:val="22"/>
        </w:rPr>
        <w:t xml:space="preserve"> </w:t>
      </w:r>
      <w:r>
        <w:rPr>
          <w:rFonts w:ascii="Meiryo" w:eastAsia="Meiryo" w:hAnsi="Meiryo" w:cs="Meiryo"/>
          <w:color w:val="221F1F"/>
          <w:spacing w:val="-12"/>
          <w:sz w:val="22"/>
          <w:szCs w:val="22"/>
        </w:rPr>
        <w:t>v</w:t>
      </w:r>
      <w:r>
        <w:rPr>
          <w:rFonts w:ascii="Meiryo" w:eastAsia="Meiryo" w:hAnsi="Meiryo" w:cs="Meiryo"/>
          <w:color w:val="221F1F"/>
          <w:sz w:val="22"/>
          <w:szCs w:val="22"/>
        </w:rPr>
        <w:t>alid</w:t>
      </w:r>
      <w:r>
        <w:rPr>
          <w:rFonts w:ascii="Meiryo" w:eastAsia="Meiryo" w:hAnsi="Meiryo" w:cs="Meiryo"/>
          <w:color w:val="221F1F"/>
          <w:spacing w:val="-28"/>
          <w:sz w:val="22"/>
          <w:szCs w:val="22"/>
        </w:rPr>
        <w:t xml:space="preserve"> </w:t>
      </w:r>
      <w:del w:id="190" w:author="0" w:date="2015-11-12T10:37:00Z">
        <w:r>
          <w:rPr>
            <w:rFonts w:ascii="Meiryo" w:eastAsia="Meiryo" w:hAnsi="Meiryo" w:cs="Meiryo"/>
            <w:color w:val="221F1F"/>
            <w:w w:val="92"/>
            <w:sz w:val="22"/>
            <w:szCs w:val="22"/>
          </w:rPr>
          <w:delText>family</w:delText>
        </w:r>
      </w:del>
      <w:ins w:id="191" w:author="0" w:date="2015-11-12T10:37:00Z">
        <w:r>
          <w:rPr>
            <w:rFonts w:ascii="Meiryo" w:eastAsia="Meiryo" w:hAnsi="Meiryo" w:cs="Meiryo"/>
            <w:color w:val="221F1F"/>
            <w:w w:val="92"/>
            <w:sz w:val="22"/>
            <w:szCs w:val="22"/>
          </w:rPr>
          <w:t>set</w:t>
        </w:r>
      </w:ins>
      <w:r>
        <w:rPr>
          <w:rFonts w:ascii="Meiryo" w:eastAsia="Meiryo" w:hAnsi="Meiryo" w:cs="Meiryo"/>
          <w:color w:val="221F1F"/>
          <w:spacing w:val="5"/>
          <w:w w:val="92"/>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explanations</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exist</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whi</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w:t>
      </w:r>
      <w:r>
        <w:rPr>
          <w:rFonts w:ascii="Meiryo" w:eastAsia="Meiryo" w:hAnsi="Meiryo" w:cs="Meiryo"/>
          <w:color w:val="221F1F"/>
          <w:spacing w:val="13"/>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9"/>
          <w:w w:val="89"/>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not</w:t>
      </w:r>
      <w:r>
        <w:rPr>
          <w:rFonts w:ascii="Meiryo" w:eastAsia="Meiryo" w:hAnsi="Meiryo" w:cs="Meiryo"/>
          <w:color w:val="221F1F"/>
          <w:spacing w:val="11"/>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ins w:id="192" w:author="0" w:date="2015-11-12T10:37:00Z">
        <w:r>
          <w:rPr>
            <w:rFonts w:ascii="Meiryo" w:eastAsia="Meiryo" w:hAnsi="Meiryo" w:cs="Meiryo"/>
            <w:color w:val="221F1F"/>
            <w:spacing w:val="4"/>
            <w:w w:val="89"/>
            <w:sz w:val="22"/>
            <w:szCs w:val="22"/>
          </w:rPr>
          <w:t>causal factor behind</w:t>
        </w:r>
      </w:ins>
      <w:del w:id="193" w:author="0" w:date="2015-11-12T10:37:00Z">
        <w:r>
          <w:rPr>
            <w:rFonts w:ascii="Meiryo" w:eastAsia="Meiryo" w:hAnsi="Meiryo" w:cs="Meiryo"/>
            <w:color w:val="221F1F"/>
            <w:sz w:val="22"/>
            <w:szCs w:val="22"/>
          </w:rPr>
          <w:delText>dri</w:delText>
        </w:r>
        <w:r>
          <w:rPr>
            <w:rFonts w:ascii="Meiryo" w:eastAsia="Meiryo" w:hAnsi="Meiryo" w:cs="Meiryo"/>
            <w:color w:val="221F1F"/>
            <w:spacing w:val="-6"/>
            <w:sz w:val="22"/>
            <w:szCs w:val="22"/>
          </w:rPr>
          <w:delText>v</w:delText>
        </w:r>
        <w:r>
          <w:rPr>
            <w:rFonts w:ascii="Meiryo" w:eastAsia="Meiryo" w:hAnsi="Meiryo" w:cs="Meiryo"/>
            <w:color w:val="221F1F"/>
            <w:sz w:val="22"/>
            <w:szCs w:val="22"/>
          </w:rPr>
          <w:delText>er of</w:delText>
        </w:r>
      </w:del>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AFI-i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63"/>
          <w:w w:val="89"/>
          <w:sz w:val="22"/>
          <w:szCs w:val="22"/>
        </w:rPr>
        <w:t xml:space="preserve"> </w:t>
      </w:r>
      <w:r>
        <w:rPr>
          <w:rFonts w:ascii="Meiryo" w:eastAsia="Meiryo" w:hAnsi="Meiryo" w:cs="Meiryo"/>
          <w:color w:val="221F1F"/>
          <w:w w:val="89"/>
          <w:sz w:val="22"/>
          <w:szCs w:val="22"/>
        </w:rPr>
        <w:t>relationship,</w:t>
      </w:r>
      <w:r>
        <w:rPr>
          <w:rFonts w:ascii="Meiryo" w:eastAsia="Meiryo" w:hAnsi="Meiryo" w:cs="Meiryo"/>
          <w:color w:val="221F1F"/>
          <w:spacing w:val="21"/>
          <w:w w:val="89"/>
          <w:sz w:val="22"/>
          <w:szCs w:val="22"/>
        </w:rPr>
        <w:t xml:space="preserve"> </w:t>
      </w:r>
      <w:ins w:id="194" w:author="0" w:date="2015-11-12T10:37:00Z">
        <w:r>
          <w:rPr>
            <w:rFonts w:ascii="Meiryo" w:eastAsia="Meiryo" w:hAnsi="Meiryo" w:cs="Meiryo"/>
            <w:color w:val="221F1F"/>
            <w:spacing w:val="21"/>
            <w:w w:val="89"/>
            <w:sz w:val="22"/>
            <w:szCs w:val="22"/>
          </w:rPr>
          <w:t>but rather</w:t>
        </w:r>
      </w:ins>
      <w:del w:id="195" w:author="0" w:date="2015-11-12T10:37:00Z">
        <w:r>
          <w:rPr>
            <w:rFonts w:ascii="Meiryo" w:eastAsia="Meiryo" w:hAnsi="Meiryo" w:cs="Meiryo"/>
            <w:color w:val="221F1F"/>
            <w:w w:val="89"/>
            <w:sz w:val="22"/>
            <w:szCs w:val="22"/>
          </w:rPr>
          <w:delText>merely</w:delText>
        </w:r>
      </w:del>
      <w:ins w:id="196" w:author="0" w:date="2015-11-12T10:37:00Z">
        <w:r>
          <w:rPr>
            <w:rFonts w:ascii="Meiryo" w:eastAsia="Meiryo" w:hAnsi="Meiryo" w:cs="Meiryo"/>
            <w:color w:val="221F1F"/>
            <w:w w:val="89"/>
            <w:sz w:val="22"/>
            <w:szCs w:val="22"/>
          </w:rPr>
          <w:t xml:space="preserve"> one of dozens of potentially explanatory processes (though obviously</w:t>
        </w:r>
      </w:ins>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theoretically</w:t>
      </w:r>
      <w:r>
        <w:rPr>
          <w:rFonts w:ascii="Meiryo" w:eastAsia="Meiryo" w:hAnsi="Meiryo" w:cs="Meiryo"/>
          <w:color w:val="221F1F"/>
          <w:spacing w:val="48"/>
          <w:w w:val="88"/>
          <w:sz w:val="22"/>
          <w:szCs w:val="22"/>
        </w:rPr>
        <w:t xml:space="preserve"> </w:t>
      </w:r>
      <w:ins w:id="197" w:author="0" w:date="2015-11-12T10:38:00Z">
        <w:r>
          <w:rPr>
            <w:rFonts w:ascii="Meiryo" w:eastAsia="Meiryo" w:hAnsi="Meiryo" w:cs="Meiryo"/>
            <w:color w:val="221F1F"/>
            <w:spacing w:val="48"/>
            <w:w w:val="88"/>
            <w:sz w:val="22"/>
            <w:szCs w:val="22"/>
          </w:rPr>
          <w:t>explanatory process</w:t>
        </w:r>
      </w:ins>
      <w:del w:id="198" w:author="0" w:date="2015-11-12T10:38:00Z">
        <w:r>
          <w:rPr>
            <w:rFonts w:ascii="Meiryo" w:eastAsia="Meiryo" w:hAnsi="Meiryo" w:cs="Meiryo"/>
            <w:color w:val="221F1F"/>
            <w:w w:val="88"/>
            <w:sz w:val="22"/>
            <w:szCs w:val="22"/>
          </w:rPr>
          <w:delText>attracti</w:delText>
        </w:r>
        <w:r>
          <w:rPr>
            <w:rFonts w:ascii="Meiryo" w:eastAsia="Meiryo" w:hAnsi="Meiryo" w:cs="Meiryo"/>
            <w:color w:val="221F1F"/>
            <w:spacing w:val="-4"/>
            <w:w w:val="88"/>
            <w:sz w:val="22"/>
            <w:szCs w:val="22"/>
          </w:rPr>
          <w:delText>v</w:delText>
        </w:r>
        <w:r>
          <w:rPr>
            <w:rFonts w:ascii="Meiryo" w:eastAsia="Meiryo" w:hAnsi="Meiryo" w:cs="Meiryo"/>
            <w:color w:val="221F1F"/>
            <w:w w:val="88"/>
            <w:sz w:val="22"/>
            <w:szCs w:val="22"/>
          </w:rPr>
          <w:delText>e</w:delText>
        </w:r>
        <w:r>
          <w:rPr>
            <w:rFonts w:ascii="Meiryo" w:eastAsia="Meiryo" w:hAnsi="Meiryo" w:cs="Meiryo"/>
            <w:color w:val="221F1F"/>
            <w:spacing w:val="47"/>
            <w:w w:val="88"/>
            <w:sz w:val="22"/>
            <w:szCs w:val="22"/>
          </w:rPr>
          <w:delText xml:space="preserve"> </w:delText>
        </w:r>
        <w:r>
          <w:rPr>
            <w:rFonts w:ascii="Meiryo" w:eastAsia="Meiryo" w:hAnsi="Meiryo" w:cs="Meiryo"/>
            <w:color w:val="221F1F"/>
            <w:w w:val="88"/>
            <w:sz w:val="22"/>
            <w:szCs w:val="22"/>
          </w:rPr>
          <w:delText>confound</w:delText>
        </w:r>
      </w:del>
      <w:ins w:id="199" w:author="0" w:date="2015-11-12T10:38:00Z">
        <w:r>
          <w:rPr>
            <w:rFonts w:ascii="Meiryo" w:eastAsia="Meiryo" w:hAnsi="Meiryo" w:cs="Meiryo"/>
            <w:color w:val="221F1F"/>
            <w:w w:val="88"/>
            <w:sz w:val="22"/>
            <w:szCs w:val="22"/>
          </w:rPr>
          <w:t>)</w:t>
        </w:r>
      </w:ins>
      <w:r>
        <w:rPr>
          <w:rFonts w:ascii="Meiryo" w:eastAsia="Meiryo" w:hAnsi="Meiryo" w:cs="Meiryo"/>
          <w:color w:val="221F1F"/>
          <w:w w:val="88"/>
          <w:sz w:val="22"/>
          <w:szCs w:val="22"/>
        </w:rPr>
        <w:t>.</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 xml:space="preserve">Instead, </w:t>
      </w:r>
      <w:r>
        <w:rPr>
          <w:rFonts w:ascii="Meiryo" w:eastAsia="Meiryo" w:hAnsi="Meiryo" w:cs="Meiryo"/>
          <w:color w:val="221F1F"/>
          <w:spacing w:val="-10"/>
          <w:w w:val="86"/>
          <w:sz w:val="22"/>
          <w:szCs w:val="22"/>
        </w:rPr>
        <w:t>v</w:t>
      </w:r>
      <w:r>
        <w:rPr>
          <w:rFonts w:ascii="Meiryo" w:eastAsia="Meiryo" w:hAnsi="Meiryo" w:cs="Meiryo"/>
          <w:color w:val="221F1F"/>
          <w:w w:val="86"/>
          <w:sz w:val="22"/>
          <w:szCs w:val="22"/>
        </w:rPr>
        <w:t>arious</w:t>
      </w:r>
      <w:r>
        <w:rPr>
          <w:rFonts w:ascii="Meiryo" w:eastAsia="Meiryo" w:hAnsi="Meiryo" w:cs="Meiryo"/>
          <w:color w:val="221F1F"/>
          <w:spacing w:val="30"/>
          <w:w w:val="86"/>
          <w:sz w:val="22"/>
          <w:szCs w:val="22"/>
        </w:rPr>
        <w:t xml:space="preserve"> </w:t>
      </w:r>
      <w:r>
        <w:rPr>
          <w:rFonts w:ascii="Meiryo" w:eastAsia="Meiryo" w:hAnsi="Meiryo" w:cs="Meiryo"/>
          <w:color w:val="221F1F"/>
          <w:w w:val="86"/>
          <w:sz w:val="22"/>
          <w:szCs w:val="22"/>
        </w:rPr>
        <w:t>confounds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 xml:space="preserve">including </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family</w:t>
      </w:r>
      <w:ins w:id="200" w:author="0" w:date="2015-11-12T10:38:00Z">
        <w:r>
          <w:rPr>
            <w:rFonts w:ascii="Meiryo" w:eastAsia="Meiryo" w:hAnsi="Meiryo" w:cs="Meiryo"/>
            <w:color w:val="221F1F"/>
            <w:w w:val="86"/>
            <w:sz w:val="22"/>
            <w:szCs w:val="22"/>
          </w:rPr>
          <w:t>-</w:t>
        </w:r>
      </w:ins>
      <w:del w:id="201" w:author="0" w:date="2015-11-12T10:38:00Z">
        <w:r>
          <w:rPr>
            <w:rFonts w:ascii="Meiryo" w:eastAsia="Meiryo" w:hAnsi="Meiryo" w:cs="Meiryo"/>
            <w:color w:val="221F1F"/>
            <w:spacing w:val="48"/>
            <w:w w:val="86"/>
            <w:sz w:val="22"/>
            <w:szCs w:val="22"/>
          </w:rPr>
          <w:delText xml:space="preserve"> </w:delText>
        </w:r>
      </w:del>
      <w:r>
        <w:rPr>
          <w:rFonts w:ascii="Meiryo" w:eastAsia="Meiryo" w:hAnsi="Meiryo" w:cs="Meiryo"/>
          <w:color w:val="221F1F"/>
          <w:w w:val="86"/>
          <w:sz w:val="22"/>
          <w:szCs w:val="22"/>
        </w:rPr>
        <w:t>le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el</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selection</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eﬀects,</w:t>
      </w:r>
      <w:r>
        <w:rPr>
          <w:rFonts w:ascii="Meiryo" w:eastAsia="Meiryo" w:hAnsi="Meiryo" w:cs="Meiryo"/>
          <w:color w:val="221F1F"/>
          <w:spacing w:val="-14"/>
          <w:w w:val="86"/>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third</w:t>
      </w:r>
      <w:r>
        <w:rPr>
          <w:rFonts w:ascii="Meiryo" w:eastAsia="Meiryo" w:hAnsi="Meiryo" w:cs="Meiryo"/>
          <w:color w:val="221F1F"/>
          <w:spacing w:val="-26"/>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ariables</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8"/>
          <w:sz w:val="22"/>
          <w:szCs w:val="22"/>
        </w:rPr>
        <w:t xml:space="preserve">individual </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le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el</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could</w:t>
      </w:r>
      <w:r>
        <w:rPr>
          <w:rFonts w:ascii="Meiryo" w:eastAsia="Meiryo" w:hAnsi="Meiryo" w:cs="Meiryo"/>
          <w:color w:val="221F1F"/>
          <w:spacing w:val="19"/>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causing</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relationship.</w:t>
      </w:r>
      <w:r>
        <w:rPr>
          <w:rFonts w:ascii="Meiryo" w:eastAsia="Meiryo" w:hAnsi="Meiryo" w:cs="Meiryo"/>
          <w:color w:val="221F1F"/>
          <w:spacing w:val="59"/>
          <w:w w:val="88"/>
          <w:sz w:val="22"/>
          <w:szCs w:val="22"/>
        </w:rPr>
        <w:t xml:space="preserve"> </w:t>
      </w:r>
      <w:r>
        <w:rPr>
          <w:rFonts w:ascii="Meiryo" w:eastAsia="Meiryo" w:hAnsi="Meiryo" w:cs="Meiryo"/>
          <w:color w:val="221F1F"/>
          <w:w w:val="88"/>
          <w:sz w:val="22"/>
          <w:szCs w:val="22"/>
        </w:rPr>
        <w:t>Indeed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ma</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y</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su</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ﬁndings</w:t>
      </w:r>
      <w:r>
        <w:rPr>
          <w:rFonts w:ascii="Meiryo" w:eastAsia="Meiryo" w:hAnsi="Meiryo" w:cs="Meiryo"/>
          <w:color w:val="221F1F"/>
          <w:spacing w:val="16"/>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sz w:val="22"/>
          <w:szCs w:val="22"/>
        </w:rPr>
        <w:t xml:space="preserve">link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arious</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outcomes</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are</w:t>
      </w:r>
      <w:ins w:id="202" w:author="0" w:date="2015-11-12T10:39:00Z">
        <w:r>
          <w:rPr>
            <w:rFonts w:ascii="Meiryo" w:eastAsia="Meiryo" w:hAnsi="Meiryo" w:cs="Meiryo"/>
            <w:color w:val="221F1F"/>
            <w:w w:val="88"/>
            <w:sz w:val="22"/>
            <w:szCs w:val="22"/>
          </w:rPr>
          <w:t xml:space="preserve"> quite possibly</w:t>
        </w:r>
      </w:ins>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pr</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duct</w:t>
      </w:r>
      <w:r>
        <w:rPr>
          <w:rFonts w:ascii="Meiryo" w:eastAsia="Meiryo" w:hAnsi="Meiryo" w:cs="Meiryo"/>
          <w:color w:val="221F1F"/>
          <w:spacing w:val="31"/>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 xml:space="preserve">misattributing </w:t>
      </w:r>
      <w:r>
        <w:rPr>
          <w:rFonts w:ascii="Meiryo" w:eastAsia="Meiryo" w:hAnsi="Meiryo" w:cs="Meiryo"/>
          <w:color w:val="221F1F"/>
          <w:spacing w:val="20"/>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 xml:space="preserve">family </w:t>
      </w:r>
      <w:r>
        <w:rPr>
          <w:rFonts w:ascii="Meiryo" w:eastAsia="Meiryo" w:hAnsi="Meiryo" w:cs="Meiryo"/>
          <w:color w:val="221F1F"/>
          <w:w w:val="87"/>
          <w:sz w:val="22"/>
          <w:szCs w:val="22"/>
        </w:rPr>
        <w:t>confounds</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individual</w:t>
      </w:r>
      <w:ins w:id="203" w:author="0" w:date="2015-11-12T10:39:00Z">
        <w:r>
          <w:rPr>
            <w:rFonts w:ascii="Meiryo" w:eastAsia="Meiryo" w:hAnsi="Meiryo" w:cs="Meiryo"/>
            <w:color w:val="221F1F"/>
            <w:w w:val="88"/>
            <w:sz w:val="22"/>
            <w:szCs w:val="22"/>
          </w:rPr>
          <w:t>-</w:t>
        </w:r>
      </w:ins>
      <w:proofErr w:type="spellStart"/>
      <w:del w:id="204" w:author="0" w:date="2015-11-12T10:39:00Z">
        <w:r>
          <w:rPr>
            <w:rFonts w:ascii="Meiryo" w:eastAsia="Meiryo" w:hAnsi="Meiryo" w:cs="Meiryo"/>
            <w:color w:val="221F1F"/>
            <w:w w:val="88"/>
            <w:sz w:val="22"/>
            <w:szCs w:val="22"/>
          </w:rPr>
          <w:delText xml:space="preserve"> </w:delText>
        </w:r>
      </w:del>
      <w:ins w:id="205" w:author="0" w:date="2015-11-12T11:04:00Z">
        <w:r>
          <w:rPr>
            <w:rFonts w:ascii="Meiryo" w:eastAsia="Meiryo" w:hAnsi="Meiryo" w:cs="Meiryo"/>
            <w:color w:val="221F1F"/>
            <w:w w:val="88"/>
            <w:sz w:val="22"/>
            <w:szCs w:val="22"/>
          </w:rPr>
          <w:t>yahooyahoo</w:t>
        </w:r>
      </w:ins>
      <w:proofErr w:type="spellEnd"/>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le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el</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causes.</w:t>
      </w:r>
    </w:p>
    <w:p>
      <w:pPr>
        <w:spacing w:before="5" w:line="252" w:lineRule="auto"/>
        <w:ind w:left="155" w:right="89" w:firstLine="542"/>
        <w:rPr>
          <w:del w:id="206" w:author="0" w:date="2015-11-12T12:26:00Z"/>
          <w:rFonts w:ascii="Meiryo" w:eastAsia="Meiryo" w:hAnsi="Meiryo" w:cs="Meiryo"/>
          <w:sz w:val="22"/>
          <w:szCs w:val="22"/>
        </w:rPr>
      </w:pP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relationship</w:t>
      </w:r>
      <w:r>
        <w:rPr>
          <w:rFonts w:ascii="Meiryo" w:eastAsia="Meiryo" w:hAnsi="Meiryo" w:cs="Meiryo"/>
          <w:color w:val="221F1F"/>
          <w:spacing w:val="4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birth</w:t>
      </w:r>
      <w:r>
        <w:rPr>
          <w:rFonts w:ascii="Meiryo" w:eastAsia="Meiryo" w:hAnsi="Meiryo" w:cs="Meiryo"/>
          <w:color w:val="221F1F"/>
          <w:spacing w:val="-26"/>
          <w:sz w:val="22"/>
          <w:szCs w:val="22"/>
        </w:rPr>
        <w:t xml:space="preserve"> </w:t>
      </w:r>
      <w:r>
        <w:rPr>
          <w:rFonts w:ascii="Meiryo" w:eastAsia="Meiryo" w:hAnsi="Meiryo" w:cs="Meiryo"/>
          <w:color w:val="221F1F"/>
          <w:w w:val="88"/>
          <w:sz w:val="22"/>
          <w:szCs w:val="22"/>
        </w:rPr>
        <w:t>order</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2"/>
          <w:w w:val="88"/>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classic</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example</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 xml:space="preserve">this </w:t>
      </w:r>
      <w:r>
        <w:rPr>
          <w:rFonts w:ascii="Meiryo" w:eastAsia="Meiryo" w:hAnsi="Meiryo" w:cs="Meiryo"/>
          <w:color w:val="221F1F"/>
          <w:w w:val="87"/>
          <w:sz w:val="22"/>
          <w:szCs w:val="22"/>
        </w:rPr>
        <w:t xml:space="preserve">misattribution </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(See</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R</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dgers,</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Cle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eland,</w:t>
      </w:r>
      <w:r>
        <w:rPr>
          <w:rFonts w:ascii="Meiryo" w:eastAsia="Meiryo" w:hAnsi="Meiryo" w:cs="Meiryo"/>
          <w:color w:val="221F1F"/>
          <w:spacing w:val="41"/>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an</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den</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Oord,</w:t>
      </w:r>
      <w:r>
        <w:rPr>
          <w:rFonts w:ascii="Meiryo" w:eastAsia="Meiryo" w:hAnsi="Meiryo" w:cs="Meiryo"/>
          <w:color w:val="221F1F"/>
          <w:spacing w:val="29"/>
          <w:w w:val="87"/>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6"/>
          <w:sz w:val="22"/>
          <w:szCs w:val="22"/>
        </w:rPr>
        <w:t xml:space="preserve"> </w:t>
      </w:r>
      <w:r>
        <w:rPr>
          <w:rFonts w:ascii="Meiryo" w:eastAsia="Meiryo" w:hAnsi="Meiryo" w:cs="Meiryo"/>
          <w:color w:val="221F1F"/>
          <w:w w:val="87"/>
          <w:sz w:val="22"/>
          <w:szCs w:val="22"/>
        </w:rPr>
        <w:t>R</w:t>
      </w:r>
      <w:r>
        <w:rPr>
          <w:rFonts w:ascii="Meiryo" w:eastAsia="Meiryo" w:hAnsi="Meiryo" w:cs="Meiryo"/>
          <w:color w:val="221F1F"/>
          <w:spacing w:val="-5"/>
          <w:w w:val="87"/>
          <w:sz w:val="22"/>
          <w:szCs w:val="22"/>
        </w:rPr>
        <w:t>ow</w:t>
      </w:r>
      <w:r>
        <w:rPr>
          <w:rFonts w:ascii="Meiryo" w:eastAsia="Meiryo" w:hAnsi="Meiryo" w:cs="Meiryo"/>
          <w:color w:val="221F1F"/>
          <w:w w:val="87"/>
          <w:sz w:val="22"/>
          <w:szCs w:val="22"/>
        </w:rPr>
        <w:t>e,</w:t>
      </w:r>
      <w:r>
        <w:rPr>
          <w:rFonts w:ascii="Meiryo" w:eastAsia="Meiryo" w:hAnsi="Meiryo" w:cs="Meiryo"/>
          <w:color w:val="221F1F"/>
          <w:spacing w:val="9"/>
          <w:w w:val="87"/>
          <w:sz w:val="22"/>
          <w:szCs w:val="22"/>
        </w:rPr>
        <w:t xml:space="preserve"> </w:t>
      </w:r>
      <w:r>
        <w:rPr>
          <w:rFonts w:ascii="Meiryo" w:eastAsia="Meiryo" w:hAnsi="Meiryo" w:cs="Meiryo"/>
          <w:color w:val="221F1F"/>
          <w:w w:val="82"/>
          <w:sz w:val="22"/>
          <w:szCs w:val="22"/>
        </w:rPr>
        <w:t>2000</w:t>
      </w:r>
      <w:ins w:id="207" w:author="0" w:date="2015-11-12T12:25:00Z">
        <w:r>
          <w:rPr>
            <w:rFonts w:ascii="Meiryo" w:eastAsia="Meiryo" w:hAnsi="Meiryo" w:cs="Meiryo"/>
            <w:color w:val="221F1F"/>
            <w:w w:val="82"/>
            <w:sz w:val="22"/>
            <w:szCs w:val="22"/>
          </w:rPr>
          <w:t>;</w:t>
        </w:r>
      </w:ins>
      <w:del w:id="208" w:author="0" w:date="2015-11-12T12:25:00Z">
        <w:r>
          <w:rPr>
            <w:rFonts w:ascii="Meiryo" w:eastAsia="Meiryo" w:hAnsi="Meiryo" w:cs="Meiryo"/>
            <w:color w:val="221F1F"/>
            <w:w w:val="82"/>
            <w:sz w:val="22"/>
            <w:szCs w:val="22"/>
          </w:rPr>
          <w:delText>,</w:delText>
        </w:r>
      </w:del>
      <w:r>
        <w:rPr>
          <w:rFonts w:ascii="Meiryo" w:eastAsia="Meiryo" w:hAnsi="Meiryo" w:cs="Meiryo"/>
          <w:color w:val="221F1F"/>
          <w:spacing w:val="-3"/>
          <w:w w:val="82"/>
          <w:sz w:val="22"/>
          <w:szCs w:val="22"/>
        </w:rPr>
        <w:t xml:space="preserve"> </w:t>
      </w:r>
      <w:r>
        <w:rPr>
          <w:rFonts w:ascii="Meiryo" w:eastAsia="Meiryo" w:hAnsi="Meiryo" w:cs="Meiryo"/>
          <w:color w:val="221F1F"/>
          <w:w w:val="82"/>
          <w:sz w:val="22"/>
          <w:szCs w:val="22"/>
        </w:rPr>
        <w:t>R</w:t>
      </w:r>
      <w:r>
        <w:rPr>
          <w:rFonts w:ascii="Meiryo" w:eastAsia="Meiryo" w:hAnsi="Meiryo" w:cs="Meiryo"/>
          <w:color w:val="221F1F"/>
          <w:spacing w:val="6"/>
          <w:w w:val="82"/>
          <w:sz w:val="22"/>
          <w:szCs w:val="22"/>
        </w:rPr>
        <w:t>o</w:t>
      </w:r>
      <w:r>
        <w:rPr>
          <w:rFonts w:ascii="Meiryo" w:eastAsia="Meiryo" w:hAnsi="Meiryo" w:cs="Meiryo"/>
          <w:color w:val="221F1F"/>
          <w:w w:val="82"/>
          <w:sz w:val="22"/>
          <w:szCs w:val="22"/>
        </w:rPr>
        <w:t>dgers,</w:t>
      </w:r>
      <w:r>
        <w:rPr>
          <w:rFonts w:ascii="Meiryo" w:eastAsia="Meiryo" w:hAnsi="Meiryo" w:cs="Meiryo"/>
          <w:color w:val="221F1F"/>
          <w:spacing w:val="56"/>
          <w:w w:val="82"/>
          <w:sz w:val="22"/>
          <w:szCs w:val="22"/>
        </w:rPr>
        <w:t xml:space="preserve"> </w:t>
      </w:r>
      <w:r>
        <w:rPr>
          <w:rFonts w:ascii="Meiryo" w:eastAsia="Meiryo" w:hAnsi="Meiryo" w:cs="Meiryo"/>
          <w:color w:val="221F1F"/>
          <w:w w:val="82"/>
          <w:sz w:val="22"/>
          <w:szCs w:val="22"/>
        </w:rPr>
        <w:t>2014</w:t>
      </w:r>
      <w:del w:id="209" w:author="0" w:date="2015-11-12T12:25:00Z">
        <w:r>
          <w:rPr>
            <w:rFonts w:ascii="Meiryo" w:eastAsia="Meiryo" w:hAnsi="Meiryo" w:cs="Meiryo"/>
            <w:color w:val="221F1F"/>
            <w:w w:val="82"/>
            <w:sz w:val="22"/>
            <w:szCs w:val="22"/>
          </w:rPr>
          <w:delText>,</w:delText>
        </w:r>
      </w:del>
      <w:ins w:id="210" w:author="0" w:date="2015-11-12T12:25:00Z">
        <w:r>
          <w:rPr>
            <w:rFonts w:ascii="Meiryo" w:eastAsia="Meiryo" w:hAnsi="Meiryo" w:cs="Meiryo"/>
            <w:color w:val="221F1F"/>
            <w:w w:val="82"/>
            <w:sz w:val="22"/>
            <w:szCs w:val="22"/>
          </w:rPr>
          <w:t>;</w:t>
        </w:r>
      </w:ins>
      <w:r>
        <w:rPr>
          <w:rFonts w:ascii="Meiryo" w:eastAsia="Meiryo" w:hAnsi="Meiryo" w:cs="Meiryo"/>
          <w:color w:val="221F1F"/>
          <w:spacing w:val="-3"/>
          <w:w w:val="82"/>
          <w:sz w:val="22"/>
          <w:szCs w:val="22"/>
        </w:rPr>
        <w:t xml:space="preserve"> </w:t>
      </w:r>
      <w:del w:id="211" w:author="0" w:date="2015-11-12T12:25:00Z">
        <w:r>
          <w:rPr>
            <w:rFonts w:ascii="Meiryo" w:eastAsia="Meiryo" w:hAnsi="Meiryo" w:cs="Meiryo"/>
            <w:color w:val="221F1F"/>
            <w:sz w:val="22"/>
            <w:szCs w:val="22"/>
          </w:rPr>
          <w:delText>or</w:delText>
        </w:r>
      </w:del>
      <w:r>
        <w:rPr>
          <w:rFonts w:ascii="Meiryo" w:eastAsia="Meiryo" w:hAnsi="Meiryo" w:cs="Meiryo"/>
          <w:color w:val="221F1F"/>
          <w:sz w:val="22"/>
          <w:szCs w:val="22"/>
        </w:rPr>
        <w:t xml:space="preserve"> </w:t>
      </w:r>
      <w:r>
        <w:rPr>
          <w:rFonts w:ascii="Meiryo" w:eastAsia="Meiryo" w:hAnsi="Meiryo" w:cs="Meiryo"/>
          <w:color w:val="221F1F"/>
          <w:w w:val="91"/>
          <w:sz w:val="22"/>
          <w:szCs w:val="22"/>
        </w:rPr>
        <w:t>Damian</w:t>
      </w:r>
      <w:r>
        <w:rPr>
          <w:rFonts w:ascii="Meiryo" w:eastAsia="Meiryo" w:hAnsi="Meiryo" w:cs="Meiryo"/>
          <w:color w:val="221F1F"/>
          <w:spacing w:val="7"/>
          <w:w w:val="91"/>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Ro</w:t>
      </w:r>
      <w:r>
        <w:rPr>
          <w:rFonts w:ascii="Meiryo" w:eastAsia="Meiryo" w:hAnsi="Meiryo" w:cs="Meiryo"/>
          <w:color w:val="221F1F"/>
          <w:spacing w:val="6"/>
          <w:w w:val="88"/>
          <w:sz w:val="22"/>
          <w:szCs w:val="22"/>
        </w:rPr>
        <w:t>b</w:t>
      </w:r>
      <w:r>
        <w:rPr>
          <w:rFonts w:ascii="Meiryo" w:eastAsia="Meiryo" w:hAnsi="Meiryo" w:cs="Meiryo"/>
          <w:color w:val="221F1F"/>
          <w:w w:val="88"/>
          <w:sz w:val="22"/>
          <w:szCs w:val="22"/>
        </w:rPr>
        <w:t>erts,</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2015).</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Be</w:t>
      </w:r>
      <w:r>
        <w:rPr>
          <w:rFonts w:ascii="Meiryo" w:eastAsia="Meiryo" w:hAnsi="Meiryo" w:cs="Meiryo"/>
          <w:color w:val="221F1F"/>
          <w:spacing w:val="-5"/>
          <w:w w:val="88"/>
          <w:sz w:val="22"/>
          <w:szCs w:val="22"/>
        </w:rPr>
        <w:t>tw</w:t>
      </w:r>
      <w:r>
        <w:rPr>
          <w:rFonts w:ascii="Meiryo" w:eastAsia="Meiryo" w:hAnsi="Meiryo" w:cs="Meiryo"/>
          <w:color w:val="221F1F"/>
          <w:w w:val="88"/>
          <w:sz w:val="22"/>
          <w:szCs w:val="22"/>
        </w:rPr>
        <w:t>een</w:t>
      </w:r>
      <w:ins w:id="212" w:author="0" w:date="2015-11-12T12:25:00Z">
        <w:r>
          <w:rPr>
            <w:rFonts w:ascii="Meiryo" w:eastAsia="Meiryo" w:hAnsi="Meiryo" w:cs="Meiryo"/>
            <w:color w:val="221F1F"/>
            <w:w w:val="88"/>
            <w:sz w:val="22"/>
            <w:szCs w:val="22"/>
          </w:rPr>
          <w:t>-</w:t>
        </w:r>
      </w:ins>
      <w:del w:id="213" w:author="0" w:date="2015-11-12T12:25:00Z">
        <w:r>
          <w:rPr>
            <w:rFonts w:ascii="Meiryo" w:eastAsia="Meiryo" w:hAnsi="Meiryo" w:cs="Meiryo"/>
            <w:color w:val="221F1F"/>
            <w:spacing w:val="-3"/>
            <w:w w:val="88"/>
            <w:sz w:val="22"/>
            <w:szCs w:val="22"/>
          </w:rPr>
          <w:delText xml:space="preserve"> </w:delText>
        </w:r>
      </w:del>
      <w:r>
        <w:rPr>
          <w:rFonts w:ascii="Meiryo" w:eastAsia="Meiryo" w:hAnsi="Meiryo" w:cs="Meiryo"/>
          <w:color w:val="221F1F"/>
          <w:w w:val="88"/>
          <w:sz w:val="22"/>
          <w:szCs w:val="22"/>
        </w:rPr>
        <w:t>family</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 xml:space="preserve">studies </w:t>
      </w:r>
      <w:ins w:id="214" w:author="0" w:date="2015-11-12T12:25:00Z">
        <w:r>
          <w:rPr>
            <w:rFonts w:ascii="Meiryo" w:eastAsia="Meiryo" w:hAnsi="Meiryo" w:cs="Meiryo"/>
            <w:color w:val="221F1F"/>
            <w:w w:val="88"/>
            <w:sz w:val="22"/>
            <w:szCs w:val="22"/>
          </w:rPr>
          <w:t xml:space="preserve">that rely on cross-sectional data </w:t>
        </w:r>
      </w:ins>
      <w:r>
        <w:rPr>
          <w:rFonts w:ascii="Meiryo" w:eastAsia="Meiryo" w:hAnsi="Meiryo" w:cs="Meiryo"/>
          <w:color w:val="221F1F"/>
          <w:w w:val="88"/>
          <w:sz w:val="22"/>
          <w:szCs w:val="22"/>
        </w:rPr>
        <w:t>h</w:t>
      </w:r>
      <w:r>
        <w:rPr>
          <w:rFonts w:ascii="Meiryo" w:eastAsia="Meiryo" w:hAnsi="Meiryo" w:cs="Meiryo"/>
          <w:color w:val="221F1F"/>
          <w:spacing w:val="-5"/>
          <w:w w:val="88"/>
          <w:sz w:val="22"/>
          <w:szCs w:val="22"/>
        </w:rPr>
        <w:t>av</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consiste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tly</w:t>
      </w:r>
      <w:r>
        <w:rPr>
          <w:rFonts w:ascii="Meiryo" w:eastAsia="Meiryo" w:hAnsi="Meiryo" w:cs="Meiryo"/>
          <w:color w:val="221F1F"/>
          <w:spacing w:val="27"/>
          <w:w w:val="88"/>
          <w:sz w:val="22"/>
          <w:szCs w:val="22"/>
        </w:rPr>
        <w:t xml:space="preserve"> </w:t>
      </w:r>
      <w:r>
        <w:rPr>
          <w:rFonts w:ascii="Meiryo" w:eastAsia="Meiryo" w:hAnsi="Meiryo" w:cs="Meiryo"/>
          <w:color w:val="221F1F"/>
          <w:w w:val="88"/>
          <w:sz w:val="22"/>
          <w:szCs w:val="22"/>
        </w:rPr>
        <w:t>found</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sz w:val="22"/>
          <w:szCs w:val="22"/>
        </w:rPr>
        <w:t xml:space="preserve">ﬁrst </w:t>
      </w:r>
      <w:r>
        <w:rPr>
          <w:rFonts w:ascii="Meiryo" w:eastAsia="Meiryo" w:hAnsi="Meiryo" w:cs="Meiryo"/>
          <w:color w:val="221F1F"/>
          <w:spacing w:val="6"/>
          <w:sz w:val="22"/>
          <w:szCs w:val="22"/>
        </w:rPr>
        <w:t>b</w:t>
      </w:r>
      <w:r>
        <w:rPr>
          <w:rFonts w:ascii="Meiryo" w:eastAsia="Meiryo" w:hAnsi="Meiryo" w:cs="Meiryo"/>
          <w:color w:val="221F1F"/>
          <w:w w:val="88"/>
          <w:sz w:val="22"/>
          <w:szCs w:val="22"/>
        </w:rPr>
        <w:t>orn</w:t>
      </w:r>
      <w:r>
        <w:rPr>
          <w:rFonts w:ascii="Meiryo" w:eastAsia="Meiryo" w:hAnsi="Meiryo" w:cs="Meiryo"/>
          <w:color w:val="221F1F"/>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hildren</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h</w:t>
      </w:r>
      <w:r>
        <w:rPr>
          <w:rFonts w:ascii="Meiryo" w:eastAsia="Meiryo" w:hAnsi="Meiryo" w:cs="Meiryo"/>
          <w:color w:val="221F1F"/>
          <w:spacing w:val="-5"/>
          <w:w w:val="89"/>
          <w:sz w:val="22"/>
          <w:szCs w:val="22"/>
        </w:rPr>
        <w:t>av</w:t>
      </w:r>
      <w:r>
        <w:rPr>
          <w:rFonts w:ascii="Meiryo" w:eastAsia="Meiryo" w:hAnsi="Meiryo" w:cs="Meiryo"/>
          <w:color w:val="221F1F"/>
          <w:w w:val="89"/>
          <w:sz w:val="22"/>
          <w:szCs w:val="22"/>
        </w:rPr>
        <w:t>e</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higher</w:t>
      </w:r>
      <w:r>
        <w:rPr>
          <w:rFonts w:ascii="Meiryo" w:eastAsia="Meiryo" w:hAnsi="Meiryo" w:cs="Meiryo"/>
          <w:color w:val="221F1F"/>
          <w:spacing w:val="1"/>
          <w:w w:val="89"/>
          <w:sz w:val="22"/>
          <w:szCs w:val="22"/>
        </w:rPr>
        <w:t xml:space="preserve"> </w:t>
      </w:r>
      <w:r>
        <w:rPr>
          <w:rFonts w:ascii="Meiryo" w:eastAsia="Meiryo" w:hAnsi="Meiryo" w:cs="Meiryo"/>
          <w:color w:val="221F1F"/>
          <w:w w:val="89"/>
          <w:sz w:val="22"/>
          <w:szCs w:val="22"/>
        </w:rPr>
        <w:t>IQs</w:t>
      </w:r>
      <w:r>
        <w:rPr>
          <w:rFonts w:ascii="Meiryo" w:eastAsia="Meiryo" w:hAnsi="Meiryo" w:cs="Meiryo"/>
          <w:color w:val="221F1F"/>
          <w:spacing w:val="18"/>
          <w:w w:val="89"/>
          <w:sz w:val="22"/>
          <w:szCs w:val="22"/>
        </w:rPr>
        <w:t xml:space="preserve"> </w:t>
      </w:r>
      <w:r>
        <w:rPr>
          <w:rFonts w:ascii="Meiryo" w:eastAsia="Meiryo" w:hAnsi="Meiryo" w:cs="Meiryo"/>
          <w:color w:val="221F1F"/>
          <w:w w:val="89"/>
          <w:sz w:val="22"/>
          <w:szCs w:val="22"/>
        </w:rPr>
        <w:t>than</w:t>
      </w:r>
      <w:r>
        <w:rPr>
          <w:rFonts w:ascii="Meiryo" w:eastAsia="Meiryo" w:hAnsi="Meiryo" w:cs="Meiryo"/>
          <w:color w:val="221F1F"/>
          <w:spacing w:val="18"/>
          <w:w w:val="89"/>
          <w:sz w:val="22"/>
          <w:szCs w:val="22"/>
        </w:rPr>
        <w:t xml:space="preserve"> </w:t>
      </w:r>
      <w:r>
        <w:rPr>
          <w:rFonts w:ascii="Meiryo" w:eastAsia="Meiryo" w:hAnsi="Meiryo" w:cs="Meiryo"/>
          <w:color w:val="221F1F"/>
          <w:w w:val="89"/>
          <w:sz w:val="22"/>
          <w:szCs w:val="22"/>
        </w:rPr>
        <w:t>later</w:t>
      </w:r>
      <w:r>
        <w:rPr>
          <w:rFonts w:ascii="Meiryo" w:eastAsia="Meiryo" w:hAnsi="Meiryo" w:cs="Meiryo"/>
          <w:color w:val="221F1F"/>
          <w:spacing w:val="13"/>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orn</w:t>
      </w:r>
      <w:r>
        <w:rPr>
          <w:rFonts w:ascii="Meiryo" w:eastAsia="Meiryo" w:hAnsi="Meiryo" w:cs="Meiryo"/>
          <w:color w:val="221F1F"/>
          <w:spacing w:val="7"/>
          <w:w w:val="89"/>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hildren</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(Belmo</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26"/>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86"/>
          <w:sz w:val="22"/>
          <w:szCs w:val="22"/>
        </w:rPr>
        <w:t>Marolla</w:t>
      </w:r>
      <w:proofErr w:type="spellEnd"/>
      <w:r>
        <w:rPr>
          <w:rFonts w:ascii="Meiryo" w:eastAsia="Meiryo" w:hAnsi="Meiryo" w:cs="Meiryo"/>
          <w:color w:val="221F1F"/>
          <w:w w:val="86"/>
          <w:sz w:val="22"/>
          <w:szCs w:val="22"/>
        </w:rPr>
        <w:t xml:space="preserve">, </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 xml:space="preserve">1973; </w:t>
      </w:r>
      <w:proofErr w:type="spellStart"/>
      <w:r>
        <w:rPr>
          <w:rFonts w:ascii="Meiryo" w:eastAsia="Meiryo" w:hAnsi="Meiryo" w:cs="Meiryo"/>
          <w:color w:val="221F1F"/>
          <w:w w:val="85"/>
          <w:sz w:val="22"/>
          <w:szCs w:val="22"/>
        </w:rPr>
        <w:t>Z</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jonc</w:t>
      </w:r>
      <w:proofErr w:type="spellEnd"/>
      <w:r>
        <w:rPr>
          <w:rFonts w:ascii="Meiryo" w:eastAsia="Meiryo" w:hAnsi="Meiryo" w:cs="Meiryo"/>
          <w:color w:val="221F1F"/>
          <w:w w:val="85"/>
          <w:sz w:val="22"/>
          <w:szCs w:val="22"/>
        </w:rPr>
        <w:t>,</w:t>
      </w:r>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1976</w:t>
      </w:r>
      <w:del w:id="215" w:author="0" w:date="2015-11-12T12:26:00Z">
        <w:r>
          <w:rPr>
            <w:rFonts w:ascii="Meiryo" w:eastAsia="Meiryo" w:hAnsi="Meiryo" w:cs="Meiryo"/>
            <w:color w:val="221F1F"/>
            <w:w w:val="85"/>
            <w:sz w:val="22"/>
            <w:szCs w:val="22"/>
          </w:rPr>
          <w:delText>),</w:delText>
        </w:r>
        <w:r>
          <w:rPr>
            <w:rFonts w:ascii="Meiryo" w:eastAsia="Meiryo" w:hAnsi="Meiryo" w:cs="Meiryo"/>
            <w:color w:val="221F1F"/>
            <w:spacing w:val="-18"/>
            <w:w w:val="85"/>
            <w:sz w:val="22"/>
            <w:szCs w:val="22"/>
          </w:rPr>
          <w:delText xml:space="preserve"> </w:delText>
        </w:r>
        <w:r>
          <w:rPr>
            <w:rFonts w:ascii="Meiryo" w:eastAsia="Meiryo" w:hAnsi="Meiryo" w:cs="Meiryo"/>
            <w:color w:val="221F1F"/>
            <w:w w:val="85"/>
            <w:sz w:val="22"/>
            <w:szCs w:val="22"/>
          </w:rPr>
          <w:delText>and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that</w:delText>
        </w:r>
        <w:r>
          <w:rPr>
            <w:rFonts w:ascii="Meiryo" w:eastAsia="Meiryo" w:hAnsi="Meiryo" w:cs="Meiryo"/>
            <w:color w:val="221F1F"/>
            <w:spacing w:val="46"/>
            <w:w w:val="85"/>
            <w:sz w:val="22"/>
            <w:szCs w:val="22"/>
          </w:rPr>
          <w:delText xml:space="preserve"> </w:delText>
        </w:r>
        <w:r>
          <w:rPr>
            <w:rFonts w:ascii="Meiryo" w:eastAsia="Meiryo" w:hAnsi="Meiryo" w:cs="Meiryo"/>
            <w:color w:val="221F1F"/>
            <w:w w:val="85"/>
            <w:sz w:val="22"/>
            <w:szCs w:val="22"/>
          </w:rPr>
          <w:delText>ﬁrst</w:delText>
        </w:r>
        <w:r>
          <w:rPr>
            <w:rFonts w:ascii="Meiryo" w:eastAsia="Meiryo" w:hAnsi="Meiryo" w:cs="Meiryo"/>
            <w:color w:val="221F1F"/>
            <w:spacing w:val="36"/>
            <w:w w:val="85"/>
            <w:sz w:val="22"/>
            <w:szCs w:val="22"/>
          </w:rPr>
          <w:delText xml:space="preserve"> </w:delText>
        </w:r>
        <w:r>
          <w:rPr>
            <w:rFonts w:ascii="Meiryo" w:eastAsia="Meiryo" w:hAnsi="Meiryo" w:cs="Meiryo"/>
            <w:color w:val="221F1F"/>
            <w:spacing w:val="5"/>
            <w:w w:val="85"/>
            <w:sz w:val="22"/>
            <w:szCs w:val="22"/>
          </w:rPr>
          <w:delText>b</w:delText>
        </w:r>
        <w:r>
          <w:rPr>
            <w:rFonts w:ascii="Meiryo" w:eastAsia="Meiryo" w:hAnsi="Meiryo" w:cs="Meiryo"/>
            <w:color w:val="221F1F"/>
            <w:w w:val="85"/>
            <w:sz w:val="22"/>
            <w:szCs w:val="22"/>
          </w:rPr>
          <w:delText>orns</w:delText>
        </w:r>
        <w:r>
          <w:rPr>
            <w:rFonts w:ascii="Meiryo" w:eastAsia="Meiryo" w:hAnsi="Meiryo" w:cs="Meiryo"/>
            <w:color w:val="221F1F"/>
            <w:spacing w:val="24"/>
            <w:w w:val="85"/>
            <w:sz w:val="22"/>
            <w:szCs w:val="22"/>
          </w:rPr>
          <w:delText xml:space="preserve"> </w:delText>
        </w:r>
        <w:r>
          <w:rPr>
            <w:rFonts w:ascii="Meiryo" w:eastAsia="Meiryo" w:hAnsi="Meiryo" w:cs="Meiryo"/>
            <w:color w:val="221F1F"/>
            <w:w w:val="85"/>
            <w:sz w:val="22"/>
            <w:szCs w:val="22"/>
          </w:rPr>
          <w:delText>are</w:delText>
        </w:r>
        <w:r>
          <w:rPr>
            <w:rFonts w:ascii="Meiryo" w:eastAsia="Meiryo" w:hAnsi="Meiryo" w:cs="Meiryo"/>
            <w:color w:val="221F1F"/>
            <w:spacing w:val="8"/>
            <w:w w:val="85"/>
            <w:sz w:val="22"/>
            <w:szCs w:val="22"/>
          </w:rPr>
          <w:delText xml:space="preserve"> </w:delText>
        </w:r>
        <w:r>
          <w:rPr>
            <w:rFonts w:ascii="Meiryo" w:eastAsia="Meiryo" w:hAnsi="Meiryo" w:cs="Meiryo"/>
            <w:color w:val="221F1F"/>
            <w:w w:val="85"/>
            <w:sz w:val="22"/>
            <w:szCs w:val="22"/>
          </w:rPr>
          <w:delText>higher</w:delText>
        </w:r>
        <w:r>
          <w:rPr>
            <w:rFonts w:ascii="Meiryo" w:eastAsia="Meiryo" w:hAnsi="Meiryo" w:cs="Meiryo"/>
            <w:color w:val="221F1F"/>
            <w:spacing w:val="31"/>
            <w:w w:val="85"/>
            <w:sz w:val="22"/>
            <w:szCs w:val="22"/>
          </w:rPr>
          <w:delText xml:space="preserve"> </w:delText>
        </w:r>
        <w:r>
          <w:rPr>
            <w:rFonts w:ascii="Meiryo" w:eastAsia="Meiryo" w:hAnsi="Meiryo" w:cs="Meiryo"/>
            <w:color w:val="221F1F"/>
            <w:w w:val="85"/>
            <w:sz w:val="22"/>
            <w:szCs w:val="22"/>
          </w:rPr>
          <w:delText>a</w:delText>
        </w:r>
        <w:r>
          <w:rPr>
            <w:rFonts w:ascii="Meiryo" w:eastAsia="Meiryo" w:hAnsi="Meiryo" w:cs="Meiryo"/>
            <w:color w:val="221F1F"/>
            <w:spacing w:val="-5"/>
            <w:w w:val="85"/>
            <w:sz w:val="22"/>
            <w:szCs w:val="22"/>
          </w:rPr>
          <w:delText>c</w:delText>
        </w:r>
        <w:r>
          <w:rPr>
            <w:rFonts w:ascii="Meiryo" w:eastAsia="Meiryo" w:hAnsi="Meiryo" w:cs="Meiryo"/>
            <w:color w:val="221F1F"/>
            <w:w w:val="85"/>
            <w:sz w:val="22"/>
            <w:szCs w:val="22"/>
          </w:rPr>
          <w:delText>hie</w:delText>
        </w:r>
        <w:r>
          <w:rPr>
            <w:rFonts w:ascii="Meiryo" w:eastAsia="Meiryo" w:hAnsi="Meiryo" w:cs="Meiryo"/>
            <w:color w:val="221F1F"/>
            <w:spacing w:val="-5"/>
            <w:w w:val="85"/>
            <w:sz w:val="22"/>
            <w:szCs w:val="22"/>
          </w:rPr>
          <w:delText>v</w:delText>
        </w:r>
        <w:r>
          <w:rPr>
            <w:rFonts w:ascii="Meiryo" w:eastAsia="Meiryo" w:hAnsi="Meiryo" w:cs="Meiryo"/>
            <w:color w:val="221F1F"/>
            <w:w w:val="85"/>
            <w:sz w:val="22"/>
            <w:szCs w:val="22"/>
          </w:rPr>
          <w:delText>ers</w:delText>
        </w:r>
        <w:r>
          <w:rPr>
            <w:rFonts w:ascii="Meiryo" w:eastAsia="Meiryo" w:hAnsi="Meiryo" w:cs="Meiryo"/>
            <w:color w:val="221F1F"/>
            <w:spacing w:val="19"/>
            <w:w w:val="85"/>
            <w:sz w:val="22"/>
            <w:szCs w:val="22"/>
          </w:rPr>
          <w:delText xml:space="preserve"> </w:delText>
        </w:r>
        <w:r>
          <w:rPr>
            <w:rFonts w:ascii="Meiryo" w:eastAsia="Meiryo" w:hAnsi="Meiryo" w:cs="Meiryo"/>
            <w:color w:val="221F1F"/>
            <w:sz w:val="22"/>
            <w:szCs w:val="22"/>
          </w:rPr>
          <w:delText>(Clark</w:delText>
        </w:r>
        <w:r>
          <w:rPr>
            <w:rFonts w:ascii="Meiryo" w:eastAsia="Meiryo" w:hAnsi="Meiryo" w:cs="Meiryo"/>
            <w:color w:val="221F1F"/>
            <w:spacing w:val="-26"/>
            <w:sz w:val="22"/>
            <w:szCs w:val="22"/>
          </w:rPr>
          <w:delText xml:space="preserve"> </w:delText>
        </w:r>
        <w:r>
          <w:rPr>
            <w:rFonts w:ascii="Meiryo" w:eastAsia="Meiryo" w:hAnsi="Meiryo" w:cs="Meiryo"/>
            <w:color w:val="221F1F"/>
            <w:sz w:val="22"/>
            <w:szCs w:val="22"/>
          </w:rPr>
          <w:delText>&amp;</w:delText>
        </w:r>
        <w:r>
          <w:rPr>
            <w:rFonts w:ascii="Meiryo" w:eastAsia="Meiryo" w:hAnsi="Meiryo" w:cs="Meiryo"/>
            <w:color w:val="221F1F"/>
            <w:spacing w:val="10"/>
            <w:sz w:val="22"/>
            <w:szCs w:val="22"/>
          </w:rPr>
          <w:delText xml:space="preserve"> </w:delText>
        </w:r>
        <w:r>
          <w:rPr>
            <w:rFonts w:ascii="Meiryo" w:eastAsia="Meiryo" w:hAnsi="Meiryo" w:cs="Meiryo"/>
            <w:color w:val="221F1F"/>
            <w:w w:val="82"/>
            <w:sz w:val="22"/>
            <w:szCs w:val="22"/>
          </w:rPr>
          <w:delText xml:space="preserve">Rice, </w:delText>
        </w:r>
        <w:r>
          <w:rPr>
            <w:rFonts w:ascii="Meiryo" w:eastAsia="Meiryo" w:hAnsi="Meiryo" w:cs="Meiryo"/>
            <w:color w:val="221F1F"/>
            <w:spacing w:val="3"/>
            <w:w w:val="82"/>
            <w:sz w:val="22"/>
            <w:szCs w:val="22"/>
          </w:rPr>
          <w:delText xml:space="preserve"> </w:delText>
        </w:r>
        <w:r>
          <w:rPr>
            <w:rFonts w:ascii="Meiryo" w:eastAsia="Meiryo" w:hAnsi="Meiryo" w:cs="Meiryo"/>
            <w:color w:val="221F1F"/>
            <w:w w:val="82"/>
            <w:sz w:val="22"/>
            <w:szCs w:val="22"/>
          </w:rPr>
          <w:delText>1982;</w:delText>
        </w:r>
        <w:r>
          <w:rPr>
            <w:rFonts w:ascii="Meiryo" w:eastAsia="Meiryo" w:hAnsi="Meiryo" w:cs="Meiryo"/>
            <w:color w:val="221F1F"/>
            <w:spacing w:val="-12"/>
            <w:w w:val="82"/>
            <w:sz w:val="22"/>
            <w:szCs w:val="22"/>
          </w:rPr>
          <w:delText xml:space="preserve"> </w:delText>
        </w:r>
        <w:r>
          <w:rPr>
            <w:rFonts w:ascii="Meiryo" w:eastAsia="Meiryo" w:hAnsi="Meiryo" w:cs="Meiryo"/>
            <w:color w:val="221F1F"/>
            <w:sz w:val="22"/>
            <w:szCs w:val="22"/>
          </w:rPr>
          <w:delText>Galton,</w:delText>
        </w:r>
      </w:del>
    </w:p>
    <w:p>
      <w:pPr>
        <w:spacing w:before="5" w:line="252" w:lineRule="auto"/>
        <w:ind w:left="155" w:right="89" w:firstLine="542"/>
        <w:rPr>
          <w:del w:id="216" w:author="0" w:date="2015-11-12T12:31:00Z"/>
          <w:sz w:val="15"/>
          <w:szCs w:val="15"/>
        </w:rPr>
        <w:pPrChange w:id="217" w:author="0" w:date="2015-11-12T12:26:00Z">
          <w:pPr>
            <w:spacing w:before="5" w:line="252" w:lineRule="auto"/>
            <w:ind w:left="155" w:right="162"/>
          </w:pPr>
        </w:pPrChange>
      </w:pPr>
      <w:del w:id="218" w:author="0" w:date="2015-11-12T12:26:00Z">
        <w:r>
          <w:rPr>
            <w:rFonts w:ascii="Meiryo" w:eastAsia="Meiryo" w:hAnsi="Meiryo" w:cs="Meiryo"/>
            <w:color w:val="221F1F"/>
            <w:w w:val="81"/>
            <w:sz w:val="22"/>
            <w:szCs w:val="22"/>
          </w:rPr>
          <w:delText>1875)</w:delText>
        </w:r>
      </w:del>
      <w:r>
        <w:rPr>
          <w:rFonts w:ascii="Meiryo" w:eastAsia="Meiryo" w:hAnsi="Meiryo" w:cs="Meiryo"/>
          <w:color w:val="221F1F"/>
          <w:w w:val="81"/>
          <w:sz w:val="22"/>
          <w:szCs w:val="22"/>
        </w:rPr>
        <w:t>.</w:t>
      </w:r>
      <w:r>
        <w:rPr>
          <w:rFonts w:ascii="Meiryo" w:eastAsia="Meiryo" w:hAnsi="Meiryo" w:cs="Meiryo"/>
          <w:color w:val="221F1F"/>
          <w:spacing w:val="38"/>
          <w:w w:val="81"/>
          <w:sz w:val="22"/>
          <w:szCs w:val="22"/>
        </w:rPr>
        <w:t xml:space="preserve"> </w:t>
      </w:r>
      <w:r>
        <w:rPr>
          <w:rFonts w:ascii="Meiryo" w:eastAsia="Meiryo" w:hAnsi="Meiryo" w:cs="Meiryo"/>
          <w:color w:val="221F1F"/>
          <w:spacing w:val="-18"/>
          <w:sz w:val="22"/>
          <w:szCs w:val="22"/>
        </w:rPr>
        <w:t>Y</w:t>
      </w:r>
      <w:r>
        <w:rPr>
          <w:rFonts w:ascii="Meiryo" w:eastAsia="Meiryo" w:hAnsi="Meiryo" w:cs="Meiryo"/>
          <w:color w:val="221F1F"/>
          <w:sz w:val="22"/>
          <w:szCs w:val="22"/>
        </w:rPr>
        <w:t>et</w:t>
      </w:r>
      <w:r>
        <w:rPr>
          <w:rFonts w:ascii="Meiryo" w:eastAsia="Meiryo" w:hAnsi="Meiryo" w:cs="Meiryo"/>
          <w:color w:val="221F1F"/>
          <w:spacing w:val="-2"/>
          <w:sz w:val="22"/>
          <w:szCs w:val="22"/>
        </w:rPr>
        <w:t xml:space="preserve"> </w:t>
      </w:r>
      <w:r>
        <w:rPr>
          <w:rFonts w:ascii="Meiryo" w:eastAsia="Meiryo" w:hAnsi="Meiryo" w:cs="Meiryo"/>
          <w:color w:val="221F1F"/>
          <w:w w:val="88"/>
          <w:sz w:val="22"/>
          <w:szCs w:val="22"/>
        </w:rPr>
        <w:t>within</w:t>
      </w:r>
      <w:r>
        <w:rPr>
          <w:rFonts w:ascii="Meiryo" w:eastAsia="Meiryo" w:hAnsi="Meiryo" w:cs="Meiryo"/>
          <w:color w:val="221F1F"/>
          <w:spacing w:val="47"/>
          <w:w w:val="88"/>
          <w:sz w:val="22"/>
          <w:szCs w:val="22"/>
        </w:rPr>
        <w:t xml:space="preserve"> </w:t>
      </w:r>
      <w:r>
        <w:rPr>
          <w:rFonts w:ascii="Meiryo" w:eastAsia="Meiryo" w:hAnsi="Meiryo" w:cs="Meiryo"/>
          <w:color w:val="221F1F"/>
          <w:w w:val="88"/>
          <w:sz w:val="22"/>
          <w:szCs w:val="22"/>
        </w:rPr>
        <w:t>family</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studies h</w:t>
      </w:r>
      <w:r>
        <w:rPr>
          <w:rFonts w:ascii="Meiryo" w:eastAsia="Meiryo" w:hAnsi="Meiryo" w:cs="Meiryo"/>
          <w:color w:val="221F1F"/>
          <w:spacing w:val="-5"/>
          <w:w w:val="88"/>
          <w:sz w:val="22"/>
          <w:szCs w:val="22"/>
        </w:rPr>
        <w:t>av</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del w:id="219" w:author="0" w:date="2015-11-12T12:26:00Z">
        <w:r>
          <w:rPr>
            <w:rFonts w:ascii="Meiryo" w:eastAsia="Meiryo" w:hAnsi="Meiryo" w:cs="Meiryo"/>
            <w:color w:val="221F1F"/>
            <w:w w:val="88"/>
            <w:sz w:val="22"/>
            <w:szCs w:val="22"/>
          </w:rPr>
          <w:delText>just</w:delText>
        </w:r>
        <w:r>
          <w:rPr>
            <w:rFonts w:ascii="Meiryo" w:eastAsia="Meiryo" w:hAnsi="Meiryo" w:cs="Meiryo"/>
            <w:color w:val="221F1F"/>
            <w:spacing w:val="16"/>
            <w:w w:val="88"/>
            <w:sz w:val="22"/>
            <w:szCs w:val="22"/>
          </w:rPr>
          <w:delText xml:space="preserve"> </w:delText>
        </w:r>
        <w:r>
          <w:rPr>
            <w:rFonts w:ascii="Meiryo" w:eastAsia="Meiryo" w:hAnsi="Meiryo" w:cs="Meiryo"/>
            <w:color w:val="221F1F"/>
            <w:w w:val="88"/>
            <w:sz w:val="22"/>
            <w:szCs w:val="22"/>
          </w:rPr>
          <w:delText>as</w:delText>
        </w:r>
        <w:r>
          <w:rPr>
            <w:rFonts w:ascii="Meiryo" w:eastAsia="Meiryo" w:hAnsi="Meiryo" w:cs="Meiryo"/>
            <w:color w:val="221F1F"/>
            <w:spacing w:val="-6"/>
            <w:w w:val="88"/>
            <w:sz w:val="22"/>
            <w:szCs w:val="22"/>
          </w:rPr>
          <w:delText xml:space="preserve"> </w:delText>
        </w:r>
        <w:r>
          <w:rPr>
            <w:rFonts w:ascii="Meiryo" w:eastAsia="Meiryo" w:hAnsi="Meiryo" w:cs="Meiryo"/>
            <w:color w:val="221F1F"/>
            <w:w w:val="88"/>
            <w:sz w:val="22"/>
            <w:szCs w:val="22"/>
          </w:rPr>
          <w:delText>consiste</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tly</w:delText>
        </w:r>
      </w:del>
      <w:ins w:id="220" w:author="0" w:date="2015-11-12T12:26:00Z">
        <w:r>
          <w:rPr>
            <w:rFonts w:ascii="Meiryo" w:eastAsia="Meiryo" w:hAnsi="Meiryo" w:cs="Meiryo"/>
            <w:color w:val="221F1F"/>
            <w:w w:val="88"/>
            <w:sz w:val="22"/>
            <w:szCs w:val="22"/>
          </w:rPr>
          <w:t>often</w:t>
        </w:r>
      </w:ins>
      <w:r>
        <w:rPr>
          <w:rFonts w:ascii="Meiryo" w:eastAsia="Meiryo" w:hAnsi="Meiryo" w:cs="Meiryo"/>
          <w:color w:val="221F1F"/>
          <w:spacing w:val="27"/>
          <w:w w:val="88"/>
          <w:sz w:val="22"/>
          <w:szCs w:val="22"/>
        </w:rPr>
        <w:t xml:space="preserve"> </w:t>
      </w:r>
      <w:r>
        <w:rPr>
          <w:rFonts w:ascii="Meiryo" w:eastAsia="Meiryo" w:hAnsi="Meiryo" w:cs="Meiryo"/>
          <w:color w:val="221F1F"/>
          <w:w w:val="88"/>
          <w:sz w:val="22"/>
          <w:szCs w:val="22"/>
        </w:rPr>
        <w:t>found</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zero</w:t>
      </w:r>
      <w:r>
        <w:rPr>
          <w:rFonts w:ascii="Meiryo" w:eastAsia="Meiryo" w:hAnsi="Meiryo" w:cs="Meiryo"/>
          <w:color w:val="221F1F"/>
          <w:spacing w:val="-6"/>
          <w:w w:val="88"/>
          <w:sz w:val="22"/>
          <w:szCs w:val="22"/>
        </w:rPr>
        <w:t xml:space="preserve"> </w:t>
      </w:r>
      <w:r>
        <w:rPr>
          <w:rFonts w:ascii="Meiryo" w:eastAsia="Meiryo" w:hAnsi="Meiryo" w:cs="Meiryo"/>
          <w:color w:val="221F1F"/>
          <w:sz w:val="22"/>
          <w:szCs w:val="22"/>
        </w:rPr>
        <w:t xml:space="preserve">relationship </w:t>
      </w:r>
      <w:r>
        <w:rPr>
          <w:rFonts w:ascii="Meiryo" w:eastAsia="Meiryo" w:hAnsi="Meiryo" w:cs="Meiryo"/>
          <w:color w:val="221F1F"/>
          <w:w w:val="89"/>
          <w:sz w:val="22"/>
          <w:szCs w:val="22"/>
        </w:rPr>
        <w:t>(</w:t>
      </w:r>
      <w:proofErr w:type="spellStart"/>
      <w:r>
        <w:rPr>
          <w:rFonts w:ascii="Meiryo" w:eastAsia="Meiryo" w:hAnsi="Meiryo" w:cs="Meiryo"/>
          <w:color w:val="221F1F"/>
          <w:w w:val="89"/>
          <w:sz w:val="22"/>
          <w:szCs w:val="22"/>
        </w:rPr>
        <w:t>Berbaum</w:t>
      </w:r>
      <w:proofErr w:type="spellEnd"/>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91"/>
          <w:sz w:val="22"/>
          <w:szCs w:val="22"/>
        </w:rPr>
        <w:t>Moreland,</w:t>
      </w:r>
      <w:r>
        <w:rPr>
          <w:rFonts w:ascii="Meiryo" w:eastAsia="Meiryo" w:hAnsi="Meiryo" w:cs="Meiryo"/>
          <w:color w:val="221F1F"/>
          <w:spacing w:val="7"/>
          <w:w w:val="91"/>
          <w:sz w:val="22"/>
          <w:szCs w:val="22"/>
        </w:rPr>
        <w:t xml:space="preserve"> </w:t>
      </w:r>
      <w:r>
        <w:rPr>
          <w:rFonts w:ascii="Meiryo" w:eastAsia="Meiryo" w:hAnsi="Meiryo" w:cs="Meiryo"/>
          <w:color w:val="221F1F"/>
          <w:w w:val="78"/>
          <w:sz w:val="22"/>
          <w:szCs w:val="22"/>
        </w:rPr>
        <w:t>1980;</w:t>
      </w:r>
      <w:r>
        <w:rPr>
          <w:rFonts w:ascii="Meiryo" w:eastAsia="Meiryo" w:hAnsi="Meiryo" w:cs="Meiryo"/>
          <w:color w:val="221F1F"/>
          <w:spacing w:val="16"/>
          <w:w w:val="78"/>
          <w:sz w:val="22"/>
          <w:szCs w:val="22"/>
        </w:rPr>
        <w:t xml:space="preserve"> </w:t>
      </w:r>
      <w:proofErr w:type="spellStart"/>
      <w:r>
        <w:rPr>
          <w:rFonts w:ascii="Meiryo" w:eastAsia="Meiryo" w:hAnsi="Meiryo" w:cs="Meiryo"/>
          <w:color w:val="221F1F"/>
          <w:w w:val="90"/>
          <w:sz w:val="22"/>
          <w:szCs w:val="22"/>
        </w:rPr>
        <w:t>Retherford</w:t>
      </w:r>
      <w:proofErr w:type="spellEnd"/>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2"/>
          <w:sz w:val="22"/>
          <w:szCs w:val="22"/>
        </w:rPr>
        <w:t>Se</w:t>
      </w:r>
      <w:r>
        <w:rPr>
          <w:rFonts w:ascii="Meiryo" w:eastAsia="Meiryo" w:hAnsi="Meiryo" w:cs="Meiryo"/>
          <w:color w:val="221F1F"/>
          <w:spacing w:val="-5"/>
          <w:w w:val="82"/>
          <w:sz w:val="22"/>
          <w:szCs w:val="22"/>
        </w:rPr>
        <w:t>w</w:t>
      </w:r>
      <w:r>
        <w:rPr>
          <w:rFonts w:ascii="Meiryo" w:eastAsia="Meiryo" w:hAnsi="Meiryo" w:cs="Meiryo"/>
          <w:color w:val="221F1F"/>
          <w:w w:val="82"/>
          <w:sz w:val="22"/>
          <w:szCs w:val="22"/>
        </w:rPr>
        <w:t>ell,</w:t>
      </w:r>
      <w:r>
        <w:rPr>
          <w:rFonts w:ascii="Meiryo" w:eastAsia="Meiryo" w:hAnsi="Meiryo" w:cs="Meiryo"/>
          <w:color w:val="221F1F"/>
          <w:spacing w:val="42"/>
          <w:w w:val="82"/>
          <w:sz w:val="22"/>
          <w:szCs w:val="22"/>
        </w:rPr>
        <w:t xml:space="preserve"> </w:t>
      </w:r>
      <w:r>
        <w:rPr>
          <w:rFonts w:ascii="Meiryo" w:eastAsia="Meiryo" w:hAnsi="Meiryo" w:cs="Meiryo"/>
          <w:color w:val="221F1F"/>
          <w:w w:val="82"/>
          <w:sz w:val="22"/>
          <w:szCs w:val="22"/>
        </w:rPr>
        <w:t>1991;</w:t>
      </w:r>
      <w:ins w:id="221" w:author="0" w:date="2015-11-12T12:26:00Z">
        <w:r>
          <w:rPr>
            <w:rFonts w:ascii="Meiryo" w:eastAsia="Meiryo" w:hAnsi="Meiryo" w:cs="Meiryo"/>
            <w:color w:val="221F1F"/>
            <w:w w:val="82"/>
            <w:sz w:val="22"/>
            <w:szCs w:val="22"/>
          </w:rPr>
          <w:t xml:space="preserve">  Rodgers, 1984;</w:t>
        </w:r>
      </w:ins>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R</w:t>
      </w:r>
      <w:r>
        <w:rPr>
          <w:rFonts w:ascii="Meiryo" w:eastAsia="Meiryo" w:hAnsi="Meiryo" w:cs="Meiryo"/>
          <w:color w:val="221F1F"/>
          <w:spacing w:val="6"/>
          <w:w w:val="82"/>
          <w:sz w:val="22"/>
          <w:szCs w:val="22"/>
        </w:rPr>
        <w:t>o</w:t>
      </w:r>
      <w:r>
        <w:rPr>
          <w:rFonts w:ascii="Meiryo" w:eastAsia="Meiryo" w:hAnsi="Meiryo" w:cs="Meiryo"/>
          <w:color w:val="221F1F"/>
          <w:w w:val="82"/>
          <w:sz w:val="22"/>
          <w:szCs w:val="22"/>
        </w:rPr>
        <w:t xml:space="preserve">dgers </w:t>
      </w:r>
      <w:r>
        <w:rPr>
          <w:rFonts w:ascii="Meiryo" w:eastAsia="Meiryo" w:hAnsi="Meiryo" w:cs="Meiryo"/>
          <w:color w:val="221F1F"/>
          <w:spacing w:val="5"/>
          <w:w w:val="82"/>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 xml:space="preserve">2000). </w:t>
      </w:r>
      <w:r>
        <w:rPr>
          <w:rFonts w:ascii="Meiryo" w:eastAsia="Meiryo" w:hAnsi="Meiryo" w:cs="Meiryo"/>
          <w:color w:val="221F1F"/>
          <w:w w:val="87"/>
          <w:sz w:val="22"/>
          <w:szCs w:val="22"/>
        </w:rPr>
        <w:t>More</w:t>
      </w:r>
      <w:r>
        <w:rPr>
          <w:rFonts w:ascii="Meiryo" w:eastAsia="Meiryo" w:hAnsi="Meiryo" w:cs="Meiryo"/>
          <w:color w:val="221F1F"/>
          <w:spacing w:val="-4"/>
          <w:w w:val="87"/>
          <w:sz w:val="22"/>
          <w:szCs w:val="22"/>
        </w:rPr>
        <w:t>o</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er,</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when</w:t>
      </w:r>
      <w:r>
        <w:rPr>
          <w:rFonts w:ascii="Meiryo" w:eastAsia="Meiryo" w:hAnsi="Meiryo" w:cs="Meiryo"/>
          <w:color w:val="221F1F"/>
          <w:spacing w:val="3"/>
          <w:w w:val="87"/>
          <w:sz w:val="22"/>
          <w:szCs w:val="22"/>
        </w:rPr>
        <w:t xml:space="preserve"> </w:t>
      </w:r>
      <w:ins w:id="222" w:author="0" w:date="2015-11-12T12:28:00Z">
        <w:r>
          <w:rPr>
            <w:rFonts w:ascii="Meiryo" w:eastAsia="Meiryo" w:hAnsi="Meiryo" w:cs="Meiryo"/>
            <w:color w:val="221F1F"/>
            <w:spacing w:val="3"/>
            <w:w w:val="87"/>
            <w:sz w:val="22"/>
            <w:szCs w:val="22"/>
          </w:rPr>
          <w:t xml:space="preserve">designs that can distinguish </w:t>
        </w:r>
      </w:ins>
      <w:r>
        <w:rPr>
          <w:rFonts w:ascii="Meiryo" w:eastAsia="Meiryo" w:hAnsi="Meiryo" w:cs="Meiryo"/>
          <w:color w:val="221F1F"/>
          <w:w w:val="87"/>
          <w:sz w:val="22"/>
          <w:szCs w:val="22"/>
        </w:rPr>
        <w:t>within</w:t>
      </w:r>
      <w:ins w:id="223" w:author="0" w:date="2015-11-12T12:28:00Z">
        <w:r>
          <w:rPr>
            <w:rFonts w:ascii="Meiryo" w:eastAsia="Meiryo" w:hAnsi="Meiryo" w:cs="Meiryo"/>
            <w:color w:val="221F1F"/>
            <w:w w:val="87"/>
            <w:sz w:val="22"/>
            <w:szCs w:val="22"/>
          </w:rPr>
          <w:t>-</w:t>
        </w:r>
      </w:ins>
      <w:r>
        <w:rPr>
          <w:rFonts w:ascii="Meiryo" w:eastAsia="Meiryo" w:hAnsi="Meiryo" w:cs="Meiryo"/>
          <w:color w:val="221F1F"/>
          <w:spacing w:val="54"/>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224" w:author="0" w:date="2015-11-12T12:28:00Z">
        <w:r>
          <w:rPr>
            <w:rFonts w:ascii="Meiryo" w:eastAsia="Meiryo" w:hAnsi="Meiryo" w:cs="Meiryo"/>
            <w:color w:val="221F1F"/>
            <w:w w:val="87"/>
            <w:sz w:val="22"/>
            <w:szCs w:val="22"/>
          </w:rPr>
          <w:t xml:space="preserve">-family </w:t>
        </w:r>
        <w:proofErr w:type="spellStart"/>
        <w:r>
          <w:rPr>
            <w:rFonts w:ascii="Meiryo" w:eastAsia="Meiryo" w:hAnsi="Meiryo" w:cs="Meiryo"/>
            <w:color w:val="221F1F"/>
            <w:w w:val="87"/>
            <w:sz w:val="22"/>
            <w:szCs w:val="22"/>
          </w:rPr>
          <w:t>variance</w:t>
        </w:r>
      </w:ins>
      <w:del w:id="225" w:author="0" w:date="2015-11-12T12:28:00Z">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analyses</w:delText>
        </w:r>
        <w:r>
          <w:rPr>
            <w:rFonts w:ascii="Meiryo" w:eastAsia="Meiryo" w:hAnsi="Meiryo" w:cs="Meiryo"/>
            <w:color w:val="221F1F"/>
            <w:spacing w:val="1"/>
            <w:w w:val="87"/>
            <w:sz w:val="22"/>
            <w:szCs w:val="22"/>
          </w:rPr>
          <w:delText xml:space="preserve"> </w:delText>
        </w:r>
        <w:r>
          <w:rPr>
            <w:rFonts w:ascii="Meiryo" w:eastAsia="Meiryo" w:hAnsi="Meiryo" w:cs="Meiryo"/>
            <w:color w:val="221F1F"/>
            <w:w w:val="87"/>
            <w:sz w:val="22"/>
            <w:szCs w:val="22"/>
          </w:rPr>
          <w:delText>are</w:delText>
        </w:r>
        <w:r>
          <w:rPr>
            <w:rFonts w:ascii="Meiryo" w:eastAsia="Meiryo" w:hAnsi="Meiryo" w:cs="Meiryo"/>
            <w:color w:val="221F1F"/>
            <w:spacing w:val="-1"/>
            <w:w w:val="87"/>
            <w:sz w:val="22"/>
            <w:szCs w:val="22"/>
          </w:rPr>
          <w:delText xml:space="preserve"> </w:delText>
        </w:r>
        <w:r>
          <w:rPr>
            <w:rFonts w:ascii="Meiryo" w:eastAsia="Meiryo" w:hAnsi="Meiryo" w:cs="Meiryo"/>
            <w:color w:val="221F1F"/>
            <w:w w:val="87"/>
            <w:sz w:val="22"/>
            <w:szCs w:val="22"/>
          </w:rPr>
          <w:delText>si</w:delText>
        </w:r>
        <w:r>
          <w:rPr>
            <w:rFonts w:ascii="Meiryo" w:eastAsia="Meiryo" w:hAnsi="Meiryo" w:cs="Meiryo"/>
            <w:color w:val="221F1F"/>
            <w:spacing w:val="-5"/>
            <w:w w:val="87"/>
            <w:sz w:val="22"/>
            <w:szCs w:val="22"/>
          </w:rPr>
          <w:delText>m</w:delText>
        </w:r>
        <w:r>
          <w:rPr>
            <w:rFonts w:ascii="Meiryo" w:eastAsia="Meiryo" w:hAnsi="Meiryo" w:cs="Meiryo"/>
            <w:color w:val="221F1F"/>
            <w:w w:val="87"/>
            <w:sz w:val="22"/>
            <w:szCs w:val="22"/>
          </w:rPr>
          <w:delText>ultaneously</w:delText>
        </w:r>
      </w:del>
      <w:ins w:id="226" w:author="0" w:date="2015-11-12T12:28:00Z">
        <w:r>
          <w:rPr>
            <w:rFonts w:ascii="Meiryo" w:eastAsia="Meiryo" w:hAnsi="Meiryo" w:cs="Meiryo"/>
            <w:color w:val="221F1F"/>
            <w:w w:val="87"/>
            <w:sz w:val="22"/>
            <w:szCs w:val="22"/>
          </w:rPr>
          <w:t>have</w:t>
        </w:r>
        <w:proofErr w:type="spellEnd"/>
        <w:r>
          <w:rPr>
            <w:rFonts w:ascii="Meiryo" w:eastAsia="Meiryo" w:hAnsi="Meiryo" w:cs="Meiryo"/>
            <w:color w:val="221F1F"/>
            <w:w w:val="87"/>
            <w:sz w:val="22"/>
            <w:szCs w:val="22"/>
          </w:rPr>
          <w:t xml:space="preserve"> been</w:t>
        </w:r>
      </w:ins>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conducted,</w:t>
      </w:r>
      <w:r>
        <w:rPr>
          <w:rFonts w:ascii="Meiryo" w:eastAsia="Meiryo" w:hAnsi="Meiryo" w:cs="Meiryo"/>
          <w:color w:val="221F1F"/>
          <w:spacing w:val="21"/>
          <w:w w:val="87"/>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6"/>
          <w:sz w:val="22"/>
          <w:szCs w:val="22"/>
        </w:rPr>
        <w:t>meth</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dological</w:t>
      </w:r>
      <w:r>
        <w:rPr>
          <w:rFonts w:ascii="Meiryo" w:eastAsia="Meiryo" w:hAnsi="Meiryo" w:cs="Meiryo"/>
          <w:color w:val="221F1F"/>
          <w:spacing w:val="56"/>
          <w:w w:val="86"/>
          <w:sz w:val="22"/>
          <w:szCs w:val="22"/>
        </w:rPr>
        <w:t xml:space="preserve"> </w:t>
      </w:r>
      <w:r>
        <w:rPr>
          <w:rFonts w:ascii="Meiryo" w:eastAsia="Meiryo" w:hAnsi="Meiryo" w:cs="Meiryo"/>
          <w:color w:val="221F1F"/>
          <w:w w:val="86"/>
          <w:sz w:val="22"/>
          <w:szCs w:val="22"/>
        </w:rPr>
        <w:t>source</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 xml:space="preserve">IQ-birth </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order</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eﬀect</w:t>
      </w:r>
      <w:ins w:id="227" w:author="0" w:date="2015-11-12T12:29:00Z">
        <w:r>
          <w:rPr>
            <w:rFonts w:ascii="Meiryo" w:eastAsia="Meiryo" w:hAnsi="Meiryo" w:cs="Meiryo"/>
            <w:color w:val="221F1F"/>
            <w:w w:val="86"/>
            <w:sz w:val="22"/>
            <w:szCs w:val="22"/>
          </w:rPr>
          <w:t>s have emerged from the</w:t>
        </w:r>
      </w:ins>
      <w:del w:id="228" w:author="0" w:date="2015-11-12T12:29:00Z">
        <w:r>
          <w:rPr>
            <w:rFonts w:ascii="Meiryo" w:eastAsia="Meiryo" w:hAnsi="Meiryo" w:cs="Meiryo"/>
            <w:color w:val="221F1F"/>
            <w:spacing w:val="3"/>
            <w:w w:val="86"/>
            <w:sz w:val="22"/>
            <w:szCs w:val="22"/>
          </w:rPr>
          <w:delText xml:space="preserve"> </w:delText>
        </w:r>
        <w:r>
          <w:rPr>
            <w:rFonts w:ascii="Meiryo" w:eastAsia="Meiryo" w:hAnsi="Meiryo" w:cs="Meiryo"/>
            <w:color w:val="221F1F"/>
            <w:w w:val="86"/>
            <w:sz w:val="22"/>
            <w:szCs w:val="22"/>
          </w:rPr>
          <w:delText>are</w:delText>
        </w:r>
        <w:r>
          <w:rPr>
            <w:rFonts w:ascii="Meiryo" w:eastAsia="Meiryo" w:hAnsi="Meiryo" w:cs="Meiryo"/>
            <w:color w:val="221F1F"/>
            <w:spacing w:val="3"/>
            <w:w w:val="86"/>
            <w:sz w:val="22"/>
            <w:szCs w:val="22"/>
          </w:rPr>
          <w:delText xml:space="preserve"> </w:delText>
        </w:r>
        <w:r>
          <w:rPr>
            <w:rFonts w:ascii="Meiryo" w:eastAsia="Meiryo" w:hAnsi="Meiryo" w:cs="Meiryo"/>
            <w:color w:val="221F1F"/>
            <w:w w:val="86"/>
            <w:sz w:val="22"/>
            <w:szCs w:val="22"/>
          </w:rPr>
          <w:delText>clearly</w:delText>
        </w:r>
        <w:r>
          <w:rPr>
            <w:rFonts w:ascii="Meiryo" w:eastAsia="Meiryo" w:hAnsi="Meiryo" w:cs="Meiryo"/>
            <w:color w:val="221F1F"/>
            <w:spacing w:val="38"/>
            <w:w w:val="86"/>
            <w:sz w:val="22"/>
            <w:szCs w:val="22"/>
          </w:rPr>
          <w:delText xml:space="preserve"> </w:delText>
        </w:r>
        <w:r>
          <w:rPr>
            <w:rFonts w:ascii="Meiryo" w:eastAsia="Meiryo" w:hAnsi="Meiryo" w:cs="Meiryo"/>
            <w:color w:val="221F1F"/>
            <w:w w:val="86"/>
            <w:sz w:val="22"/>
            <w:szCs w:val="22"/>
          </w:rPr>
          <w:delText>re</w:delText>
        </w:r>
        <w:r>
          <w:rPr>
            <w:rFonts w:ascii="Meiryo" w:eastAsia="Meiryo" w:hAnsi="Meiryo" w:cs="Meiryo"/>
            <w:color w:val="221F1F"/>
            <w:spacing w:val="-5"/>
            <w:w w:val="86"/>
            <w:sz w:val="22"/>
            <w:szCs w:val="22"/>
          </w:rPr>
          <w:delText>v</w:delText>
        </w:r>
        <w:r>
          <w:rPr>
            <w:rFonts w:ascii="Meiryo" w:eastAsia="Meiryo" w:hAnsi="Meiryo" w:cs="Meiryo"/>
            <w:color w:val="221F1F"/>
            <w:w w:val="86"/>
            <w:sz w:val="22"/>
            <w:szCs w:val="22"/>
          </w:rPr>
          <w:delText>ealed</w:delText>
        </w:r>
        <w:r>
          <w:rPr>
            <w:rFonts w:ascii="Meiryo" w:eastAsia="Meiryo" w:hAnsi="Meiryo" w:cs="Meiryo"/>
            <w:color w:val="221F1F"/>
            <w:spacing w:val="6"/>
            <w:w w:val="86"/>
            <w:sz w:val="22"/>
            <w:szCs w:val="22"/>
          </w:rPr>
          <w:delText xml:space="preserve"> </w:delText>
        </w:r>
        <w:r>
          <w:rPr>
            <w:rFonts w:ascii="Meiryo" w:eastAsia="Meiryo" w:hAnsi="Meiryo" w:cs="Meiryo"/>
            <w:color w:val="221F1F"/>
            <w:w w:val="86"/>
            <w:sz w:val="22"/>
            <w:szCs w:val="22"/>
          </w:rPr>
          <w:delText>–</w:delText>
        </w:r>
      </w:del>
      <w:r>
        <w:rPr>
          <w:rFonts w:ascii="Meiryo" w:eastAsia="Meiryo" w:hAnsi="Meiryo" w:cs="Meiryo"/>
          <w:color w:val="221F1F"/>
          <w:spacing w:val="1"/>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ins w:id="229" w:author="0" w:date="2015-11-12T12:29:00Z">
        <w:r>
          <w:rPr>
            <w:rFonts w:ascii="Meiryo" w:eastAsia="Meiryo" w:hAnsi="Meiryo" w:cs="Meiryo"/>
            <w:color w:val="221F1F"/>
            <w:w w:val="86"/>
            <w:sz w:val="22"/>
            <w:szCs w:val="22"/>
          </w:rPr>
          <w:t>-</w:t>
        </w:r>
      </w:ins>
      <w:del w:id="230" w:author="0" w:date="2015-11-12T12:29:00Z">
        <w:r>
          <w:rPr>
            <w:rFonts w:ascii="Meiryo" w:eastAsia="Meiryo" w:hAnsi="Meiryo" w:cs="Meiryo"/>
            <w:color w:val="221F1F"/>
            <w:spacing w:val="-2"/>
            <w:w w:val="86"/>
            <w:sz w:val="22"/>
            <w:szCs w:val="22"/>
          </w:rPr>
          <w:delText xml:space="preserve"> </w:delText>
        </w:r>
      </w:del>
      <w:r>
        <w:rPr>
          <w:rFonts w:ascii="Meiryo" w:eastAsia="Meiryo" w:hAnsi="Meiryo" w:cs="Meiryo"/>
          <w:color w:val="221F1F"/>
          <w:sz w:val="22"/>
          <w:szCs w:val="22"/>
        </w:rPr>
        <w:t xml:space="preserve">family </w:t>
      </w:r>
      <w:ins w:id="231" w:author="0" w:date="2015-11-12T12:29:00Z">
        <w:r>
          <w:rPr>
            <w:rFonts w:ascii="Meiryo" w:eastAsia="Meiryo" w:hAnsi="Meiryo" w:cs="Meiryo"/>
            <w:color w:val="221F1F"/>
            <w:sz w:val="22"/>
            <w:szCs w:val="22"/>
          </w:rPr>
          <w:t>variance</w:t>
        </w:r>
      </w:ins>
      <w:del w:id="232" w:author="0" w:date="2015-11-12T12:29:00Z">
        <w:r>
          <w:rPr>
            <w:rFonts w:ascii="Meiryo" w:eastAsia="Meiryo" w:hAnsi="Meiryo" w:cs="Meiryo"/>
            <w:color w:val="221F1F"/>
            <w:w w:val="85"/>
            <w:sz w:val="22"/>
            <w:szCs w:val="22"/>
          </w:rPr>
          <w:delText>diﬀerences</w:delText>
        </w:r>
        <w:r>
          <w:rPr>
            <w:rFonts w:ascii="Meiryo" w:eastAsia="Meiryo" w:hAnsi="Meiryo" w:cs="Meiryo"/>
            <w:color w:val="221F1F"/>
            <w:spacing w:val="10"/>
            <w:w w:val="85"/>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89"/>
            <w:sz w:val="22"/>
            <w:szCs w:val="22"/>
          </w:rPr>
          <w:delText>family</w:delText>
        </w:r>
        <w:r>
          <w:rPr>
            <w:rFonts w:ascii="Meiryo" w:eastAsia="Meiryo" w:hAnsi="Meiryo" w:cs="Meiryo"/>
            <w:color w:val="221F1F"/>
            <w:spacing w:val="27"/>
            <w:w w:val="89"/>
            <w:sz w:val="22"/>
            <w:szCs w:val="22"/>
          </w:rPr>
          <w:delText xml:space="preserve"> </w:delText>
        </w:r>
        <w:r>
          <w:rPr>
            <w:rFonts w:ascii="Meiryo" w:eastAsia="Meiryo" w:hAnsi="Meiryo" w:cs="Meiryo"/>
            <w:color w:val="221F1F"/>
            <w:w w:val="89"/>
            <w:sz w:val="22"/>
            <w:szCs w:val="22"/>
          </w:rPr>
          <w:delText>size</w:delText>
        </w:r>
      </w:del>
      <w:r>
        <w:rPr>
          <w:rFonts w:ascii="Meiryo" w:eastAsia="Meiryo" w:hAnsi="Meiryo" w:cs="Meiryo"/>
          <w:color w:val="221F1F"/>
          <w:spacing w:val="-9"/>
          <w:w w:val="89"/>
          <w:sz w:val="22"/>
          <w:szCs w:val="22"/>
        </w:rPr>
        <w:t xml:space="preserve"> </w:t>
      </w:r>
      <w:r>
        <w:rPr>
          <w:rFonts w:ascii="Meiryo" w:eastAsia="Meiryo" w:hAnsi="Meiryo" w:cs="Meiryo"/>
          <w:color w:val="221F1F"/>
          <w:w w:val="89"/>
          <w:sz w:val="22"/>
          <w:szCs w:val="22"/>
        </w:rPr>
        <w:t>(Bla</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k,</w:t>
      </w:r>
      <w:r>
        <w:rPr>
          <w:rFonts w:ascii="Meiryo" w:eastAsia="Meiryo" w:hAnsi="Meiryo" w:cs="Meiryo"/>
          <w:color w:val="221F1F"/>
          <w:spacing w:val="33"/>
          <w:w w:val="89"/>
          <w:sz w:val="22"/>
          <w:szCs w:val="22"/>
        </w:rPr>
        <w:t xml:space="preserve"> </w:t>
      </w:r>
      <w:r>
        <w:rPr>
          <w:rFonts w:ascii="Meiryo" w:eastAsia="Meiryo" w:hAnsi="Meiryo" w:cs="Meiryo"/>
          <w:color w:val="221F1F"/>
          <w:w w:val="89"/>
          <w:sz w:val="22"/>
          <w:szCs w:val="22"/>
        </w:rPr>
        <w:t>De</w:t>
      </w:r>
      <w:r>
        <w:rPr>
          <w:rFonts w:ascii="Meiryo" w:eastAsia="Meiryo" w:hAnsi="Meiryo" w:cs="Meiryo"/>
          <w:color w:val="221F1F"/>
          <w:spacing w:val="-5"/>
          <w:w w:val="89"/>
          <w:sz w:val="22"/>
          <w:szCs w:val="22"/>
        </w:rPr>
        <w:t>v</w:t>
      </w:r>
      <w:r>
        <w:rPr>
          <w:rFonts w:ascii="Meiryo" w:eastAsia="Meiryo" w:hAnsi="Meiryo" w:cs="Meiryo"/>
          <w:color w:val="221F1F"/>
          <w:w w:val="89"/>
          <w:sz w:val="22"/>
          <w:szCs w:val="22"/>
        </w:rPr>
        <w:t>ereux,</w:t>
      </w:r>
      <w:r>
        <w:rPr>
          <w:rFonts w:ascii="Meiryo" w:eastAsia="Meiryo" w:hAnsi="Meiryo" w:cs="Meiryo"/>
          <w:color w:val="221F1F"/>
          <w:spacing w:val="-12"/>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82"/>
          <w:sz w:val="22"/>
          <w:szCs w:val="22"/>
        </w:rPr>
        <w:t>Sal</w:t>
      </w:r>
      <w:r>
        <w:rPr>
          <w:rFonts w:ascii="Meiryo" w:eastAsia="Meiryo" w:hAnsi="Meiryo" w:cs="Meiryo"/>
          <w:color w:val="221F1F"/>
          <w:spacing w:val="-10"/>
          <w:w w:val="82"/>
          <w:sz w:val="22"/>
          <w:szCs w:val="22"/>
        </w:rPr>
        <w:t>v</w:t>
      </w:r>
      <w:r>
        <w:rPr>
          <w:rFonts w:ascii="Meiryo" w:eastAsia="Meiryo" w:hAnsi="Meiryo" w:cs="Meiryo"/>
          <w:color w:val="221F1F"/>
          <w:w w:val="82"/>
          <w:sz w:val="22"/>
          <w:szCs w:val="22"/>
        </w:rPr>
        <w:t>anes</w:t>
      </w:r>
      <w:proofErr w:type="spellEnd"/>
      <w:r>
        <w:rPr>
          <w:rFonts w:ascii="Meiryo" w:eastAsia="Meiryo" w:hAnsi="Meiryo" w:cs="Meiryo"/>
          <w:color w:val="221F1F"/>
          <w:w w:val="82"/>
          <w:sz w:val="22"/>
          <w:szCs w:val="22"/>
        </w:rPr>
        <w:t>,</w:t>
      </w:r>
      <w:r>
        <w:rPr>
          <w:rFonts w:ascii="Meiryo" w:eastAsia="Meiryo" w:hAnsi="Meiryo" w:cs="Meiryo"/>
          <w:color w:val="221F1F"/>
          <w:spacing w:val="50"/>
          <w:w w:val="82"/>
          <w:sz w:val="22"/>
          <w:szCs w:val="22"/>
        </w:rPr>
        <w:t xml:space="preserve"> </w:t>
      </w:r>
      <w:r>
        <w:rPr>
          <w:rFonts w:ascii="Meiryo" w:eastAsia="Meiryo" w:hAnsi="Meiryo" w:cs="Meiryo"/>
          <w:color w:val="221F1F"/>
          <w:w w:val="82"/>
          <w:sz w:val="22"/>
          <w:szCs w:val="22"/>
        </w:rPr>
        <w:t>2011;</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R</w:t>
      </w:r>
      <w:r>
        <w:rPr>
          <w:rFonts w:ascii="Meiryo" w:eastAsia="Meiryo" w:hAnsi="Meiryo" w:cs="Meiryo"/>
          <w:color w:val="221F1F"/>
          <w:spacing w:val="6"/>
          <w:w w:val="82"/>
          <w:sz w:val="22"/>
          <w:szCs w:val="22"/>
        </w:rPr>
        <w:t>o</w:t>
      </w:r>
      <w:r>
        <w:rPr>
          <w:rFonts w:ascii="Meiryo" w:eastAsia="Meiryo" w:hAnsi="Meiryo" w:cs="Meiryo"/>
          <w:color w:val="221F1F"/>
          <w:w w:val="82"/>
          <w:sz w:val="22"/>
          <w:szCs w:val="22"/>
        </w:rPr>
        <w:t xml:space="preserve">dgers </w:t>
      </w:r>
      <w:r>
        <w:rPr>
          <w:rFonts w:ascii="Meiryo" w:eastAsia="Meiryo" w:hAnsi="Meiryo" w:cs="Meiryo"/>
          <w:color w:val="221F1F"/>
          <w:spacing w:val="4"/>
          <w:w w:val="82"/>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 xml:space="preserve">2000; </w:t>
      </w:r>
      <w:proofErr w:type="spellStart"/>
      <w:r>
        <w:rPr>
          <w:rFonts w:ascii="Meiryo" w:eastAsia="Meiryo" w:hAnsi="Meiryo" w:cs="Meiryo"/>
          <w:color w:val="221F1F"/>
          <w:w w:val="88"/>
          <w:sz w:val="22"/>
          <w:szCs w:val="22"/>
        </w:rPr>
        <w:t>Wi</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hman</w:t>
      </w:r>
      <w:proofErr w:type="spellEnd"/>
      <w:r>
        <w:rPr>
          <w:rFonts w:ascii="Meiryo" w:eastAsia="Meiryo" w:hAnsi="Meiryo" w:cs="Meiryo"/>
          <w:color w:val="221F1F"/>
          <w:w w:val="88"/>
          <w:sz w:val="22"/>
          <w:szCs w:val="22"/>
        </w:rPr>
        <w:t>,</w:t>
      </w:r>
      <w:r>
        <w:rPr>
          <w:rFonts w:ascii="Meiryo" w:eastAsia="Meiryo" w:hAnsi="Meiryo" w:cs="Meiryo"/>
          <w:color w:val="221F1F"/>
          <w:spacing w:val="43"/>
          <w:w w:val="88"/>
          <w:sz w:val="22"/>
          <w:szCs w:val="22"/>
        </w:rPr>
        <w:t xml:space="preserve"> </w:t>
      </w:r>
      <w:r>
        <w:rPr>
          <w:rFonts w:ascii="Meiryo" w:eastAsia="Meiryo" w:hAnsi="Meiryo" w:cs="Meiryo"/>
          <w:color w:val="221F1F"/>
          <w:w w:val="88"/>
          <w:sz w:val="22"/>
          <w:szCs w:val="22"/>
        </w:rPr>
        <w:t>R</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dgers,</w:t>
      </w:r>
      <w:r>
        <w:rPr>
          <w:rFonts w:ascii="Meiryo" w:eastAsia="Meiryo" w:hAnsi="Meiryo" w:cs="Meiryo"/>
          <w:color w:val="221F1F"/>
          <w:spacing w:val="-1"/>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92"/>
          <w:sz w:val="22"/>
          <w:szCs w:val="22"/>
        </w:rPr>
        <w:t>Maccallum</w:t>
      </w:r>
      <w:proofErr w:type="spellEnd"/>
      <w:r>
        <w:rPr>
          <w:rFonts w:ascii="Meiryo" w:eastAsia="Meiryo" w:hAnsi="Meiryo" w:cs="Meiryo"/>
          <w:color w:val="221F1F"/>
          <w:w w:val="92"/>
          <w:sz w:val="22"/>
          <w:szCs w:val="22"/>
        </w:rPr>
        <w:t>,</w:t>
      </w:r>
      <w:r>
        <w:rPr>
          <w:rFonts w:ascii="Meiryo" w:eastAsia="Meiryo" w:hAnsi="Meiryo" w:cs="Meiryo"/>
          <w:color w:val="221F1F"/>
          <w:spacing w:val="5"/>
          <w:w w:val="92"/>
          <w:sz w:val="22"/>
          <w:szCs w:val="22"/>
        </w:rPr>
        <w:t xml:space="preserve"> </w:t>
      </w:r>
      <w:r>
        <w:rPr>
          <w:rFonts w:ascii="Meiryo" w:eastAsia="Meiryo" w:hAnsi="Meiryo" w:cs="Meiryo"/>
          <w:color w:val="221F1F"/>
          <w:w w:val="80"/>
          <w:sz w:val="22"/>
          <w:szCs w:val="22"/>
        </w:rPr>
        <w:t>2006,</w:t>
      </w:r>
      <w:r>
        <w:rPr>
          <w:rFonts w:ascii="Meiryo" w:eastAsia="Meiryo" w:hAnsi="Meiryo" w:cs="Meiryo"/>
          <w:color w:val="221F1F"/>
          <w:spacing w:val="15"/>
          <w:w w:val="80"/>
          <w:sz w:val="22"/>
          <w:szCs w:val="22"/>
        </w:rPr>
        <w:t xml:space="preserve"> </w:t>
      </w:r>
      <w:r>
        <w:rPr>
          <w:rFonts w:ascii="Meiryo" w:eastAsia="Meiryo" w:hAnsi="Meiryo" w:cs="Meiryo"/>
          <w:color w:val="221F1F"/>
          <w:w w:val="80"/>
          <w:sz w:val="22"/>
          <w:szCs w:val="22"/>
        </w:rPr>
        <w:t>2007).</w:t>
      </w:r>
      <w:r>
        <w:rPr>
          <w:rFonts w:ascii="Meiryo" w:eastAsia="Meiryo" w:hAnsi="Meiryo" w:cs="Meiryo"/>
          <w:color w:val="221F1F"/>
          <w:spacing w:val="47"/>
          <w:w w:val="80"/>
          <w:sz w:val="22"/>
          <w:szCs w:val="22"/>
        </w:rPr>
        <w:t xml:space="preserve"> </w:t>
      </w:r>
      <w:r>
        <w:rPr>
          <w:rFonts w:ascii="Meiryo" w:eastAsia="Meiryo" w:hAnsi="Meiryo" w:cs="Meiryo"/>
          <w:color w:val="221F1F"/>
          <w:spacing w:val="-6"/>
          <w:w w:val="94"/>
          <w:sz w:val="22"/>
          <w:szCs w:val="22"/>
        </w:rPr>
        <w:t>P</w:t>
      </w:r>
      <w:r>
        <w:rPr>
          <w:rFonts w:ascii="Meiryo" w:eastAsia="Meiryo" w:hAnsi="Meiryo" w:cs="Meiryo"/>
          <w:color w:val="221F1F"/>
          <w:w w:val="94"/>
          <w:sz w:val="22"/>
          <w:szCs w:val="22"/>
        </w:rPr>
        <w:t>ote</w:t>
      </w:r>
      <w:r>
        <w:rPr>
          <w:rFonts w:ascii="Meiryo" w:eastAsia="Meiryo" w:hAnsi="Meiryo" w:cs="Meiryo"/>
          <w:color w:val="221F1F"/>
          <w:spacing w:val="-6"/>
          <w:w w:val="94"/>
          <w:sz w:val="22"/>
          <w:szCs w:val="22"/>
        </w:rPr>
        <w:t>n</w:t>
      </w:r>
      <w:r>
        <w:rPr>
          <w:rFonts w:ascii="Meiryo" w:eastAsia="Meiryo" w:hAnsi="Meiryo" w:cs="Meiryo"/>
          <w:color w:val="221F1F"/>
          <w:w w:val="94"/>
          <w:sz w:val="22"/>
          <w:szCs w:val="22"/>
        </w:rPr>
        <w:t>tial</w:t>
      </w:r>
      <w:r>
        <w:rPr>
          <w:rFonts w:ascii="Meiryo" w:eastAsia="Meiryo" w:hAnsi="Meiryo" w:cs="Meiryo"/>
          <w:color w:val="221F1F"/>
          <w:spacing w:val="9"/>
          <w:w w:val="94"/>
          <w:sz w:val="22"/>
          <w:szCs w:val="22"/>
        </w:rPr>
        <w:t xml:space="preserve"> </w:t>
      </w:r>
      <w:r>
        <w:rPr>
          <w:rFonts w:ascii="Meiryo" w:eastAsia="Meiryo" w:hAnsi="Meiryo" w:cs="Meiryo"/>
          <w:color w:val="221F1F"/>
          <w:w w:val="83"/>
          <w:sz w:val="22"/>
          <w:szCs w:val="22"/>
        </w:rPr>
        <w:t>causes</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2"/>
          <w:sz w:val="22"/>
          <w:szCs w:val="22"/>
        </w:rPr>
        <w:t>this</w:t>
      </w:r>
      <w:r>
        <w:rPr>
          <w:rFonts w:ascii="Meiryo" w:eastAsia="Meiryo" w:hAnsi="Meiryo" w:cs="Meiryo"/>
          <w:color w:val="221F1F"/>
          <w:spacing w:val="5"/>
          <w:w w:val="92"/>
          <w:sz w:val="22"/>
          <w:szCs w:val="22"/>
        </w:rPr>
        <w:t xml:space="preserve"> </w:t>
      </w:r>
      <w:r>
        <w:rPr>
          <w:rFonts w:ascii="Meiryo" w:eastAsia="Meiryo" w:hAnsi="Meiryo" w:cs="Meiryo"/>
          <w:color w:val="221F1F"/>
          <w:sz w:val="22"/>
          <w:szCs w:val="22"/>
        </w:rPr>
        <w:t xml:space="preserve">confound </w:t>
      </w:r>
      <w:r>
        <w:rPr>
          <w:rFonts w:ascii="Meiryo" w:eastAsia="Meiryo" w:hAnsi="Meiryo" w:cs="Meiryo"/>
          <w:color w:val="221F1F"/>
          <w:w w:val="89"/>
          <w:sz w:val="22"/>
          <w:szCs w:val="22"/>
        </w:rPr>
        <w:t>include</w:t>
      </w:r>
      <w:r>
        <w:rPr>
          <w:rFonts w:ascii="Meiryo" w:eastAsia="Meiryo" w:hAnsi="Meiryo" w:cs="Meiryo"/>
          <w:color w:val="221F1F"/>
          <w:spacing w:val="15"/>
          <w:w w:val="89"/>
          <w:sz w:val="22"/>
          <w:szCs w:val="22"/>
        </w:rPr>
        <w:t xml:space="preserve"> </w:t>
      </w:r>
      <w:ins w:id="233" w:author="0" w:date="2015-11-12T12:30:00Z">
        <w:r>
          <w:rPr>
            <w:rFonts w:ascii="Meiryo" w:eastAsia="Meiryo" w:hAnsi="Meiryo" w:cs="Meiryo"/>
            <w:color w:val="221F1F"/>
            <w:spacing w:val="15"/>
            <w:w w:val="89"/>
            <w:sz w:val="22"/>
            <w:szCs w:val="22"/>
          </w:rPr>
          <w:t xml:space="preserve">maternal age at first birth, </w:t>
        </w:r>
      </w:ins>
      <w:r>
        <w:rPr>
          <w:rFonts w:ascii="Meiryo" w:eastAsia="Meiryo" w:hAnsi="Meiryo" w:cs="Meiryo"/>
          <w:color w:val="221F1F"/>
          <w:w w:val="89"/>
          <w:sz w:val="22"/>
          <w:szCs w:val="22"/>
        </w:rPr>
        <w:t>pare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tal</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IQ</w:t>
      </w:r>
      <w:ins w:id="234" w:author="0" w:date="2015-11-12T12:30:00Z">
        <w:r>
          <w:rPr>
            <w:rFonts w:ascii="Meiryo" w:eastAsia="Meiryo" w:hAnsi="Meiryo" w:cs="Meiryo"/>
            <w:color w:val="221F1F"/>
            <w:sz w:val="22"/>
            <w:szCs w:val="22"/>
          </w:rPr>
          <w:t>, parental education,</w:t>
        </w:r>
      </w:ins>
      <w:r>
        <w:rPr>
          <w:rFonts w:ascii="Meiryo" w:eastAsia="Meiryo" w:hAnsi="Meiryo" w:cs="Meiryo"/>
          <w:color w:val="221F1F"/>
          <w:spacing w:val="-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w w:val="95"/>
          <w:sz w:val="22"/>
          <w:szCs w:val="22"/>
        </w:rPr>
        <w:t>SES</w:t>
      </w:r>
      <w:r>
        <w:rPr>
          <w:color w:val="221F1F"/>
          <w:w w:val="106"/>
          <w:position w:val="8"/>
          <w:sz w:val="15"/>
          <w:szCs w:val="15"/>
        </w:rPr>
        <w:t>1</w:t>
      </w:r>
      <w:r>
        <w:rPr>
          <w:color w:val="221F1F"/>
          <w:spacing w:val="-28"/>
          <w:position w:val="8"/>
          <w:sz w:val="15"/>
          <w:szCs w:val="15"/>
        </w:rPr>
        <w:t xml:space="preserve"> </w:t>
      </w:r>
      <w:r>
        <w:rPr>
          <w:rFonts w:ascii="Meiryo" w:eastAsia="Meiryo" w:hAnsi="Meiryo" w:cs="Meiryo"/>
          <w:color w:val="221F1F"/>
          <w:w w:val="89"/>
          <w:sz w:val="22"/>
          <w:szCs w:val="22"/>
        </w:rPr>
        <w:t>(</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age</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91"/>
          <w:sz w:val="22"/>
          <w:szCs w:val="22"/>
        </w:rPr>
        <w:t>Grandon</w:t>
      </w:r>
      <w:proofErr w:type="spellEnd"/>
      <w:r>
        <w:rPr>
          <w:rFonts w:ascii="Meiryo" w:eastAsia="Meiryo" w:hAnsi="Meiryo" w:cs="Meiryo"/>
          <w:color w:val="221F1F"/>
          <w:w w:val="91"/>
          <w:sz w:val="22"/>
          <w:szCs w:val="22"/>
        </w:rPr>
        <w:t>,</w:t>
      </w:r>
      <w:r>
        <w:rPr>
          <w:rFonts w:ascii="Meiryo" w:eastAsia="Meiryo" w:hAnsi="Meiryo" w:cs="Meiryo"/>
          <w:color w:val="221F1F"/>
          <w:spacing w:val="7"/>
          <w:w w:val="91"/>
          <w:sz w:val="22"/>
          <w:szCs w:val="22"/>
        </w:rPr>
        <w:t xml:space="preserve"> </w:t>
      </w:r>
      <w:r>
        <w:rPr>
          <w:rFonts w:ascii="Meiryo" w:eastAsia="Meiryo" w:hAnsi="Meiryo" w:cs="Meiryo"/>
          <w:color w:val="221F1F"/>
          <w:w w:val="82"/>
          <w:sz w:val="22"/>
          <w:szCs w:val="22"/>
        </w:rPr>
        <w:t>1979;</w:t>
      </w:r>
      <w:r>
        <w:rPr>
          <w:rFonts w:ascii="Meiryo" w:eastAsia="Meiryo" w:hAnsi="Meiryo" w:cs="Meiryo"/>
          <w:color w:val="221F1F"/>
          <w:spacing w:val="-12"/>
          <w:w w:val="82"/>
          <w:sz w:val="22"/>
          <w:szCs w:val="22"/>
        </w:rPr>
        <w:t xml:space="preserve"> </w:t>
      </w:r>
      <w:del w:id="235" w:author="0" w:date="2015-11-12T12:29:00Z">
        <w:r>
          <w:rPr>
            <w:rFonts w:ascii="Meiryo" w:eastAsia="Meiryo" w:hAnsi="Meiryo" w:cs="Meiryo"/>
            <w:color w:val="221F1F"/>
            <w:w w:val="82"/>
            <w:sz w:val="22"/>
            <w:szCs w:val="22"/>
          </w:rPr>
          <w:delText>R</w:delText>
        </w:r>
        <w:r>
          <w:rPr>
            <w:rFonts w:ascii="Meiryo" w:eastAsia="Meiryo" w:hAnsi="Meiryo" w:cs="Meiryo"/>
            <w:color w:val="221F1F"/>
            <w:spacing w:val="6"/>
            <w:w w:val="82"/>
            <w:sz w:val="22"/>
            <w:szCs w:val="22"/>
          </w:rPr>
          <w:delText>o</w:delText>
        </w:r>
        <w:r>
          <w:rPr>
            <w:rFonts w:ascii="Meiryo" w:eastAsia="Meiryo" w:hAnsi="Meiryo" w:cs="Meiryo"/>
            <w:color w:val="221F1F"/>
            <w:w w:val="82"/>
            <w:sz w:val="22"/>
            <w:szCs w:val="22"/>
          </w:rPr>
          <w:delText xml:space="preserve">dgers </w:delText>
        </w:r>
        <w:r>
          <w:rPr>
            <w:rFonts w:ascii="Meiryo" w:eastAsia="Meiryo" w:hAnsi="Meiryo" w:cs="Meiryo"/>
            <w:color w:val="221F1F"/>
            <w:spacing w:val="5"/>
            <w:w w:val="82"/>
            <w:sz w:val="22"/>
            <w:szCs w:val="22"/>
          </w:rPr>
          <w:delText xml:space="preserve"> </w:delText>
        </w:r>
        <w:r>
          <w:rPr>
            <w:rFonts w:ascii="Meiryo" w:eastAsia="Meiryo" w:hAnsi="Meiryo" w:cs="Meiryo"/>
            <w:color w:val="221F1F"/>
            <w:sz w:val="22"/>
            <w:szCs w:val="22"/>
          </w:rPr>
          <w:delText>et</w:delText>
        </w:r>
        <w:r>
          <w:rPr>
            <w:rFonts w:ascii="Meiryo" w:eastAsia="Meiryo" w:hAnsi="Meiryo" w:cs="Meiryo"/>
            <w:color w:val="221F1F"/>
            <w:spacing w:val="-28"/>
            <w:sz w:val="22"/>
            <w:szCs w:val="22"/>
          </w:rPr>
          <w:delText xml:space="preserve"> </w:delText>
        </w:r>
        <w:r>
          <w:rPr>
            <w:rFonts w:ascii="Meiryo" w:eastAsia="Meiryo" w:hAnsi="Meiryo" w:cs="Meiryo"/>
            <w:color w:val="221F1F"/>
            <w:w w:val="82"/>
            <w:sz w:val="22"/>
            <w:szCs w:val="22"/>
          </w:rPr>
          <w:delText>al.,</w:delText>
        </w:r>
        <w:r>
          <w:rPr>
            <w:rFonts w:ascii="Meiryo" w:eastAsia="Meiryo" w:hAnsi="Meiryo" w:cs="Meiryo"/>
            <w:color w:val="221F1F"/>
            <w:spacing w:val="29"/>
            <w:w w:val="82"/>
            <w:sz w:val="22"/>
            <w:szCs w:val="22"/>
          </w:rPr>
          <w:delText xml:space="preserve"> </w:delText>
        </w:r>
        <w:r>
          <w:rPr>
            <w:rFonts w:ascii="Meiryo" w:eastAsia="Meiryo" w:hAnsi="Meiryo" w:cs="Meiryo"/>
            <w:color w:val="221F1F"/>
            <w:w w:val="82"/>
            <w:sz w:val="22"/>
            <w:szCs w:val="22"/>
          </w:rPr>
          <w:delText>2000</w:delText>
        </w:r>
      </w:del>
      <w:ins w:id="236" w:author="0" w:date="2015-11-12T12:29:00Z">
        <w:r>
          <w:rPr>
            <w:rFonts w:ascii="Meiryo" w:eastAsia="Meiryo" w:hAnsi="Meiryo" w:cs="Meiryo"/>
            <w:color w:val="221F1F"/>
            <w:w w:val="82"/>
            <w:sz w:val="22"/>
            <w:szCs w:val="22"/>
          </w:rPr>
          <w:t>Rodgers, 2001</w:t>
        </w:r>
      </w:ins>
      <w:ins w:id="237" w:author="0" w:date="2015-11-12T12:30:00Z">
        <w:r>
          <w:rPr>
            <w:rFonts w:ascii="Meiryo" w:eastAsia="Meiryo" w:hAnsi="Meiryo" w:cs="Meiryo"/>
            <w:color w:val="221F1F"/>
            <w:w w:val="82"/>
            <w:sz w:val="22"/>
            <w:szCs w:val="22"/>
          </w:rPr>
          <w:t>, Rodgers et al, 2008</w:t>
        </w:r>
      </w:ins>
      <w:r>
        <w:rPr>
          <w:rFonts w:ascii="Meiryo" w:eastAsia="Meiryo" w:hAnsi="Meiryo" w:cs="Meiryo"/>
          <w:color w:val="221F1F"/>
          <w:w w:val="82"/>
          <w:sz w:val="22"/>
          <w:szCs w:val="22"/>
        </w:rPr>
        <w:t>).</w:t>
      </w:r>
      <w:r>
        <w:rPr>
          <w:rFonts w:ascii="Meiryo" w:eastAsia="Meiryo" w:hAnsi="Meiryo" w:cs="Meiryo"/>
          <w:color w:val="221F1F"/>
          <w:spacing w:val="30"/>
          <w:w w:val="82"/>
          <w:sz w:val="22"/>
          <w:szCs w:val="22"/>
        </w:rPr>
        <w:t xml:space="preserve"> </w:t>
      </w:r>
      <w:r>
        <w:rPr>
          <w:rFonts w:ascii="Meiryo" w:eastAsia="Meiryo" w:hAnsi="Meiryo" w:cs="Meiryo"/>
          <w:color w:val="221F1F"/>
          <w:w w:val="82"/>
          <w:sz w:val="22"/>
          <w:szCs w:val="22"/>
        </w:rPr>
        <w:t xml:space="preserve">See </w:t>
      </w:r>
      <w:r>
        <w:rPr>
          <w:rFonts w:ascii="Meiryo" w:eastAsia="Meiryo" w:hAnsi="Meiryo" w:cs="Meiryo"/>
          <w:color w:val="221F1F"/>
          <w:w w:val="86"/>
          <w:sz w:val="22"/>
          <w:szCs w:val="22"/>
        </w:rPr>
        <w:t>Anastasi  (1956)</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for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an</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insig</w:t>
      </w:r>
      <w:r>
        <w:rPr>
          <w:rFonts w:ascii="Meiryo" w:eastAsia="Meiryo" w:hAnsi="Meiryo" w:cs="Meiryo"/>
          <w:color w:val="221F1F"/>
          <w:spacing w:val="-5"/>
          <w:w w:val="86"/>
          <w:sz w:val="22"/>
          <w:szCs w:val="22"/>
        </w:rPr>
        <w:t>h</w:t>
      </w:r>
      <w:r>
        <w:rPr>
          <w:rFonts w:ascii="Meiryo" w:eastAsia="Meiryo" w:hAnsi="Meiryo" w:cs="Meiryo"/>
          <w:color w:val="221F1F"/>
          <w:w w:val="86"/>
          <w:sz w:val="22"/>
          <w:szCs w:val="22"/>
        </w:rPr>
        <w:t xml:space="preserve">tful </w:t>
      </w:r>
      <w:r>
        <w:rPr>
          <w:rFonts w:ascii="Meiryo" w:eastAsia="Meiryo" w:hAnsi="Meiryo" w:cs="Meiryo"/>
          <w:color w:val="221F1F"/>
          <w:spacing w:val="4"/>
          <w:w w:val="86"/>
          <w:sz w:val="22"/>
          <w:szCs w:val="22"/>
        </w:rPr>
        <w:t xml:space="preserve"> </w:t>
      </w:r>
      <w:r>
        <w:rPr>
          <w:rFonts w:ascii="Meiryo" w:eastAsia="Meiryo" w:hAnsi="Meiryo" w:cs="Meiryo"/>
          <w:color w:val="221F1F"/>
          <w:spacing w:val="-5"/>
          <w:w w:val="86"/>
          <w:sz w:val="22"/>
          <w:szCs w:val="22"/>
        </w:rPr>
        <w:t>ov</w:t>
      </w:r>
      <w:r>
        <w:rPr>
          <w:rFonts w:ascii="Meiryo" w:eastAsia="Meiryo" w:hAnsi="Meiryo" w:cs="Meiryo"/>
          <w:color w:val="221F1F"/>
          <w:w w:val="86"/>
          <w:sz w:val="22"/>
          <w:szCs w:val="22"/>
        </w:rPr>
        <w:t>erview,</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written</w:t>
      </w:r>
      <w:r>
        <w:rPr>
          <w:rFonts w:ascii="Meiryo" w:eastAsia="Meiryo" w:hAnsi="Meiryo" w:cs="Meiryo"/>
          <w:color w:val="221F1F"/>
          <w:spacing w:val="48"/>
          <w:w w:val="86"/>
          <w:sz w:val="22"/>
          <w:szCs w:val="22"/>
        </w:rPr>
        <w:t xml:space="preserve"> </w:t>
      </w:r>
      <w:r>
        <w:rPr>
          <w:rFonts w:ascii="Meiryo" w:eastAsia="Meiryo" w:hAnsi="Meiryo" w:cs="Meiryo"/>
          <w:color w:val="221F1F"/>
          <w:w w:val="86"/>
          <w:sz w:val="22"/>
          <w:szCs w:val="22"/>
        </w:rPr>
        <w:t>prior</w:t>
      </w:r>
      <w:r>
        <w:rPr>
          <w:rFonts w:ascii="Meiryo" w:eastAsia="Meiryo" w:hAnsi="Meiryo" w:cs="Meiryo"/>
          <w:color w:val="221F1F"/>
          <w:spacing w:val="41"/>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IQ-birth</w:t>
      </w:r>
      <w:r>
        <w:rPr>
          <w:rFonts w:ascii="Meiryo" w:eastAsia="Meiryo" w:hAnsi="Meiryo" w:cs="Meiryo"/>
          <w:color w:val="221F1F"/>
          <w:spacing w:val="42"/>
          <w:w w:val="89"/>
          <w:sz w:val="22"/>
          <w:szCs w:val="22"/>
        </w:rPr>
        <w:t xml:space="preserve"> </w:t>
      </w:r>
      <w:r>
        <w:rPr>
          <w:rFonts w:ascii="Meiryo" w:eastAsia="Meiryo" w:hAnsi="Meiryo" w:cs="Meiryo"/>
          <w:color w:val="221F1F"/>
          <w:w w:val="89"/>
          <w:sz w:val="22"/>
          <w:szCs w:val="22"/>
        </w:rPr>
        <w:t>order</w:t>
      </w:r>
      <w:r>
        <w:rPr>
          <w:rFonts w:ascii="Meiryo" w:eastAsia="Meiryo" w:hAnsi="Meiryo" w:cs="Meiryo"/>
          <w:color w:val="221F1F"/>
          <w:spacing w:val="-3"/>
          <w:w w:val="89"/>
          <w:sz w:val="22"/>
          <w:szCs w:val="22"/>
        </w:rPr>
        <w:t xml:space="preserve"> </w:t>
      </w:r>
      <w:r>
        <w:rPr>
          <w:rFonts w:ascii="Meiryo" w:eastAsia="Meiryo" w:hAnsi="Meiryo" w:cs="Meiryo"/>
          <w:color w:val="221F1F"/>
          <w:sz w:val="22"/>
          <w:szCs w:val="22"/>
        </w:rPr>
        <w:t>debate</w:t>
      </w:r>
      <w:r>
        <w:rPr>
          <w:rFonts w:ascii="Meiryo" w:eastAsia="Meiryo" w:hAnsi="Meiryo" w:cs="Meiryo"/>
          <w:color w:val="221F1F"/>
          <w:spacing w:val="-1"/>
          <w:sz w:val="22"/>
          <w:szCs w:val="22"/>
        </w:rPr>
        <w:t>.</w:t>
      </w:r>
      <w:r>
        <w:rPr>
          <w:color w:val="221F1F"/>
          <w:position w:val="8"/>
          <w:sz w:val="15"/>
          <w:szCs w:val="15"/>
        </w:rPr>
        <w:t>2</w:t>
      </w:r>
    </w:p>
    <w:p>
      <w:pPr>
        <w:spacing w:before="5" w:line="252" w:lineRule="auto"/>
        <w:ind w:left="155" w:right="89" w:firstLine="542"/>
        <w:rPr>
          <w:ins w:id="238" w:author="0" w:date="2015-11-12T12:31:00Z"/>
          <w:rFonts w:ascii="Meiryo" w:eastAsia="Meiryo" w:hAnsi="Meiryo" w:cs="Meiryo"/>
          <w:color w:val="221F1F"/>
          <w:w w:val="86"/>
          <w:sz w:val="22"/>
          <w:szCs w:val="22"/>
        </w:rPr>
        <w:pPrChange w:id="239" w:author="0" w:date="2015-11-12T12:31:00Z">
          <w:pPr>
            <w:spacing w:before="5"/>
            <w:ind w:left="660" w:right="330"/>
            <w:jc w:val="center"/>
          </w:pPr>
        </w:pPrChange>
      </w:pPr>
      <w:ins w:id="240" w:author="0" w:date="2015-11-12T12:32:00Z">
        <w:r>
          <w:rPr>
            <w:rFonts w:ascii="Meiryo" w:eastAsia="Meiryo" w:hAnsi="Meiryo" w:cs="Meiryo"/>
            <w:color w:val="221F1F"/>
            <w:w w:val="86"/>
            <w:sz w:val="22"/>
            <w:szCs w:val="22"/>
          </w:rPr>
          <w:t>[I</w:t>
        </w:r>
      </w:ins>
      <w:ins w:id="241" w:author="0" w:date="2015-11-12T12:31:00Z">
        <w:r>
          <w:rPr>
            <w:rFonts w:ascii="Meiryo" w:eastAsia="Meiryo" w:hAnsi="Meiryo" w:cs="Meiryo"/>
            <w:color w:val="221F1F"/>
            <w:w w:val="86"/>
            <w:sz w:val="22"/>
            <w:szCs w:val="22"/>
          </w:rPr>
          <w:t>n th</w:t>
        </w:r>
      </w:ins>
      <w:ins w:id="242" w:author="0" w:date="2015-11-12T12:32:00Z">
        <w:r>
          <w:rPr>
            <w:rFonts w:ascii="Meiryo" w:eastAsia="Meiryo" w:hAnsi="Meiryo" w:cs="Meiryo"/>
            <w:color w:val="221F1F"/>
            <w:w w:val="86"/>
            <w:sz w:val="22"/>
            <w:szCs w:val="22"/>
          </w:rPr>
          <w:t>e paragraph above, we should probably give lip service to the couple of recent very large national studies that have found a significant birth order effect using within-</w:t>
        </w:r>
        <w:proofErr w:type="spellStart"/>
        <w:r>
          <w:rPr>
            <w:rFonts w:ascii="Meiryo" w:eastAsia="Meiryo" w:hAnsi="Meiryo" w:cs="Meiryo"/>
            <w:color w:val="221F1F"/>
            <w:w w:val="86"/>
            <w:sz w:val="22"/>
            <w:szCs w:val="22"/>
          </w:rPr>
          <w:t>familiy</w:t>
        </w:r>
        <w:proofErr w:type="spellEnd"/>
        <w:r>
          <w:rPr>
            <w:rFonts w:ascii="Meiryo" w:eastAsia="Meiryo" w:hAnsi="Meiryo" w:cs="Meiryo"/>
            <w:color w:val="221F1F"/>
            <w:w w:val="86"/>
            <w:sz w:val="22"/>
            <w:szCs w:val="22"/>
          </w:rPr>
          <w:t xml:space="preserve"> data.  One of the </w:t>
        </w:r>
        <w:proofErr w:type="spellStart"/>
        <w:r>
          <w:rPr>
            <w:rFonts w:ascii="Meiryo" w:eastAsia="Meiryo" w:hAnsi="Meiryo" w:cs="Meiryo"/>
            <w:color w:val="221F1F"/>
            <w:w w:val="86"/>
            <w:sz w:val="22"/>
            <w:szCs w:val="22"/>
          </w:rPr>
          <w:t>Bjerkedajl</w:t>
        </w:r>
        <w:proofErr w:type="spellEnd"/>
        <w:r>
          <w:rPr>
            <w:rFonts w:ascii="Meiryo" w:eastAsia="Meiryo" w:hAnsi="Meiryo" w:cs="Meiryo"/>
            <w:color w:val="221F1F"/>
            <w:w w:val="86"/>
            <w:sz w:val="22"/>
            <w:szCs w:val="22"/>
          </w:rPr>
          <w:t xml:space="preserve"> et al studies, and </w:t>
        </w:r>
      </w:ins>
      <w:ins w:id="243" w:author="0" w:date="2015-11-12T12:33:00Z">
        <w:r>
          <w:rPr>
            <w:rFonts w:ascii="Meiryo" w:eastAsia="Meiryo" w:hAnsi="Meiryo" w:cs="Meiryo"/>
            <w:color w:val="221F1F"/>
            <w:w w:val="86"/>
            <w:sz w:val="22"/>
            <w:szCs w:val="22"/>
          </w:rPr>
          <w:t xml:space="preserve">Kiernan </w:t>
        </w:r>
      </w:ins>
      <w:ins w:id="244" w:author="0" w:date="2015-11-12T12:32:00Z">
        <w:r>
          <w:rPr>
            <w:rFonts w:ascii="Meiryo" w:eastAsia="Meiryo" w:hAnsi="Meiryo" w:cs="Meiryo"/>
            <w:color w:val="221F1F"/>
            <w:w w:val="86"/>
            <w:sz w:val="22"/>
            <w:szCs w:val="22"/>
          </w:rPr>
          <w:t>Barclay</w:t>
        </w:r>
      </w:ins>
      <w:ins w:id="245" w:author="0" w:date="2015-11-12T12:33:00Z">
        <w:r>
          <w:rPr>
            <w:rFonts w:ascii="Meiryo" w:eastAsia="Meiryo" w:hAnsi="Meiryo" w:cs="Meiryo"/>
            <w:color w:val="221F1F"/>
            <w:w w:val="86"/>
            <w:sz w:val="22"/>
            <w:szCs w:val="22"/>
          </w:rPr>
          <w:t>’s recent study]</w:t>
        </w:r>
      </w:ins>
    </w:p>
    <w:p>
      <w:pPr>
        <w:spacing w:before="5"/>
        <w:ind w:left="660" w:right="330"/>
        <w:rPr>
          <w:rFonts w:ascii="Meiryo" w:eastAsia="Meiryo" w:hAnsi="Meiryo" w:cs="Meiryo"/>
          <w:sz w:val="22"/>
          <w:szCs w:val="22"/>
        </w:rPr>
        <w:pPrChange w:id="246" w:author="0" w:date="2015-11-12T12:34:00Z">
          <w:pPr>
            <w:spacing w:before="5"/>
            <w:ind w:left="660" w:right="330"/>
            <w:jc w:val="center"/>
          </w:pPr>
        </w:pPrChange>
      </w:pPr>
      <w:ins w:id="247" w:author="0" w:date="2015-11-12T12:34:00Z">
        <w:r>
          <w:rPr>
            <w:rFonts w:ascii="Meiryo" w:eastAsia="Meiryo" w:hAnsi="Meiryo" w:cs="Meiryo"/>
            <w:color w:val="221F1F"/>
            <w:w w:val="86"/>
            <w:sz w:val="22"/>
            <w:szCs w:val="22"/>
          </w:rPr>
          <w:lastRenderedPageBreak/>
          <w:t>There is support in the literature suggesting that b</w:t>
        </w:r>
      </w:ins>
      <w:del w:id="248" w:author="0" w:date="2015-11-12T12:34:00Z">
        <w:r>
          <w:rPr>
            <w:rFonts w:ascii="Meiryo" w:eastAsia="Meiryo" w:hAnsi="Meiryo" w:cs="Meiryo"/>
            <w:color w:val="221F1F"/>
            <w:w w:val="86"/>
            <w:sz w:val="22"/>
            <w:szCs w:val="22"/>
          </w:rPr>
          <w:delText>B</w:delText>
        </w:r>
      </w:del>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ins w:id="249" w:author="0" w:date="2015-11-12T12:33:00Z">
        <w:r>
          <w:rPr>
            <w:rFonts w:ascii="Meiryo" w:eastAsia="Meiryo" w:hAnsi="Meiryo" w:cs="Meiryo"/>
            <w:color w:val="221F1F"/>
            <w:w w:val="86"/>
            <w:sz w:val="22"/>
            <w:szCs w:val="22"/>
          </w:rPr>
          <w:t>-</w:t>
        </w:r>
      </w:ins>
      <w:del w:id="250" w:author="0" w:date="2015-11-12T12:33:00Z">
        <w:r>
          <w:rPr>
            <w:rFonts w:ascii="Meiryo" w:eastAsia="Meiryo" w:hAnsi="Meiryo" w:cs="Meiryo"/>
            <w:color w:val="221F1F"/>
            <w:spacing w:val="17"/>
            <w:w w:val="86"/>
            <w:sz w:val="22"/>
            <w:szCs w:val="22"/>
          </w:rPr>
          <w:delText xml:space="preserve"> </w:delText>
        </w:r>
      </w:del>
      <w:r>
        <w:rPr>
          <w:rFonts w:ascii="Meiryo" w:eastAsia="Meiryo" w:hAnsi="Meiryo" w:cs="Meiryo"/>
          <w:color w:val="221F1F"/>
          <w:w w:val="86"/>
          <w:sz w:val="22"/>
          <w:szCs w:val="22"/>
        </w:rPr>
        <w:t>family</w:t>
      </w:r>
      <w:r>
        <w:rPr>
          <w:rFonts w:ascii="Meiryo" w:eastAsia="Meiryo" w:hAnsi="Meiryo" w:cs="Meiryo"/>
          <w:color w:val="221F1F"/>
          <w:spacing w:val="48"/>
          <w:w w:val="86"/>
          <w:sz w:val="22"/>
          <w:szCs w:val="22"/>
        </w:rPr>
        <w:t xml:space="preserve"> </w:t>
      </w:r>
      <w:r>
        <w:rPr>
          <w:rFonts w:ascii="Meiryo" w:eastAsia="Meiryo" w:hAnsi="Meiryo" w:cs="Meiryo"/>
          <w:color w:val="221F1F"/>
          <w:w w:val="86"/>
          <w:sz w:val="22"/>
          <w:szCs w:val="22"/>
        </w:rPr>
        <w:t>inﬂuences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su</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as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SES</w:t>
      </w:r>
      <w:r>
        <w:rPr>
          <w:rFonts w:ascii="Meiryo" w:eastAsia="Meiryo" w:hAnsi="Meiryo" w:cs="Meiryo"/>
          <w:color w:val="221F1F"/>
          <w:spacing w:val="-22"/>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maternal</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could</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dri</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the</w:t>
      </w:r>
    </w:p>
    <w:p>
      <w:pPr>
        <w:spacing w:before="31"/>
        <w:ind w:left="362" w:right="108"/>
        <w:jc w:val="center"/>
        <w:rPr>
          <w:rFonts w:ascii="Meiryo" w:eastAsia="Meiryo" w:hAnsi="Meiryo" w:cs="Meiryo"/>
          <w:sz w:val="18"/>
          <w:szCs w:val="18"/>
        </w:rPr>
      </w:pPr>
      <w:r>
        <w:rPr>
          <w:rFonts w:ascii="Times New Roman" w:eastAsia="Times New Roman" w:hAnsi="Times New Roman"/>
          <w:sz w:val="20"/>
          <w:szCs w:val="20"/>
        </w:rPr>
        <w:pict>
          <v:group id="_x0000_s1042" style="position:absolute;left:0;text-align:left;margin-left:93.75pt;margin-top:4.7pt;width:33.85pt;height:0;z-index:-251663360;mso-position-horizontal-relative:page" coordorigin="1875,94" coordsize="677,0">
            <v:shape id="_x0000_s1043" style="position:absolute;left:1875;top:94;width:677;height:0" coordorigin="1875,94" coordsize="677,0" path="m1875,94r677,e" filled="f" strokecolor="#221f1f" strokeweight=".04164mm">
              <v:path arrowok="t"/>
            </v:shape>
            <w10:wrap anchorx="page"/>
          </v:group>
        </w:pict>
      </w:r>
      <w:r>
        <w:rPr>
          <w:color w:val="221F1F"/>
          <w:w w:val="114"/>
          <w:position w:val="7"/>
          <w:sz w:val="13"/>
          <w:szCs w:val="13"/>
        </w:rPr>
        <w:t>1</w:t>
      </w:r>
      <w:r>
        <w:rPr>
          <w:color w:val="221F1F"/>
          <w:spacing w:val="-23"/>
          <w:position w:val="7"/>
          <w:sz w:val="13"/>
          <w:szCs w:val="13"/>
        </w:rPr>
        <w:t xml:space="preserve"> </w:t>
      </w:r>
      <w:r>
        <w:rPr>
          <w:rFonts w:ascii="Meiryo" w:eastAsia="Meiryo" w:hAnsi="Meiryo" w:cs="Meiryo"/>
          <w:color w:val="221F1F"/>
          <w:w w:val="89"/>
          <w:sz w:val="18"/>
          <w:szCs w:val="18"/>
        </w:rPr>
        <w:t>Selection</w:t>
      </w:r>
      <w:r>
        <w:rPr>
          <w:rFonts w:ascii="Meiryo" w:eastAsia="Meiryo" w:hAnsi="Meiryo" w:cs="Meiryo"/>
          <w:color w:val="221F1F"/>
          <w:spacing w:val="20"/>
          <w:w w:val="89"/>
          <w:sz w:val="18"/>
          <w:szCs w:val="18"/>
        </w:rPr>
        <w:t xml:space="preserve"> </w:t>
      </w:r>
      <w:r>
        <w:rPr>
          <w:rFonts w:ascii="Meiryo" w:eastAsia="Meiryo" w:hAnsi="Meiryo" w:cs="Meiryo"/>
          <w:color w:val="221F1F"/>
          <w:w w:val="89"/>
          <w:sz w:val="18"/>
          <w:szCs w:val="18"/>
        </w:rPr>
        <w:t>eﬀects</w:t>
      </w:r>
      <w:r>
        <w:rPr>
          <w:rFonts w:ascii="Meiryo" w:eastAsia="Meiryo" w:hAnsi="Meiryo" w:cs="Meiryo"/>
          <w:color w:val="221F1F"/>
          <w:spacing w:val="-16"/>
          <w:w w:val="89"/>
          <w:sz w:val="18"/>
          <w:szCs w:val="18"/>
        </w:rPr>
        <w:t xml:space="preserve"> </w:t>
      </w:r>
      <w:r>
        <w:rPr>
          <w:rFonts w:ascii="Meiryo" w:eastAsia="Meiryo" w:hAnsi="Meiryo" w:cs="Meiryo"/>
          <w:color w:val="221F1F"/>
          <w:w w:val="89"/>
          <w:sz w:val="18"/>
          <w:szCs w:val="18"/>
        </w:rPr>
        <w:t>based</w:t>
      </w:r>
      <w:r>
        <w:rPr>
          <w:rFonts w:ascii="Meiryo" w:eastAsia="Meiryo" w:hAnsi="Meiryo" w:cs="Meiryo"/>
          <w:color w:val="221F1F"/>
          <w:spacing w:val="-6"/>
          <w:w w:val="89"/>
          <w:sz w:val="18"/>
          <w:szCs w:val="18"/>
        </w:rPr>
        <w:t xml:space="preserve"> </w:t>
      </w:r>
      <w:r>
        <w:rPr>
          <w:rFonts w:ascii="Meiryo" w:eastAsia="Meiryo" w:hAnsi="Meiryo" w:cs="Meiryo"/>
          <w:color w:val="221F1F"/>
          <w:w w:val="89"/>
          <w:sz w:val="18"/>
          <w:szCs w:val="18"/>
        </w:rPr>
        <w:t>on</w:t>
      </w:r>
      <w:r>
        <w:rPr>
          <w:rFonts w:ascii="Meiryo" w:eastAsia="Meiryo" w:hAnsi="Meiryo" w:cs="Meiryo"/>
          <w:color w:val="221F1F"/>
          <w:spacing w:val="-2"/>
          <w:w w:val="89"/>
          <w:sz w:val="18"/>
          <w:szCs w:val="18"/>
        </w:rPr>
        <w:t xml:space="preserve"> </w:t>
      </w:r>
      <w:r>
        <w:rPr>
          <w:rFonts w:ascii="Meiryo" w:eastAsia="Meiryo" w:hAnsi="Meiryo" w:cs="Meiryo"/>
          <w:color w:val="221F1F"/>
          <w:sz w:val="18"/>
          <w:szCs w:val="18"/>
        </w:rPr>
        <w:t>SES</w:t>
      </w:r>
      <w:r>
        <w:rPr>
          <w:rFonts w:ascii="Meiryo" w:eastAsia="Meiryo" w:hAnsi="Meiryo" w:cs="Meiryo"/>
          <w:color w:val="221F1F"/>
          <w:spacing w:val="-18"/>
          <w:sz w:val="18"/>
          <w:szCs w:val="18"/>
        </w:rPr>
        <w:t xml:space="preserve"> </w:t>
      </w:r>
      <w:r>
        <w:rPr>
          <w:rFonts w:ascii="Meiryo" w:eastAsia="Meiryo" w:hAnsi="Meiryo" w:cs="Meiryo"/>
          <w:color w:val="221F1F"/>
          <w:w w:val="93"/>
          <w:sz w:val="18"/>
          <w:szCs w:val="18"/>
        </w:rPr>
        <w:t>should</w:t>
      </w:r>
      <w:r>
        <w:rPr>
          <w:rFonts w:ascii="Meiryo" w:eastAsia="Meiryo" w:hAnsi="Meiryo" w:cs="Meiryo"/>
          <w:color w:val="221F1F"/>
          <w:spacing w:val="-11"/>
          <w:w w:val="93"/>
          <w:sz w:val="18"/>
          <w:szCs w:val="18"/>
        </w:rPr>
        <w:t xml:space="preserve"> </w:t>
      </w:r>
      <w:r>
        <w:rPr>
          <w:rFonts w:ascii="Meiryo" w:eastAsia="Meiryo" w:hAnsi="Meiryo" w:cs="Meiryo"/>
          <w:color w:val="221F1F"/>
          <w:w w:val="93"/>
          <w:sz w:val="18"/>
          <w:szCs w:val="18"/>
        </w:rPr>
        <w:t>not</w:t>
      </w:r>
      <w:r>
        <w:rPr>
          <w:rFonts w:ascii="Meiryo" w:eastAsia="Meiryo" w:hAnsi="Meiryo" w:cs="Meiryo"/>
          <w:color w:val="221F1F"/>
          <w:spacing w:val="-4"/>
          <w:w w:val="93"/>
          <w:sz w:val="18"/>
          <w:szCs w:val="18"/>
        </w:rPr>
        <w:t xml:space="preserve"> </w:t>
      </w:r>
      <w:r>
        <w:rPr>
          <w:rFonts w:ascii="Meiryo" w:eastAsia="Meiryo" w:hAnsi="Meiryo" w:cs="Meiryo"/>
          <w:color w:val="221F1F"/>
          <w:sz w:val="18"/>
          <w:szCs w:val="18"/>
        </w:rPr>
        <w:t>to</w:t>
      </w:r>
      <w:r>
        <w:rPr>
          <w:rFonts w:ascii="Meiryo" w:eastAsia="Meiryo" w:hAnsi="Meiryo" w:cs="Meiryo"/>
          <w:color w:val="221F1F"/>
          <w:spacing w:val="-21"/>
          <w:sz w:val="18"/>
          <w:szCs w:val="18"/>
        </w:rPr>
        <w:t xml:space="preserve"> </w:t>
      </w:r>
      <w:r>
        <w:rPr>
          <w:rFonts w:ascii="Meiryo" w:eastAsia="Meiryo" w:hAnsi="Meiryo" w:cs="Meiryo"/>
          <w:color w:val="221F1F"/>
          <w:spacing w:val="4"/>
          <w:w w:val="88"/>
          <w:sz w:val="18"/>
          <w:szCs w:val="18"/>
        </w:rPr>
        <w:t>b</w:t>
      </w:r>
      <w:r>
        <w:rPr>
          <w:rFonts w:ascii="Meiryo" w:eastAsia="Meiryo" w:hAnsi="Meiryo" w:cs="Meiryo"/>
          <w:color w:val="221F1F"/>
          <w:w w:val="88"/>
          <w:sz w:val="18"/>
          <w:szCs w:val="18"/>
        </w:rPr>
        <w:t>e</w:t>
      </w:r>
      <w:r>
        <w:rPr>
          <w:rFonts w:ascii="Meiryo" w:eastAsia="Meiryo" w:hAnsi="Meiryo" w:cs="Meiryo"/>
          <w:color w:val="221F1F"/>
          <w:spacing w:val="-4"/>
          <w:w w:val="88"/>
          <w:sz w:val="18"/>
          <w:szCs w:val="18"/>
        </w:rPr>
        <w:t xml:space="preserve"> </w:t>
      </w:r>
      <w:r>
        <w:rPr>
          <w:rFonts w:ascii="Meiryo" w:eastAsia="Meiryo" w:hAnsi="Meiryo" w:cs="Meiryo"/>
          <w:color w:val="221F1F"/>
          <w:w w:val="88"/>
          <w:sz w:val="18"/>
          <w:szCs w:val="18"/>
        </w:rPr>
        <w:t>confused</w:t>
      </w:r>
      <w:r>
        <w:rPr>
          <w:rFonts w:ascii="Meiryo" w:eastAsia="Meiryo" w:hAnsi="Meiryo" w:cs="Meiryo"/>
          <w:color w:val="221F1F"/>
          <w:spacing w:val="7"/>
          <w:w w:val="88"/>
          <w:sz w:val="18"/>
          <w:szCs w:val="18"/>
        </w:rPr>
        <w:t xml:space="preserve"> </w:t>
      </w:r>
      <w:r>
        <w:rPr>
          <w:rFonts w:ascii="Meiryo" w:eastAsia="Meiryo" w:hAnsi="Meiryo" w:cs="Meiryo"/>
          <w:color w:val="221F1F"/>
          <w:sz w:val="18"/>
          <w:szCs w:val="18"/>
        </w:rPr>
        <w:t>with</w:t>
      </w:r>
      <w:r>
        <w:rPr>
          <w:rFonts w:ascii="Meiryo" w:eastAsia="Meiryo" w:hAnsi="Meiryo" w:cs="Meiryo"/>
          <w:color w:val="221F1F"/>
          <w:spacing w:val="-22"/>
          <w:sz w:val="18"/>
          <w:szCs w:val="18"/>
        </w:rPr>
        <w:t xml:space="preserve"> </w:t>
      </w:r>
      <w:r>
        <w:rPr>
          <w:rFonts w:ascii="Meiryo" w:eastAsia="Meiryo" w:hAnsi="Meiryo" w:cs="Meiryo"/>
          <w:color w:val="221F1F"/>
          <w:w w:val="90"/>
          <w:sz w:val="18"/>
          <w:szCs w:val="18"/>
        </w:rPr>
        <w:t>the</w:t>
      </w:r>
      <w:r>
        <w:rPr>
          <w:rFonts w:ascii="Meiryo" w:eastAsia="Meiryo" w:hAnsi="Meiryo" w:cs="Meiryo"/>
          <w:color w:val="221F1F"/>
          <w:spacing w:val="-2"/>
          <w:w w:val="90"/>
          <w:sz w:val="18"/>
          <w:szCs w:val="18"/>
        </w:rPr>
        <w:t xml:space="preserve"> </w:t>
      </w:r>
      <w:r>
        <w:rPr>
          <w:rFonts w:ascii="Meiryo" w:eastAsia="Meiryo" w:hAnsi="Meiryo" w:cs="Meiryo"/>
          <w:color w:val="221F1F"/>
          <w:w w:val="90"/>
          <w:sz w:val="18"/>
          <w:szCs w:val="18"/>
        </w:rPr>
        <w:t>conﬂuence/resource</w:t>
      </w:r>
      <w:r>
        <w:rPr>
          <w:rFonts w:ascii="Meiryo" w:eastAsia="Meiryo" w:hAnsi="Meiryo" w:cs="Meiryo"/>
          <w:color w:val="221F1F"/>
          <w:spacing w:val="-3"/>
          <w:w w:val="90"/>
          <w:sz w:val="18"/>
          <w:szCs w:val="18"/>
        </w:rPr>
        <w:t xml:space="preserve"> </w:t>
      </w:r>
      <w:r>
        <w:rPr>
          <w:rFonts w:ascii="Meiryo" w:eastAsia="Meiryo" w:hAnsi="Meiryo" w:cs="Meiryo"/>
          <w:color w:val="221F1F"/>
          <w:sz w:val="18"/>
          <w:szCs w:val="18"/>
        </w:rPr>
        <w:t>dilution</w:t>
      </w:r>
      <w:r>
        <w:rPr>
          <w:rFonts w:ascii="Meiryo" w:eastAsia="Meiryo" w:hAnsi="Meiryo" w:cs="Meiryo"/>
          <w:color w:val="221F1F"/>
          <w:spacing w:val="-23"/>
          <w:sz w:val="18"/>
          <w:szCs w:val="18"/>
        </w:rPr>
        <w:t xml:space="preserve"> </w:t>
      </w:r>
      <w:r>
        <w:rPr>
          <w:rFonts w:ascii="Meiryo" w:eastAsia="Meiryo" w:hAnsi="Meiryo" w:cs="Meiryo"/>
          <w:color w:val="221F1F"/>
          <w:w w:val="89"/>
          <w:sz w:val="18"/>
          <w:szCs w:val="18"/>
        </w:rPr>
        <w:t>m</w:t>
      </w:r>
      <w:r>
        <w:rPr>
          <w:rFonts w:ascii="Meiryo" w:eastAsia="Meiryo" w:hAnsi="Meiryo" w:cs="Meiryo"/>
          <w:color w:val="221F1F"/>
          <w:spacing w:val="5"/>
          <w:w w:val="89"/>
          <w:sz w:val="18"/>
          <w:szCs w:val="18"/>
        </w:rPr>
        <w:t>o</w:t>
      </w:r>
      <w:r>
        <w:rPr>
          <w:rFonts w:ascii="Meiryo" w:eastAsia="Meiryo" w:hAnsi="Meiryo" w:cs="Meiryo"/>
          <w:color w:val="221F1F"/>
          <w:w w:val="92"/>
          <w:sz w:val="18"/>
          <w:szCs w:val="18"/>
        </w:rPr>
        <w:t>del</w:t>
      </w:r>
    </w:p>
    <w:p>
      <w:pPr>
        <w:spacing w:before="23"/>
        <w:ind w:left="155"/>
        <w:rPr>
          <w:rFonts w:ascii="Meiryo" w:eastAsia="Meiryo" w:hAnsi="Meiryo" w:cs="Meiryo"/>
          <w:sz w:val="18"/>
          <w:szCs w:val="18"/>
        </w:rPr>
      </w:pPr>
      <w:r>
        <w:rPr>
          <w:rFonts w:ascii="Meiryo" w:eastAsia="Meiryo" w:hAnsi="Meiryo" w:cs="Meiryo"/>
          <w:color w:val="221F1F"/>
          <w:w w:val="86"/>
          <w:sz w:val="18"/>
          <w:szCs w:val="18"/>
        </w:rPr>
        <w:t>(Bla</w:t>
      </w:r>
      <w:r>
        <w:rPr>
          <w:rFonts w:ascii="Meiryo" w:eastAsia="Meiryo" w:hAnsi="Meiryo" w:cs="Meiryo"/>
          <w:color w:val="221F1F"/>
          <w:spacing w:val="-4"/>
          <w:w w:val="86"/>
          <w:sz w:val="18"/>
          <w:szCs w:val="18"/>
        </w:rPr>
        <w:t>k</w:t>
      </w:r>
      <w:r>
        <w:rPr>
          <w:rFonts w:ascii="Meiryo" w:eastAsia="Meiryo" w:hAnsi="Meiryo" w:cs="Meiryo"/>
          <w:color w:val="221F1F"/>
          <w:w w:val="86"/>
          <w:sz w:val="18"/>
          <w:szCs w:val="18"/>
        </w:rPr>
        <w:t xml:space="preserve">e, </w:t>
      </w:r>
      <w:r>
        <w:rPr>
          <w:rFonts w:ascii="Meiryo" w:eastAsia="Meiryo" w:hAnsi="Meiryo" w:cs="Meiryo"/>
          <w:color w:val="221F1F"/>
          <w:spacing w:val="12"/>
          <w:w w:val="86"/>
          <w:sz w:val="18"/>
          <w:szCs w:val="18"/>
        </w:rPr>
        <w:t xml:space="preserve"> </w:t>
      </w:r>
      <w:r>
        <w:rPr>
          <w:rFonts w:ascii="Meiryo" w:eastAsia="Meiryo" w:hAnsi="Meiryo" w:cs="Meiryo"/>
          <w:color w:val="221F1F"/>
          <w:w w:val="86"/>
          <w:sz w:val="18"/>
          <w:szCs w:val="18"/>
        </w:rPr>
        <w:t>1981;</w:t>
      </w:r>
      <w:r>
        <w:rPr>
          <w:rFonts w:ascii="Meiryo" w:eastAsia="Meiryo" w:hAnsi="Meiryo" w:cs="Meiryo"/>
          <w:color w:val="221F1F"/>
          <w:spacing w:val="-16"/>
          <w:w w:val="86"/>
          <w:sz w:val="18"/>
          <w:szCs w:val="18"/>
        </w:rPr>
        <w:t xml:space="preserve"> </w:t>
      </w:r>
      <w:proofErr w:type="spellStart"/>
      <w:r>
        <w:rPr>
          <w:rFonts w:ascii="Meiryo" w:eastAsia="Meiryo" w:hAnsi="Meiryo" w:cs="Meiryo"/>
          <w:color w:val="221F1F"/>
          <w:w w:val="86"/>
          <w:sz w:val="18"/>
          <w:szCs w:val="18"/>
        </w:rPr>
        <w:t>Z</w:t>
      </w:r>
      <w:r>
        <w:rPr>
          <w:rFonts w:ascii="Meiryo" w:eastAsia="Meiryo" w:hAnsi="Meiryo" w:cs="Meiryo"/>
          <w:color w:val="221F1F"/>
          <w:spacing w:val="4"/>
          <w:w w:val="86"/>
          <w:sz w:val="18"/>
          <w:szCs w:val="18"/>
        </w:rPr>
        <w:t>a</w:t>
      </w:r>
      <w:r>
        <w:rPr>
          <w:rFonts w:ascii="Meiryo" w:eastAsia="Meiryo" w:hAnsi="Meiryo" w:cs="Meiryo"/>
          <w:color w:val="221F1F"/>
          <w:w w:val="86"/>
          <w:sz w:val="18"/>
          <w:szCs w:val="18"/>
        </w:rPr>
        <w:t>jonc</w:t>
      </w:r>
      <w:proofErr w:type="spellEnd"/>
      <w:r>
        <w:rPr>
          <w:rFonts w:ascii="Meiryo" w:eastAsia="Meiryo" w:hAnsi="Meiryo" w:cs="Meiryo"/>
          <w:color w:val="221F1F"/>
          <w:spacing w:val="47"/>
          <w:w w:val="86"/>
          <w:sz w:val="18"/>
          <w:szCs w:val="18"/>
        </w:rPr>
        <w:t xml:space="preserve"> </w:t>
      </w:r>
      <w:r>
        <w:rPr>
          <w:rFonts w:ascii="Meiryo" w:eastAsia="Meiryo" w:hAnsi="Meiryo" w:cs="Meiryo"/>
          <w:color w:val="221F1F"/>
          <w:sz w:val="18"/>
          <w:szCs w:val="18"/>
        </w:rPr>
        <w:t>&amp;</w:t>
      </w:r>
      <w:r>
        <w:rPr>
          <w:rFonts w:ascii="Meiryo" w:eastAsia="Meiryo" w:hAnsi="Meiryo" w:cs="Meiryo"/>
          <w:color w:val="221F1F"/>
          <w:spacing w:val="16"/>
          <w:sz w:val="18"/>
          <w:szCs w:val="18"/>
        </w:rPr>
        <w:t xml:space="preserve"> </w:t>
      </w:r>
      <w:proofErr w:type="spellStart"/>
      <w:r>
        <w:rPr>
          <w:rFonts w:ascii="Meiryo" w:eastAsia="Meiryo" w:hAnsi="Meiryo" w:cs="Meiryo"/>
          <w:color w:val="221F1F"/>
          <w:w w:val="94"/>
          <w:sz w:val="18"/>
          <w:szCs w:val="18"/>
        </w:rPr>
        <w:t>Bargh</w:t>
      </w:r>
      <w:proofErr w:type="spellEnd"/>
      <w:r>
        <w:rPr>
          <w:rFonts w:ascii="Meiryo" w:eastAsia="Meiryo" w:hAnsi="Meiryo" w:cs="Meiryo"/>
          <w:color w:val="221F1F"/>
          <w:w w:val="94"/>
          <w:sz w:val="18"/>
          <w:szCs w:val="18"/>
        </w:rPr>
        <w:t>,</w:t>
      </w:r>
      <w:r>
        <w:rPr>
          <w:rFonts w:ascii="Meiryo" w:eastAsia="Meiryo" w:hAnsi="Meiryo" w:cs="Meiryo"/>
          <w:color w:val="221F1F"/>
          <w:spacing w:val="6"/>
          <w:w w:val="94"/>
          <w:sz w:val="18"/>
          <w:szCs w:val="18"/>
        </w:rPr>
        <w:t xml:space="preserve"> </w:t>
      </w:r>
      <w:r>
        <w:rPr>
          <w:rFonts w:ascii="Meiryo" w:eastAsia="Meiryo" w:hAnsi="Meiryo" w:cs="Meiryo"/>
          <w:color w:val="221F1F"/>
          <w:sz w:val="18"/>
          <w:szCs w:val="18"/>
        </w:rPr>
        <w:t>1980)</w:t>
      </w:r>
      <w:ins w:id="251" w:author="0" w:date="2015-11-12T12:34:00Z">
        <w:r>
          <w:rPr>
            <w:rFonts w:ascii="Meiryo" w:eastAsia="Meiryo" w:hAnsi="Meiryo" w:cs="Meiryo"/>
            <w:color w:val="221F1F"/>
            <w:sz w:val="18"/>
            <w:szCs w:val="18"/>
          </w:rPr>
          <w:t xml:space="preserve">  [  this seems superfluous, I’d delete this footnote]</w:t>
        </w:r>
      </w:ins>
    </w:p>
    <w:p>
      <w:pPr>
        <w:spacing w:line="260" w:lineRule="exact"/>
        <w:ind w:left="372" w:right="118"/>
        <w:jc w:val="center"/>
        <w:rPr>
          <w:rFonts w:ascii="Meiryo" w:eastAsia="Meiryo" w:hAnsi="Meiryo" w:cs="Meiryo"/>
          <w:sz w:val="18"/>
          <w:szCs w:val="18"/>
        </w:rPr>
      </w:pPr>
      <w:r>
        <w:rPr>
          <w:color w:val="221F1F"/>
          <w:w w:val="114"/>
          <w:position w:val="9"/>
          <w:sz w:val="13"/>
          <w:szCs w:val="13"/>
        </w:rPr>
        <w:t>2</w:t>
      </w:r>
      <w:r>
        <w:rPr>
          <w:color w:val="221F1F"/>
          <w:spacing w:val="-23"/>
          <w:position w:val="9"/>
          <w:sz w:val="13"/>
          <w:szCs w:val="13"/>
        </w:rPr>
        <w:t xml:space="preserve"> </w:t>
      </w:r>
      <w:r>
        <w:rPr>
          <w:rFonts w:ascii="Meiryo" w:eastAsia="Meiryo" w:hAnsi="Meiryo" w:cs="Meiryo"/>
          <w:color w:val="221F1F"/>
          <w:w w:val="96"/>
          <w:position w:val="3"/>
          <w:sz w:val="18"/>
          <w:szCs w:val="18"/>
        </w:rPr>
        <w:t>“</w:t>
      </w:r>
      <w:r>
        <w:rPr>
          <w:rFonts w:ascii="Meiryo" w:eastAsia="Meiryo" w:hAnsi="Meiryo" w:cs="Meiryo"/>
          <w:color w:val="221F1F"/>
          <w:spacing w:val="-5"/>
          <w:w w:val="96"/>
          <w:position w:val="3"/>
          <w:sz w:val="18"/>
          <w:szCs w:val="18"/>
        </w:rPr>
        <w:t>P</w:t>
      </w:r>
      <w:r>
        <w:rPr>
          <w:rFonts w:ascii="Meiryo" w:eastAsia="Meiryo" w:hAnsi="Meiryo" w:cs="Meiryo"/>
          <w:color w:val="221F1F"/>
          <w:w w:val="96"/>
          <w:position w:val="3"/>
          <w:sz w:val="18"/>
          <w:szCs w:val="18"/>
        </w:rPr>
        <w:t>are</w:t>
      </w:r>
      <w:r>
        <w:rPr>
          <w:rFonts w:ascii="Meiryo" w:eastAsia="Meiryo" w:hAnsi="Meiryo" w:cs="Meiryo"/>
          <w:color w:val="221F1F"/>
          <w:spacing w:val="-5"/>
          <w:w w:val="96"/>
          <w:position w:val="3"/>
          <w:sz w:val="18"/>
          <w:szCs w:val="18"/>
        </w:rPr>
        <w:t>n</w:t>
      </w:r>
      <w:r>
        <w:rPr>
          <w:rFonts w:ascii="Meiryo" w:eastAsia="Meiryo" w:hAnsi="Meiryo" w:cs="Meiryo"/>
          <w:color w:val="221F1F"/>
          <w:w w:val="96"/>
          <w:position w:val="3"/>
          <w:sz w:val="18"/>
          <w:szCs w:val="18"/>
        </w:rPr>
        <w:t>theticall</w:t>
      </w:r>
      <w:r>
        <w:rPr>
          <w:rFonts w:ascii="Meiryo" w:eastAsia="Meiryo" w:hAnsi="Meiryo" w:cs="Meiryo"/>
          <w:color w:val="221F1F"/>
          <w:spacing w:val="-13"/>
          <w:w w:val="96"/>
          <w:position w:val="3"/>
          <w:sz w:val="18"/>
          <w:szCs w:val="18"/>
        </w:rPr>
        <w:t>y</w:t>
      </w:r>
      <w:r>
        <w:rPr>
          <w:rFonts w:ascii="Meiryo" w:eastAsia="Meiryo" w:hAnsi="Meiryo" w:cs="Meiryo"/>
          <w:color w:val="221F1F"/>
          <w:w w:val="96"/>
          <w:position w:val="3"/>
          <w:sz w:val="18"/>
          <w:szCs w:val="18"/>
        </w:rPr>
        <w:t>,</w:t>
      </w:r>
      <w:r>
        <w:rPr>
          <w:rFonts w:ascii="Meiryo" w:eastAsia="Meiryo" w:hAnsi="Meiryo" w:cs="Meiryo"/>
          <w:color w:val="221F1F"/>
          <w:spacing w:val="1"/>
          <w:w w:val="96"/>
          <w:position w:val="3"/>
          <w:sz w:val="18"/>
          <w:szCs w:val="18"/>
        </w:rPr>
        <w:t xml:space="preserve"> </w:t>
      </w:r>
      <w:r>
        <w:rPr>
          <w:rFonts w:ascii="Meiryo" w:eastAsia="Meiryo" w:hAnsi="Meiryo" w:cs="Meiryo"/>
          <w:color w:val="221F1F"/>
          <w:position w:val="3"/>
          <w:sz w:val="18"/>
          <w:szCs w:val="18"/>
        </w:rPr>
        <w:t>it</w:t>
      </w:r>
      <w:r>
        <w:rPr>
          <w:rFonts w:ascii="Meiryo" w:eastAsia="Meiryo" w:hAnsi="Meiryo" w:cs="Meiryo"/>
          <w:color w:val="221F1F"/>
          <w:spacing w:val="3"/>
          <w:position w:val="3"/>
          <w:sz w:val="18"/>
          <w:szCs w:val="18"/>
        </w:rPr>
        <w:t xml:space="preserve"> </w:t>
      </w:r>
      <w:r>
        <w:rPr>
          <w:rFonts w:ascii="Meiryo" w:eastAsia="Meiryo" w:hAnsi="Meiryo" w:cs="Meiryo"/>
          <w:color w:val="221F1F"/>
          <w:w w:val="89"/>
          <w:position w:val="3"/>
          <w:sz w:val="18"/>
          <w:szCs w:val="18"/>
        </w:rPr>
        <w:t>m</w:t>
      </w:r>
      <w:r>
        <w:rPr>
          <w:rFonts w:ascii="Meiryo" w:eastAsia="Meiryo" w:hAnsi="Meiryo" w:cs="Meiryo"/>
          <w:color w:val="221F1F"/>
          <w:spacing w:val="-4"/>
          <w:w w:val="89"/>
          <w:position w:val="3"/>
          <w:sz w:val="18"/>
          <w:szCs w:val="18"/>
        </w:rPr>
        <w:t>a</w:t>
      </w:r>
      <w:r>
        <w:rPr>
          <w:rFonts w:ascii="Meiryo" w:eastAsia="Meiryo" w:hAnsi="Meiryo" w:cs="Meiryo"/>
          <w:color w:val="221F1F"/>
          <w:w w:val="89"/>
          <w:position w:val="3"/>
          <w:sz w:val="18"/>
          <w:szCs w:val="18"/>
        </w:rPr>
        <w:t>y</w:t>
      </w:r>
      <w:r>
        <w:rPr>
          <w:rFonts w:ascii="Meiryo" w:eastAsia="Meiryo" w:hAnsi="Meiryo" w:cs="Meiryo"/>
          <w:color w:val="221F1F"/>
          <w:spacing w:val="9"/>
          <w:w w:val="89"/>
          <w:position w:val="3"/>
          <w:sz w:val="18"/>
          <w:szCs w:val="18"/>
        </w:rPr>
        <w:t xml:space="preserve"> </w:t>
      </w:r>
      <w:r>
        <w:rPr>
          <w:rFonts w:ascii="Meiryo" w:eastAsia="Meiryo" w:hAnsi="Meiryo" w:cs="Meiryo"/>
          <w:color w:val="221F1F"/>
          <w:spacing w:val="4"/>
          <w:w w:val="89"/>
          <w:position w:val="3"/>
          <w:sz w:val="18"/>
          <w:szCs w:val="18"/>
        </w:rPr>
        <w:t>b</w:t>
      </w:r>
      <w:r>
        <w:rPr>
          <w:rFonts w:ascii="Meiryo" w:eastAsia="Meiryo" w:hAnsi="Meiryo" w:cs="Meiryo"/>
          <w:color w:val="221F1F"/>
          <w:w w:val="89"/>
          <w:position w:val="3"/>
          <w:sz w:val="18"/>
          <w:szCs w:val="18"/>
        </w:rPr>
        <w:t>e</w:t>
      </w:r>
      <w:r>
        <w:rPr>
          <w:rFonts w:ascii="Meiryo" w:eastAsia="Meiryo" w:hAnsi="Meiryo" w:cs="Meiryo"/>
          <w:color w:val="221F1F"/>
          <w:spacing w:val="-3"/>
          <w:w w:val="89"/>
          <w:position w:val="3"/>
          <w:sz w:val="18"/>
          <w:szCs w:val="18"/>
        </w:rPr>
        <w:t xml:space="preserve"> </w:t>
      </w:r>
      <w:r>
        <w:rPr>
          <w:rFonts w:ascii="Meiryo" w:eastAsia="Meiryo" w:hAnsi="Meiryo" w:cs="Meiryo"/>
          <w:color w:val="221F1F"/>
          <w:w w:val="89"/>
          <w:position w:val="3"/>
          <w:sz w:val="18"/>
          <w:szCs w:val="18"/>
        </w:rPr>
        <w:t>added</w:t>
      </w:r>
      <w:r>
        <w:rPr>
          <w:rFonts w:ascii="Meiryo" w:eastAsia="Meiryo" w:hAnsi="Meiryo" w:cs="Meiryo"/>
          <w:color w:val="221F1F"/>
          <w:spacing w:val="11"/>
          <w:w w:val="89"/>
          <w:position w:val="3"/>
          <w:sz w:val="18"/>
          <w:szCs w:val="18"/>
        </w:rPr>
        <w:t xml:space="preserve"> </w:t>
      </w:r>
      <w:r>
        <w:rPr>
          <w:rFonts w:ascii="Meiryo" w:eastAsia="Meiryo" w:hAnsi="Meiryo" w:cs="Meiryo"/>
          <w:color w:val="221F1F"/>
          <w:position w:val="3"/>
          <w:sz w:val="18"/>
          <w:szCs w:val="18"/>
        </w:rPr>
        <w:t>that</w:t>
      </w:r>
      <w:r>
        <w:rPr>
          <w:rFonts w:ascii="Meiryo" w:eastAsia="Meiryo" w:hAnsi="Meiryo" w:cs="Meiryo"/>
          <w:color w:val="221F1F"/>
          <w:spacing w:val="-17"/>
          <w:position w:val="3"/>
          <w:sz w:val="18"/>
          <w:szCs w:val="18"/>
        </w:rPr>
        <w:t xml:space="preserve"> </w:t>
      </w:r>
      <w:r>
        <w:rPr>
          <w:rFonts w:ascii="Meiryo" w:eastAsia="Meiryo" w:hAnsi="Meiryo" w:cs="Meiryo"/>
          <w:color w:val="221F1F"/>
          <w:w w:val="91"/>
          <w:position w:val="3"/>
          <w:sz w:val="18"/>
          <w:szCs w:val="18"/>
        </w:rPr>
        <w:t>studies on</w:t>
      </w:r>
      <w:r>
        <w:rPr>
          <w:rFonts w:ascii="Meiryo" w:eastAsia="Meiryo" w:hAnsi="Meiryo" w:cs="Meiryo"/>
          <w:color w:val="221F1F"/>
          <w:spacing w:val="-4"/>
          <w:w w:val="91"/>
          <w:position w:val="3"/>
          <w:sz w:val="18"/>
          <w:szCs w:val="18"/>
        </w:rPr>
        <w:t xml:space="preserve"> </w:t>
      </w:r>
      <w:r>
        <w:rPr>
          <w:rFonts w:ascii="Meiryo" w:eastAsia="Meiryo" w:hAnsi="Meiryo" w:cs="Meiryo"/>
          <w:color w:val="221F1F"/>
          <w:w w:val="91"/>
          <w:position w:val="3"/>
          <w:sz w:val="18"/>
          <w:szCs w:val="18"/>
        </w:rPr>
        <w:t>the relation</w:t>
      </w:r>
      <w:r>
        <w:rPr>
          <w:rFonts w:ascii="Meiryo" w:eastAsia="Meiryo" w:hAnsi="Meiryo" w:cs="Meiryo"/>
          <w:color w:val="221F1F"/>
          <w:spacing w:val="22"/>
          <w:w w:val="91"/>
          <w:position w:val="3"/>
          <w:sz w:val="18"/>
          <w:szCs w:val="18"/>
        </w:rPr>
        <w:t xml:space="preserve"> </w:t>
      </w:r>
      <w:r>
        <w:rPr>
          <w:rFonts w:ascii="Meiryo" w:eastAsia="Meiryo" w:hAnsi="Meiryo" w:cs="Meiryo"/>
          <w:color w:val="221F1F"/>
          <w:position w:val="3"/>
          <w:sz w:val="18"/>
          <w:szCs w:val="18"/>
        </w:rPr>
        <w:t>of</w:t>
      </w:r>
      <w:r>
        <w:rPr>
          <w:rFonts w:ascii="Meiryo" w:eastAsia="Meiryo" w:hAnsi="Meiryo" w:cs="Meiryo"/>
          <w:color w:val="221F1F"/>
          <w:spacing w:val="-24"/>
          <w:position w:val="3"/>
          <w:sz w:val="18"/>
          <w:szCs w:val="18"/>
        </w:rPr>
        <w:t xml:space="preserve"> </w:t>
      </w:r>
      <w:r>
        <w:rPr>
          <w:rFonts w:ascii="Meiryo" w:eastAsia="Meiryo" w:hAnsi="Meiryo" w:cs="Meiryo"/>
          <w:color w:val="221F1F"/>
          <w:position w:val="3"/>
          <w:sz w:val="18"/>
          <w:szCs w:val="18"/>
        </w:rPr>
        <w:t>birth</w:t>
      </w:r>
      <w:r>
        <w:rPr>
          <w:rFonts w:ascii="Meiryo" w:eastAsia="Meiryo" w:hAnsi="Meiryo" w:cs="Meiryo"/>
          <w:color w:val="221F1F"/>
          <w:spacing w:val="-10"/>
          <w:position w:val="3"/>
          <w:sz w:val="18"/>
          <w:szCs w:val="18"/>
        </w:rPr>
        <w:t xml:space="preserve"> </w:t>
      </w:r>
      <w:r>
        <w:rPr>
          <w:rFonts w:ascii="Meiryo" w:eastAsia="Meiryo" w:hAnsi="Meiryo" w:cs="Meiryo"/>
          <w:color w:val="221F1F"/>
          <w:w w:val="91"/>
          <w:position w:val="3"/>
          <w:sz w:val="18"/>
          <w:szCs w:val="18"/>
        </w:rPr>
        <w:t xml:space="preserve">order </w:t>
      </w:r>
      <w:r>
        <w:rPr>
          <w:rFonts w:ascii="Meiryo" w:eastAsia="Meiryo" w:hAnsi="Meiryo" w:cs="Meiryo"/>
          <w:color w:val="221F1F"/>
          <w:position w:val="3"/>
          <w:sz w:val="18"/>
          <w:szCs w:val="18"/>
        </w:rPr>
        <w:t>to</w:t>
      </w:r>
      <w:r>
        <w:rPr>
          <w:rFonts w:ascii="Meiryo" w:eastAsia="Meiryo" w:hAnsi="Meiryo" w:cs="Meiryo"/>
          <w:color w:val="221F1F"/>
          <w:spacing w:val="-16"/>
          <w:position w:val="3"/>
          <w:sz w:val="18"/>
          <w:szCs w:val="18"/>
        </w:rPr>
        <w:t xml:space="preserve"> </w:t>
      </w:r>
      <w:r>
        <w:rPr>
          <w:rFonts w:ascii="Meiryo" w:eastAsia="Meiryo" w:hAnsi="Meiryo" w:cs="Meiryo"/>
          <w:color w:val="221F1F"/>
          <w:w w:val="91"/>
          <w:position w:val="3"/>
          <w:sz w:val="18"/>
          <w:szCs w:val="18"/>
        </w:rPr>
        <w:t>i</w:t>
      </w:r>
      <w:r>
        <w:rPr>
          <w:rFonts w:ascii="Meiryo" w:eastAsia="Meiryo" w:hAnsi="Meiryo" w:cs="Meiryo"/>
          <w:color w:val="221F1F"/>
          <w:spacing w:val="-5"/>
          <w:w w:val="91"/>
          <w:position w:val="3"/>
          <w:sz w:val="18"/>
          <w:szCs w:val="18"/>
        </w:rPr>
        <w:t>n</w:t>
      </w:r>
      <w:r>
        <w:rPr>
          <w:rFonts w:ascii="Meiryo" w:eastAsia="Meiryo" w:hAnsi="Meiryo" w:cs="Meiryo"/>
          <w:color w:val="221F1F"/>
          <w:w w:val="91"/>
          <w:position w:val="3"/>
          <w:sz w:val="18"/>
          <w:szCs w:val="18"/>
        </w:rPr>
        <w:t>tellectual</w:t>
      </w:r>
      <w:r>
        <w:rPr>
          <w:rFonts w:ascii="Meiryo" w:eastAsia="Meiryo" w:hAnsi="Meiryo" w:cs="Meiryo"/>
          <w:color w:val="221F1F"/>
          <w:spacing w:val="43"/>
          <w:w w:val="91"/>
          <w:position w:val="3"/>
          <w:sz w:val="18"/>
          <w:szCs w:val="18"/>
        </w:rPr>
        <w:t xml:space="preserve"> </w:t>
      </w:r>
      <w:r>
        <w:rPr>
          <w:rFonts w:ascii="Meiryo" w:eastAsia="Meiryo" w:hAnsi="Meiryo" w:cs="Meiryo"/>
          <w:color w:val="221F1F"/>
          <w:w w:val="91"/>
          <w:position w:val="3"/>
          <w:sz w:val="18"/>
          <w:szCs w:val="18"/>
        </w:rPr>
        <w:t>and</w:t>
      </w:r>
      <w:r>
        <w:rPr>
          <w:rFonts w:ascii="Meiryo" w:eastAsia="Meiryo" w:hAnsi="Meiryo" w:cs="Meiryo"/>
          <w:color w:val="221F1F"/>
          <w:spacing w:val="3"/>
          <w:w w:val="91"/>
          <w:position w:val="3"/>
          <w:sz w:val="18"/>
          <w:szCs w:val="18"/>
        </w:rPr>
        <w:t xml:space="preserve"> </w:t>
      </w:r>
      <w:r>
        <w:rPr>
          <w:rFonts w:ascii="Meiryo" w:eastAsia="Meiryo" w:hAnsi="Meiryo" w:cs="Meiryo"/>
          <w:color w:val="221F1F"/>
          <w:w w:val="91"/>
          <w:position w:val="3"/>
          <w:sz w:val="18"/>
          <w:szCs w:val="18"/>
        </w:rPr>
        <w:t>other</w:t>
      </w:r>
    </w:p>
    <w:p>
      <w:pPr>
        <w:spacing w:before="23" w:line="255" w:lineRule="auto"/>
        <w:ind w:left="155" w:right="102"/>
        <w:rPr>
          <w:rFonts w:ascii="Meiryo" w:eastAsia="Meiryo" w:hAnsi="Meiryo" w:cs="Meiryo"/>
          <w:sz w:val="18"/>
          <w:szCs w:val="18"/>
        </w:rPr>
        <w:sectPr>
          <w:pgSz w:w="12240" w:h="15840"/>
          <w:pgMar w:top="900" w:right="1720" w:bottom="280" w:left="1720" w:header="684" w:footer="0" w:gutter="0"/>
          <w:cols w:space="720"/>
        </w:sectPr>
      </w:pPr>
      <w:r>
        <w:rPr>
          <w:rFonts w:ascii="Meiryo" w:eastAsia="Meiryo" w:hAnsi="Meiryo" w:cs="Meiryo"/>
          <w:color w:val="221F1F"/>
          <w:w w:val="91"/>
          <w:sz w:val="18"/>
          <w:szCs w:val="18"/>
        </w:rPr>
        <w:t>psy</w:t>
      </w:r>
      <w:r>
        <w:rPr>
          <w:rFonts w:ascii="Meiryo" w:eastAsia="Meiryo" w:hAnsi="Meiryo" w:cs="Meiryo"/>
          <w:color w:val="221F1F"/>
          <w:spacing w:val="-5"/>
          <w:w w:val="91"/>
          <w:sz w:val="18"/>
          <w:szCs w:val="18"/>
        </w:rPr>
        <w:t>c</w:t>
      </w:r>
      <w:r>
        <w:rPr>
          <w:rFonts w:ascii="Meiryo" w:eastAsia="Meiryo" w:hAnsi="Meiryo" w:cs="Meiryo"/>
          <w:color w:val="221F1F"/>
          <w:w w:val="91"/>
          <w:sz w:val="18"/>
          <w:szCs w:val="18"/>
        </w:rPr>
        <w:t>hological</w:t>
      </w:r>
      <w:r>
        <w:rPr>
          <w:rFonts w:ascii="Meiryo" w:eastAsia="Meiryo" w:hAnsi="Meiryo" w:cs="Meiryo"/>
          <w:color w:val="221F1F"/>
          <w:spacing w:val="29"/>
          <w:w w:val="91"/>
          <w:sz w:val="18"/>
          <w:szCs w:val="18"/>
        </w:rPr>
        <w:t xml:space="preserve"> </w:t>
      </w:r>
      <w:r>
        <w:rPr>
          <w:rFonts w:ascii="Meiryo" w:eastAsia="Meiryo" w:hAnsi="Meiryo" w:cs="Meiryo"/>
          <w:color w:val="221F1F"/>
          <w:spacing w:val="-5"/>
          <w:w w:val="91"/>
          <w:sz w:val="18"/>
          <w:szCs w:val="18"/>
        </w:rPr>
        <w:t>c</w:t>
      </w:r>
      <w:r>
        <w:rPr>
          <w:rFonts w:ascii="Meiryo" w:eastAsia="Meiryo" w:hAnsi="Meiryo" w:cs="Meiryo"/>
          <w:color w:val="221F1F"/>
          <w:w w:val="91"/>
          <w:sz w:val="18"/>
          <w:szCs w:val="18"/>
        </w:rPr>
        <w:t>haracteristics</w:t>
      </w:r>
      <w:r>
        <w:rPr>
          <w:rFonts w:ascii="Meiryo" w:eastAsia="Meiryo" w:hAnsi="Meiryo" w:cs="Meiryo"/>
          <w:color w:val="221F1F"/>
          <w:spacing w:val="38"/>
          <w:w w:val="91"/>
          <w:sz w:val="18"/>
          <w:szCs w:val="18"/>
        </w:rPr>
        <w:t xml:space="preserve"> </w:t>
      </w:r>
      <w:r>
        <w:rPr>
          <w:rFonts w:ascii="Meiryo" w:eastAsia="Meiryo" w:hAnsi="Meiryo" w:cs="Meiryo"/>
          <w:color w:val="221F1F"/>
          <w:w w:val="91"/>
          <w:sz w:val="18"/>
          <w:szCs w:val="18"/>
        </w:rPr>
        <w:t>h</w:t>
      </w:r>
      <w:r>
        <w:rPr>
          <w:rFonts w:ascii="Meiryo" w:eastAsia="Meiryo" w:hAnsi="Meiryo" w:cs="Meiryo"/>
          <w:color w:val="221F1F"/>
          <w:spacing w:val="-5"/>
          <w:w w:val="91"/>
          <w:sz w:val="18"/>
          <w:szCs w:val="18"/>
        </w:rPr>
        <w:t>av</w:t>
      </w:r>
      <w:r>
        <w:rPr>
          <w:rFonts w:ascii="Meiryo" w:eastAsia="Meiryo" w:hAnsi="Meiryo" w:cs="Meiryo"/>
          <w:color w:val="221F1F"/>
          <w:w w:val="91"/>
          <w:sz w:val="18"/>
          <w:szCs w:val="18"/>
        </w:rPr>
        <w:t>e</w:t>
      </w:r>
      <w:r>
        <w:rPr>
          <w:rFonts w:ascii="Meiryo" w:eastAsia="Meiryo" w:hAnsi="Meiryo" w:cs="Meiryo"/>
          <w:color w:val="221F1F"/>
          <w:spacing w:val="8"/>
          <w:w w:val="91"/>
          <w:sz w:val="18"/>
          <w:szCs w:val="18"/>
        </w:rPr>
        <w:t xml:space="preserve"> </w:t>
      </w:r>
      <w:r>
        <w:rPr>
          <w:rFonts w:ascii="Meiryo" w:eastAsia="Meiryo" w:hAnsi="Meiryo" w:cs="Meiryo"/>
          <w:color w:val="221F1F"/>
          <w:w w:val="91"/>
          <w:sz w:val="18"/>
          <w:szCs w:val="18"/>
        </w:rPr>
        <w:t>freque</w:t>
      </w:r>
      <w:r>
        <w:rPr>
          <w:rFonts w:ascii="Meiryo" w:eastAsia="Meiryo" w:hAnsi="Meiryo" w:cs="Meiryo"/>
          <w:color w:val="221F1F"/>
          <w:spacing w:val="-4"/>
          <w:w w:val="91"/>
          <w:sz w:val="18"/>
          <w:szCs w:val="18"/>
        </w:rPr>
        <w:t>n</w:t>
      </w:r>
      <w:r>
        <w:rPr>
          <w:rFonts w:ascii="Meiryo" w:eastAsia="Meiryo" w:hAnsi="Meiryo" w:cs="Meiryo"/>
          <w:color w:val="221F1F"/>
          <w:w w:val="91"/>
          <w:sz w:val="18"/>
          <w:szCs w:val="18"/>
        </w:rPr>
        <w:t>tly</w:t>
      </w:r>
      <w:r>
        <w:rPr>
          <w:rFonts w:ascii="Meiryo" w:eastAsia="Meiryo" w:hAnsi="Meiryo" w:cs="Meiryo"/>
          <w:color w:val="221F1F"/>
          <w:spacing w:val="26"/>
          <w:w w:val="91"/>
          <w:sz w:val="18"/>
          <w:szCs w:val="18"/>
        </w:rPr>
        <w:t xml:space="preserve"> </w:t>
      </w:r>
      <w:r>
        <w:rPr>
          <w:rFonts w:ascii="Meiryo" w:eastAsia="Meiryo" w:hAnsi="Meiryo" w:cs="Meiryo"/>
          <w:color w:val="221F1F"/>
          <w:w w:val="91"/>
          <w:sz w:val="18"/>
          <w:szCs w:val="18"/>
        </w:rPr>
        <w:t>yielded</w:t>
      </w:r>
      <w:r>
        <w:rPr>
          <w:rFonts w:ascii="Meiryo" w:eastAsia="Meiryo" w:hAnsi="Meiryo" w:cs="Meiryo"/>
          <w:color w:val="221F1F"/>
          <w:spacing w:val="28"/>
          <w:w w:val="91"/>
          <w:sz w:val="18"/>
          <w:szCs w:val="18"/>
        </w:rPr>
        <w:t xml:space="preserve"> </w:t>
      </w:r>
      <w:r>
        <w:rPr>
          <w:rFonts w:ascii="Meiryo" w:eastAsia="Meiryo" w:hAnsi="Meiryo" w:cs="Meiryo"/>
          <w:color w:val="221F1F"/>
          <w:w w:val="91"/>
          <w:sz w:val="18"/>
          <w:szCs w:val="18"/>
        </w:rPr>
        <w:t>a</w:t>
      </w:r>
      <w:r>
        <w:rPr>
          <w:rFonts w:ascii="Meiryo" w:eastAsia="Meiryo" w:hAnsi="Meiryo" w:cs="Meiryo"/>
          <w:color w:val="221F1F"/>
          <w:spacing w:val="-5"/>
          <w:w w:val="91"/>
          <w:sz w:val="18"/>
          <w:szCs w:val="18"/>
        </w:rPr>
        <w:t>m</w:t>
      </w:r>
      <w:r>
        <w:rPr>
          <w:rFonts w:ascii="Meiryo" w:eastAsia="Meiryo" w:hAnsi="Meiryo" w:cs="Meiryo"/>
          <w:color w:val="221F1F"/>
          <w:w w:val="91"/>
          <w:sz w:val="18"/>
          <w:szCs w:val="18"/>
        </w:rPr>
        <w:t>biguous</w:t>
      </w:r>
      <w:r>
        <w:rPr>
          <w:rFonts w:ascii="Meiryo" w:eastAsia="Meiryo" w:hAnsi="Meiryo" w:cs="Meiryo"/>
          <w:color w:val="221F1F"/>
          <w:spacing w:val="11"/>
          <w:w w:val="91"/>
          <w:sz w:val="18"/>
          <w:szCs w:val="18"/>
        </w:rPr>
        <w:t xml:space="preserve"> </w:t>
      </w:r>
      <w:r>
        <w:rPr>
          <w:rFonts w:ascii="Meiryo" w:eastAsia="Meiryo" w:hAnsi="Meiryo" w:cs="Meiryo"/>
          <w:color w:val="221F1F"/>
          <w:sz w:val="18"/>
          <w:szCs w:val="18"/>
        </w:rPr>
        <w:t>and</w:t>
      </w:r>
      <w:r>
        <w:rPr>
          <w:rFonts w:ascii="Meiryo" w:eastAsia="Meiryo" w:hAnsi="Meiryo" w:cs="Meiryo"/>
          <w:color w:val="221F1F"/>
          <w:spacing w:val="-16"/>
          <w:sz w:val="18"/>
          <w:szCs w:val="18"/>
        </w:rPr>
        <w:t xml:space="preserve"> </w:t>
      </w:r>
      <w:r>
        <w:rPr>
          <w:rFonts w:ascii="Meiryo" w:eastAsia="Meiryo" w:hAnsi="Meiryo" w:cs="Meiryo"/>
          <w:color w:val="221F1F"/>
          <w:w w:val="90"/>
          <w:sz w:val="18"/>
          <w:szCs w:val="18"/>
        </w:rPr>
        <w:t>inconsiste</w:t>
      </w:r>
      <w:r>
        <w:rPr>
          <w:rFonts w:ascii="Meiryo" w:eastAsia="Meiryo" w:hAnsi="Meiryo" w:cs="Meiryo"/>
          <w:color w:val="221F1F"/>
          <w:spacing w:val="-4"/>
          <w:w w:val="90"/>
          <w:sz w:val="18"/>
          <w:szCs w:val="18"/>
        </w:rPr>
        <w:t>n</w:t>
      </w:r>
      <w:r>
        <w:rPr>
          <w:rFonts w:ascii="Meiryo" w:eastAsia="Meiryo" w:hAnsi="Meiryo" w:cs="Meiryo"/>
          <w:color w:val="221F1F"/>
          <w:w w:val="90"/>
          <w:sz w:val="18"/>
          <w:szCs w:val="18"/>
        </w:rPr>
        <w:t>t</w:t>
      </w:r>
      <w:r>
        <w:rPr>
          <w:rFonts w:ascii="Meiryo" w:eastAsia="Meiryo" w:hAnsi="Meiryo" w:cs="Meiryo"/>
          <w:color w:val="221F1F"/>
          <w:spacing w:val="45"/>
          <w:w w:val="90"/>
          <w:sz w:val="18"/>
          <w:szCs w:val="18"/>
        </w:rPr>
        <w:t xml:space="preserve"> </w:t>
      </w:r>
      <w:r>
        <w:rPr>
          <w:rFonts w:ascii="Meiryo" w:eastAsia="Meiryo" w:hAnsi="Meiryo" w:cs="Meiryo"/>
          <w:color w:val="221F1F"/>
          <w:w w:val="90"/>
          <w:sz w:val="18"/>
          <w:szCs w:val="18"/>
        </w:rPr>
        <w:t>results</w:t>
      </w:r>
      <w:r>
        <w:rPr>
          <w:rFonts w:ascii="Meiryo" w:eastAsia="Meiryo" w:hAnsi="Meiryo" w:cs="Meiryo"/>
          <w:color w:val="221F1F"/>
          <w:spacing w:val="21"/>
          <w:w w:val="90"/>
          <w:sz w:val="18"/>
          <w:szCs w:val="18"/>
        </w:rPr>
        <w:t xml:space="preserve"> </w:t>
      </w:r>
      <w:r>
        <w:rPr>
          <w:rFonts w:ascii="Meiryo" w:eastAsia="Meiryo" w:hAnsi="Meiryo" w:cs="Meiryo"/>
          <w:color w:val="221F1F"/>
          <w:spacing w:val="4"/>
          <w:w w:val="90"/>
          <w:sz w:val="18"/>
          <w:szCs w:val="18"/>
        </w:rPr>
        <w:t>b</w:t>
      </w:r>
      <w:r>
        <w:rPr>
          <w:rFonts w:ascii="Meiryo" w:eastAsia="Meiryo" w:hAnsi="Meiryo" w:cs="Meiryo"/>
          <w:color w:val="221F1F"/>
          <w:w w:val="90"/>
          <w:sz w:val="18"/>
          <w:szCs w:val="18"/>
        </w:rPr>
        <w:t>ecause</w:t>
      </w:r>
      <w:r>
        <w:rPr>
          <w:rFonts w:ascii="Meiryo" w:eastAsia="Meiryo" w:hAnsi="Meiryo" w:cs="Meiryo"/>
          <w:color w:val="221F1F"/>
          <w:spacing w:val="-3"/>
          <w:w w:val="90"/>
          <w:sz w:val="18"/>
          <w:szCs w:val="18"/>
        </w:rPr>
        <w:t xml:space="preserve"> </w:t>
      </w:r>
      <w:r>
        <w:rPr>
          <w:rFonts w:ascii="Meiryo" w:eastAsia="Meiryo" w:hAnsi="Meiryo" w:cs="Meiryo"/>
          <w:color w:val="221F1F"/>
          <w:sz w:val="18"/>
          <w:szCs w:val="18"/>
        </w:rPr>
        <w:t>of</w:t>
      </w:r>
      <w:r>
        <w:rPr>
          <w:rFonts w:ascii="Meiryo" w:eastAsia="Meiryo" w:hAnsi="Meiryo" w:cs="Meiryo"/>
          <w:color w:val="221F1F"/>
          <w:spacing w:val="-8"/>
          <w:sz w:val="18"/>
          <w:szCs w:val="18"/>
        </w:rPr>
        <w:t xml:space="preserve"> </w:t>
      </w:r>
      <w:r>
        <w:rPr>
          <w:rFonts w:ascii="Meiryo" w:eastAsia="Meiryo" w:hAnsi="Meiryo" w:cs="Meiryo"/>
          <w:color w:val="221F1F"/>
          <w:sz w:val="18"/>
          <w:szCs w:val="18"/>
        </w:rPr>
        <w:t xml:space="preserve">the </w:t>
      </w:r>
      <w:r>
        <w:rPr>
          <w:rFonts w:ascii="Meiryo" w:eastAsia="Meiryo" w:hAnsi="Meiryo" w:cs="Meiryo"/>
          <w:color w:val="221F1F"/>
          <w:w w:val="94"/>
          <w:sz w:val="18"/>
          <w:szCs w:val="18"/>
        </w:rPr>
        <w:t>failure</w:t>
      </w:r>
      <w:r>
        <w:rPr>
          <w:rFonts w:ascii="Meiryo" w:eastAsia="Meiryo" w:hAnsi="Meiryo" w:cs="Meiryo"/>
          <w:color w:val="221F1F"/>
          <w:spacing w:val="6"/>
          <w:w w:val="94"/>
          <w:sz w:val="18"/>
          <w:szCs w:val="18"/>
        </w:rPr>
        <w:t xml:space="preserve"> </w:t>
      </w:r>
      <w:r>
        <w:rPr>
          <w:rFonts w:ascii="Meiryo" w:eastAsia="Meiryo" w:hAnsi="Meiryo" w:cs="Meiryo"/>
          <w:color w:val="221F1F"/>
          <w:sz w:val="18"/>
          <w:szCs w:val="18"/>
        </w:rPr>
        <w:t>to</w:t>
      </w:r>
      <w:r>
        <w:rPr>
          <w:rFonts w:ascii="Meiryo" w:eastAsia="Meiryo" w:hAnsi="Meiryo" w:cs="Meiryo"/>
          <w:color w:val="221F1F"/>
          <w:spacing w:val="-7"/>
          <w:sz w:val="18"/>
          <w:szCs w:val="18"/>
        </w:rPr>
        <w:t xml:space="preserve"> </w:t>
      </w:r>
      <w:r>
        <w:rPr>
          <w:rFonts w:ascii="Meiryo" w:eastAsia="Meiryo" w:hAnsi="Meiryo" w:cs="Meiryo"/>
          <w:color w:val="221F1F"/>
          <w:w w:val="92"/>
          <w:sz w:val="18"/>
          <w:szCs w:val="18"/>
        </w:rPr>
        <w:t>ta</w:t>
      </w:r>
      <w:r>
        <w:rPr>
          <w:rFonts w:ascii="Meiryo" w:eastAsia="Meiryo" w:hAnsi="Meiryo" w:cs="Meiryo"/>
          <w:color w:val="221F1F"/>
          <w:spacing w:val="-5"/>
          <w:w w:val="92"/>
          <w:sz w:val="18"/>
          <w:szCs w:val="18"/>
        </w:rPr>
        <w:t>k</w:t>
      </w:r>
      <w:r>
        <w:rPr>
          <w:rFonts w:ascii="Meiryo" w:eastAsia="Meiryo" w:hAnsi="Meiryo" w:cs="Meiryo"/>
          <w:color w:val="221F1F"/>
          <w:w w:val="92"/>
          <w:sz w:val="18"/>
          <w:szCs w:val="18"/>
        </w:rPr>
        <w:t>e</w:t>
      </w:r>
      <w:r>
        <w:rPr>
          <w:rFonts w:ascii="Meiryo" w:eastAsia="Meiryo" w:hAnsi="Meiryo" w:cs="Meiryo"/>
          <w:color w:val="221F1F"/>
          <w:spacing w:val="7"/>
          <w:w w:val="92"/>
          <w:sz w:val="18"/>
          <w:szCs w:val="18"/>
        </w:rPr>
        <w:t xml:space="preserve"> </w:t>
      </w:r>
      <w:r>
        <w:rPr>
          <w:rFonts w:ascii="Meiryo" w:eastAsia="Meiryo" w:hAnsi="Meiryo" w:cs="Meiryo"/>
          <w:color w:val="221F1F"/>
          <w:sz w:val="18"/>
          <w:szCs w:val="18"/>
        </w:rPr>
        <w:t>family</w:t>
      </w:r>
      <w:r>
        <w:rPr>
          <w:rFonts w:ascii="Meiryo" w:eastAsia="Meiryo" w:hAnsi="Meiryo" w:cs="Meiryo"/>
          <w:color w:val="221F1F"/>
          <w:spacing w:val="-20"/>
          <w:sz w:val="18"/>
          <w:szCs w:val="18"/>
        </w:rPr>
        <w:t xml:space="preserve"> </w:t>
      </w:r>
      <w:r>
        <w:rPr>
          <w:rFonts w:ascii="Meiryo" w:eastAsia="Meiryo" w:hAnsi="Meiryo" w:cs="Meiryo"/>
          <w:color w:val="221F1F"/>
          <w:w w:val="88"/>
          <w:sz w:val="18"/>
          <w:szCs w:val="18"/>
        </w:rPr>
        <w:t>size</w:t>
      </w:r>
      <w:r>
        <w:rPr>
          <w:rFonts w:ascii="Meiryo" w:eastAsia="Meiryo" w:hAnsi="Meiryo" w:cs="Meiryo"/>
          <w:color w:val="221F1F"/>
          <w:spacing w:val="9"/>
          <w:w w:val="88"/>
          <w:sz w:val="18"/>
          <w:szCs w:val="18"/>
        </w:rPr>
        <w:t xml:space="preserve"> </w:t>
      </w:r>
      <w:r>
        <w:rPr>
          <w:rFonts w:ascii="Meiryo" w:eastAsia="Meiryo" w:hAnsi="Meiryo" w:cs="Meiryo"/>
          <w:color w:val="221F1F"/>
          <w:sz w:val="18"/>
          <w:szCs w:val="18"/>
        </w:rPr>
        <w:t>i</w:t>
      </w:r>
      <w:r>
        <w:rPr>
          <w:rFonts w:ascii="Meiryo" w:eastAsia="Meiryo" w:hAnsi="Meiryo" w:cs="Meiryo"/>
          <w:color w:val="221F1F"/>
          <w:spacing w:val="-5"/>
          <w:sz w:val="18"/>
          <w:szCs w:val="18"/>
        </w:rPr>
        <w:t>n</w:t>
      </w:r>
      <w:r>
        <w:rPr>
          <w:rFonts w:ascii="Meiryo" w:eastAsia="Meiryo" w:hAnsi="Meiryo" w:cs="Meiryo"/>
          <w:color w:val="221F1F"/>
          <w:sz w:val="18"/>
          <w:szCs w:val="18"/>
        </w:rPr>
        <w:t>to</w:t>
      </w:r>
      <w:r>
        <w:rPr>
          <w:rFonts w:ascii="Meiryo" w:eastAsia="Meiryo" w:hAnsi="Meiryo" w:cs="Meiryo"/>
          <w:color w:val="221F1F"/>
          <w:spacing w:val="-10"/>
          <w:sz w:val="18"/>
          <w:szCs w:val="18"/>
        </w:rPr>
        <w:t xml:space="preserve"> </w:t>
      </w:r>
      <w:r>
        <w:rPr>
          <w:rFonts w:ascii="Meiryo" w:eastAsia="Meiryo" w:hAnsi="Meiryo" w:cs="Meiryo"/>
          <w:color w:val="221F1F"/>
          <w:w w:val="93"/>
          <w:sz w:val="18"/>
          <w:szCs w:val="18"/>
        </w:rPr>
        <w:t>accou</w:t>
      </w:r>
      <w:r>
        <w:rPr>
          <w:rFonts w:ascii="Meiryo" w:eastAsia="Meiryo" w:hAnsi="Meiryo" w:cs="Meiryo"/>
          <w:color w:val="221F1F"/>
          <w:spacing w:val="-5"/>
          <w:w w:val="93"/>
          <w:sz w:val="18"/>
          <w:szCs w:val="18"/>
        </w:rPr>
        <w:t>n</w:t>
      </w:r>
      <w:r>
        <w:rPr>
          <w:rFonts w:ascii="Meiryo" w:eastAsia="Meiryo" w:hAnsi="Meiryo" w:cs="Meiryo"/>
          <w:color w:val="221F1F"/>
          <w:w w:val="93"/>
          <w:sz w:val="18"/>
          <w:szCs w:val="18"/>
        </w:rPr>
        <w:t>t</w:t>
      </w:r>
      <w:r>
        <w:rPr>
          <w:rFonts w:ascii="Meiryo" w:eastAsia="Meiryo" w:hAnsi="Meiryo" w:cs="Meiryo"/>
          <w:color w:val="221F1F"/>
          <w:spacing w:val="-24"/>
          <w:w w:val="93"/>
          <w:sz w:val="18"/>
          <w:szCs w:val="18"/>
        </w:rPr>
        <w:t>.</w:t>
      </w:r>
      <w:r>
        <w:rPr>
          <w:rFonts w:ascii="Meiryo" w:eastAsia="Meiryo" w:hAnsi="Meiryo" w:cs="Meiryo"/>
          <w:color w:val="221F1F"/>
          <w:w w:val="93"/>
          <w:sz w:val="18"/>
          <w:szCs w:val="18"/>
        </w:rPr>
        <w:t>”(Anastasi,</w:t>
      </w:r>
      <w:r>
        <w:rPr>
          <w:rFonts w:ascii="Meiryo" w:eastAsia="Meiryo" w:hAnsi="Meiryo" w:cs="Meiryo"/>
          <w:color w:val="221F1F"/>
          <w:spacing w:val="11"/>
          <w:w w:val="93"/>
          <w:sz w:val="18"/>
          <w:szCs w:val="18"/>
        </w:rPr>
        <w:t xml:space="preserve"> </w:t>
      </w:r>
      <w:r>
        <w:rPr>
          <w:rFonts w:ascii="Meiryo" w:eastAsia="Meiryo" w:hAnsi="Meiryo" w:cs="Meiryo"/>
          <w:color w:val="221F1F"/>
          <w:w w:val="83"/>
          <w:sz w:val="18"/>
          <w:szCs w:val="18"/>
        </w:rPr>
        <w:t>1956,</w:t>
      </w:r>
      <w:r>
        <w:rPr>
          <w:rFonts w:ascii="Meiryo" w:eastAsia="Meiryo" w:hAnsi="Meiryo" w:cs="Meiryo"/>
          <w:color w:val="221F1F"/>
          <w:spacing w:val="12"/>
          <w:w w:val="83"/>
          <w:sz w:val="18"/>
          <w:szCs w:val="18"/>
        </w:rPr>
        <w:t xml:space="preserve"> </w:t>
      </w:r>
      <w:r>
        <w:rPr>
          <w:rFonts w:ascii="Meiryo" w:eastAsia="Meiryo" w:hAnsi="Meiryo" w:cs="Meiryo"/>
          <w:color w:val="221F1F"/>
          <w:sz w:val="18"/>
          <w:szCs w:val="18"/>
        </w:rPr>
        <w:t>pg</w:t>
      </w:r>
      <w:r>
        <w:rPr>
          <w:rFonts w:ascii="Meiryo" w:eastAsia="Meiryo" w:hAnsi="Meiryo" w:cs="Meiryo"/>
          <w:color w:val="221F1F"/>
          <w:spacing w:val="-20"/>
          <w:sz w:val="18"/>
          <w:szCs w:val="18"/>
        </w:rPr>
        <w:t xml:space="preserve"> </w:t>
      </w:r>
      <w:r>
        <w:rPr>
          <w:rFonts w:ascii="Meiryo" w:eastAsia="Meiryo" w:hAnsi="Meiryo" w:cs="Meiryo"/>
          <w:color w:val="221F1F"/>
          <w:sz w:val="18"/>
          <w:szCs w:val="18"/>
        </w:rPr>
        <w:t>201)</w:t>
      </w:r>
      <w:ins w:id="252" w:author="0" w:date="2015-11-12T12:34:00Z">
        <w:r>
          <w:rPr>
            <w:rFonts w:ascii="Meiryo" w:eastAsia="Meiryo" w:hAnsi="Meiryo" w:cs="Meiryo"/>
            <w:color w:val="221F1F"/>
            <w:sz w:val="18"/>
            <w:szCs w:val="18"/>
          </w:rPr>
          <w:t xml:space="preserve">  [I’d delete this as well, journals don</w:t>
        </w:r>
      </w:ins>
      <w:ins w:id="253" w:author="0" w:date="2015-11-12T12:35:00Z">
        <w:r>
          <w:rPr>
            <w:rFonts w:ascii="Meiryo" w:eastAsia="Meiryo" w:hAnsi="Meiryo" w:cs="Meiryo"/>
            <w:color w:val="221F1F"/>
            <w:sz w:val="18"/>
            <w:szCs w:val="18"/>
          </w:rPr>
          <w:t>’t like footnotes very much these days unless they’re really necessary.]</w:t>
        </w:r>
      </w:ins>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w w:val="88"/>
          <w:position w:val="3"/>
          <w:sz w:val="22"/>
          <w:szCs w:val="22"/>
        </w:rPr>
        <w:t>relationship.</w:t>
      </w:r>
      <w:r>
        <w:rPr>
          <w:rFonts w:ascii="Meiryo" w:eastAsia="Meiryo" w:hAnsi="Meiryo" w:cs="Meiryo"/>
          <w:color w:val="221F1F"/>
          <w:spacing w:val="59"/>
          <w:w w:val="88"/>
          <w:position w:val="3"/>
          <w:sz w:val="22"/>
          <w:szCs w:val="22"/>
        </w:rPr>
        <w:t xml:space="preserve"> </w:t>
      </w:r>
      <w:r>
        <w:rPr>
          <w:rFonts w:ascii="Meiryo" w:eastAsia="Meiryo" w:hAnsi="Meiryo" w:cs="Meiryo"/>
          <w:color w:val="221F1F"/>
          <w:w w:val="88"/>
          <w:position w:val="3"/>
          <w:sz w:val="22"/>
          <w:szCs w:val="22"/>
        </w:rPr>
        <w:t>S</w:t>
      </w:r>
      <w:r>
        <w:rPr>
          <w:rFonts w:ascii="Meiryo" w:eastAsia="Meiryo" w:hAnsi="Meiryo" w:cs="Meiryo"/>
          <w:color w:val="221F1F"/>
          <w:spacing w:val="5"/>
          <w:w w:val="88"/>
          <w:position w:val="3"/>
          <w:sz w:val="22"/>
          <w:szCs w:val="22"/>
        </w:rPr>
        <w:t>o</w:t>
      </w:r>
      <w:r>
        <w:rPr>
          <w:rFonts w:ascii="Meiryo" w:eastAsia="Meiryo" w:hAnsi="Meiryo" w:cs="Meiryo"/>
          <w:color w:val="221F1F"/>
          <w:w w:val="88"/>
          <w:position w:val="3"/>
          <w:sz w:val="22"/>
          <w:szCs w:val="22"/>
        </w:rPr>
        <w:t>ci</w:t>
      </w:r>
      <w:r>
        <w:rPr>
          <w:rFonts w:ascii="Meiryo" w:eastAsia="Meiryo" w:hAnsi="Meiryo" w:cs="Meiryo"/>
          <w:color w:val="221F1F"/>
          <w:spacing w:val="5"/>
          <w:w w:val="88"/>
          <w:position w:val="3"/>
          <w:sz w:val="22"/>
          <w:szCs w:val="22"/>
        </w:rPr>
        <w:t>o</w:t>
      </w:r>
      <w:r>
        <w:rPr>
          <w:rFonts w:ascii="Meiryo" w:eastAsia="Meiryo" w:hAnsi="Meiryo" w:cs="Meiryo"/>
          <w:color w:val="221F1F"/>
          <w:w w:val="88"/>
          <w:position w:val="3"/>
          <w:sz w:val="22"/>
          <w:szCs w:val="22"/>
        </w:rPr>
        <w:t>economic</w:t>
      </w:r>
      <w:r>
        <w:rPr>
          <w:rFonts w:ascii="Meiryo" w:eastAsia="Meiryo" w:hAnsi="Meiryo" w:cs="Meiryo"/>
          <w:color w:val="221F1F"/>
          <w:spacing w:val="-9"/>
          <w:w w:val="88"/>
          <w:position w:val="3"/>
          <w:sz w:val="22"/>
          <w:szCs w:val="22"/>
        </w:rPr>
        <w:t xml:space="preserve"> </w:t>
      </w:r>
      <w:r>
        <w:rPr>
          <w:rFonts w:ascii="Meiryo" w:eastAsia="Meiryo" w:hAnsi="Meiryo" w:cs="Meiryo"/>
          <w:color w:val="221F1F"/>
          <w:w w:val="88"/>
          <w:position w:val="3"/>
          <w:sz w:val="22"/>
          <w:szCs w:val="22"/>
        </w:rPr>
        <w:t>status</w:t>
      </w:r>
      <w:r>
        <w:rPr>
          <w:rFonts w:ascii="Meiryo" w:eastAsia="Meiryo" w:hAnsi="Meiryo" w:cs="Meiryo"/>
          <w:color w:val="221F1F"/>
          <w:spacing w:val="9"/>
          <w:w w:val="88"/>
          <w:position w:val="3"/>
          <w:sz w:val="22"/>
          <w:szCs w:val="22"/>
        </w:rPr>
        <w:t xml:space="preserve"> </w:t>
      </w:r>
      <w:r>
        <w:rPr>
          <w:rFonts w:ascii="Meiryo" w:eastAsia="Meiryo" w:hAnsi="Meiryo" w:cs="Meiryo"/>
          <w:color w:val="221F1F"/>
          <w:position w:val="3"/>
          <w:sz w:val="22"/>
          <w:szCs w:val="22"/>
        </w:rPr>
        <w:t>is</w:t>
      </w:r>
      <w:r>
        <w:rPr>
          <w:rFonts w:ascii="Meiryo" w:eastAsia="Meiryo" w:hAnsi="Meiryo" w:cs="Meiryo"/>
          <w:color w:val="221F1F"/>
          <w:spacing w:val="-19"/>
          <w:position w:val="3"/>
          <w:sz w:val="22"/>
          <w:szCs w:val="22"/>
        </w:rPr>
        <w:t xml:space="preserve"> </w:t>
      </w:r>
      <w:r>
        <w:rPr>
          <w:rFonts w:ascii="Meiryo" w:eastAsia="Meiryo" w:hAnsi="Meiryo" w:cs="Meiryo"/>
          <w:color w:val="221F1F"/>
          <w:w w:val="88"/>
          <w:position w:val="3"/>
          <w:sz w:val="22"/>
          <w:szCs w:val="22"/>
        </w:rPr>
        <w:t>ass</w:t>
      </w:r>
      <w:r>
        <w:rPr>
          <w:rFonts w:ascii="Meiryo" w:eastAsia="Meiryo" w:hAnsi="Meiryo" w:cs="Meiryo"/>
          <w:color w:val="221F1F"/>
          <w:spacing w:val="6"/>
          <w:w w:val="88"/>
          <w:position w:val="3"/>
          <w:sz w:val="22"/>
          <w:szCs w:val="22"/>
        </w:rPr>
        <w:t>o</w:t>
      </w:r>
      <w:r>
        <w:rPr>
          <w:rFonts w:ascii="Meiryo" w:eastAsia="Meiryo" w:hAnsi="Meiryo" w:cs="Meiryo"/>
          <w:color w:val="221F1F"/>
          <w:w w:val="88"/>
          <w:position w:val="3"/>
          <w:sz w:val="22"/>
          <w:szCs w:val="22"/>
        </w:rPr>
        <w:t>ciated</w:t>
      </w:r>
      <w:r>
        <w:rPr>
          <w:rFonts w:ascii="Meiryo" w:eastAsia="Meiryo" w:hAnsi="Meiryo" w:cs="Meiryo"/>
          <w:color w:val="221F1F"/>
          <w:spacing w:val="-6"/>
          <w:w w:val="88"/>
          <w:position w:val="3"/>
          <w:sz w:val="22"/>
          <w:szCs w:val="22"/>
        </w:rPr>
        <w:t xml:space="preserve"> </w:t>
      </w:r>
      <w:r>
        <w:rPr>
          <w:rFonts w:ascii="Meiryo" w:eastAsia="Meiryo" w:hAnsi="Meiryo" w:cs="Meiryo"/>
          <w:color w:val="221F1F"/>
          <w:w w:val="88"/>
          <w:position w:val="3"/>
          <w:sz w:val="22"/>
          <w:szCs w:val="22"/>
        </w:rPr>
        <w:t>with</w:t>
      </w:r>
      <w:r>
        <w:rPr>
          <w:rFonts w:ascii="Meiryo" w:eastAsia="Meiryo" w:hAnsi="Meiryo" w:cs="Meiryo"/>
          <w:color w:val="221F1F"/>
          <w:spacing w:val="31"/>
          <w:w w:val="88"/>
          <w:position w:val="3"/>
          <w:sz w:val="22"/>
          <w:szCs w:val="22"/>
        </w:rPr>
        <w:t xml:space="preserve"> </w:t>
      </w:r>
      <w:r>
        <w:rPr>
          <w:rFonts w:ascii="Meiryo" w:eastAsia="Meiryo" w:hAnsi="Meiryo" w:cs="Meiryo"/>
          <w:color w:val="221F1F"/>
          <w:w w:val="88"/>
          <w:position w:val="3"/>
          <w:sz w:val="22"/>
          <w:szCs w:val="22"/>
        </w:rPr>
        <w:t>the</w:t>
      </w:r>
      <w:r>
        <w:rPr>
          <w:rFonts w:ascii="Meiryo" w:eastAsia="Meiryo" w:hAnsi="Meiryo" w:cs="Meiryo"/>
          <w:color w:val="221F1F"/>
          <w:spacing w:val="8"/>
          <w:w w:val="88"/>
          <w:position w:val="3"/>
          <w:sz w:val="22"/>
          <w:szCs w:val="22"/>
        </w:rPr>
        <w:t xml:space="preserve"> </w:t>
      </w:r>
      <w:r>
        <w:rPr>
          <w:rFonts w:ascii="Meiryo" w:eastAsia="Meiryo" w:hAnsi="Meiryo" w:cs="Meiryo"/>
          <w:color w:val="221F1F"/>
          <w:w w:val="88"/>
          <w:position w:val="3"/>
          <w:sz w:val="22"/>
          <w:szCs w:val="22"/>
        </w:rPr>
        <w:t>onset</w:t>
      </w:r>
      <w:r>
        <w:rPr>
          <w:rFonts w:ascii="Meiryo" w:eastAsia="Meiryo" w:hAnsi="Meiryo" w:cs="Meiryo"/>
          <w:color w:val="221F1F"/>
          <w:spacing w:val="-9"/>
          <w:w w:val="88"/>
          <w:position w:val="3"/>
          <w:sz w:val="22"/>
          <w:szCs w:val="22"/>
        </w:rPr>
        <w:t xml:space="preserve"> </w:t>
      </w:r>
      <w:r>
        <w:rPr>
          <w:rFonts w:ascii="Meiryo" w:eastAsia="Meiryo" w:hAnsi="Meiryo" w:cs="Meiryo"/>
          <w:color w:val="221F1F"/>
          <w:position w:val="3"/>
          <w:sz w:val="22"/>
          <w:szCs w:val="22"/>
        </w:rPr>
        <w:t>of</w:t>
      </w:r>
      <w:r>
        <w:rPr>
          <w:rFonts w:ascii="Meiryo" w:eastAsia="Meiryo" w:hAnsi="Meiryo" w:cs="Meiryo"/>
          <w:color w:val="221F1F"/>
          <w:spacing w:val="-30"/>
          <w:position w:val="3"/>
          <w:sz w:val="22"/>
          <w:szCs w:val="22"/>
        </w:rPr>
        <w:t xml:space="preserve"> </w:t>
      </w:r>
      <w:r>
        <w:rPr>
          <w:rFonts w:ascii="Meiryo" w:eastAsia="Meiryo" w:hAnsi="Meiryo" w:cs="Meiryo"/>
          <w:color w:val="221F1F"/>
          <w:w w:val="91"/>
          <w:position w:val="3"/>
          <w:sz w:val="22"/>
          <w:szCs w:val="22"/>
        </w:rPr>
        <w:t>ﬁrst</w:t>
      </w:r>
      <w:r>
        <w:rPr>
          <w:rFonts w:ascii="Meiryo" w:eastAsia="Meiryo" w:hAnsi="Meiryo" w:cs="Meiryo"/>
          <w:color w:val="221F1F"/>
          <w:spacing w:val="7"/>
          <w:w w:val="91"/>
          <w:position w:val="3"/>
          <w:sz w:val="22"/>
          <w:szCs w:val="22"/>
        </w:rPr>
        <w:t xml:space="preserve"> </w:t>
      </w:r>
      <w:r>
        <w:rPr>
          <w:rFonts w:ascii="Meiryo" w:eastAsia="Meiryo" w:hAnsi="Meiryo" w:cs="Meiryo"/>
          <w:color w:val="221F1F"/>
          <w:position w:val="3"/>
          <w:sz w:val="22"/>
          <w:szCs w:val="22"/>
        </w:rPr>
        <w:t>i</w:t>
      </w:r>
      <w:r>
        <w:rPr>
          <w:rFonts w:ascii="Meiryo" w:eastAsia="Meiryo" w:hAnsi="Meiryo" w:cs="Meiryo"/>
          <w:color w:val="221F1F"/>
          <w:spacing w:val="-6"/>
          <w:position w:val="3"/>
          <w:sz w:val="22"/>
          <w:szCs w:val="22"/>
        </w:rPr>
        <w:t>n</w:t>
      </w:r>
      <w:r>
        <w:rPr>
          <w:rFonts w:ascii="Meiryo" w:eastAsia="Meiryo" w:hAnsi="Meiryo" w:cs="Meiryo"/>
          <w:color w:val="221F1F"/>
          <w:position w:val="3"/>
          <w:sz w:val="22"/>
          <w:szCs w:val="22"/>
        </w:rPr>
        <w:t>tercourse</w:t>
      </w:r>
    </w:p>
    <w:p>
      <w:pPr>
        <w:spacing w:before="23"/>
        <w:ind w:left="155"/>
        <w:rPr>
          <w:rFonts w:ascii="Meiryo" w:eastAsia="Meiryo" w:hAnsi="Meiryo" w:cs="Meiryo"/>
          <w:sz w:val="22"/>
          <w:szCs w:val="22"/>
        </w:rPr>
      </w:pPr>
      <w:r>
        <w:rPr>
          <w:rFonts w:ascii="Meiryo" w:eastAsia="Meiryo" w:hAnsi="Meiryo" w:cs="Meiryo"/>
          <w:color w:val="221F1F"/>
          <w:w w:val="88"/>
          <w:sz w:val="22"/>
          <w:szCs w:val="22"/>
        </w:rPr>
        <w:t>(</w:t>
      </w:r>
      <w:proofErr w:type="spellStart"/>
      <w:r>
        <w:rPr>
          <w:rFonts w:ascii="Meiryo" w:eastAsia="Meiryo" w:hAnsi="Meiryo" w:cs="Meiryo"/>
          <w:color w:val="221F1F"/>
          <w:w w:val="88"/>
          <w:sz w:val="22"/>
          <w:szCs w:val="22"/>
        </w:rPr>
        <w:t>Lammers</w:t>
      </w:r>
      <w:proofErr w:type="spellEnd"/>
      <w:r>
        <w:rPr>
          <w:rFonts w:ascii="Meiryo" w:eastAsia="Meiryo" w:hAnsi="Meiryo" w:cs="Meiryo"/>
          <w:color w:val="221F1F"/>
          <w:w w:val="88"/>
          <w:sz w:val="22"/>
          <w:szCs w:val="22"/>
        </w:rPr>
        <w:t>,</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Ireland,</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Resni</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k,</w:t>
      </w:r>
      <w:r>
        <w:rPr>
          <w:rFonts w:ascii="Meiryo" w:eastAsia="Meiryo" w:hAnsi="Meiryo" w:cs="Meiryo"/>
          <w:color w:val="221F1F"/>
          <w:spacing w:val="30"/>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Blum,</w:t>
      </w:r>
      <w:r>
        <w:rPr>
          <w:rFonts w:ascii="Meiryo" w:eastAsia="Meiryo" w:hAnsi="Meiryo" w:cs="Meiryo"/>
          <w:color w:val="221F1F"/>
          <w:spacing w:val="60"/>
          <w:w w:val="85"/>
          <w:sz w:val="22"/>
          <w:szCs w:val="22"/>
        </w:rPr>
        <w:t xml:space="preserve"> </w:t>
      </w:r>
      <w:r>
        <w:rPr>
          <w:rFonts w:ascii="Meiryo" w:eastAsia="Meiryo" w:hAnsi="Meiryo" w:cs="Meiryo"/>
          <w:color w:val="221F1F"/>
          <w:w w:val="85"/>
          <w:sz w:val="22"/>
          <w:szCs w:val="22"/>
        </w:rPr>
        <w:t>2000)</w:t>
      </w:r>
      <w:r>
        <w:rPr>
          <w:rFonts w:ascii="Meiryo" w:eastAsia="Meiryo" w:hAnsi="Meiryo" w:cs="Meiryo"/>
          <w:color w:val="221F1F"/>
          <w:spacing w:val="-15"/>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correlated</w:t>
      </w:r>
      <w:r>
        <w:rPr>
          <w:rFonts w:ascii="Meiryo" w:eastAsia="Meiryo" w:hAnsi="Meiryo" w:cs="Meiryo"/>
          <w:color w:val="221F1F"/>
          <w:spacing w:val="43"/>
          <w:w w:val="85"/>
          <w:sz w:val="22"/>
          <w:szCs w:val="22"/>
        </w:rPr>
        <w:t xml:space="preserve"> </w:t>
      </w:r>
      <w:r>
        <w:rPr>
          <w:rFonts w:ascii="Meiryo" w:eastAsia="Meiryo" w:hAnsi="Meiryo" w:cs="Meiryo"/>
          <w:color w:val="221F1F"/>
          <w:w w:val="85"/>
          <w:sz w:val="22"/>
          <w:szCs w:val="22"/>
        </w:rPr>
        <w:t>with</w:t>
      </w:r>
      <w:r>
        <w:rPr>
          <w:rFonts w:ascii="Meiryo" w:eastAsia="Meiryo" w:hAnsi="Meiryo" w:cs="Meiryo"/>
          <w:color w:val="221F1F"/>
          <w:spacing w:val="47"/>
          <w:w w:val="85"/>
          <w:sz w:val="22"/>
          <w:szCs w:val="22"/>
        </w:rPr>
        <w:t xml:space="preserve"> </w:t>
      </w:r>
      <w:r>
        <w:rPr>
          <w:rFonts w:ascii="Meiryo" w:eastAsia="Meiryo" w:hAnsi="Meiryo" w:cs="Meiryo"/>
          <w:color w:val="221F1F"/>
          <w:w w:val="85"/>
          <w:sz w:val="22"/>
          <w:szCs w:val="22"/>
        </w:rPr>
        <w:t>i</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telligence</w:t>
      </w:r>
      <w:r>
        <w:rPr>
          <w:rFonts w:ascii="Meiryo" w:eastAsia="Meiryo" w:hAnsi="Meiryo" w:cs="Meiryo"/>
          <w:color w:val="221F1F"/>
          <w:spacing w:val="60"/>
          <w:w w:val="85"/>
          <w:sz w:val="22"/>
          <w:szCs w:val="22"/>
        </w:rPr>
        <w:t xml:space="preserve"> </w:t>
      </w:r>
      <w:r>
        <w:rPr>
          <w:rFonts w:ascii="Meiryo" w:eastAsia="Meiryo" w:hAnsi="Meiryo" w:cs="Meiryo"/>
          <w:color w:val="221F1F"/>
          <w:sz w:val="22"/>
          <w:szCs w:val="22"/>
        </w:rPr>
        <w:t>(Murr</w:t>
      </w:r>
      <w:r>
        <w:rPr>
          <w:rFonts w:ascii="Meiryo" w:eastAsia="Meiryo" w:hAnsi="Meiryo" w:cs="Meiryo"/>
          <w:color w:val="221F1F"/>
          <w:spacing w:val="-5"/>
          <w:sz w:val="22"/>
          <w:szCs w:val="22"/>
        </w:rPr>
        <w:t>a</w:t>
      </w:r>
      <w:r>
        <w:rPr>
          <w:rFonts w:ascii="Meiryo" w:eastAsia="Meiryo" w:hAnsi="Meiryo" w:cs="Meiryo"/>
          <w:color w:val="221F1F"/>
          <w:sz w:val="22"/>
          <w:szCs w:val="22"/>
        </w:rPr>
        <w:t>y,</w:t>
      </w:r>
    </w:p>
    <w:p>
      <w:pPr>
        <w:spacing w:before="23" w:line="252" w:lineRule="auto"/>
        <w:ind w:left="155" w:right="243"/>
        <w:rPr>
          <w:rFonts w:ascii="Meiryo" w:eastAsia="Meiryo" w:hAnsi="Meiryo" w:cs="Meiryo"/>
          <w:sz w:val="22"/>
          <w:szCs w:val="22"/>
        </w:rPr>
      </w:pPr>
      <w:r>
        <w:rPr>
          <w:rFonts w:ascii="Meiryo" w:eastAsia="Meiryo" w:hAnsi="Meiryo" w:cs="Meiryo"/>
          <w:color w:val="221F1F"/>
          <w:w w:val="82"/>
          <w:sz w:val="22"/>
          <w:szCs w:val="22"/>
        </w:rPr>
        <w:t>1998;</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82"/>
          <w:sz w:val="22"/>
          <w:szCs w:val="22"/>
        </w:rPr>
        <w:t>Neisser</w:t>
      </w:r>
      <w:proofErr w:type="spellEnd"/>
      <w:r>
        <w:rPr>
          <w:rFonts w:ascii="Meiryo" w:eastAsia="Meiryo" w:hAnsi="Meiryo" w:cs="Meiryo"/>
          <w:color w:val="221F1F"/>
          <w:spacing w:val="52"/>
          <w:w w:val="82"/>
          <w:sz w:val="22"/>
          <w:szCs w:val="22"/>
        </w:rPr>
        <w:t xml:space="preserve"> </w:t>
      </w:r>
      <w:r>
        <w:rPr>
          <w:rFonts w:ascii="Meiryo" w:eastAsia="Meiryo" w:hAnsi="Meiryo" w:cs="Meiryo"/>
          <w:color w:val="221F1F"/>
          <w:w w:val="82"/>
          <w:sz w:val="22"/>
          <w:szCs w:val="22"/>
        </w:rPr>
        <w:t>et</w:t>
      </w:r>
      <w:r>
        <w:rPr>
          <w:rFonts w:ascii="Meiryo" w:eastAsia="Meiryo" w:hAnsi="Meiryo" w:cs="Meiryo"/>
          <w:color w:val="221F1F"/>
          <w:spacing w:val="23"/>
          <w:w w:val="82"/>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1996;</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82"/>
          <w:sz w:val="22"/>
          <w:szCs w:val="22"/>
        </w:rPr>
        <w:t>Strenze</w:t>
      </w:r>
      <w:proofErr w:type="spellEnd"/>
      <w:r>
        <w:rPr>
          <w:rFonts w:ascii="Meiryo" w:eastAsia="Meiryo" w:hAnsi="Meiryo" w:cs="Meiryo"/>
          <w:color w:val="221F1F"/>
          <w:w w:val="82"/>
          <w:sz w:val="22"/>
          <w:szCs w:val="22"/>
        </w:rPr>
        <w:t>,</w:t>
      </w:r>
      <w:r>
        <w:rPr>
          <w:rFonts w:ascii="Meiryo" w:eastAsia="Meiryo" w:hAnsi="Meiryo" w:cs="Meiryo"/>
          <w:color w:val="221F1F"/>
          <w:spacing w:val="49"/>
          <w:w w:val="82"/>
          <w:sz w:val="22"/>
          <w:szCs w:val="22"/>
        </w:rPr>
        <w:t xml:space="preserve"> </w:t>
      </w:r>
      <w:r>
        <w:rPr>
          <w:rFonts w:ascii="Meiryo" w:eastAsia="Meiryo" w:hAnsi="Meiryo" w:cs="Meiryo"/>
          <w:color w:val="221F1F"/>
          <w:w w:val="82"/>
          <w:sz w:val="22"/>
          <w:szCs w:val="22"/>
        </w:rPr>
        <w:t>2007).</w:t>
      </w:r>
      <w:r>
        <w:rPr>
          <w:rFonts w:ascii="Meiryo" w:eastAsia="Meiryo" w:hAnsi="Meiryo" w:cs="Meiryo"/>
          <w:color w:val="221F1F"/>
          <w:spacing w:val="30"/>
          <w:w w:val="82"/>
          <w:sz w:val="22"/>
          <w:szCs w:val="22"/>
        </w:rPr>
        <w:t xml:space="preserve"> </w:t>
      </w:r>
      <w:r>
        <w:rPr>
          <w:rFonts w:ascii="Meiryo" w:eastAsia="Meiryo" w:hAnsi="Meiryo" w:cs="Meiryo"/>
          <w:color w:val="221F1F"/>
          <w:spacing w:val="-6"/>
          <w:w w:val="93"/>
          <w:sz w:val="22"/>
          <w:szCs w:val="22"/>
        </w:rPr>
        <w:t>P</w:t>
      </w:r>
      <w:r>
        <w:rPr>
          <w:rFonts w:ascii="Meiryo" w:eastAsia="Meiryo" w:hAnsi="Meiryo" w:cs="Meiryo"/>
          <w:color w:val="221F1F"/>
          <w:w w:val="93"/>
          <w:sz w:val="22"/>
          <w:szCs w:val="22"/>
        </w:rPr>
        <w:t>are</w:t>
      </w:r>
      <w:r>
        <w:rPr>
          <w:rFonts w:ascii="Meiryo" w:eastAsia="Meiryo" w:hAnsi="Meiryo" w:cs="Meiryo"/>
          <w:color w:val="221F1F"/>
          <w:spacing w:val="-6"/>
          <w:w w:val="93"/>
          <w:sz w:val="22"/>
          <w:szCs w:val="22"/>
        </w:rPr>
        <w:t>n</w:t>
      </w:r>
      <w:r>
        <w:rPr>
          <w:rFonts w:ascii="Meiryo" w:eastAsia="Meiryo" w:hAnsi="Meiryo" w:cs="Meiryo"/>
          <w:color w:val="221F1F"/>
          <w:w w:val="93"/>
          <w:sz w:val="22"/>
          <w:szCs w:val="22"/>
        </w:rPr>
        <w:t>tal</w:t>
      </w:r>
      <w:r>
        <w:rPr>
          <w:rFonts w:ascii="Meiryo" w:eastAsia="Meiryo" w:hAnsi="Meiryo" w:cs="Meiryo"/>
          <w:color w:val="221F1F"/>
          <w:spacing w:val="6"/>
          <w:w w:val="93"/>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9"/>
          <w:w w:val="8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pare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tal</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 xml:space="preserve">education </w:t>
      </w:r>
      <w:r>
        <w:rPr>
          <w:rFonts w:ascii="Meiryo" w:eastAsia="Meiryo" w:hAnsi="Meiryo" w:cs="Meiryo"/>
          <w:color w:val="221F1F"/>
          <w:w w:val="89"/>
          <w:sz w:val="22"/>
          <w:szCs w:val="22"/>
        </w:rPr>
        <w:t>are</w:t>
      </w:r>
      <w:r>
        <w:rPr>
          <w:rFonts w:ascii="Meiryo" w:eastAsia="Meiryo" w:hAnsi="Meiryo" w:cs="Meiryo"/>
          <w:color w:val="221F1F"/>
          <w:spacing w:val="-10"/>
          <w:w w:val="89"/>
          <w:sz w:val="22"/>
          <w:szCs w:val="22"/>
        </w:rPr>
        <w:t xml:space="preserve"> </w:t>
      </w:r>
      <w:r>
        <w:rPr>
          <w:rFonts w:ascii="Meiryo" w:eastAsia="Meiryo" w:hAnsi="Meiryo" w:cs="Meiryo"/>
          <w:color w:val="221F1F"/>
          <w:w w:val="89"/>
          <w:sz w:val="22"/>
          <w:szCs w:val="22"/>
        </w:rPr>
        <w:t>also</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lin</w:t>
      </w:r>
      <w:r>
        <w:rPr>
          <w:rFonts w:ascii="Meiryo" w:eastAsia="Meiryo" w:hAnsi="Meiryo" w:cs="Meiryo"/>
          <w:color w:val="221F1F"/>
          <w:spacing w:val="-5"/>
          <w:w w:val="89"/>
          <w:sz w:val="22"/>
          <w:szCs w:val="22"/>
        </w:rPr>
        <w:t>k</w:t>
      </w:r>
      <w:r>
        <w:rPr>
          <w:rFonts w:ascii="Meiryo" w:eastAsia="Meiryo" w:hAnsi="Meiryo" w:cs="Meiryo"/>
          <w:color w:val="221F1F"/>
          <w:w w:val="89"/>
          <w:sz w:val="22"/>
          <w:szCs w:val="22"/>
        </w:rPr>
        <w:t>ed</w:t>
      </w:r>
      <w:r>
        <w:rPr>
          <w:rFonts w:ascii="Meiryo" w:eastAsia="Meiryo" w:hAnsi="Meiryo" w:cs="Meiryo"/>
          <w:color w:val="221F1F"/>
          <w:spacing w:val="23"/>
          <w:w w:val="89"/>
          <w:sz w:val="22"/>
          <w:szCs w:val="22"/>
        </w:rPr>
        <w:t xml:space="preserve"> </w:t>
      </w:r>
      <w:r>
        <w:rPr>
          <w:rFonts w:ascii="Meiryo" w:eastAsia="Meiryo" w:hAnsi="Meiryo" w:cs="Meiryo"/>
          <w:color w:val="221F1F"/>
          <w:w w:val="89"/>
          <w:sz w:val="22"/>
          <w:szCs w:val="22"/>
        </w:rPr>
        <w:t>with</w:t>
      </w:r>
      <w:r>
        <w:rPr>
          <w:rFonts w:ascii="Meiryo" w:eastAsia="Meiryo" w:hAnsi="Meiryo" w:cs="Meiryo"/>
          <w:color w:val="221F1F"/>
          <w:spacing w:val="26"/>
          <w:w w:val="89"/>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w:t>
      </w:r>
      <w:r>
        <w:rPr>
          <w:rFonts w:ascii="Meiryo" w:eastAsia="Meiryo" w:hAnsi="Meiryo" w:cs="Meiryo"/>
          <w:color w:val="221F1F"/>
          <w:spacing w:val="31"/>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(Bou</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hard,</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Jr.,</w:t>
      </w:r>
      <w:r>
        <w:rPr>
          <w:rFonts w:ascii="Meiryo" w:eastAsia="Meiryo" w:hAnsi="Meiryo" w:cs="Meiryo"/>
          <w:color w:val="221F1F"/>
          <w:spacing w:val="-25"/>
          <w:sz w:val="22"/>
          <w:szCs w:val="22"/>
        </w:rPr>
        <w:t xml:space="preserve"> </w:t>
      </w:r>
      <w:r>
        <w:rPr>
          <w:rFonts w:ascii="Meiryo" w:eastAsia="Meiryo" w:hAnsi="Meiryo" w:cs="Meiryo"/>
          <w:color w:val="221F1F"/>
          <w:w w:val="82"/>
          <w:sz w:val="22"/>
          <w:szCs w:val="22"/>
        </w:rPr>
        <w:t>2004;</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Devlin, </w:t>
      </w:r>
      <w:r>
        <w:rPr>
          <w:rFonts w:ascii="Meiryo" w:eastAsia="Meiryo" w:hAnsi="Meiryo" w:cs="Meiryo"/>
          <w:color w:val="221F1F"/>
          <w:spacing w:val="25"/>
          <w:w w:val="82"/>
          <w:sz w:val="22"/>
          <w:szCs w:val="22"/>
        </w:rPr>
        <w:t xml:space="preserve"> </w:t>
      </w:r>
      <w:r>
        <w:rPr>
          <w:rFonts w:ascii="Meiryo" w:eastAsia="Meiryo" w:hAnsi="Meiryo" w:cs="Meiryo"/>
          <w:color w:val="221F1F"/>
          <w:w w:val="82"/>
          <w:sz w:val="22"/>
          <w:szCs w:val="22"/>
        </w:rPr>
        <w:t xml:space="preserve">Daniels, </w:t>
      </w:r>
      <w:r>
        <w:rPr>
          <w:rFonts w:ascii="Meiryo" w:eastAsia="Meiryo" w:hAnsi="Meiryo" w:cs="Meiryo"/>
          <w:color w:val="221F1F"/>
          <w:spacing w:val="20"/>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107"/>
          <w:sz w:val="22"/>
          <w:szCs w:val="22"/>
        </w:rPr>
        <w:t>R</w:t>
      </w:r>
      <w:r>
        <w:rPr>
          <w:rFonts w:ascii="Meiryo" w:eastAsia="Meiryo" w:hAnsi="Meiryo" w:cs="Meiryo"/>
          <w:color w:val="221F1F"/>
          <w:spacing w:val="6"/>
          <w:w w:val="84"/>
          <w:sz w:val="22"/>
          <w:szCs w:val="22"/>
        </w:rPr>
        <w:t>o</w:t>
      </w:r>
      <w:r>
        <w:rPr>
          <w:rFonts w:ascii="Meiryo" w:eastAsia="Meiryo" w:hAnsi="Meiryo" w:cs="Meiryo"/>
          <w:color w:val="221F1F"/>
          <w:w w:val="83"/>
          <w:sz w:val="22"/>
          <w:szCs w:val="22"/>
        </w:rPr>
        <w:t>eder,</w:t>
      </w:r>
    </w:p>
    <w:p>
      <w:pPr>
        <w:spacing w:before="5" w:line="252" w:lineRule="auto"/>
        <w:ind w:left="155" w:right="165"/>
        <w:rPr>
          <w:rFonts w:ascii="Meiryo" w:eastAsia="Meiryo" w:hAnsi="Meiryo" w:cs="Meiryo"/>
          <w:sz w:val="22"/>
          <w:szCs w:val="22"/>
        </w:rPr>
      </w:pPr>
      <w:r>
        <w:rPr>
          <w:rFonts w:ascii="Meiryo" w:eastAsia="Meiryo" w:hAnsi="Meiryo" w:cs="Meiryo"/>
          <w:color w:val="221F1F"/>
          <w:w w:val="82"/>
          <w:sz w:val="22"/>
          <w:szCs w:val="22"/>
        </w:rPr>
        <w:t>1997;</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Mercy </w:t>
      </w:r>
      <w:r>
        <w:rPr>
          <w:rFonts w:ascii="Meiryo" w:eastAsia="Meiryo" w:hAnsi="Meiryo" w:cs="Meiryo"/>
          <w:color w:val="221F1F"/>
          <w:spacing w:val="29"/>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Steelman,</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1982),</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ose</w:t>
      </w:r>
      <w:r>
        <w:rPr>
          <w:rFonts w:ascii="Meiryo" w:eastAsia="Meiryo" w:hAnsi="Meiryo" w:cs="Meiryo"/>
          <w:color w:val="221F1F"/>
          <w:spacing w:val="1"/>
          <w:w w:val="85"/>
          <w:sz w:val="22"/>
          <w:szCs w:val="22"/>
        </w:rPr>
        <w:t xml:space="preserve"> </w:t>
      </w:r>
      <w:del w:id="254" w:author="0" w:date="2015-11-12T12:35:00Z">
        <w:r>
          <w:rPr>
            <w:rFonts w:ascii="Meiryo" w:eastAsia="Meiryo" w:hAnsi="Meiryo" w:cs="Meiryo"/>
            <w:color w:val="221F1F"/>
            <w:spacing w:val="-5"/>
            <w:w w:val="85"/>
            <w:sz w:val="22"/>
            <w:szCs w:val="22"/>
          </w:rPr>
          <w:delText>v</w:delText>
        </w:r>
        <w:r>
          <w:rPr>
            <w:rFonts w:ascii="Meiryo" w:eastAsia="Meiryo" w:hAnsi="Meiryo" w:cs="Meiryo"/>
            <w:color w:val="221F1F"/>
            <w:w w:val="85"/>
            <w:sz w:val="22"/>
            <w:szCs w:val="22"/>
          </w:rPr>
          <w:delText>ery</w:delText>
        </w:r>
        <w:r>
          <w:rPr>
            <w:rFonts w:ascii="Meiryo" w:eastAsia="Meiryo" w:hAnsi="Meiryo" w:cs="Meiryo"/>
            <w:color w:val="221F1F"/>
            <w:spacing w:val="27"/>
            <w:w w:val="85"/>
            <w:sz w:val="22"/>
            <w:szCs w:val="22"/>
          </w:rPr>
          <w:delText xml:space="preserve"> </w:delText>
        </w:r>
      </w:del>
      <w:r>
        <w:rPr>
          <w:rFonts w:ascii="Meiryo" w:eastAsia="Meiryo" w:hAnsi="Meiryo" w:cs="Meiryo"/>
          <w:color w:val="221F1F"/>
          <w:w w:val="85"/>
          <w:sz w:val="22"/>
          <w:szCs w:val="22"/>
        </w:rPr>
        <w:t>viable</w:t>
      </w:r>
      <w:r>
        <w:rPr>
          <w:rFonts w:ascii="Meiryo" w:eastAsia="Meiryo" w:hAnsi="Meiryo" w:cs="Meiryo"/>
          <w:color w:val="221F1F"/>
          <w:spacing w:val="48"/>
          <w:w w:val="85"/>
          <w:sz w:val="22"/>
          <w:szCs w:val="22"/>
        </w:rPr>
        <w:t xml:space="preserve"> </w:t>
      </w:r>
      <w:r>
        <w:rPr>
          <w:rFonts w:ascii="Meiryo" w:eastAsia="Meiryo" w:hAnsi="Meiryo" w:cs="Meiryo"/>
          <w:color w:val="221F1F"/>
          <w:w w:val="85"/>
          <w:sz w:val="22"/>
          <w:szCs w:val="22"/>
        </w:rPr>
        <w:t>alternati</w:t>
      </w:r>
      <w:r>
        <w:rPr>
          <w:rFonts w:ascii="Meiryo" w:eastAsia="Meiryo" w:hAnsi="Meiryo" w:cs="Meiryo"/>
          <w:color w:val="221F1F"/>
          <w:spacing w:val="-4"/>
          <w:w w:val="85"/>
          <w:sz w:val="22"/>
          <w:szCs w:val="22"/>
        </w:rPr>
        <w:t>v</w:t>
      </w:r>
      <w:r>
        <w:rPr>
          <w:rFonts w:ascii="Meiryo" w:eastAsia="Meiryo" w:hAnsi="Meiryo" w:cs="Meiryo"/>
          <w:color w:val="221F1F"/>
          <w:w w:val="85"/>
          <w:sz w:val="22"/>
          <w:szCs w:val="22"/>
        </w:rPr>
        <w:t xml:space="preserve">e </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 xml:space="preserve">explanations </w:t>
      </w:r>
      <w:r>
        <w:rPr>
          <w:rFonts w:ascii="Meiryo" w:eastAsia="Meiryo" w:hAnsi="Meiryo" w:cs="Meiryo"/>
          <w:color w:val="221F1F"/>
          <w:spacing w:val="2"/>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whi</w:t>
      </w:r>
      <w:r>
        <w:rPr>
          <w:rFonts w:ascii="Meiryo" w:eastAsia="Meiryo" w:hAnsi="Meiryo" w:cs="Meiryo"/>
          <w:color w:val="221F1F"/>
          <w:spacing w:val="-6"/>
          <w:sz w:val="22"/>
          <w:szCs w:val="22"/>
        </w:rPr>
        <w:t>c</w:t>
      </w:r>
      <w:r>
        <w:rPr>
          <w:rFonts w:ascii="Meiryo" w:eastAsia="Meiryo" w:hAnsi="Meiryo" w:cs="Meiryo"/>
          <w:color w:val="221F1F"/>
          <w:sz w:val="22"/>
          <w:szCs w:val="22"/>
        </w:rPr>
        <w:t xml:space="preserve">h </w:t>
      </w:r>
      <w:r>
        <w:rPr>
          <w:rFonts w:ascii="Meiryo" w:eastAsia="Meiryo" w:hAnsi="Meiryo" w:cs="Meiryo"/>
          <w:color w:val="221F1F"/>
          <w:w w:val="87"/>
          <w:sz w:val="22"/>
          <w:szCs w:val="22"/>
        </w:rPr>
        <w:t>pare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ts</w:t>
      </w:r>
      <w:ins w:id="255" w:author="0" w:date="2015-11-12T12:35:00Z">
        <w:r>
          <w:rPr>
            <w:rFonts w:ascii="Meiryo" w:eastAsia="Meiryo" w:hAnsi="Meiryo" w:cs="Meiryo"/>
            <w:color w:val="221F1F"/>
            <w:w w:val="87"/>
            <w:sz w:val="22"/>
            <w:szCs w:val="22"/>
          </w:rPr>
          <w:t xml:space="preserve"> could be influencing, or even actively</w:t>
        </w:r>
      </w:ins>
      <w:del w:id="256" w:author="0" w:date="2015-11-12T12:36:00Z">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are</w:delText>
        </w:r>
        <w:r>
          <w:rPr>
            <w:rFonts w:ascii="Meiryo" w:eastAsia="Meiryo" w:hAnsi="Meiryo" w:cs="Meiryo"/>
            <w:color w:val="221F1F"/>
            <w:spacing w:val="-2"/>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one</w:delText>
        </w:r>
      </w:del>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dissuading</w:t>
      </w:r>
      <w:ins w:id="257" w:author="0" w:date="2015-11-12T12:36:00Z">
        <w:r>
          <w:rPr>
            <w:rFonts w:ascii="Meiryo" w:eastAsia="Meiryo" w:hAnsi="Meiryo" w:cs="Meiryo"/>
            <w:color w:val="221F1F"/>
            <w:w w:val="87"/>
            <w:sz w:val="22"/>
            <w:szCs w:val="22"/>
          </w:rPr>
          <w:t>,</w:t>
        </w:r>
      </w:ins>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their</w:t>
      </w:r>
      <w:r>
        <w:rPr>
          <w:rFonts w:ascii="Meiryo" w:eastAsia="Meiryo" w:hAnsi="Meiryo" w:cs="Meiryo"/>
          <w:color w:val="221F1F"/>
          <w:spacing w:val="29"/>
          <w:w w:val="87"/>
          <w:sz w:val="22"/>
          <w:szCs w:val="22"/>
        </w:rPr>
        <w:t xml:space="preserve"> </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hildren</w:t>
      </w:r>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from</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engaging</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early</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tercourse.</w:t>
      </w:r>
      <w:r>
        <w:rPr>
          <w:rFonts w:ascii="Meiryo" w:eastAsia="Meiryo" w:hAnsi="Meiryo" w:cs="Meiryo"/>
          <w:color w:val="221F1F"/>
          <w:spacing w:val="27"/>
          <w:w w:val="87"/>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 xml:space="preserve">or </w:t>
      </w:r>
      <w:r>
        <w:rPr>
          <w:rFonts w:ascii="Meiryo" w:eastAsia="Meiryo" w:hAnsi="Meiryo" w:cs="Meiryo"/>
          <w:color w:val="221F1F"/>
          <w:w w:val="87"/>
          <w:sz w:val="22"/>
          <w:szCs w:val="22"/>
        </w:rPr>
        <w:t>example,</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daug</w:t>
      </w:r>
      <w:r>
        <w:rPr>
          <w:rFonts w:ascii="Meiryo" w:eastAsia="Meiryo" w:hAnsi="Meiryo" w:cs="Meiryo"/>
          <w:color w:val="221F1F"/>
          <w:spacing w:val="-5"/>
          <w:w w:val="87"/>
          <w:sz w:val="22"/>
          <w:szCs w:val="22"/>
        </w:rPr>
        <w:t>h</w:t>
      </w:r>
      <w:r>
        <w:rPr>
          <w:rFonts w:ascii="Meiryo" w:eastAsia="Meiryo" w:hAnsi="Meiryo" w:cs="Meiryo"/>
          <w:color w:val="221F1F"/>
          <w:w w:val="87"/>
          <w:sz w:val="22"/>
          <w:szCs w:val="22"/>
        </w:rPr>
        <w:t>ters</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whose</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mothers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com</w:t>
      </w:r>
      <w:r>
        <w:rPr>
          <w:rFonts w:ascii="Meiryo" w:eastAsia="Meiryo" w:hAnsi="Meiryo" w:cs="Meiryo"/>
          <w:color w:val="221F1F"/>
          <w:spacing w:val="-5"/>
          <w:w w:val="87"/>
          <w:sz w:val="22"/>
          <w:szCs w:val="22"/>
        </w:rPr>
        <w:t>m</w:t>
      </w:r>
      <w:r>
        <w:rPr>
          <w:rFonts w:ascii="Meiryo" w:eastAsia="Meiryo" w:hAnsi="Meiryo" w:cs="Meiryo"/>
          <w:color w:val="221F1F"/>
          <w:w w:val="87"/>
          <w:sz w:val="22"/>
          <w:szCs w:val="22"/>
        </w:rPr>
        <w:t>unicated</w:t>
      </w:r>
      <w:r>
        <w:rPr>
          <w:rFonts w:ascii="Meiryo" w:eastAsia="Meiryo" w:hAnsi="Meiryo" w:cs="Meiryo"/>
          <w:color w:val="221F1F"/>
          <w:spacing w:val="29"/>
          <w:w w:val="87"/>
          <w:sz w:val="22"/>
          <w:szCs w:val="22"/>
        </w:rPr>
        <w:t xml:space="preserve"> </w:t>
      </w:r>
      <w:r>
        <w:rPr>
          <w:rFonts w:ascii="Meiryo" w:eastAsia="Meiryo" w:hAnsi="Meiryo" w:cs="Meiryo"/>
          <w:color w:val="221F1F"/>
          <w:w w:val="87"/>
          <w:sz w:val="22"/>
          <w:szCs w:val="22"/>
        </w:rPr>
        <w:t>freque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tly</w:t>
      </w:r>
      <w:r>
        <w:rPr>
          <w:rFonts w:ascii="Meiryo" w:eastAsia="Meiryo" w:hAnsi="Meiryo" w:cs="Meiryo"/>
          <w:color w:val="221F1F"/>
          <w:spacing w:val="31"/>
          <w:w w:val="87"/>
          <w:sz w:val="22"/>
          <w:szCs w:val="22"/>
        </w:rPr>
        <w:t xml:space="preserve"> </w:t>
      </w:r>
      <w:r>
        <w:rPr>
          <w:rFonts w:ascii="Meiryo" w:eastAsia="Meiryo" w:hAnsi="Meiryo" w:cs="Meiryo"/>
          <w:color w:val="221F1F"/>
          <w:w w:val="87"/>
          <w:sz w:val="22"/>
          <w:szCs w:val="22"/>
        </w:rPr>
        <w:t>a</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out</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risk</w:t>
      </w:r>
      <w:r>
        <w:rPr>
          <w:rFonts w:ascii="Meiryo" w:eastAsia="Meiryo" w:hAnsi="Meiryo" w:cs="Meiryo"/>
          <w:color w:val="221F1F"/>
          <w:spacing w:val="28"/>
          <w:w w:val="87"/>
          <w:sz w:val="22"/>
          <w:szCs w:val="22"/>
        </w:rPr>
        <w:t xml:space="preserve"> </w:t>
      </w:r>
      <w:r>
        <w:rPr>
          <w:rFonts w:ascii="Meiryo" w:eastAsia="Meiryo" w:hAnsi="Meiryo" w:cs="Meiryo"/>
          <w:color w:val="221F1F"/>
          <w:w w:val="82"/>
          <w:sz w:val="22"/>
          <w:szCs w:val="22"/>
        </w:rPr>
        <w:t>ass</w:t>
      </w:r>
      <w:r>
        <w:rPr>
          <w:rFonts w:ascii="Meiryo" w:eastAsia="Meiryo" w:hAnsi="Meiryo" w:cs="Meiryo"/>
          <w:color w:val="221F1F"/>
          <w:spacing w:val="7"/>
          <w:w w:val="82"/>
          <w:sz w:val="22"/>
          <w:szCs w:val="22"/>
        </w:rPr>
        <w:t>o</w:t>
      </w:r>
      <w:r>
        <w:rPr>
          <w:rFonts w:ascii="Meiryo" w:eastAsia="Meiryo" w:hAnsi="Meiryo" w:cs="Meiryo"/>
          <w:color w:val="221F1F"/>
          <w:w w:val="90"/>
          <w:sz w:val="22"/>
          <w:szCs w:val="22"/>
        </w:rPr>
        <w:t xml:space="preserve">ciated </w:t>
      </w:r>
      <w:r>
        <w:rPr>
          <w:rFonts w:ascii="Meiryo" w:eastAsia="Meiryo" w:hAnsi="Meiryo" w:cs="Meiryo"/>
          <w:color w:val="221F1F"/>
          <w:w w:val="87"/>
          <w:sz w:val="22"/>
          <w:szCs w:val="22"/>
        </w:rPr>
        <w:t>with</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sexual</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tercourse</w:t>
      </w:r>
      <w:r>
        <w:rPr>
          <w:rFonts w:ascii="Meiryo" w:eastAsia="Meiryo" w:hAnsi="Meiryo" w:cs="Meiryo"/>
          <w:color w:val="221F1F"/>
          <w:spacing w:val="14"/>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ere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less</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li</w:t>
      </w:r>
      <w:r>
        <w:rPr>
          <w:rFonts w:ascii="Meiryo" w:eastAsia="Meiryo" w:hAnsi="Meiryo" w:cs="Meiryo"/>
          <w:color w:val="221F1F"/>
          <w:spacing w:val="-5"/>
          <w:w w:val="87"/>
          <w:sz w:val="22"/>
          <w:szCs w:val="22"/>
        </w:rPr>
        <w:t>k</w:t>
      </w:r>
      <w:r>
        <w:rPr>
          <w:rFonts w:ascii="Meiryo" w:eastAsia="Meiryo" w:hAnsi="Meiryo" w:cs="Meiryo"/>
          <w:color w:val="221F1F"/>
          <w:w w:val="87"/>
          <w:sz w:val="22"/>
          <w:szCs w:val="22"/>
        </w:rPr>
        <w:t>ely</w:t>
      </w:r>
      <w:r>
        <w:rPr>
          <w:rFonts w:ascii="Meiryo" w:eastAsia="Meiryo" w:hAnsi="Meiryo" w:cs="Meiryo"/>
          <w:color w:val="221F1F"/>
          <w:spacing w:val="49"/>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unprotected</w:t>
      </w:r>
      <w:r>
        <w:rPr>
          <w:rFonts w:ascii="Meiryo" w:eastAsia="Meiryo" w:hAnsi="Meiryo" w:cs="Meiryo"/>
          <w:color w:val="221F1F"/>
          <w:spacing w:val="50"/>
          <w:w w:val="85"/>
          <w:sz w:val="22"/>
          <w:szCs w:val="22"/>
        </w:rPr>
        <w:t xml:space="preserve"> </w:t>
      </w:r>
      <w:r>
        <w:rPr>
          <w:rFonts w:ascii="Meiryo" w:eastAsia="Meiryo" w:hAnsi="Meiryo" w:cs="Meiryo"/>
          <w:color w:val="221F1F"/>
          <w:w w:val="85"/>
          <w:sz w:val="22"/>
          <w:szCs w:val="22"/>
        </w:rPr>
        <w:t>sex</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engaged</w:t>
      </w:r>
      <w:r>
        <w:rPr>
          <w:rFonts w:ascii="Meiryo" w:eastAsia="Meiryo" w:hAnsi="Meiryo" w:cs="Meiryo"/>
          <w:color w:val="221F1F"/>
          <w:spacing w:val="-7"/>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2"/>
          <w:sz w:val="22"/>
          <w:szCs w:val="22"/>
        </w:rPr>
        <w:t>sex</w:t>
      </w:r>
      <w:r>
        <w:rPr>
          <w:rFonts w:ascii="Meiryo" w:eastAsia="Meiryo" w:hAnsi="Meiryo" w:cs="Meiryo"/>
          <w:color w:val="221F1F"/>
          <w:spacing w:val="16"/>
          <w:w w:val="82"/>
          <w:sz w:val="22"/>
          <w:szCs w:val="22"/>
        </w:rPr>
        <w:t xml:space="preserve"> </w:t>
      </w:r>
      <w:r>
        <w:rPr>
          <w:rFonts w:ascii="Meiryo" w:eastAsia="Meiryo" w:hAnsi="Meiryo" w:cs="Meiryo"/>
          <w:color w:val="221F1F"/>
          <w:w w:val="82"/>
          <w:sz w:val="22"/>
          <w:szCs w:val="22"/>
        </w:rPr>
        <w:t xml:space="preserve">less </w:t>
      </w:r>
      <w:r>
        <w:rPr>
          <w:rFonts w:ascii="Meiryo" w:eastAsia="Meiryo" w:hAnsi="Meiryo" w:cs="Meiryo"/>
          <w:color w:val="221F1F"/>
          <w:w w:val="89"/>
          <w:sz w:val="22"/>
          <w:szCs w:val="22"/>
        </w:rPr>
        <w:t>freque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tly</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(Hut</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hinson,</w:t>
      </w:r>
      <w:r>
        <w:rPr>
          <w:rFonts w:ascii="Meiryo" w:eastAsia="Meiryo" w:hAnsi="Meiryo" w:cs="Meiryo"/>
          <w:color w:val="221F1F"/>
          <w:spacing w:val="20"/>
          <w:w w:val="89"/>
          <w:sz w:val="22"/>
          <w:szCs w:val="22"/>
        </w:rPr>
        <w:t xml:space="preserve"> </w:t>
      </w:r>
      <w:proofErr w:type="spellStart"/>
      <w:r>
        <w:rPr>
          <w:rFonts w:ascii="Meiryo" w:eastAsia="Meiryo" w:hAnsi="Meiryo" w:cs="Meiryo"/>
          <w:color w:val="221F1F"/>
          <w:w w:val="89"/>
          <w:sz w:val="22"/>
          <w:szCs w:val="22"/>
        </w:rPr>
        <w:t>Jemmott</w:t>
      </w:r>
      <w:proofErr w:type="spellEnd"/>
      <w:r>
        <w:rPr>
          <w:rFonts w:ascii="Meiryo" w:eastAsia="Meiryo" w:hAnsi="Meiryo" w:cs="Meiryo"/>
          <w:color w:val="221F1F"/>
          <w:w w:val="89"/>
          <w:sz w:val="22"/>
          <w:szCs w:val="22"/>
        </w:rPr>
        <w:t>,</w:t>
      </w:r>
      <w:r>
        <w:rPr>
          <w:rFonts w:ascii="Meiryo" w:eastAsia="Meiryo" w:hAnsi="Meiryo" w:cs="Meiryo"/>
          <w:color w:val="221F1F"/>
          <w:spacing w:val="18"/>
          <w:w w:val="89"/>
          <w:sz w:val="22"/>
          <w:szCs w:val="22"/>
        </w:rPr>
        <w:t xml:space="preserve"> </w:t>
      </w:r>
      <w:proofErr w:type="spellStart"/>
      <w:r>
        <w:rPr>
          <w:rFonts w:ascii="Meiryo" w:eastAsia="Meiryo" w:hAnsi="Meiryo" w:cs="Meiryo"/>
          <w:color w:val="221F1F"/>
          <w:w w:val="89"/>
          <w:sz w:val="22"/>
          <w:szCs w:val="22"/>
        </w:rPr>
        <w:t>Jemmott</w:t>
      </w:r>
      <w:proofErr w:type="spellEnd"/>
      <w:r>
        <w:rPr>
          <w:rFonts w:ascii="Meiryo" w:eastAsia="Meiryo" w:hAnsi="Meiryo" w:cs="Meiryo"/>
          <w:color w:val="221F1F"/>
          <w:w w:val="89"/>
          <w:sz w:val="22"/>
          <w:szCs w:val="22"/>
        </w:rPr>
        <w:t>,</w:t>
      </w:r>
      <w:r>
        <w:rPr>
          <w:rFonts w:ascii="Meiryo" w:eastAsia="Meiryo" w:hAnsi="Meiryo" w:cs="Meiryo"/>
          <w:color w:val="221F1F"/>
          <w:spacing w:val="18"/>
          <w:w w:val="89"/>
          <w:sz w:val="22"/>
          <w:szCs w:val="22"/>
        </w:rPr>
        <w:t xml:space="preserve"> </w:t>
      </w:r>
      <w:proofErr w:type="spellStart"/>
      <w:r>
        <w:rPr>
          <w:rFonts w:ascii="Meiryo" w:eastAsia="Meiryo" w:hAnsi="Meiryo" w:cs="Meiryo"/>
          <w:color w:val="221F1F"/>
          <w:w w:val="89"/>
          <w:sz w:val="22"/>
          <w:szCs w:val="22"/>
        </w:rPr>
        <w:t>Br</w:t>
      </w:r>
      <w:r>
        <w:rPr>
          <w:rFonts w:ascii="Meiryo" w:eastAsia="Meiryo" w:hAnsi="Meiryo" w:cs="Meiryo"/>
          <w:color w:val="221F1F"/>
          <w:spacing w:val="-5"/>
          <w:w w:val="89"/>
          <w:sz w:val="22"/>
          <w:szCs w:val="22"/>
        </w:rPr>
        <w:t>av</w:t>
      </w:r>
      <w:r>
        <w:rPr>
          <w:rFonts w:ascii="Meiryo" w:eastAsia="Meiryo" w:hAnsi="Meiryo" w:cs="Meiryo"/>
          <w:color w:val="221F1F"/>
          <w:w w:val="89"/>
          <w:sz w:val="22"/>
          <w:szCs w:val="22"/>
        </w:rPr>
        <w:t>erman</w:t>
      </w:r>
      <w:proofErr w:type="spellEnd"/>
      <w:r>
        <w:rPr>
          <w:rFonts w:ascii="Meiryo" w:eastAsia="Meiryo" w:hAnsi="Meiryo" w:cs="Meiryo"/>
          <w:color w:val="221F1F"/>
          <w:w w:val="89"/>
          <w:sz w:val="22"/>
          <w:szCs w:val="22"/>
        </w:rPr>
        <w:t>,</w:t>
      </w:r>
      <w:r>
        <w:rPr>
          <w:rFonts w:ascii="Meiryo" w:eastAsia="Meiryo" w:hAnsi="Meiryo" w:cs="Meiryo"/>
          <w:color w:val="221F1F"/>
          <w:spacing w:val="3"/>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spacing w:val="-18"/>
          <w:w w:val="114"/>
          <w:sz w:val="22"/>
          <w:szCs w:val="22"/>
        </w:rPr>
        <w:t>F</w:t>
      </w:r>
      <w:r>
        <w:rPr>
          <w:rFonts w:ascii="Meiryo" w:eastAsia="Meiryo" w:hAnsi="Meiryo" w:cs="Meiryo"/>
          <w:color w:val="221F1F"/>
          <w:w w:val="84"/>
          <w:sz w:val="22"/>
          <w:szCs w:val="22"/>
        </w:rPr>
        <w:t>ong,</w:t>
      </w:r>
      <w:r>
        <w:rPr>
          <w:rFonts w:ascii="Meiryo" w:eastAsia="Meiryo" w:hAnsi="Meiryo" w:cs="Meiryo"/>
          <w:color w:val="221F1F"/>
          <w:sz w:val="22"/>
          <w:szCs w:val="22"/>
        </w:rPr>
        <w:t xml:space="preserve"> </w:t>
      </w:r>
      <w:r>
        <w:rPr>
          <w:rFonts w:ascii="Meiryo" w:eastAsia="Meiryo" w:hAnsi="Meiryo" w:cs="Meiryo"/>
          <w:color w:val="221F1F"/>
          <w:w w:val="87"/>
          <w:sz w:val="22"/>
          <w:szCs w:val="22"/>
        </w:rPr>
        <w:t>2003).</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w:t>
      </w:r>
      <w:r>
        <w:rPr>
          <w:rFonts w:ascii="Meiryo" w:eastAsia="Meiryo" w:hAnsi="Meiryo" w:cs="Meiryo"/>
          <w:color w:val="221F1F"/>
          <w:spacing w:val="-5"/>
          <w:w w:val="87"/>
          <w:sz w:val="22"/>
          <w:szCs w:val="22"/>
        </w:rPr>
        <w:t>h</w:t>
      </w:r>
      <w:r>
        <w:rPr>
          <w:rFonts w:ascii="Meiryo" w:eastAsia="Meiryo" w:hAnsi="Meiryo" w:cs="Meiryo"/>
          <w:color w:val="221F1F"/>
          <w:w w:val="87"/>
          <w:sz w:val="22"/>
          <w:szCs w:val="22"/>
        </w:rPr>
        <w:t>us</w:t>
      </w:r>
      <w:r>
        <w:rPr>
          <w:rFonts w:ascii="Meiryo" w:eastAsia="Meiryo" w:hAnsi="Meiryo" w:cs="Meiryo"/>
          <w:color w:val="221F1F"/>
          <w:spacing w:val="44"/>
          <w:w w:val="87"/>
          <w:sz w:val="22"/>
          <w:szCs w:val="22"/>
        </w:rPr>
        <w:t xml:space="preserve"> </w:t>
      </w:r>
      <w:r>
        <w:rPr>
          <w:rFonts w:ascii="Meiryo" w:eastAsia="Meiryo" w:hAnsi="Meiryo" w:cs="Meiryo"/>
          <w:color w:val="221F1F"/>
          <w:sz w:val="22"/>
          <w:szCs w:val="22"/>
        </w:rPr>
        <w:t>it</w:t>
      </w:r>
      <w:r>
        <w:rPr>
          <w:rFonts w:ascii="Meiryo" w:eastAsia="Meiryo" w:hAnsi="Meiryo" w:cs="Meiryo"/>
          <w:color w:val="221F1F"/>
          <w:spacing w:val="6"/>
          <w:sz w:val="22"/>
          <w:szCs w:val="22"/>
        </w:rPr>
        <w:t xml:space="preserve"> </w:t>
      </w:r>
      <w:r>
        <w:rPr>
          <w:rFonts w:ascii="Meiryo" w:eastAsia="Meiryo" w:hAnsi="Meiryo" w:cs="Meiryo"/>
          <w:color w:val="221F1F"/>
          <w:sz w:val="22"/>
          <w:szCs w:val="22"/>
        </w:rPr>
        <w:t xml:space="preserve">could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58"/>
          <w:w w:val="87"/>
          <w:sz w:val="22"/>
          <w:szCs w:val="22"/>
        </w:rPr>
        <w:t xml:space="preserve"> </w:t>
      </w:r>
      <w:r>
        <w:rPr>
          <w:rFonts w:ascii="Meiryo" w:eastAsia="Meiryo" w:hAnsi="Meiryo" w:cs="Meiryo"/>
          <w:color w:val="221F1F"/>
          <w:w w:val="87"/>
          <w:sz w:val="22"/>
          <w:szCs w:val="22"/>
        </w:rPr>
        <w:t>mothers, not</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58"/>
          <w:w w:val="87"/>
          <w:sz w:val="22"/>
          <w:szCs w:val="22"/>
        </w:rPr>
        <w:t xml:space="preserve"> </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hildren,</w:t>
      </w:r>
      <w:r>
        <w:rPr>
          <w:rFonts w:ascii="Meiryo" w:eastAsia="Meiryo" w:hAnsi="Meiryo" w:cs="Meiryo"/>
          <w:color w:val="221F1F"/>
          <w:spacing w:val="32"/>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ones</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recognizing</w:t>
      </w:r>
      <w:r>
        <w:rPr>
          <w:rFonts w:ascii="Meiryo" w:eastAsia="Meiryo" w:hAnsi="Meiryo" w:cs="Meiryo"/>
          <w:color w:val="221F1F"/>
          <w:spacing w:val="22"/>
          <w:w w:val="87"/>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4"/>
          <w:sz w:val="22"/>
          <w:szCs w:val="22"/>
        </w:rPr>
        <w:t>consequences</w:t>
      </w:r>
      <w:r>
        <w:rPr>
          <w:rFonts w:ascii="Meiryo" w:eastAsia="Meiryo" w:hAnsi="Meiryo" w:cs="Meiryo"/>
          <w:color w:val="221F1F"/>
          <w:spacing w:val="11"/>
          <w:w w:val="84"/>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early</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tercourse</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acting</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accordingl</w:t>
      </w:r>
      <w:r>
        <w:rPr>
          <w:rFonts w:ascii="Meiryo" w:eastAsia="Meiryo" w:hAnsi="Meiryo" w:cs="Meiryo"/>
          <w:color w:val="221F1F"/>
          <w:spacing w:val="-15"/>
          <w:w w:val="88"/>
          <w:sz w:val="22"/>
          <w:szCs w:val="22"/>
        </w:rPr>
        <w:t>y</w:t>
      </w:r>
      <w:r>
        <w:rPr>
          <w:rFonts w:ascii="Meiryo" w:eastAsia="Meiryo" w:hAnsi="Meiryo" w:cs="Meiryo"/>
          <w:color w:val="221F1F"/>
          <w:w w:val="88"/>
          <w:sz w:val="22"/>
          <w:szCs w:val="22"/>
        </w:rPr>
        <w:t>.</w:t>
      </w:r>
      <w:ins w:id="258" w:author="0" w:date="2015-11-12T12:37:00Z">
        <w:r>
          <w:rPr>
            <w:rFonts w:ascii="Meiryo" w:eastAsia="Meiryo" w:hAnsi="Meiryo" w:cs="Meiryo"/>
            <w:color w:val="221F1F"/>
            <w:w w:val="88"/>
            <w:sz w:val="22"/>
            <w:szCs w:val="22"/>
          </w:rPr>
          <w:t xml:space="preserve">  I</w:t>
        </w:r>
      </w:ins>
      <w:del w:id="259" w:author="0" w:date="2015-11-12T12:37:00Z">
        <w:r>
          <w:rPr>
            <w:rFonts w:ascii="Meiryo" w:eastAsia="Meiryo" w:hAnsi="Meiryo" w:cs="Meiryo"/>
            <w:color w:val="221F1F"/>
            <w:w w:val="88"/>
            <w:sz w:val="22"/>
            <w:szCs w:val="22"/>
          </w:rPr>
          <w:delText>i</w:delText>
        </w:r>
      </w:del>
      <w:r>
        <w:rPr>
          <w:rFonts w:ascii="Meiryo" w:eastAsia="Meiryo" w:hAnsi="Meiryo" w:cs="Meiryo"/>
          <w:color w:val="221F1F"/>
          <w:w w:val="88"/>
          <w:sz w:val="22"/>
          <w:szCs w:val="22"/>
        </w:rPr>
        <w:t>n</w:t>
      </w:r>
      <w:r>
        <w:rPr>
          <w:rFonts w:ascii="Meiryo" w:eastAsia="Meiryo" w:hAnsi="Meiryo" w:cs="Meiryo"/>
          <w:color w:val="221F1F"/>
          <w:spacing w:val="38"/>
          <w:w w:val="88"/>
          <w:sz w:val="22"/>
          <w:szCs w:val="22"/>
        </w:rPr>
        <w:t xml:space="preserve"> </w:t>
      </w:r>
      <w:r>
        <w:rPr>
          <w:rFonts w:ascii="Meiryo" w:eastAsia="Meiryo" w:hAnsi="Meiryo" w:cs="Meiryo"/>
          <w:color w:val="221F1F"/>
          <w:w w:val="88"/>
          <w:sz w:val="22"/>
          <w:szCs w:val="22"/>
        </w:rPr>
        <w:t>order</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del w:id="260" w:author="0" w:date="2015-11-12T12:37:00Z">
        <w:r>
          <w:rPr>
            <w:rFonts w:ascii="Meiryo" w:eastAsia="Meiryo" w:hAnsi="Meiryo" w:cs="Meiryo"/>
            <w:color w:val="221F1F"/>
            <w:sz w:val="22"/>
            <w:szCs w:val="22"/>
          </w:rPr>
          <w:delText>truly</w:delText>
        </w:r>
      </w:del>
      <w:ins w:id="261" w:author="0" w:date="2015-11-12T12:37:00Z">
        <w:r>
          <w:rPr>
            <w:rFonts w:ascii="Meiryo" w:eastAsia="Meiryo" w:hAnsi="Meiryo" w:cs="Meiryo"/>
            <w:color w:val="221F1F"/>
            <w:sz w:val="22"/>
            <w:szCs w:val="22"/>
          </w:rPr>
          <w:t>better</w:t>
        </w:r>
      </w:ins>
      <w:r>
        <w:rPr>
          <w:rFonts w:ascii="Meiryo" w:eastAsia="Meiryo" w:hAnsi="Meiryo" w:cs="Meiryo"/>
          <w:color w:val="221F1F"/>
          <w:spacing w:val="-20"/>
          <w:sz w:val="22"/>
          <w:szCs w:val="22"/>
        </w:rPr>
        <w:t xml:space="preserve"> </w:t>
      </w:r>
      <w:r>
        <w:rPr>
          <w:rFonts w:ascii="Meiryo" w:eastAsia="Meiryo" w:hAnsi="Meiryo" w:cs="Meiryo"/>
          <w:color w:val="221F1F"/>
          <w:sz w:val="22"/>
          <w:szCs w:val="22"/>
        </w:rPr>
        <w:t xml:space="preserve">understand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causal</w:t>
      </w:r>
      <w:r>
        <w:rPr>
          <w:rFonts w:ascii="Meiryo" w:eastAsia="Meiryo" w:hAnsi="Meiryo" w:cs="Meiryo"/>
          <w:color w:val="221F1F"/>
          <w:spacing w:val="9"/>
          <w:w w:val="88"/>
          <w:sz w:val="22"/>
          <w:szCs w:val="22"/>
        </w:rPr>
        <w:t xml:space="preserve"> </w:t>
      </w:r>
      <w:ins w:id="262" w:author="0" w:date="2015-11-12T12:37:00Z">
        <w:r>
          <w:rPr>
            <w:rFonts w:ascii="Meiryo" w:eastAsia="Meiryo" w:hAnsi="Meiryo" w:cs="Meiryo"/>
            <w:color w:val="221F1F"/>
            <w:spacing w:val="9"/>
            <w:w w:val="88"/>
            <w:sz w:val="22"/>
            <w:szCs w:val="22"/>
          </w:rPr>
          <w:t>relation between</w:t>
        </w:r>
      </w:ins>
      <w:del w:id="263" w:author="0" w:date="2015-11-12T12:37:00Z">
        <w:r>
          <w:rPr>
            <w:rFonts w:ascii="Meiryo" w:eastAsia="Meiryo" w:hAnsi="Meiryo" w:cs="Meiryo"/>
            <w:color w:val="221F1F"/>
            <w:w w:val="88"/>
            <w:sz w:val="22"/>
            <w:szCs w:val="22"/>
          </w:rPr>
          <w:delText>nature</w:delText>
        </w:r>
        <w:r>
          <w:rPr>
            <w:rFonts w:ascii="Meiryo" w:eastAsia="Meiryo" w:hAnsi="Meiryo" w:cs="Meiryo"/>
            <w:color w:val="221F1F"/>
            <w:spacing w:val="16"/>
            <w:w w:val="88"/>
            <w:sz w:val="22"/>
            <w:szCs w:val="22"/>
          </w:rPr>
          <w:delText xml:space="preserve"> </w:delText>
        </w:r>
        <w:r>
          <w:rPr>
            <w:rFonts w:ascii="Meiryo" w:eastAsia="Meiryo" w:hAnsi="Meiryo" w:cs="Meiryo"/>
            <w:color w:val="221F1F"/>
            <w:sz w:val="22"/>
            <w:szCs w:val="22"/>
          </w:rPr>
          <w:delText>of</w:delText>
        </w:r>
      </w:del>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ins w:id="264" w:author="0" w:date="2015-11-12T12:37:00Z">
        <w:r>
          <w:rPr>
            <w:rFonts w:ascii="Meiryo" w:eastAsia="Meiryo" w:hAnsi="Meiryo" w:cs="Meiryo"/>
            <w:color w:val="221F1F"/>
            <w:spacing w:val="8"/>
            <w:w w:val="89"/>
            <w:sz w:val="22"/>
            <w:szCs w:val="22"/>
          </w:rPr>
          <w:t>and AFI</w:t>
        </w:r>
      </w:ins>
      <w:del w:id="265" w:author="0" w:date="2015-11-12T12:37:00Z">
        <w:r>
          <w:rPr>
            <w:rFonts w:ascii="Meiryo" w:eastAsia="Meiryo" w:hAnsi="Meiryo" w:cs="Meiryo"/>
            <w:color w:val="221F1F"/>
            <w:w w:val="89"/>
            <w:sz w:val="22"/>
            <w:szCs w:val="22"/>
          </w:rPr>
          <w:delText>on</w:delText>
        </w:r>
        <w:r>
          <w:rPr>
            <w:rFonts w:ascii="Meiryo" w:eastAsia="Meiryo" w:hAnsi="Meiryo" w:cs="Meiryo"/>
            <w:color w:val="221F1F"/>
            <w:spacing w:val="2"/>
            <w:w w:val="89"/>
            <w:sz w:val="22"/>
            <w:szCs w:val="22"/>
          </w:rPr>
          <w:delText xml:space="preserve"> </w:delText>
        </w:r>
        <w:r>
          <w:rPr>
            <w:rFonts w:ascii="Meiryo" w:eastAsia="Meiryo" w:hAnsi="Meiryo" w:cs="Meiryo"/>
            <w:color w:val="221F1F"/>
            <w:w w:val="89"/>
            <w:sz w:val="22"/>
            <w:szCs w:val="22"/>
          </w:rPr>
          <w:delText>Age</w:delText>
        </w:r>
        <w:r>
          <w:rPr>
            <w:rFonts w:ascii="Meiryo" w:eastAsia="Meiryo" w:hAnsi="Meiryo" w:cs="Meiryo"/>
            <w:color w:val="221F1F"/>
            <w:spacing w:val="15"/>
            <w:w w:val="89"/>
            <w:sz w:val="22"/>
            <w:szCs w:val="22"/>
          </w:rPr>
          <w:delText xml:space="preserve"> </w:delText>
        </w:r>
        <w:r>
          <w:rPr>
            <w:rFonts w:ascii="Meiryo" w:eastAsia="Meiryo" w:hAnsi="Meiryo" w:cs="Meiryo"/>
            <w:color w:val="221F1F"/>
            <w:sz w:val="22"/>
            <w:szCs w:val="22"/>
          </w:rPr>
          <w:delText>at</w:delText>
        </w:r>
        <w:r>
          <w:rPr>
            <w:rFonts w:ascii="Meiryo" w:eastAsia="Meiryo" w:hAnsi="Meiryo" w:cs="Meiryo"/>
            <w:color w:val="221F1F"/>
            <w:spacing w:val="-18"/>
            <w:sz w:val="22"/>
            <w:szCs w:val="22"/>
          </w:rPr>
          <w:delText xml:space="preserve"> </w:delText>
        </w:r>
        <w:r>
          <w:rPr>
            <w:rFonts w:ascii="Meiryo" w:eastAsia="Meiryo" w:hAnsi="Meiryo" w:cs="Meiryo"/>
            <w:color w:val="221F1F"/>
            <w:sz w:val="22"/>
            <w:szCs w:val="22"/>
          </w:rPr>
          <w:delText>First</w:delText>
        </w:r>
        <w:r>
          <w:rPr>
            <w:rFonts w:ascii="Meiryo" w:eastAsia="Meiryo" w:hAnsi="Meiryo" w:cs="Meiryo"/>
            <w:color w:val="221F1F"/>
            <w:spacing w:val="-5"/>
            <w:sz w:val="22"/>
            <w:szCs w:val="22"/>
          </w:rPr>
          <w:delText xml:space="preserve"> </w:delText>
        </w:r>
        <w:r>
          <w:rPr>
            <w:rFonts w:ascii="Meiryo" w:eastAsia="Meiryo" w:hAnsi="Meiryo" w:cs="Meiryo"/>
            <w:color w:val="221F1F"/>
            <w:w w:val="83"/>
            <w:sz w:val="22"/>
            <w:szCs w:val="22"/>
          </w:rPr>
          <w:delText>I</w:delText>
        </w:r>
        <w:r>
          <w:rPr>
            <w:rFonts w:ascii="Meiryo" w:eastAsia="Meiryo" w:hAnsi="Meiryo" w:cs="Meiryo"/>
            <w:color w:val="221F1F"/>
            <w:spacing w:val="-5"/>
            <w:w w:val="83"/>
            <w:sz w:val="22"/>
            <w:szCs w:val="22"/>
          </w:rPr>
          <w:delText>n</w:delText>
        </w:r>
        <w:r>
          <w:rPr>
            <w:rFonts w:ascii="Meiryo" w:eastAsia="Meiryo" w:hAnsi="Meiryo" w:cs="Meiryo"/>
            <w:color w:val="221F1F"/>
            <w:w w:val="83"/>
            <w:sz w:val="22"/>
            <w:szCs w:val="22"/>
          </w:rPr>
          <w:delText>tercourse</w:delText>
        </w:r>
      </w:del>
      <w:r>
        <w:rPr>
          <w:rFonts w:ascii="Meiryo" w:eastAsia="Meiryo" w:hAnsi="Meiryo" w:cs="Meiryo"/>
          <w:color w:val="221F1F"/>
          <w:w w:val="83"/>
          <w:sz w:val="22"/>
          <w:szCs w:val="22"/>
        </w:rPr>
        <w:t>,</w:t>
      </w:r>
      <w:r>
        <w:rPr>
          <w:rFonts w:ascii="Meiryo" w:eastAsia="Meiryo" w:hAnsi="Meiryo" w:cs="Meiryo"/>
          <w:color w:val="221F1F"/>
          <w:spacing w:val="47"/>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need</w:t>
      </w:r>
      <w:r>
        <w:rPr>
          <w:rFonts w:ascii="Meiryo" w:eastAsia="Meiryo" w:hAnsi="Meiryo" w:cs="Meiryo"/>
          <w:color w:val="221F1F"/>
          <w:spacing w:val="17"/>
          <w:w w:val="83"/>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able</w:t>
      </w:r>
      <w:r>
        <w:rPr>
          <w:rFonts w:ascii="Meiryo" w:eastAsia="Meiryo" w:hAnsi="Meiryo" w:cs="Meiryo"/>
          <w:color w:val="221F1F"/>
          <w:spacing w:val="18"/>
          <w:w w:val="86"/>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w w:val="87"/>
          <w:sz w:val="22"/>
          <w:szCs w:val="22"/>
        </w:rPr>
        <w:t>u</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tangle</w:t>
      </w:r>
      <w:r>
        <w:rPr>
          <w:rFonts w:ascii="Meiryo" w:eastAsia="Meiryo" w:hAnsi="Meiryo" w:cs="Meiryo"/>
          <w:color w:val="221F1F"/>
          <w:spacing w:val="24"/>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266" w:author="0" w:date="2015-11-12T12:37:00Z">
        <w:r>
          <w:rPr>
            <w:rFonts w:ascii="Meiryo" w:eastAsia="Meiryo" w:hAnsi="Meiryo" w:cs="Meiryo"/>
            <w:color w:val="221F1F"/>
            <w:w w:val="87"/>
            <w:sz w:val="22"/>
            <w:szCs w:val="22"/>
          </w:rPr>
          <w:t>-</w:t>
        </w:r>
      </w:ins>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within</w:t>
      </w:r>
      <w:ins w:id="267" w:author="0" w:date="2015-11-12T12:37:00Z">
        <w:r>
          <w:rPr>
            <w:rFonts w:ascii="Meiryo" w:eastAsia="Meiryo" w:hAnsi="Meiryo" w:cs="Meiryo"/>
            <w:color w:val="221F1F"/>
            <w:w w:val="87"/>
            <w:sz w:val="22"/>
            <w:szCs w:val="22"/>
          </w:rPr>
          <w:t>-</w:t>
        </w:r>
      </w:ins>
      <w:del w:id="268" w:author="0" w:date="2015-11-12T12:37:00Z">
        <w:r>
          <w:rPr>
            <w:rFonts w:ascii="Meiryo" w:eastAsia="Meiryo" w:hAnsi="Meiryo" w:cs="Meiryo"/>
            <w:color w:val="221F1F"/>
            <w:spacing w:val="54"/>
            <w:w w:val="87"/>
            <w:sz w:val="22"/>
            <w:szCs w:val="22"/>
          </w:rPr>
          <w:delText xml:space="preserve"> </w:delText>
        </w:r>
      </w:del>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w w:val="89"/>
          <w:sz w:val="22"/>
          <w:szCs w:val="22"/>
        </w:rPr>
        <w:t>pr</w:t>
      </w:r>
      <w:r>
        <w:rPr>
          <w:rFonts w:ascii="Meiryo" w:eastAsia="Meiryo" w:hAnsi="Meiryo" w:cs="Meiryo"/>
          <w:color w:val="221F1F"/>
          <w:spacing w:val="7"/>
          <w:w w:val="89"/>
          <w:sz w:val="22"/>
          <w:szCs w:val="22"/>
        </w:rPr>
        <w:t>o</w:t>
      </w:r>
      <w:r>
        <w:rPr>
          <w:rFonts w:ascii="Meiryo" w:eastAsia="Meiryo" w:hAnsi="Meiryo" w:cs="Meiryo"/>
          <w:color w:val="221F1F"/>
          <w:w w:val="79"/>
          <w:sz w:val="22"/>
          <w:szCs w:val="22"/>
        </w:rPr>
        <w:t>cesses</w:t>
      </w:r>
      <w:ins w:id="269" w:author="0" w:date="2015-11-12T12:37:00Z">
        <w:r>
          <w:rPr>
            <w:rFonts w:ascii="Meiryo" w:eastAsia="Meiryo" w:hAnsi="Meiryo" w:cs="Meiryo"/>
            <w:color w:val="221F1F"/>
            <w:w w:val="79"/>
            <w:sz w:val="22"/>
            <w:szCs w:val="22"/>
          </w:rPr>
          <w:t>, using both data and designs that have the ability to separate these sources of variance</w:t>
        </w:r>
      </w:ins>
      <w:r>
        <w:rPr>
          <w:rFonts w:ascii="Meiryo" w:eastAsia="Meiryo" w:hAnsi="Meiryo" w:cs="Meiryo"/>
          <w:color w:val="221F1F"/>
          <w:w w:val="79"/>
          <w:sz w:val="22"/>
          <w:szCs w:val="22"/>
        </w:rPr>
        <w:t>.</w:t>
      </w:r>
    </w:p>
    <w:p>
      <w:pPr>
        <w:spacing w:before="7" w:line="240" w:lineRule="exact"/>
      </w:pPr>
    </w:p>
    <w:p>
      <w:pPr>
        <w:ind w:left="155"/>
        <w:rPr>
          <w:rFonts w:ascii="Meiryo" w:eastAsia="Meiryo" w:hAnsi="Meiryo" w:cs="Meiryo"/>
          <w:sz w:val="22"/>
          <w:szCs w:val="22"/>
        </w:rPr>
      </w:pPr>
      <w:r>
        <w:rPr>
          <w:rFonts w:ascii="Meiryo" w:eastAsia="Meiryo" w:hAnsi="Meiryo" w:cs="Meiryo"/>
          <w:b/>
          <w:color w:val="221F1F"/>
          <w:sz w:val="22"/>
          <w:szCs w:val="22"/>
        </w:rPr>
        <w:t>Prior</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Within</w:t>
      </w:r>
      <w:r>
        <w:rPr>
          <w:rFonts w:ascii="Meiryo" w:eastAsia="Meiryo" w:hAnsi="Meiryo" w:cs="Meiryo"/>
          <w:b/>
          <w:color w:val="221F1F"/>
          <w:spacing w:val="35"/>
          <w:sz w:val="22"/>
          <w:szCs w:val="22"/>
        </w:rPr>
        <w:t xml:space="preserve"> </w:t>
      </w:r>
      <w:r>
        <w:rPr>
          <w:rFonts w:ascii="Meiryo" w:eastAsia="Meiryo" w:hAnsi="Meiryo" w:cs="Meiryo"/>
          <w:b/>
          <w:color w:val="221F1F"/>
          <w:spacing w:val="-21"/>
          <w:sz w:val="22"/>
          <w:szCs w:val="22"/>
        </w:rPr>
        <w:t>F</w:t>
      </w:r>
      <w:r>
        <w:rPr>
          <w:rFonts w:ascii="Meiryo" w:eastAsia="Meiryo" w:hAnsi="Meiryo" w:cs="Meiryo"/>
          <w:b/>
          <w:color w:val="221F1F"/>
          <w:sz w:val="22"/>
          <w:szCs w:val="22"/>
        </w:rPr>
        <w:t>amily</w:t>
      </w:r>
      <w:r>
        <w:rPr>
          <w:rFonts w:ascii="Meiryo" w:eastAsia="Meiryo" w:hAnsi="Meiryo" w:cs="Meiryo"/>
          <w:b/>
          <w:color w:val="221F1F"/>
          <w:spacing w:val="10"/>
          <w:sz w:val="22"/>
          <w:szCs w:val="22"/>
        </w:rPr>
        <w:t xml:space="preserve"> </w:t>
      </w:r>
      <w:r>
        <w:rPr>
          <w:rFonts w:ascii="Meiryo" w:eastAsia="Meiryo" w:hAnsi="Meiryo" w:cs="Meiryo"/>
          <w:b/>
          <w:color w:val="221F1F"/>
          <w:sz w:val="22"/>
          <w:szCs w:val="22"/>
        </w:rPr>
        <w:t>Analyses</w:t>
      </w:r>
    </w:p>
    <w:p>
      <w:pPr>
        <w:spacing w:before="8" w:line="160" w:lineRule="exact"/>
        <w:rPr>
          <w:sz w:val="16"/>
          <w:szCs w:val="16"/>
        </w:rPr>
      </w:pPr>
    </w:p>
    <w:p>
      <w:pPr>
        <w:spacing w:line="252" w:lineRule="auto"/>
        <w:ind w:left="155" w:right="142" w:firstLine="542"/>
        <w:rPr>
          <w:rFonts w:ascii="Meiryo" w:eastAsia="Meiryo" w:hAnsi="Meiryo" w:cs="Meiryo"/>
          <w:sz w:val="22"/>
          <w:szCs w:val="22"/>
        </w:rPr>
      </w:pPr>
      <w:ins w:id="270" w:author="0" w:date="2015-11-12T12:38:00Z">
        <w:r>
          <w:rPr>
            <w:rFonts w:ascii="Meiryo" w:eastAsia="Meiryo" w:hAnsi="Meiryo" w:cs="Meiryo"/>
            <w:color w:val="221F1F"/>
            <w:sz w:val="22"/>
            <w:szCs w:val="22"/>
          </w:rPr>
          <w:t xml:space="preserve">Two past studies have </w:t>
        </w:r>
      </w:ins>
      <w:del w:id="271" w:author="0" w:date="2015-11-12T12:38:00Z">
        <w:r>
          <w:rPr>
            <w:rFonts w:ascii="Meiryo" w:eastAsia="Meiryo" w:hAnsi="Meiryo" w:cs="Meiryo"/>
            <w:color w:val="221F1F"/>
            <w:sz w:val="22"/>
            <w:szCs w:val="22"/>
          </w:rPr>
          <w:delText>The</w:delText>
        </w:r>
        <w:r>
          <w:rPr>
            <w:rFonts w:ascii="Meiryo" w:eastAsia="Meiryo" w:hAnsi="Meiryo" w:cs="Meiryo"/>
            <w:color w:val="221F1F"/>
            <w:spacing w:val="-25"/>
            <w:sz w:val="22"/>
            <w:szCs w:val="22"/>
          </w:rPr>
          <w:delText xml:space="preserve"> </w:delText>
        </w:r>
        <w:r>
          <w:rPr>
            <w:rFonts w:ascii="Meiryo" w:eastAsia="Meiryo" w:hAnsi="Meiryo" w:cs="Meiryo"/>
            <w:color w:val="221F1F"/>
            <w:w w:val="85"/>
            <w:sz w:val="22"/>
            <w:szCs w:val="22"/>
          </w:rPr>
          <w:delText>authors</w:delText>
        </w:r>
        <w:r>
          <w:rPr>
            <w:rFonts w:ascii="Meiryo" w:eastAsia="Meiryo" w:hAnsi="Meiryo" w:cs="Meiryo"/>
            <w:color w:val="221F1F"/>
            <w:spacing w:val="36"/>
            <w:w w:val="85"/>
            <w:sz w:val="22"/>
            <w:szCs w:val="22"/>
          </w:rPr>
          <w:delText xml:space="preserve"> </w:delText>
        </w:r>
        <w:r>
          <w:rPr>
            <w:rFonts w:ascii="Meiryo" w:eastAsia="Meiryo" w:hAnsi="Meiryo" w:cs="Meiryo"/>
            <w:color w:val="221F1F"/>
            <w:w w:val="85"/>
            <w:sz w:val="22"/>
            <w:szCs w:val="22"/>
          </w:rPr>
          <w:delText>are</w:delText>
        </w:r>
        <w:r>
          <w:rPr>
            <w:rFonts w:ascii="Meiryo" w:eastAsia="Meiryo" w:hAnsi="Meiryo" w:cs="Meiryo"/>
            <w:color w:val="221F1F"/>
            <w:spacing w:val="7"/>
            <w:w w:val="85"/>
            <w:sz w:val="22"/>
            <w:szCs w:val="22"/>
          </w:rPr>
          <w:delText xml:space="preserve"> </w:delText>
        </w:r>
        <w:r>
          <w:rPr>
            <w:rFonts w:ascii="Meiryo" w:eastAsia="Meiryo" w:hAnsi="Meiryo" w:cs="Meiryo"/>
            <w:color w:val="221F1F"/>
            <w:spacing w:val="-5"/>
            <w:w w:val="85"/>
            <w:sz w:val="22"/>
            <w:szCs w:val="22"/>
          </w:rPr>
          <w:delText>aw</w:delText>
        </w:r>
        <w:r>
          <w:rPr>
            <w:rFonts w:ascii="Meiryo" w:eastAsia="Meiryo" w:hAnsi="Meiryo" w:cs="Meiryo"/>
            <w:color w:val="221F1F"/>
            <w:w w:val="85"/>
            <w:sz w:val="22"/>
            <w:szCs w:val="22"/>
          </w:rPr>
          <w:delText>are</w:delText>
        </w:r>
        <w:r>
          <w:rPr>
            <w:rFonts w:ascii="Meiryo" w:eastAsia="Meiryo" w:hAnsi="Meiryo" w:cs="Meiryo"/>
            <w:color w:val="221F1F"/>
            <w:spacing w:val="9"/>
            <w:w w:val="85"/>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spacing w:val="-5"/>
            <w:w w:val="87"/>
            <w:sz w:val="22"/>
            <w:szCs w:val="22"/>
          </w:rPr>
          <w:delText>tw</w:delText>
        </w:r>
        <w:r>
          <w:rPr>
            <w:rFonts w:ascii="Meiryo" w:eastAsia="Meiryo" w:hAnsi="Meiryo" w:cs="Meiryo"/>
            <w:color w:val="221F1F"/>
            <w:w w:val="87"/>
            <w:sz w:val="22"/>
            <w:szCs w:val="22"/>
          </w:rPr>
          <w:delText>o</w:delText>
        </w:r>
        <w:r>
          <w:rPr>
            <w:rFonts w:ascii="Meiryo" w:eastAsia="Meiryo" w:hAnsi="Meiryo" w:cs="Meiryo"/>
            <w:color w:val="221F1F"/>
            <w:spacing w:val="14"/>
            <w:w w:val="87"/>
            <w:sz w:val="22"/>
            <w:szCs w:val="22"/>
          </w:rPr>
          <w:delText xml:space="preserve"> </w:delText>
        </w:r>
        <w:r>
          <w:rPr>
            <w:rFonts w:ascii="Meiryo" w:eastAsia="Meiryo" w:hAnsi="Meiryo" w:cs="Meiryo"/>
            <w:color w:val="221F1F"/>
            <w:w w:val="87"/>
            <w:sz w:val="22"/>
            <w:szCs w:val="22"/>
          </w:rPr>
          <w:delText>studies</w:delText>
        </w:r>
        <w:r>
          <w:rPr>
            <w:rFonts w:ascii="Meiryo" w:eastAsia="Meiryo" w:hAnsi="Meiryo" w:cs="Meiryo"/>
            <w:color w:val="221F1F"/>
            <w:spacing w:val="9"/>
            <w:w w:val="87"/>
            <w:sz w:val="22"/>
            <w:szCs w:val="22"/>
          </w:rPr>
          <w:delText xml:space="preserve"> </w:delText>
        </w:r>
        <w:r>
          <w:rPr>
            <w:rFonts w:ascii="Meiryo" w:eastAsia="Meiryo" w:hAnsi="Meiryo" w:cs="Meiryo"/>
            <w:color w:val="221F1F"/>
            <w:w w:val="87"/>
            <w:sz w:val="22"/>
            <w:szCs w:val="22"/>
          </w:rPr>
          <w:delText>whi</w:delText>
        </w:r>
        <w:r>
          <w:rPr>
            <w:rFonts w:ascii="Meiryo" w:eastAsia="Meiryo" w:hAnsi="Meiryo" w:cs="Meiryo"/>
            <w:color w:val="221F1F"/>
            <w:spacing w:val="-5"/>
            <w:w w:val="87"/>
            <w:sz w:val="22"/>
            <w:szCs w:val="22"/>
          </w:rPr>
          <w:delText>c</w:delText>
        </w:r>
        <w:r>
          <w:rPr>
            <w:rFonts w:ascii="Meiryo" w:eastAsia="Meiryo" w:hAnsi="Meiryo" w:cs="Meiryo"/>
            <w:color w:val="221F1F"/>
            <w:w w:val="87"/>
            <w:sz w:val="22"/>
            <w:szCs w:val="22"/>
          </w:rPr>
          <w:delText>h</w:delText>
        </w:r>
        <w:r>
          <w:rPr>
            <w:rFonts w:ascii="Meiryo" w:eastAsia="Meiryo" w:hAnsi="Meiryo" w:cs="Meiryo"/>
            <w:color w:val="221F1F"/>
            <w:spacing w:val="27"/>
            <w:w w:val="87"/>
            <w:sz w:val="22"/>
            <w:szCs w:val="22"/>
          </w:rPr>
          <w:delText xml:space="preserve"> </w:delText>
        </w:r>
      </w:del>
      <w:r>
        <w:rPr>
          <w:rFonts w:ascii="Meiryo" w:eastAsia="Meiryo" w:hAnsi="Meiryo" w:cs="Meiryo"/>
          <w:color w:val="221F1F"/>
          <w:w w:val="87"/>
          <w:sz w:val="22"/>
          <w:szCs w:val="22"/>
        </w:rPr>
        <w:t xml:space="preserve">explicitly </w:t>
      </w:r>
      <w:r>
        <w:rPr>
          <w:rFonts w:ascii="Meiryo" w:eastAsia="Meiryo" w:hAnsi="Meiryo" w:cs="Meiryo"/>
          <w:color w:val="221F1F"/>
          <w:spacing w:val="19"/>
          <w:w w:val="87"/>
          <w:sz w:val="22"/>
          <w:szCs w:val="22"/>
        </w:rPr>
        <w:t xml:space="preserve"> </w:t>
      </w:r>
      <w:del w:id="272" w:author="0" w:date="2015-11-12T12:38:00Z">
        <w:r>
          <w:rPr>
            <w:rFonts w:ascii="Meiryo" w:eastAsia="Meiryo" w:hAnsi="Meiryo" w:cs="Meiryo"/>
            <w:color w:val="221F1F"/>
            <w:w w:val="87"/>
            <w:sz w:val="22"/>
            <w:szCs w:val="22"/>
          </w:rPr>
          <w:delText>u</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tangled</w:delText>
        </w:r>
        <w:r>
          <w:rPr>
            <w:rFonts w:ascii="Meiryo" w:eastAsia="Meiryo" w:hAnsi="Meiryo" w:cs="Meiryo"/>
            <w:color w:val="221F1F"/>
            <w:spacing w:val="33"/>
            <w:w w:val="87"/>
            <w:sz w:val="22"/>
            <w:szCs w:val="22"/>
          </w:rPr>
          <w:delText xml:space="preserve"> </w:delText>
        </w:r>
      </w:del>
      <w:ins w:id="273" w:author="0" w:date="2015-11-12T12:38:00Z">
        <w:r>
          <w:rPr>
            <w:rFonts w:ascii="Meiryo" w:eastAsia="Meiryo" w:hAnsi="Meiryo" w:cs="Meiryo"/>
            <w:color w:val="221F1F"/>
            <w:spacing w:val="33"/>
            <w:w w:val="87"/>
            <w:sz w:val="22"/>
            <w:szCs w:val="22"/>
          </w:rPr>
          <w:t xml:space="preserve">separated </w:t>
        </w:r>
      </w:ins>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274" w:author="0" w:date="2015-11-12T12:39:00Z">
        <w:r>
          <w:rPr>
            <w:rFonts w:ascii="Meiryo" w:eastAsia="Meiryo" w:hAnsi="Meiryo" w:cs="Meiryo"/>
            <w:color w:val="221F1F"/>
            <w:w w:val="87"/>
            <w:sz w:val="22"/>
            <w:szCs w:val="22"/>
          </w:rPr>
          <w:t>-</w:t>
        </w:r>
      </w:ins>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 xml:space="preserve">and </w:t>
      </w:r>
      <w:r>
        <w:rPr>
          <w:rFonts w:ascii="Meiryo" w:eastAsia="Meiryo" w:hAnsi="Meiryo" w:cs="Meiryo"/>
          <w:color w:val="221F1F"/>
          <w:w w:val="89"/>
          <w:sz w:val="22"/>
          <w:szCs w:val="22"/>
        </w:rPr>
        <w:t>within</w:t>
      </w:r>
      <w:ins w:id="275" w:author="0" w:date="2015-11-12T12:39:00Z">
        <w:r>
          <w:rPr>
            <w:rFonts w:ascii="Meiryo" w:eastAsia="Meiryo" w:hAnsi="Meiryo" w:cs="Meiryo"/>
            <w:color w:val="221F1F"/>
            <w:w w:val="89"/>
            <w:sz w:val="22"/>
            <w:szCs w:val="22"/>
          </w:rPr>
          <w:t>-</w:t>
        </w:r>
      </w:ins>
      <w:del w:id="276" w:author="0" w:date="2015-11-12T12:39:00Z">
        <w:r>
          <w:rPr>
            <w:rFonts w:ascii="Meiryo" w:eastAsia="Meiryo" w:hAnsi="Meiryo" w:cs="Meiryo"/>
            <w:color w:val="221F1F"/>
            <w:spacing w:val="40"/>
            <w:w w:val="89"/>
            <w:sz w:val="22"/>
            <w:szCs w:val="22"/>
          </w:rPr>
          <w:delText xml:space="preserve"> </w:delText>
        </w:r>
      </w:del>
      <w:r>
        <w:rPr>
          <w:rFonts w:ascii="Meiryo" w:eastAsia="Meiryo" w:hAnsi="Meiryo" w:cs="Meiryo"/>
          <w:color w:val="221F1F"/>
          <w:w w:val="89"/>
          <w:sz w:val="22"/>
          <w:szCs w:val="22"/>
        </w:rPr>
        <w:t>family</w:t>
      </w:r>
      <w:r>
        <w:rPr>
          <w:rFonts w:ascii="Meiryo" w:eastAsia="Meiryo" w:hAnsi="Meiryo" w:cs="Meiryo"/>
          <w:color w:val="221F1F"/>
          <w:spacing w:val="28"/>
          <w:w w:val="89"/>
          <w:sz w:val="22"/>
          <w:szCs w:val="22"/>
        </w:rPr>
        <w:t xml:space="preserve"> </w:t>
      </w:r>
      <w:r>
        <w:rPr>
          <w:rFonts w:ascii="Meiryo" w:eastAsia="Meiryo" w:hAnsi="Meiryo" w:cs="Meiryo"/>
          <w:color w:val="221F1F"/>
          <w:w w:val="89"/>
          <w:sz w:val="22"/>
          <w:szCs w:val="22"/>
        </w:rPr>
        <w:t>inﬂuences</w:t>
      </w:r>
      <w:r>
        <w:rPr>
          <w:rFonts w:ascii="Meiryo" w:eastAsia="Meiryo" w:hAnsi="Meiryo" w:cs="Meiryo"/>
          <w:color w:val="221F1F"/>
          <w:spacing w:val="-14"/>
          <w:w w:val="89"/>
          <w:sz w:val="22"/>
          <w:szCs w:val="22"/>
        </w:rPr>
        <w:t xml:space="preserve"> </w:t>
      </w:r>
      <w:r>
        <w:rPr>
          <w:rFonts w:ascii="Meiryo" w:eastAsia="Meiryo" w:hAnsi="Meiryo" w:cs="Meiryo"/>
          <w:color w:val="221F1F"/>
          <w:w w:val="89"/>
          <w:sz w:val="22"/>
          <w:szCs w:val="22"/>
        </w:rPr>
        <w:t>on</w:t>
      </w:r>
      <w:r>
        <w:rPr>
          <w:rFonts w:ascii="Meiryo" w:eastAsia="Meiryo" w:hAnsi="Meiryo" w:cs="Meiryo"/>
          <w:color w:val="221F1F"/>
          <w:spacing w:val="2"/>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AFI-i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63"/>
          <w:w w:val="89"/>
          <w:sz w:val="22"/>
          <w:szCs w:val="22"/>
        </w:rPr>
        <w:t xml:space="preserve"> </w:t>
      </w:r>
      <w:r>
        <w:rPr>
          <w:rFonts w:ascii="Meiryo" w:eastAsia="Meiryo" w:hAnsi="Meiryo" w:cs="Meiryo"/>
          <w:color w:val="221F1F"/>
          <w:w w:val="89"/>
          <w:sz w:val="22"/>
          <w:szCs w:val="22"/>
        </w:rPr>
        <w:t>relationship</w:t>
      </w:r>
      <w:r>
        <w:rPr>
          <w:rFonts w:ascii="Meiryo" w:eastAsia="Meiryo" w:hAnsi="Meiryo" w:cs="Meiryo"/>
          <w:color w:val="221F1F"/>
          <w:spacing w:val="21"/>
          <w:w w:val="89"/>
          <w:sz w:val="22"/>
          <w:szCs w:val="22"/>
        </w:rPr>
        <w:t xml:space="preserve"> </w:t>
      </w:r>
      <w:r>
        <w:rPr>
          <w:rFonts w:ascii="Meiryo" w:eastAsia="Meiryo" w:hAnsi="Meiryo" w:cs="Meiryo"/>
          <w:color w:val="221F1F"/>
          <w:w w:val="89"/>
          <w:sz w:val="22"/>
          <w:szCs w:val="22"/>
        </w:rPr>
        <w:t>(Harden</w:t>
      </w:r>
      <w:r>
        <w:rPr>
          <w:rFonts w:ascii="Meiryo" w:eastAsia="Meiryo" w:hAnsi="Meiryo" w:cs="Meiryo"/>
          <w:color w:val="221F1F"/>
          <w:spacing w:val="17"/>
          <w:w w:val="89"/>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4"/>
          <w:sz w:val="22"/>
          <w:szCs w:val="22"/>
        </w:rPr>
        <w:t xml:space="preserve">Mendle, </w:t>
      </w:r>
      <w:r>
        <w:rPr>
          <w:rFonts w:ascii="Meiryo" w:eastAsia="Meiryo" w:hAnsi="Meiryo" w:cs="Meiryo"/>
          <w:color w:val="221F1F"/>
          <w:spacing w:val="7"/>
          <w:w w:val="84"/>
          <w:sz w:val="22"/>
          <w:szCs w:val="22"/>
        </w:rPr>
        <w:t xml:space="preserve"> </w:t>
      </w:r>
      <w:r>
        <w:rPr>
          <w:rFonts w:ascii="Meiryo" w:eastAsia="Meiryo" w:hAnsi="Meiryo" w:cs="Meiryo"/>
          <w:color w:val="221F1F"/>
          <w:w w:val="84"/>
          <w:sz w:val="22"/>
          <w:szCs w:val="22"/>
        </w:rPr>
        <w:t>2011</w:t>
      </w:r>
      <w:ins w:id="277" w:author="0" w:date="2015-11-12T12:42:00Z">
        <w:r>
          <w:rPr>
            <w:rFonts w:ascii="Meiryo" w:eastAsia="Meiryo" w:hAnsi="Meiryo" w:cs="Meiryo"/>
            <w:color w:val="221F1F"/>
            <w:w w:val="84"/>
            <w:sz w:val="22"/>
            <w:szCs w:val="22"/>
          </w:rPr>
          <w:t xml:space="preserve">;  </w:t>
        </w:r>
        <w:proofErr w:type="spellStart"/>
        <w:r>
          <w:rPr>
            <w:rFonts w:ascii="Meiryo" w:eastAsia="Meiryo" w:hAnsi="Meiryo" w:cs="Meiryo"/>
            <w:color w:val="221F1F"/>
            <w:w w:val="84"/>
            <w:sz w:val="22"/>
            <w:szCs w:val="22"/>
          </w:rPr>
          <w:t>Nedelec</w:t>
        </w:r>
        <w:proofErr w:type="spellEnd"/>
        <w:r>
          <w:rPr>
            <w:rFonts w:ascii="Meiryo" w:eastAsia="Meiryo" w:hAnsi="Meiryo" w:cs="Meiryo"/>
            <w:color w:val="221F1F"/>
            <w:w w:val="84"/>
            <w:sz w:val="22"/>
            <w:szCs w:val="22"/>
          </w:rPr>
          <w:t xml:space="preserve"> et al, 2012</w:t>
        </w:r>
      </w:ins>
      <w:del w:id="278" w:author="0" w:date="2015-11-12T12:40:00Z">
        <w:r>
          <w:rPr>
            <w:rFonts w:ascii="Meiryo" w:eastAsia="Meiryo" w:hAnsi="Meiryo" w:cs="Meiryo"/>
            <w:color w:val="221F1F"/>
            <w:w w:val="84"/>
            <w:sz w:val="22"/>
            <w:szCs w:val="22"/>
          </w:rPr>
          <w:delText xml:space="preserve">; </w:delText>
        </w:r>
        <w:r>
          <w:rPr>
            <w:rFonts w:ascii="Meiryo" w:eastAsia="Meiryo" w:hAnsi="Meiryo" w:cs="Meiryo"/>
            <w:color w:val="221F1F"/>
            <w:w w:val="92"/>
            <w:sz w:val="22"/>
            <w:szCs w:val="22"/>
          </w:rPr>
          <w:delText>Meredith,</w:delText>
        </w:r>
        <w:r>
          <w:rPr>
            <w:rFonts w:ascii="Meiryo" w:eastAsia="Meiryo" w:hAnsi="Meiryo" w:cs="Meiryo"/>
            <w:color w:val="221F1F"/>
            <w:spacing w:val="5"/>
            <w:w w:val="92"/>
            <w:sz w:val="22"/>
            <w:szCs w:val="22"/>
          </w:rPr>
          <w:delText xml:space="preserve"> </w:delText>
        </w:r>
        <w:r>
          <w:rPr>
            <w:rFonts w:ascii="Meiryo" w:eastAsia="Meiryo" w:hAnsi="Meiryo" w:cs="Meiryo"/>
            <w:color w:val="221F1F"/>
            <w:w w:val="81"/>
            <w:sz w:val="22"/>
            <w:szCs w:val="22"/>
          </w:rPr>
          <w:delText>2013</w:delText>
        </w:r>
      </w:del>
      <w:r>
        <w:rPr>
          <w:rFonts w:ascii="Meiryo" w:eastAsia="Meiryo" w:hAnsi="Meiryo" w:cs="Meiryo"/>
          <w:color w:val="221F1F"/>
          <w:w w:val="81"/>
          <w:sz w:val="22"/>
          <w:szCs w:val="22"/>
        </w:rPr>
        <w:t>)</w:t>
      </w:r>
      <w:r>
        <w:rPr>
          <w:rFonts w:ascii="Meiryo" w:eastAsia="Meiryo" w:hAnsi="Meiryo" w:cs="Meiryo"/>
          <w:color w:val="221F1F"/>
          <w:spacing w:val="1"/>
          <w:w w:val="81"/>
          <w:sz w:val="22"/>
          <w:szCs w:val="22"/>
        </w:rPr>
        <w:t>.</w:t>
      </w:r>
      <w:r>
        <w:rPr>
          <w:color w:val="221F1F"/>
          <w:w w:val="106"/>
          <w:position w:val="8"/>
          <w:sz w:val="15"/>
          <w:szCs w:val="15"/>
        </w:rPr>
        <w:t>3</w:t>
      </w:r>
      <w:r>
        <w:rPr>
          <w:color w:val="221F1F"/>
          <w:position w:val="8"/>
          <w:sz w:val="15"/>
          <w:szCs w:val="15"/>
        </w:rPr>
        <w:t xml:space="preserve">  </w:t>
      </w:r>
      <w:r>
        <w:rPr>
          <w:color w:val="221F1F"/>
          <w:spacing w:val="-5"/>
          <w:position w:val="8"/>
          <w:sz w:val="15"/>
          <w:szCs w:val="15"/>
        </w:rPr>
        <w:t xml:space="preserve"> </w:t>
      </w:r>
      <w:r>
        <w:rPr>
          <w:rFonts w:ascii="Meiryo" w:eastAsia="Meiryo" w:hAnsi="Meiryo" w:cs="Meiryo"/>
          <w:color w:val="221F1F"/>
          <w:w w:val="90"/>
          <w:sz w:val="22"/>
          <w:szCs w:val="22"/>
        </w:rPr>
        <w:t>Harden</w:t>
      </w:r>
      <w:r>
        <w:rPr>
          <w:rFonts w:ascii="Meiryo" w:eastAsia="Meiryo" w:hAnsi="Meiryo" w:cs="Meiryo"/>
          <w:color w:val="221F1F"/>
          <w:spacing w:val="6"/>
          <w:w w:val="9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4"/>
          <w:sz w:val="22"/>
          <w:szCs w:val="22"/>
        </w:rPr>
        <w:t xml:space="preserve">Mendle </w:t>
      </w:r>
      <w:del w:id="279" w:author="0" w:date="2015-11-12T12:42:00Z">
        <w:r>
          <w:rPr>
            <w:rFonts w:ascii="Meiryo" w:eastAsia="Meiryo" w:hAnsi="Meiryo" w:cs="Meiryo"/>
            <w:color w:val="221F1F"/>
            <w:spacing w:val="9"/>
            <w:w w:val="84"/>
            <w:sz w:val="22"/>
            <w:szCs w:val="22"/>
          </w:rPr>
          <w:delText xml:space="preserve"> </w:delText>
        </w:r>
        <w:r>
          <w:rPr>
            <w:rFonts w:ascii="Meiryo" w:eastAsia="Meiryo" w:hAnsi="Meiryo" w:cs="Meiryo"/>
            <w:color w:val="221F1F"/>
            <w:w w:val="84"/>
            <w:sz w:val="22"/>
            <w:szCs w:val="22"/>
          </w:rPr>
          <w:delText>(2011)</w:delText>
        </w:r>
      </w:del>
      <w:r>
        <w:rPr>
          <w:rFonts w:ascii="Meiryo" w:eastAsia="Meiryo" w:hAnsi="Meiryo" w:cs="Meiryo"/>
          <w:color w:val="221F1F"/>
          <w:spacing w:val="-3"/>
          <w:w w:val="84"/>
          <w:sz w:val="22"/>
          <w:szCs w:val="22"/>
        </w:rPr>
        <w:t xml:space="preserve"> </w:t>
      </w:r>
      <w:r>
        <w:rPr>
          <w:rFonts w:ascii="Meiryo" w:eastAsia="Meiryo" w:hAnsi="Meiryo" w:cs="Meiryo"/>
          <w:color w:val="221F1F"/>
          <w:w w:val="84"/>
          <w:sz w:val="22"/>
          <w:szCs w:val="22"/>
        </w:rPr>
        <w:t>used</w:t>
      </w:r>
      <w:r>
        <w:rPr>
          <w:rFonts w:ascii="Meiryo" w:eastAsia="Meiryo" w:hAnsi="Meiryo" w:cs="Meiryo"/>
          <w:color w:val="221F1F"/>
          <w:spacing w:val="11"/>
          <w:w w:val="84"/>
          <w:sz w:val="22"/>
          <w:szCs w:val="22"/>
        </w:rPr>
        <w:t xml:space="preserve"> </w:t>
      </w:r>
      <w:r>
        <w:rPr>
          <w:rFonts w:ascii="Meiryo" w:eastAsia="Meiryo" w:hAnsi="Meiryo" w:cs="Meiryo"/>
          <w:color w:val="221F1F"/>
          <w:w w:val="84"/>
          <w:sz w:val="22"/>
          <w:szCs w:val="22"/>
        </w:rPr>
        <w:t>536</w:t>
      </w:r>
      <w:r>
        <w:rPr>
          <w:rFonts w:ascii="Meiryo" w:eastAsia="Meiryo" w:hAnsi="Meiryo" w:cs="Meiryo"/>
          <w:color w:val="221F1F"/>
          <w:spacing w:val="-4"/>
          <w:w w:val="84"/>
          <w:sz w:val="22"/>
          <w:szCs w:val="22"/>
        </w:rPr>
        <w:t xml:space="preserve"> </w:t>
      </w:r>
      <w:r>
        <w:rPr>
          <w:rFonts w:ascii="Meiryo" w:eastAsia="Meiryo" w:hAnsi="Meiryo" w:cs="Meiryo"/>
          <w:color w:val="221F1F"/>
          <w:w w:val="84"/>
          <w:sz w:val="22"/>
          <w:szCs w:val="22"/>
        </w:rPr>
        <w:t>same-sex</w:t>
      </w:r>
      <w:r>
        <w:rPr>
          <w:rFonts w:ascii="Meiryo" w:eastAsia="Meiryo" w:hAnsi="Meiryo" w:cs="Meiryo"/>
          <w:color w:val="221F1F"/>
          <w:spacing w:val="-10"/>
          <w:w w:val="84"/>
          <w:sz w:val="22"/>
          <w:szCs w:val="22"/>
        </w:rPr>
        <w:t xml:space="preserve"> </w:t>
      </w:r>
      <w:r>
        <w:rPr>
          <w:rFonts w:ascii="Meiryo" w:eastAsia="Meiryo" w:hAnsi="Meiryo" w:cs="Meiryo"/>
          <w:color w:val="221F1F"/>
          <w:spacing w:val="-5"/>
          <w:w w:val="84"/>
          <w:sz w:val="22"/>
          <w:szCs w:val="22"/>
        </w:rPr>
        <w:t>t</w:t>
      </w:r>
      <w:r>
        <w:rPr>
          <w:rFonts w:ascii="Meiryo" w:eastAsia="Meiryo" w:hAnsi="Meiryo" w:cs="Meiryo"/>
          <w:color w:val="221F1F"/>
          <w:w w:val="84"/>
          <w:sz w:val="22"/>
          <w:szCs w:val="22"/>
        </w:rPr>
        <w:t>win</w:t>
      </w:r>
      <w:r>
        <w:rPr>
          <w:rFonts w:ascii="Meiryo" w:eastAsia="Meiryo" w:hAnsi="Meiryo" w:cs="Meiryo"/>
          <w:color w:val="221F1F"/>
          <w:spacing w:val="51"/>
          <w:w w:val="84"/>
          <w:sz w:val="22"/>
          <w:szCs w:val="22"/>
        </w:rPr>
        <w:t xml:space="preserve"> </w:t>
      </w:r>
      <w:r>
        <w:rPr>
          <w:rFonts w:ascii="Meiryo" w:eastAsia="Meiryo" w:hAnsi="Meiryo" w:cs="Meiryo"/>
          <w:color w:val="221F1F"/>
          <w:w w:val="84"/>
          <w:sz w:val="22"/>
          <w:szCs w:val="22"/>
        </w:rPr>
        <w:t>pairs</w:t>
      </w:r>
      <w:r>
        <w:rPr>
          <w:rFonts w:ascii="Meiryo" w:eastAsia="Meiryo" w:hAnsi="Meiryo" w:cs="Meiryo"/>
          <w:color w:val="221F1F"/>
          <w:spacing w:val="43"/>
          <w:w w:val="84"/>
          <w:sz w:val="22"/>
          <w:szCs w:val="22"/>
        </w:rPr>
        <w:t xml:space="preserve"> </w:t>
      </w:r>
      <w:r>
        <w:rPr>
          <w:rFonts w:ascii="Meiryo" w:eastAsia="Meiryo" w:hAnsi="Meiryo" w:cs="Meiryo"/>
          <w:color w:val="221F1F"/>
          <w:w w:val="84"/>
          <w:sz w:val="22"/>
          <w:szCs w:val="22"/>
        </w:rPr>
        <w:t>from</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the</w:t>
      </w:r>
      <w:r>
        <w:rPr>
          <w:rFonts w:ascii="Meiryo" w:eastAsia="Meiryo" w:hAnsi="Meiryo" w:cs="Meiryo"/>
          <w:color w:val="221F1F"/>
          <w:spacing w:val="25"/>
          <w:w w:val="84"/>
          <w:sz w:val="22"/>
          <w:szCs w:val="22"/>
        </w:rPr>
        <w:t xml:space="preserve"> </w:t>
      </w:r>
      <w:r>
        <w:rPr>
          <w:rFonts w:ascii="Meiryo" w:eastAsia="Meiryo" w:hAnsi="Meiryo" w:cs="Meiryo"/>
          <w:color w:val="221F1F"/>
          <w:spacing w:val="-6"/>
          <w:sz w:val="22"/>
          <w:szCs w:val="22"/>
        </w:rPr>
        <w:t>A</w:t>
      </w:r>
      <w:r>
        <w:rPr>
          <w:rFonts w:ascii="Meiryo" w:eastAsia="Meiryo" w:hAnsi="Meiryo" w:cs="Meiryo"/>
          <w:color w:val="221F1F"/>
          <w:sz w:val="22"/>
          <w:szCs w:val="22"/>
        </w:rPr>
        <w:t xml:space="preserve">dd </w:t>
      </w:r>
      <w:r>
        <w:rPr>
          <w:rFonts w:ascii="Meiryo" w:eastAsia="Meiryo" w:hAnsi="Meiryo" w:cs="Meiryo"/>
          <w:color w:val="221F1F"/>
          <w:w w:val="92"/>
          <w:sz w:val="22"/>
          <w:szCs w:val="22"/>
        </w:rPr>
        <w:t>Health</w:t>
      </w:r>
      <w:r>
        <w:rPr>
          <w:rFonts w:ascii="Meiryo" w:eastAsia="Meiryo" w:hAnsi="Meiryo" w:cs="Meiryo"/>
          <w:color w:val="221F1F"/>
          <w:spacing w:val="5"/>
          <w:w w:val="92"/>
          <w:sz w:val="22"/>
          <w:szCs w:val="22"/>
        </w:rPr>
        <w:t xml:space="preserve"> </w:t>
      </w:r>
      <w:r>
        <w:rPr>
          <w:rFonts w:ascii="Meiryo" w:eastAsia="Meiryo" w:hAnsi="Meiryo" w:cs="Meiryo"/>
          <w:color w:val="221F1F"/>
          <w:w w:val="92"/>
          <w:sz w:val="22"/>
          <w:szCs w:val="22"/>
        </w:rPr>
        <w:t>Study</w:t>
      </w:r>
      <w:r>
        <w:rPr>
          <w:rFonts w:ascii="Meiryo" w:eastAsia="Meiryo" w:hAnsi="Meiryo" w:cs="Meiryo"/>
          <w:color w:val="221F1F"/>
          <w:spacing w:val="6"/>
          <w:w w:val="92"/>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“test[]</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whether</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relations</w:t>
      </w:r>
      <w:r>
        <w:rPr>
          <w:rFonts w:ascii="Meiryo" w:eastAsia="Meiryo" w:hAnsi="Meiryo" w:cs="Meiryo"/>
          <w:color w:val="221F1F"/>
          <w:spacing w:val="38"/>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38"/>
          <w:w w:val="86"/>
          <w:sz w:val="22"/>
          <w:szCs w:val="22"/>
        </w:rPr>
        <w:t xml:space="preserve"> </w:t>
      </w:r>
      <w:r>
        <w:rPr>
          <w:rFonts w:ascii="Meiryo" w:eastAsia="Meiryo" w:hAnsi="Meiryo" w:cs="Meiryo"/>
          <w:color w:val="221F1F"/>
          <w:w w:val="86"/>
          <w:sz w:val="22"/>
          <w:szCs w:val="22"/>
        </w:rPr>
        <w:t>academic</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w:t>
      </w:r>
      <w:r>
        <w:rPr>
          <w:rFonts w:ascii="Meiryo" w:eastAsia="Meiryo" w:hAnsi="Meiryo" w:cs="Meiryo"/>
          <w:color w:val="221F1F"/>
          <w:spacing w:val="-6"/>
          <w:w w:val="86"/>
          <w:sz w:val="22"/>
          <w:szCs w:val="22"/>
        </w:rPr>
        <w:t>c</w:t>
      </w:r>
      <w:r>
        <w:rPr>
          <w:rFonts w:ascii="Meiryo" w:eastAsia="Meiryo" w:hAnsi="Meiryo" w:cs="Meiryo"/>
          <w:color w:val="221F1F"/>
          <w:w w:val="89"/>
          <w:sz w:val="22"/>
          <w:szCs w:val="22"/>
        </w:rPr>
        <w:t>hie</w:t>
      </w:r>
      <w:r>
        <w:rPr>
          <w:rFonts w:ascii="Meiryo" w:eastAsia="Meiryo" w:hAnsi="Meiryo" w:cs="Meiryo"/>
          <w:color w:val="221F1F"/>
          <w:spacing w:val="-6"/>
          <w:w w:val="89"/>
          <w:sz w:val="22"/>
          <w:szCs w:val="22"/>
        </w:rPr>
        <w:t>v</w:t>
      </w:r>
      <w:r>
        <w:rPr>
          <w:rFonts w:ascii="Meiryo" w:eastAsia="Meiryo" w:hAnsi="Meiryo" w:cs="Meiryo"/>
          <w:color w:val="221F1F"/>
          <w:w w:val="83"/>
          <w:sz w:val="22"/>
          <w:szCs w:val="22"/>
        </w:rPr>
        <w:t>eme</w:t>
      </w:r>
      <w:r>
        <w:rPr>
          <w:rFonts w:ascii="Meiryo" w:eastAsia="Meiryo" w:hAnsi="Meiryo" w:cs="Meiryo"/>
          <w:color w:val="221F1F"/>
          <w:spacing w:val="-6"/>
          <w:w w:val="83"/>
          <w:sz w:val="22"/>
          <w:szCs w:val="22"/>
        </w:rPr>
        <w:t>n</w:t>
      </w:r>
      <w:r>
        <w:rPr>
          <w:rFonts w:ascii="Meiryo" w:eastAsia="Meiryo" w:hAnsi="Meiryo" w:cs="Meiryo"/>
          <w:color w:val="221F1F"/>
          <w:w w:val="102"/>
          <w:sz w:val="22"/>
          <w:szCs w:val="22"/>
        </w:rPr>
        <w:t xml:space="preserve">t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age</w:t>
      </w:r>
      <w:r>
        <w:rPr>
          <w:rFonts w:ascii="Meiryo" w:eastAsia="Meiryo" w:hAnsi="Meiryo" w:cs="Meiryo"/>
          <w:color w:val="221F1F"/>
          <w:spacing w:val="-14"/>
          <w:w w:val="87"/>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85"/>
          <w:sz w:val="22"/>
          <w:szCs w:val="22"/>
        </w:rPr>
        <w:t>ﬁrst</w:t>
      </w:r>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sex</w:t>
      </w:r>
      <w:r>
        <w:rPr>
          <w:rFonts w:ascii="Meiryo" w:eastAsia="Meiryo" w:hAnsi="Meiryo" w:cs="Meiryo"/>
          <w:color w:val="221F1F"/>
          <w:spacing w:val="3"/>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due</w:t>
      </w:r>
      <w:r>
        <w:rPr>
          <w:rFonts w:ascii="Meiryo" w:eastAsia="Meiryo" w:hAnsi="Meiryo" w:cs="Meiryo"/>
          <w:color w:val="221F1F"/>
          <w:spacing w:val="14"/>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unmeasured</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genetic</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vironme</w:t>
      </w:r>
      <w:r>
        <w:rPr>
          <w:rFonts w:ascii="Meiryo" w:eastAsia="Meiryo" w:hAnsi="Meiryo" w:cs="Meiryo"/>
          <w:color w:val="221F1F"/>
          <w:spacing w:val="-4"/>
          <w:w w:val="87"/>
          <w:sz w:val="22"/>
          <w:szCs w:val="22"/>
        </w:rPr>
        <w:t>n</w:t>
      </w:r>
      <w:r>
        <w:rPr>
          <w:rFonts w:ascii="Meiryo" w:eastAsia="Meiryo" w:hAnsi="Meiryo" w:cs="Meiryo"/>
          <w:color w:val="221F1F"/>
          <w:w w:val="87"/>
          <w:sz w:val="22"/>
          <w:szCs w:val="22"/>
        </w:rPr>
        <w:t>tal</w:t>
      </w:r>
      <w:r>
        <w:rPr>
          <w:rFonts w:ascii="Meiryo" w:eastAsia="Meiryo" w:hAnsi="Meiryo" w:cs="Meiryo"/>
          <w:color w:val="221F1F"/>
          <w:spacing w:val="31"/>
          <w:w w:val="87"/>
          <w:sz w:val="22"/>
          <w:szCs w:val="22"/>
        </w:rPr>
        <w:t xml:space="preserve"> </w:t>
      </w:r>
      <w:r>
        <w:rPr>
          <w:rFonts w:ascii="Meiryo" w:eastAsia="Meiryo" w:hAnsi="Meiryo" w:cs="Meiryo"/>
          <w:color w:val="221F1F"/>
          <w:sz w:val="22"/>
          <w:szCs w:val="22"/>
        </w:rPr>
        <w:t xml:space="preserve">diﬀerences </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e</w:t>
      </w:r>
      <w:r>
        <w:rPr>
          <w:rFonts w:ascii="Meiryo" w:eastAsia="Meiryo" w:hAnsi="Meiryo" w:cs="Meiryo"/>
          <w:color w:val="221F1F"/>
          <w:spacing w:val="-5"/>
          <w:w w:val="84"/>
          <w:sz w:val="22"/>
          <w:szCs w:val="22"/>
        </w:rPr>
        <w:t>tw</w:t>
      </w:r>
      <w:r>
        <w:rPr>
          <w:rFonts w:ascii="Meiryo" w:eastAsia="Meiryo" w:hAnsi="Meiryo" w:cs="Meiryo"/>
          <w:color w:val="221F1F"/>
          <w:w w:val="84"/>
          <w:sz w:val="22"/>
          <w:szCs w:val="22"/>
        </w:rPr>
        <w:t>een</w:t>
      </w:r>
      <w:r>
        <w:rPr>
          <w:rFonts w:ascii="Meiryo" w:eastAsia="Meiryo" w:hAnsi="Meiryo" w:cs="Meiryo"/>
          <w:color w:val="221F1F"/>
          <w:spacing w:val="17"/>
          <w:w w:val="84"/>
          <w:sz w:val="22"/>
          <w:szCs w:val="22"/>
        </w:rPr>
        <w:t xml:space="preserve"> </w:t>
      </w:r>
      <w:r>
        <w:rPr>
          <w:rFonts w:ascii="Meiryo" w:eastAsia="Meiryo" w:hAnsi="Meiryo" w:cs="Meiryo"/>
          <w:color w:val="221F1F"/>
          <w:w w:val="91"/>
          <w:sz w:val="22"/>
          <w:szCs w:val="22"/>
        </w:rPr>
        <w:t>families</w:t>
      </w:r>
      <w:r>
        <w:rPr>
          <w:rFonts w:ascii="Meiryo" w:eastAsia="Meiryo" w:hAnsi="Meiryo" w:cs="Meiryo"/>
          <w:color w:val="221F1F"/>
          <w:spacing w:val="-28"/>
          <w:w w:val="91"/>
          <w:sz w:val="22"/>
          <w:szCs w:val="22"/>
        </w:rPr>
        <w:t>.</w:t>
      </w:r>
      <w:r>
        <w:rPr>
          <w:rFonts w:ascii="Meiryo" w:eastAsia="Meiryo" w:hAnsi="Meiryo" w:cs="Meiryo"/>
          <w:color w:val="221F1F"/>
          <w:w w:val="91"/>
          <w:sz w:val="22"/>
          <w:szCs w:val="22"/>
        </w:rPr>
        <w:t>”</w:t>
      </w:r>
      <w:r>
        <w:rPr>
          <w:rFonts w:ascii="Meiryo" w:eastAsia="Meiryo" w:hAnsi="Meiryo" w:cs="Meiryo"/>
          <w:color w:val="221F1F"/>
          <w:spacing w:val="14"/>
          <w:w w:val="91"/>
          <w:sz w:val="22"/>
          <w:szCs w:val="22"/>
        </w:rPr>
        <w:t xml:space="preserve"> </w:t>
      </w:r>
      <w:r>
        <w:rPr>
          <w:rFonts w:ascii="Meiryo" w:eastAsia="Meiryo" w:hAnsi="Meiryo" w:cs="Meiryo"/>
          <w:color w:val="221F1F"/>
          <w:spacing w:val="-16"/>
          <w:w w:val="91"/>
          <w:sz w:val="22"/>
          <w:szCs w:val="22"/>
        </w:rPr>
        <w:t>T</w:t>
      </w:r>
      <w:r>
        <w:rPr>
          <w:rFonts w:ascii="Meiryo" w:eastAsia="Meiryo" w:hAnsi="Meiryo" w:cs="Meiryo"/>
          <w:color w:val="221F1F"/>
          <w:w w:val="91"/>
          <w:sz w:val="22"/>
          <w:szCs w:val="22"/>
        </w:rPr>
        <w:t>wins</w:t>
      </w:r>
      <w:r>
        <w:rPr>
          <w:rFonts w:ascii="Meiryo" w:eastAsia="Meiryo" w:hAnsi="Meiryo" w:cs="Meiryo"/>
          <w:color w:val="221F1F"/>
          <w:spacing w:val="20"/>
          <w:w w:val="91"/>
          <w:sz w:val="22"/>
          <w:szCs w:val="22"/>
        </w:rPr>
        <w:t xml:space="preserve"> </w:t>
      </w:r>
      <w:r>
        <w:rPr>
          <w:rFonts w:ascii="Meiryo" w:eastAsia="Meiryo" w:hAnsi="Meiryo" w:cs="Meiryo"/>
          <w:color w:val="221F1F"/>
          <w:w w:val="87"/>
          <w:sz w:val="22"/>
          <w:szCs w:val="22"/>
        </w:rPr>
        <w:t>who</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diﬀered</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90"/>
          <w:sz w:val="22"/>
          <w:szCs w:val="22"/>
        </w:rPr>
        <w:t>their</w:t>
      </w:r>
      <w:r>
        <w:rPr>
          <w:rFonts w:ascii="Meiryo" w:eastAsia="Meiryo" w:hAnsi="Meiryo" w:cs="Meiryo"/>
          <w:color w:val="221F1F"/>
          <w:spacing w:val="11"/>
          <w:w w:val="90"/>
          <w:sz w:val="22"/>
          <w:szCs w:val="22"/>
        </w:rPr>
        <w:t xml:space="preserve">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telligence</w:t>
      </w:r>
      <w:r>
        <w:rPr>
          <w:rFonts w:ascii="Meiryo" w:eastAsia="Meiryo" w:hAnsi="Meiryo" w:cs="Meiryo"/>
          <w:color w:val="221F1F"/>
          <w:spacing w:val="-5"/>
          <w:w w:val="90"/>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8"/>
          <w:sz w:val="22"/>
          <w:szCs w:val="22"/>
        </w:rPr>
        <w:t xml:space="preserve"> </w:t>
      </w:r>
      <w:r>
        <w:rPr>
          <w:rFonts w:ascii="Meiryo" w:eastAsia="Meiryo" w:hAnsi="Meiryo" w:cs="Meiryo"/>
          <w:color w:val="221F1F"/>
          <w:w w:val="91"/>
          <w:sz w:val="22"/>
          <w:szCs w:val="22"/>
        </w:rPr>
        <w:t>their</w:t>
      </w:r>
      <w:r>
        <w:rPr>
          <w:rFonts w:ascii="Meiryo" w:eastAsia="Meiryo" w:hAnsi="Meiryo" w:cs="Meiryo"/>
          <w:color w:val="221F1F"/>
          <w:spacing w:val="7"/>
          <w:w w:val="91"/>
          <w:sz w:val="22"/>
          <w:szCs w:val="22"/>
        </w:rPr>
        <w:t xml:space="preserve"> </w:t>
      </w:r>
      <w:r>
        <w:rPr>
          <w:rFonts w:ascii="Meiryo" w:eastAsia="Meiryo" w:hAnsi="Meiryo" w:cs="Meiryo"/>
          <w:color w:val="221F1F"/>
          <w:sz w:val="22"/>
          <w:szCs w:val="22"/>
        </w:rPr>
        <w:t>academic</w:t>
      </w:r>
    </w:p>
    <w:p>
      <w:pPr>
        <w:spacing w:before="5" w:line="252" w:lineRule="auto"/>
        <w:ind w:left="155" w:right="405"/>
        <w:rPr>
          <w:rFonts w:ascii="Meiryo" w:eastAsia="Meiryo" w:hAnsi="Meiryo" w:cs="Meiryo"/>
          <w:sz w:val="22"/>
          <w:szCs w:val="22"/>
        </w:rPr>
      </w:pPr>
      <w:r>
        <w:rPr>
          <w:rFonts w:ascii="Meiryo" w:eastAsia="Meiryo" w:hAnsi="Meiryo" w:cs="Meiryo"/>
          <w:color w:val="221F1F"/>
          <w:w w:val="86"/>
          <w:sz w:val="22"/>
          <w:szCs w:val="22"/>
        </w:rPr>
        <w:t>a</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hie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eme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15"/>
          <w:w w:val="86"/>
          <w:sz w:val="22"/>
          <w:szCs w:val="22"/>
        </w:rPr>
        <w:t xml:space="preserve"> </w:t>
      </w:r>
      <w:r>
        <w:rPr>
          <w:rFonts w:ascii="Meiryo" w:eastAsia="Meiryo" w:hAnsi="Meiryo" w:cs="Meiryo"/>
          <w:color w:val="221F1F"/>
          <w:sz w:val="22"/>
          <w:szCs w:val="22"/>
        </w:rPr>
        <w:t>did</w:t>
      </w:r>
      <w:r>
        <w:rPr>
          <w:rFonts w:ascii="Meiryo" w:eastAsia="Meiryo" w:hAnsi="Meiryo" w:cs="Meiryo"/>
          <w:color w:val="221F1F"/>
          <w:spacing w:val="-20"/>
          <w:sz w:val="22"/>
          <w:szCs w:val="22"/>
        </w:rPr>
        <w:t xml:space="preserve"> </w:t>
      </w:r>
      <w:r>
        <w:rPr>
          <w:rFonts w:ascii="Meiryo" w:eastAsia="Meiryo" w:hAnsi="Meiryo" w:cs="Meiryo"/>
          <w:color w:val="221F1F"/>
          <w:w w:val="89"/>
          <w:sz w:val="22"/>
          <w:szCs w:val="22"/>
        </w:rPr>
        <w:t>not</w:t>
      </w:r>
      <w:r>
        <w:rPr>
          <w:rFonts w:ascii="Meiryo" w:eastAsia="Meiryo" w:hAnsi="Meiryo" w:cs="Meiryo"/>
          <w:color w:val="221F1F"/>
          <w:spacing w:val="11"/>
          <w:w w:val="89"/>
          <w:sz w:val="22"/>
          <w:szCs w:val="22"/>
        </w:rPr>
        <w:t xml:space="preserve"> </w:t>
      </w:r>
      <w:r>
        <w:rPr>
          <w:rFonts w:ascii="Meiryo" w:eastAsia="Meiryo" w:hAnsi="Meiryo" w:cs="Meiryo"/>
          <w:color w:val="221F1F"/>
          <w:w w:val="89"/>
          <w:sz w:val="22"/>
          <w:szCs w:val="22"/>
        </w:rPr>
        <w:t>diﬀer</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their</w:t>
      </w:r>
      <w:r>
        <w:rPr>
          <w:rFonts w:ascii="Meiryo" w:eastAsia="Meiryo" w:hAnsi="Meiryo" w:cs="Meiryo"/>
          <w:color w:val="221F1F"/>
          <w:spacing w:val="34"/>
          <w:w w:val="86"/>
          <w:sz w:val="22"/>
          <w:szCs w:val="22"/>
        </w:rPr>
        <w:t xml:space="preserve"> </w:t>
      </w:r>
      <w:r>
        <w:rPr>
          <w:rFonts w:ascii="Meiryo" w:eastAsia="Meiryo" w:hAnsi="Meiryo" w:cs="Meiryo"/>
          <w:color w:val="221F1F"/>
          <w:w w:val="86"/>
          <w:sz w:val="22"/>
          <w:szCs w:val="22"/>
        </w:rPr>
        <w:t>age</w:t>
      </w:r>
      <w:r>
        <w:rPr>
          <w:rFonts w:ascii="Meiryo" w:eastAsia="Meiryo" w:hAnsi="Meiryo" w:cs="Meiryo"/>
          <w:color w:val="221F1F"/>
          <w:spacing w:val="-9"/>
          <w:w w:val="86"/>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90"/>
          <w:sz w:val="22"/>
          <w:szCs w:val="22"/>
        </w:rPr>
        <w:t>ﬁrst</w:t>
      </w:r>
      <w:r>
        <w:rPr>
          <w:rFonts w:ascii="Meiryo" w:eastAsia="Meiryo" w:hAnsi="Meiryo" w:cs="Meiryo"/>
          <w:color w:val="221F1F"/>
          <w:spacing w:val="11"/>
          <w:w w:val="90"/>
          <w:sz w:val="22"/>
          <w:szCs w:val="22"/>
        </w:rPr>
        <w:t xml:space="preserve">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tercourse.</w:t>
      </w:r>
      <w:r>
        <w:rPr>
          <w:rFonts w:ascii="Meiryo" w:eastAsia="Meiryo" w:hAnsi="Meiryo" w:cs="Meiryo"/>
          <w:color w:val="221F1F"/>
          <w:spacing w:val="-14"/>
          <w:w w:val="90"/>
          <w:sz w:val="22"/>
          <w:szCs w:val="22"/>
        </w:rPr>
        <w:t xml:space="preserve"> </w:t>
      </w:r>
      <w:r>
        <w:rPr>
          <w:rFonts w:ascii="Meiryo" w:eastAsia="Meiryo" w:hAnsi="Meiryo" w:cs="Meiryo"/>
          <w:color w:val="221F1F"/>
          <w:w w:val="90"/>
          <w:sz w:val="22"/>
          <w:szCs w:val="22"/>
        </w:rPr>
        <w:t>They</w:t>
      </w:r>
      <w:r>
        <w:rPr>
          <w:rFonts w:ascii="Meiryo" w:eastAsia="Meiryo" w:hAnsi="Meiryo" w:cs="Meiryo"/>
          <w:color w:val="221F1F"/>
          <w:spacing w:val="28"/>
          <w:w w:val="90"/>
          <w:sz w:val="22"/>
          <w:szCs w:val="22"/>
        </w:rPr>
        <w:t xml:space="preserve"> </w:t>
      </w:r>
      <w:r>
        <w:rPr>
          <w:rFonts w:ascii="Meiryo" w:eastAsia="Meiryo" w:hAnsi="Meiryo" w:cs="Meiryo"/>
          <w:color w:val="221F1F"/>
          <w:w w:val="90"/>
          <w:sz w:val="22"/>
          <w:szCs w:val="22"/>
        </w:rPr>
        <w:t>concluded</w:t>
      </w:r>
      <w:r>
        <w:rPr>
          <w:rFonts w:ascii="Meiryo" w:eastAsia="Meiryo" w:hAnsi="Meiryo" w:cs="Meiryo"/>
          <w:color w:val="221F1F"/>
          <w:spacing w:val="-15"/>
          <w:w w:val="90"/>
          <w:sz w:val="22"/>
          <w:szCs w:val="22"/>
        </w:rPr>
        <w:t xml:space="preserve"> </w:t>
      </w:r>
      <w:r>
        <w:rPr>
          <w:rFonts w:ascii="Meiryo" w:eastAsia="Meiryo" w:hAnsi="Meiryo" w:cs="Meiryo"/>
          <w:color w:val="221F1F"/>
          <w:w w:val="90"/>
          <w:sz w:val="22"/>
          <w:szCs w:val="22"/>
        </w:rPr>
        <w:t>that</w:t>
      </w:r>
      <w:r>
        <w:rPr>
          <w:rFonts w:ascii="Meiryo" w:eastAsia="Meiryo" w:hAnsi="Meiryo" w:cs="Meiryo"/>
          <w:color w:val="221F1F"/>
          <w:spacing w:val="20"/>
          <w:w w:val="90"/>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6"/>
          <w:sz w:val="22"/>
          <w:szCs w:val="22"/>
        </w:rPr>
        <w:t>ass</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ciation</w:t>
      </w:r>
      <w:r>
        <w:rPr>
          <w:rFonts w:ascii="Meiryo" w:eastAsia="Meiryo" w:hAnsi="Meiryo" w:cs="Meiryo"/>
          <w:color w:val="221F1F"/>
          <w:spacing w:val="34"/>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6"/>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age</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sex</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could</w:t>
      </w:r>
      <w:r>
        <w:rPr>
          <w:rFonts w:ascii="Meiryo" w:eastAsia="Meiryo" w:hAnsi="Meiryo" w:cs="Meiryo"/>
          <w:color w:val="221F1F"/>
          <w:spacing w:val="19"/>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attributed</w:t>
      </w:r>
      <w:r>
        <w:rPr>
          <w:rFonts w:ascii="Meiryo" w:eastAsia="Meiryo" w:hAnsi="Meiryo" w:cs="Meiryo"/>
          <w:color w:val="221F1F"/>
          <w:spacing w:val="51"/>
          <w:w w:val="88"/>
          <w:sz w:val="22"/>
          <w:szCs w:val="22"/>
        </w:rPr>
        <w:t xml:space="preserve"> </w:t>
      </w:r>
      <w:r>
        <w:rPr>
          <w:rFonts w:ascii="Meiryo" w:eastAsia="Meiryo" w:hAnsi="Meiryo" w:cs="Meiryo"/>
          <w:color w:val="221F1F"/>
          <w:w w:val="88"/>
          <w:sz w:val="22"/>
          <w:szCs w:val="22"/>
        </w:rPr>
        <w:t>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tirely</w:t>
      </w:r>
      <w:r>
        <w:rPr>
          <w:rFonts w:ascii="Meiryo" w:eastAsia="Meiryo" w:hAnsi="Meiryo" w:cs="Meiryo"/>
          <w:color w:val="221F1F"/>
          <w:spacing w:val="27"/>
          <w:w w:val="88"/>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w w:val="85"/>
          <w:sz w:val="22"/>
          <w:szCs w:val="22"/>
        </w:rPr>
        <w:t>unmeasured</w:t>
      </w:r>
      <w:r>
        <w:rPr>
          <w:rFonts w:ascii="Meiryo" w:eastAsia="Meiryo" w:hAnsi="Meiryo" w:cs="Meiryo"/>
          <w:color w:val="221F1F"/>
          <w:spacing w:val="24"/>
          <w:w w:val="85"/>
          <w:sz w:val="22"/>
          <w:szCs w:val="22"/>
        </w:rPr>
        <w:t xml:space="preserve"> </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vironme</w:t>
      </w:r>
      <w:r>
        <w:rPr>
          <w:rFonts w:ascii="Meiryo" w:eastAsia="Meiryo" w:hAnsi="Meiryo" w:cs="Meiryo"/>
          <w:color w:val="221F1F"/>
          <w:spacing w:val="-4"/>
          <w:w w:val="85"/>
          <w:sz w:val="22"/>
          <w:szCs w:val="22"/>
        </w:rPr>
        <w:t>n</w:t>
      </w:r>
      <w:r>
        <w:rPr>
          <w:rFonts w:ascii="Meiryo" w:eastAsia="Meiryo" w:hAnsi="Meiryo" w:cs="Meiryo"/>
          <w:color w:val="221F1F"/>
          <w:w w:val="85"/>
          <w:sz w:val="22"/>
          <w:szCs w:val="22"/>
        </w:rPr>
        <w:t>tal</w:t>
      </w:r>
      <w:r>
        <w:rPr>
          <w:rFonts w:ascii="Meiryo" w:eastAsia="Meiryo" w:hAnsi="Meiryo" w:cs="Meiryo"/>
          <w:color w:val="221F1F"/>
          <w:spacing w:val="63"/>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tw</w:t>
      </w:r>
      <w:r>
        <w:rPr>
          <w:rFonts w:ascii="Meiryo" w:eastAsia="Meiryo" w:hAnsi="Meiryo" w:cs="Meiryo"/>
          <w:color w:val="221F1F"/>
          <w:w w:val="85"/>
          <w:sz w:val="22"/>
          <w:szCs w:val="22"/>
        </w:rPr>
        <w:t>een</w:t>
      </w:r>
      <w:r>
        <w:rPr>
          <w:rFonts w:ascii="Meiryo" w:eastAsia="Meiryo" w:hAnsi="Meiryo" w:cs="Meiryo"/>
          <w:color w:val="221F1F"/>
          <w:spacing w:val="8"/>
          <w:w w:val="85"/>
          <w:sz w:val="22"/>
          <w:szCs w:val="22"/>
        </w:rPr>
        <w:t xml:space="preserve"> </w:t>
      </w:r>
      <w:r>
        <w:rPr>
          <w:rFonts w:ascii="Meiryo" w:eastAsia="Meiryo" w:hAnsi="Meiryo" w:cs="Meiryo"/>
          <w:color w:val="221F1F"/>
          <w:w w:val="89"/>
          <w:sz w:val="22"/>
          <w:szCs w:val="22"/>
        </w:rPr>
        <w:t>families</w:t>
      </w:r>
      <w:r>
        <w:rPr>
          <w:rFonts w:ascii="Meiryo" w:eastAsia="Meiryo" w:hAnsi="Meiryo" w:cs="Meiryo"/>
          <w:color w:val="221F1F"/>
          <w:spacing w:val="-31"/>
          <w:w w:val="79"/>
          <w:sz w:val="22"/>
          <w:szCs w:val="22"/>
        </w:rPr>
        <w:t>.</w:t>
      </w:r>
      <w:r>
        <w:rPr>
          <w:rFonts w:ascii="Meiryo" w:eastAsia="Meiryo" w:hAnsi="Meiryo" w:cs="Meiryo"/>
          <w:color w:val="221F1F"/>
          <w:w w:val="104"/>
          <w:sz w:val="22"/>
          <w:szCs w:val="22"/>
        </w:rPr>
        <w:t>”</w:t>
      </w:r>
      <w:ins w:id="280" w:author="0" w:date="2015-11-12T12:40:00Z">
        <w:r>
          <w:rPr>
            <w:rFonts w:ascii="Meiryo" w:eastAsia="Meiryo" w:hAnsi="Meiryo" w:cs="Meiryo"/>
            <w:color w:val="221F1F"/>
            <w:w w:val="104"/>
            <w:sz w:val="22"/>
            <w:szCs w:val="22"/>
          </w:rPr>
          <w:t xml:space="preserve">  </w:t>
        </w:r>
        <w:proofErr w:type="spellStart"/>
        <w:r>
          <w:rPr>
            <w:rFonts w:ascii="Meiryo" w:eastAsia="Meiryo" w:hAnsi="Meiryo" w:cs="Meiryo"/>
            <w:color w:val="221F1F"/>
            <w:w w:val="104"/>
            <w:sz w:val="22"/>
            <w:szCs w:val="22"/>
          </w:rPr>
          <w:t>Nedelec</w:t>
        </w:r>
        <w:proofErr w:type="spellEnd"/>
        <w:r>
          <w:rPr>
            <w:rFonts w:ascii="Meiryo" w:eastAsia="Meiryo" w:hAnsi="Meiryo" w:cs="Meiryo"/>
            <w:color w:val="221F1F"/>
            <w:w w:val="104"/>
            <w:sz w:val="22"/>
            <w:szCs w:val="22"/>
          </w:rPr>
          <w:t>, Schwartz, Connolly, and Beaver (2012) conducted an exploratory analysis of MZ twin pairs from the same sample used by Harden and Mendle, using intelligence difference scores to predict various social outcomes.  They found consistent null results</w:t>
        </w:r>
      </w:ins>
      <w:ins w:id="281" w:author="0" w:date="2015-11-12T12:41:00Z">
        <w:r>
          <w:rPr>
            <w:rFonts w:ascii="Meiryo" w:eastAsia="Meiryo" w:hAnsi="Meiryo" w:cs="Meiryo"/>
            <w:color w:val="221F1F"/>
            <w:w w:val="104"/>
            <w:sz w:val="22"/>
            <w:szCs w:val="22"/>
          </w:rPr>
          <w:t xml:space="preserve">, though there samples were </w:t>
        </w:r>
      </w:ins>
      <w:ins w:id="282" w:author="0" w:date="2015-11-12T12:42:00Z">
        <w:r>
          <w:rPr>
            <w:rFonts w:ascii="Meiryo" w:eastAsia="Meiryo" w:hAnsi="Meiryo" w:cs="Meiryo"/>
            <w:color w:val="221F1F"/>
            <w:w w:val="104"/>
            <w:sz w:val="22"/>
            <w:szCs w:val="22"/>
          </w:rPr>
          <w:t>small</w:t>
        </w:r>
      </w:ins>
      <w:ins w:id="283" w:author="0" w:date="2015-11-12T12:41:00Z">
        <w:r>
          <w:rPr>
            <w:rFonts w:ascii="Meiryo" w:eastAsia="Meiryo" w:hAnsi="Meiryo" w:cs="Meiryo"/>
            <w:color w:val="221F1F"/>
            <w:w w:val="104"/>
            <w:sz w:val="22"/>
            <w:szCs w:val="22"/>
          </w:rPr>
          <w:t xml:space="preserve"> </w:t>
        </w:r>
      </w:ins>
      <w:ins w:id="284" w:author="0" w:date="2015-11-12T12:42:00Z">
        <w:r>
          <w:rPr>
            <w:rFonts w:ascii="Meiryo" w:eastAsia="Meiryo" w:hAnsi="Meiryo" w:cs="Meiryo"/>
            <w:color w:val="221F1F"/>
            <w:w w:val="104"/>
            <w:sz w:val="22"/>
            <w:szCs w:val="22"/>
          </w:rPr>
          <w:t>and their statistical analyses were substantially underpowered.</w:t>
        </w:r>
      </w:ins>
    </w:p>
    <w:p>
      <w:pPr>
        <w:spacing w:line="300" w:lineRule="exact"/>
        <w:ind w:left="408"/>
        <w:rPr>
          <w:del w:id="285" w:author="0" w:date="2015-11-12T12:42:00Z"/>
          <w:rFonts w:ascii="Meiryo" w:eastAsia="Meiryo" w:hAnsi="Meiryo" w:cs="Meiryo"/>
          <w:sz w:val="18"/>
          <w:szCs w:val="18"/>
        </w:rPr>
      </w:pPr>
      <w:r>
        <w:rPr>
          <w:rFonts w:ascii="Times New Roman" w:eastAsia="Times New Roman" w:hAnsi="Times New Roman"/>
          <w:sz w:val="20"/>
          <w:szCs w:val="20"/>
        </w:rPr>
        <w:pict>
          <v:group id="_x0000_s1040" style="position:absolute;left:0;text-align:left;margin-left:93.75pt;margin-top:1.65pt;width:33.85pt;height:0;z-index:-251662336;mso-position-horizontal-relative:page" coordorigin="1875,33" coordsize="677,0">
            <v:shape id="_x0000_s1041" style="position:absolute;left:1875;top:33;width:677;height:0" coordorigin="1875,33" coordsize="677,0" path="m1875,33r677,e" filled="f" strokecolor="#221f1f" strokeweight=".04164mm">
              <v:path arrowok="t"/>
            </v:shape>
            <w10:wrap anchorx="page"/>
          </v:group>
        </w:pict>
      </w:r>
      <w:r>
        <w:rPr>
          <w:color w:val="221F1F"/>
          <w:w w:val="114"/>
          <w:position w:val="8"/>
          <w:sz w:val="13"/>
          <w:szCs w:val="13"/>
        </w:rPr>
        <w:t>3</w:t>
      </w:r>
      <w:r>
        <w:rPr>
          <w:color w:val="221F1F"/>
          <w:spacing w:val="-23"/>
          <w:position w:val="8"/>
          <w:sz w:val="13"/>
          <w:szCs w:val="13"/>
        </w:rPr>
        <w:t xml:space="preserve"> </w:t>
      </w:r>
      <w:del w:id="286" w:author="0" w:date="2015-11-12T12:42:00Z">
        <w:r>
          <w:rPr>
            <w:rFonts w:ascii="Meiryo" w:eastAsia="Meiryo" w:hAnsi="Meiryo" w:cs="Meiryo"/>
            <w:color w:val="221F1F"/>
            <w:spacing w:val="-15"/>
            <w:w w:val="95"/>
            <w:position w:val="2"/>
            <w:sz w:val="18"/>
            <w:szCs w:val="18"/>
          </w:rPr>
          <w:delText>T</w:delText>
        </w:r>
        <w:r>
          <w:rPr>
            <w:rFonts w:ascii="Meiryo" w:eastAsia="Meiryo" w:hAnsi="Meiryo" w:cs="Meiryo"/>
            <w:color w:val="221F1F"/>
            <w:w w:val="95"/>
            <w:position w:val="2"/>
            <w:sz w:val="18"/>
            <w:szCs w:val="18"/>
          </w:rPr>
          <w:delText>e</w:delText>
        </w:r>
        <w:r>
          <w:rPr>
            <w:rFonts w:ascii="Meiryo" w:eastAsia="Meiryo" w:hAnsi="Meiryo" w:cs="Meiryo"/>
            <w:color w:val="221F1F"/>
            <w:spacing w:val="-5"/>
            <w:w w:val="95"/>
            <w:position w:val="2"/>
            <w:sz w:val="18"/>
            <w:szCs w:val="18"/>
          </w:rPr>
          <w:delText>c</w:delText>
        </w:r>
        <w:r>
          <w:rPr>
            <w:rFonts w:ascii="Meiryo" w:eastAsia="Meiryo" w:hAnsi="Meiryo" w:cs="Meiryo"/>
            <w:color w:val="221F1F"/>
            <w:w w:val="95"/>
            <w:position w:val="2"/>
            <w:sz w:val="18"/>
            <w:szCs w:val="18"/>
          </w:rPr>
          <w:delText>hnicall</w:delText>
        </w:r>
        <w:r>
          <w:rPr>
            <w:rFonts w:ascii="Meiryo" w:eastAsia="Meiryo" w:hAnsi="Meiryo" w:cs="Meiryo"/>
            <w:color w:val="221F1F"/>
            <w:spacing w:val="-14"/>
            <w:w w:val="95"/>
            <w:position w:val="2"/>
            <w:sz w:val="18"/>
            <w:szCs w:val="18"/>
          </w:rPr>
          <w:delText>y</w:delText>
        </w:r>
        <w:r>
          <w:rPr>
            <w:rFonts w:ascii="Meiryo" w:eastAsia="Meiryo" w:hAnsi="Meiryo" w:cs="Meiryo"/>
            <w:color w:val="221F1F"/>
            <w:w w:val="95"/>
            <w:position w:val="2"/>
            <w:sz w:val="18"/>
            <w:szCs w:val="18"/>
          </w:rPr>
          <w:delText>,</w:delText>
        </w:r>
        <w:r>
          <w:rPr>
            <w:rFonts w:ascii="Meiryo" w:eastAsia="Meiryo" w:hAnsi="Meiryo" w:cs="Meiryo"/>
            <w:color w:val="221F1F"/>
            <w:spacing w:val="28"/>
            <w:w w:val="95"/>
            <w:position w:val="2"/>
            <w:sz w:val="18"/>
            <w:szCs w:val="18"/>
          </w:rPr>
          <w:delText xml:space="preserve"> </w:delText>
        </w:r>
        <w:r>
          <w:rPr>
            <w:rFonts w:ascii="Meiryo" w:eastAsia="Meiryo" w:hAnsi="Meiryo" w:cs="Meiryo"/>
            <w:color w:val="221F1F"/>
            <w:w w:val="95"/>
            <w:position w:val="2"/>
            <w:sz w:val="18"/>
            <w:szCs w:val="18"/>
          </w:rPr>
          <w:delText>three</w:delText>
        </w:r>
        <w:r>
          <w:rPr>
            <w:rFonts w:ascii="Meiryo" w:eastAsia="Meiryo" w:hAnsi="Meiryo" w:cs="Meiryo"/>
            <w:color w:val="221F1F"/>
            <w:spacing w:val="-9"/>
            <w:w w:val="95"/>
            <w:position w:val="2"/>
            <w:sz w:val="18"/>
            <w:szCs w:val="18"/>
          </w:rPr>
          <w:delText xml:space="preserve"> </w:delText>
        </w:r>
        <w:r>
          <w:rPr>
            <w:rFonts w:ascii="Meiryo" w:eastAsia="Meiryo" w:hAnsi="Meiryo" w:cs="Meiryo"/>
            <w:color w:val="221F1F"/>
            <w:w w:val="95"/>
            <w:position w:val="2"/>
            <w:sz w:val="18"/>
            <w:szCs w:val="18"/>
          </w:rPr>
          <w:delText>studies</w:delText>
        </w:r>
        <w:r>
          <w:rPr>
            <w:rFonts w:ascii="Meiryo" w:eastAsia="Meiryo" w:hAnsi="Meiryo" w:cs="Meiryo"/>
            <w:color w:val="221F1F"/>
            <w:spacing w:val="-9"/>
            <w:w w:val="95"/>
            <w:position w:val="2"/>
            <w:sz w:val="18"/>
            <w:szCs w:val="18"/>
          </w:rPr>
          <w:delText xml:space="preserve"> </w:delText>
        </w:r>
        <w:r>
          <w:rPr>
            <w:rFonts w:ascii="Meiryo" w:eastAsia="Meiryo" w:hAnsi="Meiryo" w:cs="Meiryo"/>
            <w:color w:val="221F1F"/>
            <w:w w:val="95"/>
            <w:position w:val="2"/>
            <w:sz w:val="18"/>
            <w:szCs w:val="18"/>
          </w:rPr>
          <w:delText>–</w:delText>
        </w:r>
        <w:r>
          <w:rPr>
            <w:rFonts w:ascii="Meiryo" w:eastAsia="Meiryo" w:hAnsi="Meiryo" w:cs="Meiryo"/>
            <w:color w:val="221F1F"/>
            <w:spacing w:val="2"/>
            <w:w w:val="95"/>
            <w:position w:val="2"/>
            <w:sz w:val="18"/>
            <w:szCs w:val="18"/>
          </w:rPr>
          <w:delText xml:space="preserve"> </w:delText>
        </w:r>
        <w:r>
          <w:rPr>
            <w:rFonts w:ascii="Meiryo" w:eastAsia="Meiryo" w:hAnsi="Meiryo" w:cs="Meiryo"/>
            <w:color w:val="221F1F"/>
            <w:w w:val="95"/>
            <w:position w:val="2"/>
            <w:sz w:val="18"/>
            <w:szCs w:val="18"/>
          </w:rPr>
          <w:delText>Nedelec,</w:delText>
        </w:r>
        <w:r>
          <w:rPr>
            <w:rFonts w:ascii="Meiryo" w:eastAsia="Meiryo" w:hAnsi="Meiryo" w:cs="Meiryo"/>
            <w:color w:val="221F1F"/>
            <w:spacing w:val="-18"/>
            <w:w w:val="95"/>
            <w:position w:val="2"/>
            <w:sz w:val="18"/>
            <w:szCs w:val="18"/>
          </w:rPr>
          <w:delText xml:space="preserve"> </w:delText>
        </w:r>
        <w:r>
          <w:rPr>
            <w:rFonts w:ascii="Meiryo" w:eastAsia="Meiryo" w:hAnsi="Meiryo" w:cs="Meiryo"/>
            <w:color w:val="221F1F"/>
            <w:w w:val="95"/>
            <w:position w:val="2"/>
            <w:sz w:val="18"/>
            <w:szCs w:val="18"/>
          </w:rPr>
          <w:delText>S</w:delText>
        </w:r>
        <w:r>
          <w:rPr>
            <w:rFonts w:ascii="Meiryo" w:eastAsia="Meiryo" w:hAnsi="Meiryo" w:cs="Meiryo"/>
            <w:color w:val="221F1F"/>
            <w:spacing w:val="-5"/>
            <w:w w:val="95"/>
            <w:position w:val="2"/>
            <w:sz w:val="18"/>
            <w:szCs w:val="18"/>
          </w:rPr>
          <w:delText>chw</w:delText>
        </w:r>
        <w:r>
          <w:rPr>
            <w:rFonts w:ascii="Meiryo" w:eastAsia="Meiryo" w:hAnsi="Meiryo" w:cs="Meiryo"/>
            <w:color w:val="221F1F"/>
            <w:w w:val="95"/>
            <w:position w:val="2"/>
            <w:sz w:val="18"/>
            <w:szCs w:val="18"/>
          </w:rPr>
          <w:delText>artz,</w:delText>
        </w:r>
        <w:r>
          <w:rPr>
            <w:rFonts w:ascii="Meiryo" w:eastAsia="Meiryo" w:hAnsi="Meiryo" w:cs="Meiryo"/>
            <w:color w:val="221F1F"/>
            <w:spacing w:val="-9"/>
            <w:w w:val="95"/>
            <w:position w:val="2"/>
            <w:sz w:val="18"/>
            <w:szCs w:val="18"/>
          </w:rPr>
          <w:delText xml:space="preserve"> </w:delText>
        </w:r>
        <w:r>
          <w:rPr>
            <w:rFonts w:ascii="Meiryo" w:eastAsia="Meiryo" w:hAnsi="Meiryo" w:cs="Meiryo"/>
            <w:color w:val="221F1F"/>
            <w:w w:val="95"/>
            <w:position w:val="2"/>
            <w:sz w:val="18"/>
            <w:szCs w:val="18"/>
          </w:rPr>
          <w:delText>Connoll</w:delText>
        </w:r>
        <w:r>
          <w:rPr>
            <w:rFonts w:ascii="Meiryo" w:eastAsia="Meiryo" w:hAnsi="Meiryo" w:cs="Meiryo"/>
            <w:color w:val="221F1F"/>
            <w:spacing w:val="-14"/>
            <w:w w:val="95"/>
            <w:position w:val="2"/>
            <w:sz w:val="18"/>
            <w:szCs w:val="18"/>
          </w:rPr>
          <w:delText>y</w:delText>
        </w:r>
        <w:r>
          <w:rPr>
            <w:rFonts w:ascii="Meiryo" w:eastAsia="Meiryo" w:hAnsi="Meiryo" w:cs="Meiryo"/>
            <w:color w:val="221F1F"/>
            <w:w w:val="95"/>
            <w:position w:val="2"/>
            <w:sz w:val="18"/>
            <w:szCs w:val="18"/>
          </w:rPr>
          <w:delText>,</w:delText>
        </w:r>
        <w:r>
          <w:rPr>
            <w:rFonts w:ascii="Meiryo" w:eastAsia="Meiryo" w:hAnsi="Meiryo" w:cs="Meiryo"/>
            <w:color w:val="221F1F"/>
            <w:spacing w:val="21"/>
            <w:w w:val="95"/>
            <w:position w:val="2"/>
            <w:sz w:val="18"/>
            <w:szCs w:val="18"/>
          </w:rPr>
          <w:delText xml:space="preserve"> </w:delText>
        </w:r>
        <w:r>
          <w:rPr>
            <w:rFonts w:ascii="Meiryo" w:eastAsia="Meiryo" w:hAnsi="Meiryo" w:cs="Meiryo"/>
            <w:color w:val="221F1F"/>
            <w:position w:val="2"/>
            <w:sz w:val="18"/>
            <w:szCs w:val="18"/>
          </w:rPr>
          <w:delText>&amp;</w:delText>
        </w:r>
        <w:r>
          <w:rPr>
            <w:rFonts w:ascii="Meiryo" w:eastAsia="Meiryo" w:hAnsi="Meiryo" w:cs="Meiryo"/>
            <w:color w:val="221F1F"/>
            <w:spacing w:val="26"/>
            <w:position w:val="2"/>
            <w:sz w:val="18"/>
            <w:szCs w:val="18"/>
          </w:rPr>
          <w:delText xml:space="preserve"> </w:delText>
        </w:r>
        <w:r>
          <w:rPr>
            <w:rFonts w:ascii="Meiryo" w:eastAsia="Meiryo" w:hAnsi="Meiryo" w:cs="Meiryo"/>
            <w:color w:val="221F1F"/>
            <w:w w:val="89"/>
            <w:position w:val="2"/>
            <w:sz w:val="18"/>
            <w:szCs w:val="18"/>
          </w:rPr>
          <w:delText>Be</w:delText>
        </w:r>
        <w:r>
          <w:rPr>
            <w:rFonts w:ascii="Meiryo" w:eastAsia="Meiryo" w:hAnsi="Meiryo" w:cs="Meiryo"/>
            <w:color w:val="221F1F"/>
            <w:spacing w:val="-4"/>
            <w:w w:val="89"/>
            <w:position w:val="2"/>
            <w:sz w:val="18"/>
            <w:szCs w:val="18"/>
          </w:rPr>
          <w:delText>av</w:delText>
        </w:r>
        <w:r>
          <w:rPr>
            <w:rFonts w:ascii="Meiryo" w:eastAsia="Meiryo" w:hAnsi="Meiryo" w:cs="Meiryo"/>
            <w:color w:val="221F1F"/>
            <w:w w:val="89"/>
            <w:position w:val="2"/>
            <w:sz w:val="18"/>
            <w:szCs w:val="18"/>
          </w:rPr>
          <w:delText>er</w:delText>
        </w:r>
        <w:r>
          <w:rPr>
            <w:rFonts w:ascii="Meiryo" w:eastAsia="Meiryo" w:hAnsi="Meiryo" w:cs="Meiryo"/>
            <w:color w:val="221F1F"/>
            <w:spacing w:val="37"/>
            <w:w w:val="89"/>
            <w:position w:val="2"/>
            <w:sz w:val="18"/>
            <w:szCs w:val="18"/>
          </w:rPr>
          <w:delText xml:space="preserve"> </w:delText>
        </w:r>
        <w:r>
          <w:rPr>
            <w:rFonts w:ascii="Meiryo" w:eastAsia="Meiryo" w:hAnsi="Meiryo" w:cs="Meiryo"/>
            <w:color w:val="221F1F"/>
            <w:w w:val="89"/>
            <w:position w:val="2"/>
            <w:sz w:val="18"/>
            <w:szCs w:val="18"/>
          </w:rPr>
          <w:delText>(2012)</w:delText>
        </w:r>
        <w:r>
          <w:rPr>
            <w:rFonts w:ascii="Meiryo" w:eastAsia="Meiryo" w:hAnsi="Meiryo" w:cs="Meiryo"/>
            <w:color w:val="221F1F"/>
            <w:spacing w:val="-5"/>
            <w:w w:val="89"/>
            <w:position w:val="2"/>
            <w:sz w:val="18"/>
            <w:szCs w:val="18"/>
          </w:rPr>
          <w:delText xml:space="preserve"> </w:delText>
        </w:r>
        <w:r>
          <w:rPr>
            <w:rFonts w:ascii="Meiryo" w:eastAsia="Meiryo" w:hAnsi="Meiryo" w:cs="Meiryo"/>
            <w:color w:val="221F1F"/>
            <w:w w:val="89"/>
            <w:position w:val="2"/>
            <w:sz w:val="18"/>
            <w:szCs w:val="18"/>
          </w:rPr>
          <w:delText>conducted</w:delText>
        </w:r>
        <w:r>
          <w:rPr>
            <w:rFonts w:ascii="Meiryo" w:eastAsia="Meiryo" w:hAnsi="Meiryo" w:cs="Meiryo"/>
            <w:color w:val="221F1F"/>
            <w:spacing w:val="47"/>
            <w:w w:val="89"/>
            <w:position w:val="2"/>
            <w:sz w:val="18"/>
            <w:szCs w:val="18"/>
          </w:rPr>
          <w:delText xml:space="preserve"> </w:delText>
        </w:r>
        <w:r>
          <w:rPr>
            <w:rFonts w:ascii="Meiryo" w:eastAsia="Meiryo" w:hAnsi="Meiryo" w:cs="Meiryo"/>
            <w:color w:val="221F1F"/>
            <w:position w:val="2"/>
            <w:sz w:val="18"/>
            <w:szCs w:val="18"/>
          </w:rPr>
          <w:delText>an</w:delText>
        </w:r>
        <w:r>
          <w:rPr>
            <w:rFonts w:ascii="Meiryo" w:eastAsia="Meiryo" w:hAnsi="Meiryo" w:cs="Meiryo"/>
            <w:color w:val="221F1F"/>
            <w:spacing w:val="-7"/>
            <w:position w:val="2"/>
            <w:sz w:val="18"/>
            <w:szCs w:val="18"/>
          </w:rPr>
          <w:delText xml:space="preserve"> </w:delText>
        </w:r>
        <w:r>
          <w:rPr>
            <w:rFonts w:ascii="Meiryo" w:eastAsia="Meiryo" w:hAnsi="Meiryo" w:cs="Meiryo"/>
            <w:color w:val="221F1F"/>
            <w:w w:val="80"/>
            <w:position w:val="2"/>
            <w:sz w:val="18"/>
            <w:szCs w:val="18"/>
          </w:rPr>
          <w:delText>e</w:delText>
        </w:r>
        <w:r>
          <w:rPr>
            <w:rFonts w:ascii="Meiryo" w:eastAsia="Meiryo" w:hAnsi="Meiryo" w:cs="Meiryo"/>
            <w:color w:val="221F1F"/>
            <w:w w:val="94"/>
            <w:position w:val="2"/>
            <w:sz w:val="18"/>
            <w:szCs w:val="18"/>
          </w:rPr>
          <w:delText>xtensi</w:delText>
        </w:r>
        <w:r>
          <w:rPr>
            <w:rFonts w:ascii="Meiryo" w:eastAsia="Meiryo" w:hAnsi="Meiryo" w:cs="Meiryo"/>
            <w:color w:val="221F1F"/>
            <w:spacing w:val="-4"/>
            <w:w w:val="94"/>
            <w:position w:val="2"/>
            <w:sz w:val="18"/>
            <w:szCs w:val="18"/>
          </w:rPr>
          <w:delText>v</w:delText>
        </w:r>
        <w:r>
          <w:rPr>
            <w:rFonts w:ascii="Meiryo" w:eastAsia="Meiryo" w:hAnsi="Meiryo" w:cs="Meiryo"/>
            <w:color w:val="221F1F"/>
            <w:w w:val="80"/>
            <w:position w:val="2"/>
            <w:sz w:val="18"/>
            <w:szCs w:val="18"/>
          </w:rPr>
          <w:delText>e</w:delText>
        </w:r>
      </w:del>
    </w:p>
    <w:p>
      <w:pPr>
        <w:spacing w:line="300" w:lineRule="exact"/>
        <w:ind w:left="408"/>
        <w:rPr>
          <w:del w:id="287" w:author="0" w:date="2015-11-12T12:42:00Z"/>
          <w:rFonts w:ascii="Meiryo" w:eastAsia="Meiryo" w:hAnsi="Meiryo" w:cs="Meiryo"/>
          <w:sz w:val="18"/>
          <w:szCs w:val="18"/>
        </w:rPr>
        <w:pPrChange w:id="288" w:author="0" w:date="2015-11-12T12:42:00Z">
          <w:pPr>
            <w:spacing w:before="23" w:line="255" w:lineRule="auto"/>
            <w:ind w:left="155" w:right="102"/>
            <w:jc w:val="both"/>
          </w:pPr>
        </w:pPrChange>
      </w:pPr>
      <w:del w:id="289" w:author="0" w:date="2015-11-12T12:42:00Z">
        <w:r>
          <w:rPr>
            <w:rFonts w:ascii="Meiryo" w:eastAsia="Meiryo" w:hAnsi="Meiryo" w:cs="Meiryo"/>
            <w:color w:val="221F1F"/>
            <w:w w:val="93"/>
            <w:sz w:val="18"/>
            <w:szCs w:val="18"/>
          </w:rPr>
          <w:delText>exploratory</w:delText>
        </w:r>
        <w:r>
          <w:rPr>
            <w:rFonts w:ascii="Meiryo" w:eastAsia="Meiryo" w:hAnsi="Meiryo" w:cs="Meiryo"/>
            <w:color w:val="221F1F"/>
            <w:spacing w:val="35"/>
            <w:w w:val="93"/>
            <w:sz w:val="18"/>
            <w:szCs w:val="18"/>
          </w:rPr>
          <w:delText xml:space="preserve"> </w:delText>
        </w:r>
        <w:r>
          <w:rPr>
            <w:rFonts w:ascii="Meiryo" w:eastAsia="Meiryo" w:hAnsi="Meiryo" w:cs="Meiryo"/>
            <w:color w:val="221F1F"/>
            <w:w w:val="93"/>
            <w:sz w:val="18"/>
            <w:szCs w:val="18"/>
          </w:rPr>
          <w:delText>analysis</w:delText>
        </w:r>
        <w:r>
          <w:rPr>
            <w:rFonts w:ascii="Meiryo" w:eastAsia="Meiryo" w:hAnsi="Meiryo" w:cs="Meiryo"/>
            <w:color w:val="221F1F"/>
            <w:spacing w:val="18"/>
            <w:w w:val="93"/>
            <w:sz w:val="18"/>
            <w:szCs w:val="18"/>
          </w:rPr>
          <w:delText xml:space="preserve"> </w:delText>
        </w:r>
        <w:r>
          <w:rPr>
            <w:rFonts w:ascii="Meiryo" w:eastAsia="Meiryo" w:hAnsi="Meiryo" w:cs="Meiryo"/>
            <w:color w:val="221F1F"/>
            <w:sz w:val="18"/>
            <w:szCs w:val="18"/>
          </w:rPr>
          <w:delText>of</w:delText>
        </w:r>
        <w:r>
          <w:rPr>
            <w:rFonts w:ascii="Meiryo" w:eastAsia="Meiryo" w:hAnsi="Meiryo" w:cs="Meiryo"/>
            <w:color w:val="221F1F"/>
            <w:spacing w:val="3"/>
            <w:sz w:val="18"/>
            <w:szCs w:val="18"/>
          </w:rPr>
          <w:delText xml:space="preserve"> </w:delText>
        </w:r>
        <w:r>
          <w:rPr>
            <w:rFonts w:ascii="Meiryo" w:eastAsia="Meiryo" w:hAnsi="Meiryo" w:cs="Meiryo"/>
            <w:color w:val="221F1F"/>
            <w:sz w:val="18"/>
            <w:szCs w:val="18"/>
          </w:rPr>
          <w:delText>MZ</w:delText>
        </w:r>
        <w:r>
          <w:rPr>
            <w:rFonts w:ascii="Meiryo" w:eastAsia="Meiryo" w:hAnsi="Meiryo" w:cs="Meiryo"/>
            <w:color w:val="221F1F"/>
            <w:spacing w:val="39"/>
            <w:sz w:val="18"/>
            <w:szCs w:val="18"/>
          </w:rPr>
          <w:delText xml:space="preserve"> </w:delText>
        </w:r>
        <w:r>
          <w:rPr>
            <w:rFonts w:ascii="Meiryo" w:eastAsia="Meiryo" w:hAnsi="Meiryo" w:cs="Meiryo"/>
            <w:color w:val="221F1F"/>
            <w:spacing w:val="-5"/>
            <w:sz w:val="18"/>
            <w:szCs w:val="18"/>
          </w:rPr>
          <w:delText>t</w:delText>
        </w:r>
        <w:r>
          <w:rPr>
            <w:rFonts w:ascii="Meiryo" w:eastAsia="Meiryo" w:hAnsi="Meiryo" w:cs="Meiryo"/>
            <w:color w:val="221F1F"/>
            <w:sz w:val="18"/>
            <w:szCs w:val="18"/>
          </w:rPr>
          <w:delText>win</w:delText>
        </w:r>
        <w:r>
          <w:rPr>
            <w:rFonts w:ascii="Meiryo" w:eastAsia="Meiryo" w:hAnsi="Meiryo" w:cs="Meiryo"/>
            <w:color w:val="221F1F"/>
            <w:spacing w:val="6"/>
            <w:sz w:val="18"/>
            <w:szCs w:val="18"/>
          </w:rPr>
          <w:delText xml:space="preserve"> </w:delText>
        </w:r>
        <w:r>
          <w:rPr>
            <w:rFonts w:ascii="Meiryo" w:eastAsia="Meiryo" w:hAnsi="Meiryo" w:cs="Meiryo"/>
            <w:color w:val="221F1F"/>
            <w:sz w:val="18"/>
            <w:szCs w:val="18"/>
          </w:rPr>
          <w:delText>pairs</w:delText>
        </w:r>
        <w:r>
          <w:rPr>
            <w:rFonts w:ascii="Meiryo" w:eastAsia="Meiryo" w:hAnsi="Meiryo" w:cs="Meiryo"/>
            <w:color w:val="221F1F"/>
            <w:spacing w:val="-10"/>
            <w:sz w:val="18"/>
            <w:szCs w:val="18"/>
          </w:rPr>
          <w:delText xml:space="preserve"> </w:delText>
        </w:r>
        <w:r>
          <w:rPr>
            <w:rFonts w:ascii="Meiryo" w:eastAsia="Meiryo" w:hAnsi="Meiryo" w:cs="Meiryo"/>
            <w:color w:val="221F1F"/>
            <w:sz w:val="18"/>
            <w:szCs w:val="18"/>
          </w:rPr>
          <w:delText>from</w:delText>
        </w:r>
        <w:r>
          <w:rPr>
            <w:rFonts w:ascii="Meiryo" w:eastAsia="Meiryo" w:hAnsi="Meiryo" w:cs="Meiryo"/>
            <w:color w:val="221F1F"/>
            <w:spacing w:val="-17"/>
            <w:sz w:val="18"/>
            <w:szCs w:val="18"/>
          </w:rPr>
          <w:delText xml:space="preserve"> </w:delText>
        </w:r>
        <w:r>
          <w:rPr>
            <w:rFonts w:ascii="Meiryo" w:eastAsia="Meiryo" w:hAnsi="Meiryo" w:cs="Meiryo"/>
            <w:color w:val="221F1F"/>
            <w:sz w:val="18"/>
            <w:szCs w:val="18"/>
          </w:rPr>
          <w:delText>the</w:delText>
        </w:r>
        <w:r>
          <w:rPr>
            <w:rFonts w:ascii="Meiryo" w:eastAsia="Meiryo" w:hAnsi="Meiryo" w:cs="Meiryo"/>
            <w:color w:val="221F1F"/>
            <w:spacing w:val="-5"/>
            <w:sz w:val="18"/>
            <w:szCs w:val="18"/>
          </w:rPr>
          <w:delText xml:space="preserve"> A</w:delText>
        </w:r>
        <w:r>
          <w:rPr>
            <w:rFonts w:ascii="Meiryo" w:eastAsia="Meiryo" w:hAnsi="Meiryo" w:cs="Meiryo"/>
            <w:color w:val="221F1F"/>
            <w:sz w:val="18"/>
            <w:szCs w:val="18"/>
          </w:rPr>
          <w:delText>dd</w:delText>
        </w:r>
        <w:r>
          <w:rPr>
            <w:rFonts w:ascii="Meiryo" w:eastAsia="Meiryo" w:hAnsi="Meiryo" w:cs="Meiryo"/>
            <w:color w:val="221F1F"/>
            <w:spacing w:val="27"/>
            <w:sz w:val="18"/>
            <w:szCs w:val="18"/>
          </w:rPr>
          <w:delText xml:space="preserve"> </w:delText>
        </w:r>
        <w:r>
          <w:rPr>
            <w:rFonts w:ascii="Meiryo" w:eastAsia="Meiryo" w:hAnsi="Meiryo" w:cs="Meiryo"/>
            <w:color w:val="221F1F"/>
            <w:sz w:val="18"/>
            <w:szCs w:val="18"/>
          </w:rPr>
          <w:delText>Health</w:delText>
        </w:r>
        <w:r>
          <w:rPr>
            <w:rFonts w:ascii="Meiryo" w:eastAsia="Meiryo" w:hAnsi="Meiryo" w:cs="Meiryo"/>
            <w:color w:val="221F1F"/>
            <w:spacing w:val="-3"/>
            <w:sz w:val="18"/>
            <w:szCs w:val="18"/>
          </w:rPr>
          <w:delText xml:space="preserve"> </w:delText>
        </w:r>
        <w:r>
          <w:rPr>
            <w:rFonts w:ascii="Meiryo" w:eastAsia="Meiryo" w:hAnsi="Meiryo" w:cs="Meiryo"/>
            <w:color w:val="221F1F"/>
            <w:w w:val="93"/>
            <w:sz w:val="18"/>
            <w:szCs w:val="18"/>
          </w:rPr>
          <w:delText>Stud</w:delText>
        </w:r>
        <w:r>
          <w:rPr>
            <w:rFonts w:ascii="Meiryo" w:eastAsia="Meiryo" w:hAnsi="Meiryo" w:cs="Meiryo"/>
            <w:color w:val="221F1F"/>
            <w:spacing w:val="-14"/>
            <w:w w:val="93"/>
            <w:sz w:val="18"/>
            <w:szCs w:val="18"/>
          </w:rPr>
          <w:delText>y</w:delText>
        </w:r>
        <w:r>
          <w:rPr>
            <w:rFonts w:ascii="Meiryo" w:eastAsia="Meiryo" w:hAnsi="Meiryo" w:cs="Meiryo"/>
            <w:color w:val="221F1F"/>
            <w:w w:val="93"/>
            <w:sz w:val="18"/>
            <w:szCs w:val="18"/>
          </w:rPr>
          <w:delText xml:space="preserve">. </w:delText>
        </w:r>
        <w:r>
          <w:rPr>
            <w:rFonts w:ascii="Meiryo" w:eastAsia="Meiryo" w:hAnsi="Meiryo" w:cs="Meiryo"/>
            <w:color w:val="221F1F"/>
            <w:spacing w:val="27"/>
            <w:w w:val="93"/>
            <w:sz w:val="18"/>
            <w:szCs w:val="18"/>
          </w:rPr>
          <w:delText xml:space="preserve"> </w:delText>
        </w:r>
        <w:r>
          <w:rPr>
            <w:rFonts w:ascii="Meiryo" w:eastAsia="Meiryo" w:hAnsi="Meiryo" w:cs="Meiryo"/>
            <w:color w:val="221F1F"/>
            <w:sz w:val="18"/>
            <w:szCs w:val="18"/>
          </w:rPr>
          <w:delText>They</w:delText>
        </w:r>
        <w:r>
          <w:rPr>
            <w:rFonts w:ascii="Meiryo" w:eastAsia="Meiryo" w:hAnsi="Meiryo" w:cs="Meiryo"/>
            <w:color w:val="221F1F"/>
            <w:spacing w:val="7"/>
            <w:sz w:val="18"/>
            <w:szCs w:val="18"/>
          </w:rPr>
          <w:delText xml:space="preserve"> </w:delText>
        </w:r>
        <w:r>
          <w:rPr>
            <w:rFonts w:ascii="Meiryo" w:eastAsia="Meiryo" w:hAnsi="Meiryo" w:cs="Meiryo"/>
            <w:color w:val="221F1F"/>
            <w:w w:val="90"/>
            <w:sz w:val="18"/>
            <w:szCs w:val="18"/>
          </w:rPr>
          <w:delText>used</w:delText>
        </w:r>
        <w:r>
          <w:rPr>
            <w:rFonts w:ascii="Meiryo" w:eastAsia="Meiryo" w:hAnsi="Meiryo" w:cs="Meiryo"/>
            <w:color w:val="221F1F"/>
            <w:spacing w:val="18"/>
            <w:w w:val="90"/>
            <w:sz w:val="18"/>
            <w:szCs w:val="18"/>
          </w:rPr>
          <w:delText xml:space="preserve"> </w:delText>
        </w:r>
        <w:r>
          <w:rPr>
            <w:rFonts w:ascii="Meiryo" w:eastAsia="Meiryo" w:hAnsi="Meiryo" w:cs="Meiryo"/>
            <w:color w:val="221F1F"/>
            <w:w w:val="90"/>
            <w:sz w:val="18"/>
            <w:szCs w:val="18"/>
          </w:rPr>
          <w:delText>i</w:delText>
        </w:r>
        <w:r>
          <w:rPr>
            <w:rFonts w:ascii="Meiryo" w:eastAsia="Meiryo" w:hAnsi="Meiryo" w:cs="Meiryo"/>
            <w:color w:val="221F1F"/>
            <w:spacing w:val="-4"/>
            <w:w w:val="90"/>
            <w:sz w:val="18"/>
            <w:szCs w:val="18"/>
          </w:rPr>
          <w:delText>n</w:delText>
        </w:r>
        <w:r>
          <w:rPr>
            <w:rFonts w:ascii="Meiryo" w:eastAsia="Meiryo" w:hAnsi="Meiryo" w:cs="Meiryo"/>
            <w:color w:val="221F1F"/>
            <w:w w:val="90"/>
            <w:sz w:val="18"/>
            <w:szCs w:val="18"/>
          </w:rPr>
          <w:delText>telligence</w:delText>
        </w:r>
        <w:r>
          <w:rPr>
            <w:rFonts w:ascii="Meiryo" w:eastAsia="Meiryo" w:hAnsi="Meiryo" w:cs="Meiryo"/>
            <w:color w:val="221F1F"/>
            <w:spacing w:val="49"/>
            <w:w w:val="90"/>
            <w:sz w:val="18"/>
            <w:szCs w:val="18"/>
          </w:rPr>
          <w:delText xml:space="preserve"> </w:delText>
        </w:r>
        <w:r>
          <w:rPr>
            <w:rFonts w:ascii="Meiryo" w:eastAsia="Meiryo" w:hAnsi="Meiryo" w:cs="Meiryo"/>
            <w:color w:val="221F1F"/>
            <w:sz w:val="18"/>
            <w:szCs w:val="18"/>
          </w:rPr>
          <w:delText xml:space="preserve">diﬀerence </w:delText>
        </w:r>
        <w:r>
          <w:rPr>
            <w:rFonts w:ascii="Meiryo" w:eastAsia="Meiryo" w:hAnsi="Meiryo" w:cs="Meiryo"/>
            <w:color w:val="221F1F"/>
            <w:w w:val="86"/>
            <w:sz w:val="18"/>
            <w:szCs w:val="18"/>
          </w:rPr>
          <w:delText>scores</w:delText>
        </w:r>
        <w:r>
          <w:rPr>
            <w:rFonts w:ascii="Meiryo" w:eastAsia="Meiryo" w:hAnsi="Meiryo" w:cs="Meiryo"/>
            <w:color w:val="221F1F"/>
            <w:spacing w:val="21"/>
            <w:w w:val="86"/>
            <w:sz w:val="18"/>
            <w:szCs w:val="18"/>
          </w:rPr>
          <w:delText xml:space="preserve"> </w:delText>
        </w:r>
        <w:r>
          <w:rPr>
            <w:rFonts w:ascii="Meiryo" w:eastAsia="Meiryo" w:hAnsi="Meiryo" w:cs="Meiryo"/>
            <w:color w:val="221F1F"/>
            <w:sz w:val="18"/>
            <w:szCs w:val="18"/>
          </w:rPr>
          <w:delText>to</w:delText>
        </w:r>
        <w:r>
          <w:rPr>
            <w:rFonts w:ascii="Meiryo" w:eastAsia="Meiryo" w:hAnsi="Meiryo" w:cs="Meiryo"/>
            <w:color w:val="221F1F"/>
            <w:spacing w:val="2"/>
            <w:sz w:val="18"/>
            <w:szCs w:val="18"/>
          </w:rPr>
          <w:delText xml:space="preserve"> </w:delText>
        </w:r>
        <w:r>
          <w:rPr>
            <w:rFonts w:ascii="Meiryo" w:eastAsia="Meiryo" w:hAnsi="Meiryo" w:cs="Meiryo"/>
            <w:color w:val="221F1F"/>
            <w:sz w:val="18"/>
            <w:szCs w:val="18"/>
          </w:rPr>
          <w:delText>predict</w:delText>
        </w:r>
        <w:r>
          <w:rPr>
            <w:rFonts w:ascii="Meiryo" w:eastAsia="Meiryo" w:hAnsi="Meiryo" w:cs="Meiryo"/>
            <w:color w:val="221F1F"/>
            <w:spacing w:val="-17"/>
            <w:sz w:val="18"/>
            <w:szCs w:val="18"/>
          </w:rPr>
          <w:delText xml:space="preserve"> </w:delText>
        </w:r>
        <w:r>
          <w:rPr>
            <w:rFonts w:ascii="Meiryo" w:eastAsia="Meiryo" w:hAnsi="Meiryo" w:cs="Meiryo"/>
            <w:color w:val="221F1F"/>
            <w:spacing w:val="-9"/>
            <w:w w:val="91"/>
            <w:sz w:val="18"/>
            <w:szCs w:val="18"/>
          </w:rPr>
          <w:delText>v</w:delText>
        </w:r>
        <w:r>
          <w:rPr>
            <w:rFonts w:ascii="Meiryo" w:eastAsia="Meiryo" w:hAnsi="Meiryo" w:cs="Meiryo"/>
            <w:color w:val="221F1F"/>
            <w:w w:val="91"/>
            <w:sz w:val="18"/>
            <w:szCs w:val="18"/>
          </w:rPr>
          <w:delText>arious</w:delText>
        </w:r>
        <w:r>
          <w:rPr>
            <w:rFonts w:ascii="Meiryo" w:eastAsia="Meiryo" w:hAnsi="Meiryo" w:cs="Meiryo"/>
            <w:color w:val="221F1F"/>
            <w:spacing w:val="29"/>
            <w:w w:val="91"/>
            <w:sz w:val="18"/>
            <w:szCs w:val="18"/>
          </w:rPr>
          <w:delText xml:space="preserve"> </w:delText>
        </w:r>
        <w:r>
          <w:rPr>
            <w:rFonts w:ascii="Meiryo" w:eastAsia="Meiryo" w:hAnsi="Meiryo" w:cs="Meiryo"/>
            <w:color w:val="221F1F"/>
            <w:w w:val="91"/>
            <w:sz w:val="18"/>
            <w:szCs w:val="18"/>
          </w:rPr>
          <w:delText>s</w:delText>
        </w:r>
        <w:r>
          <w:rPr>
            <w:rFonts w:ascii="Meiryo" w:eastAsia="Meiryo" w:hAnsi="Meiryo" w:cs="Meiryo"/>
            <w:color w:val="221F1F"/>
            <w:spacing w:val="5"/>
            <w:w w:val="91"/>
            <w:sz w:val="18"/>
            <w:szCs w:val="18"/>
          </w:rPr>
          <w:delText>o</w:delText>
        </w:r>
        <w:r>
          <w:rPr>
            <w:rFonts w:ascii="Meiryo" w:eastAsia="Meiryo" w:hAnsi="Meiryo" w:cs="Meiryo"/>
            <w:color w:val="221F1F"/>
            <w:w w:val="91"/>
            <w:sz w:val="18"/>
            <w:szCs w:val="18"/>
          </w:rPr>
          <w:delText>cial</w:delText>
        </w:r>
        <w:r>
          <w:rPr>
            <w:rFonts w:ascii="Meiryo" w:eastAsia="Meiryo" w:hAnsi="Meiryo" w:cs="Meiryo"/>
            <w:color w:val="221F1F"/>
            <w:spacing w:val="26"/>
            <w:w w:val="91"/>
            <w:sz w:val="18"/>
            <w:szCs w:val="18"/>
          </w:rPr>
          <w:delText xml:space="preserve"> </w:delText>
        </w:r>
        <w:r>
          <w:rPr>
            <w:rFonts w:ascii="Meiryo" w:eastAsia="Meiryo" w:hAnsi="Meiryo" w:cs="Meiryo"/>
            <w:color w:val="221F1F"/>
            <w:w w:val="91"/>
            <w:sz w:val="18"/>
            <w:szCs w:val="18"/>
          </w:rPr>
          <w:delText>outcomes.</w:delText>
        </w:r>
        <w:r>
          <w:rPr>
            <w:rFonts w:ascii="Meiryo" w:eastAsia="Meiryo" w:hAnsi="Meiryo" w:cs="Meiryo"/>
            <w:color w:val="221F1F"/>
            <w:spacing w:val="42"/>
            <w:w w:val="91"/>
            <w:sz w:val="18"/>
            <w:szCs w:val="18"/>
          </w:rPr>
          <w:delText xml:space="preserve"> </w:delText>
        </w:r>
        <w:r>
          <w:rPr>
            <w:rFonts w:ascii="Meiryo" w:eastAsia="Meiryo" w:hAnsi="Meiryo" w:cs="Meiryo"/>
            <w:color w:val="221F1F"/>
            <w:sz w:val="18"/>
            <w:szCs w:val="18"/>
          </w:rPr>
          <w:delText xml:space="preserve">They </w:delText>
        </w:r>
        <w:r>
          <w:rPr>
            <w:rFonts w:ascii="Meiryo" w:eastAsia="Meiryo" w:hAnsi="Meiryo" w:cs="Meiryo"/>
            <w:color w:val="221F1F"/>
            <w:w w:val="91"/>
            <w:sz w:val="18"/>
            <w:szCs w:val="18"/>
          </w:rPr>
          <w:delText>generally</w:delText>
        </w:r>
        <w:r>
          <w:rPr>
            <w:rFonts w:ascii="Meiryo" w:eastAsia="Meiryo" w:hAnsi="Meiryo" w:cs="Meiryo"/>
            <w:color w:val="221F1F"/>
            <w:spacing w:val="18"/>
            <w:w w:val="91"/>
            <w:sz w:val="18"/>
            <w:szCs w:val="18"/>
          </w:rPr>
          <w:delText xml:space="preserve"> </w:delText>
        </w:r>
        <w:r>
          <w:rPr>
            <w:rFonts w:ascii="Meiryo" w:eastAsia="Meiryo" w:hAnsi="Meiryo" w:cs="Meiryo"/>
            <w:color w:val="221F1F"/>
            <w:w w:val="91"/>
            <w:sz w:val="18"/>
            <w:szCs w:val="18"/>
          </w:rPr>
          <w:delText>found</w:delText>
        </w:r>
        <w:r>
          <w:rPr>
            <w:rFonts w:ascii="Meiryo" w:eastAsia="Meiryo" w:hAnsi="Meiryo" w:cs="Meiryo"/>
            <w:color w:val="221F1F"/>
            <w:spacing w:val="23"/>
            <w:w w:val="91"/>
            <w:sz w:val="18"/>
            <w:szCs w:val="18"/>
          </w:rPr>
          <w:delText xml:space="preserve"> </w:delText>
        </w:r>
        <w:r>
          <w:rPr>
            <w:rFonts w:ascii="Meiryo" w:eastAsia="Meiryo" w:hAnsi="Meiryo" w:cs="Meiryo"/>
            <w:color w:val="221F1F"/>
            <w:spacing w:val="-5"/>
            <w:sz w:val="18"/>
            <w:szCs w:val="18"/>
          </w:rPr>
          <w:delText>n</w:delText>
        </w:r>
        <w:r>
          <w:rPr>
            <w:rFonts w:ascii="Meiryo" w:eastAsia="Meiryo" w:hAnsi="Meiryo" w:cs="Meiryo"/>
            <w:color w:val="221F1F"/>
            <w:sz w:val="18"/>
            <w:szCs w:val="18"/>
          </w:rPr>
          <w:delText>ull</w:delText>
        </w:r>
        <w:r>
          <w:rPr>
            <w:rFonts w:ascii="Meiryo" w:eastAsia="Meiryo" w:hAnsi="Meiryo" w:cs="Meiryo"/>
            <w:color w:val="221F1F"/>
            <w:spacing w:val="9"/>
            <w:sz w:val="18"/>
            <w:szCs w:val="18"/>
          </w:rPr>
          <w:delText xml:space="preserve"> </w:delText>
        </w:r>
        <w:r>
          <w:rPr>
            <w:rFonts w:ascii="Meiryo" w:eastAsia="Meiryo" w:hAnsi="Meiryo" w:cs="Meiryo"/>
            <w:color w:val="221F1F"/>
            <w:w w:val="91"/>
            <w:sz w:val="18"/>
            <w:szCs w:val="18"/>
          </w:rPr>
          <w:delText>results</w:delText>
        </w:r>
        <w:r>
          <w:rPr>
            <w:rFonts w:ascii="Meiryo" w:eastAsia="Meiryo" w:hAnsi="Meiryo" w:cs="Meiryo"/>
            <w:color w:val="221F1F"/>
            <w:spacing w:val="18"/>
            <w:w w:val="91"/>
            <w:sz w:val="18"/>
            <w:szCs w:val="18"/>
          </w:rPr>
          <w:delText xml:space="preserve"> </w:delText>
        </w:r>
        <w:r>
          <w:rPr>
            <w:rFonts w:ascii="Meiryo" w:eastAsia="Meiryo" w:hAnsi="Meiryo" w:cs="Meiryo"/>
            <w:color w:val="221F1F"/>
            <w:sz w:val="18"/>
            <w:szCs w:val="18"/>
          </w:rPr>
          <w:delText>in</w:delText>
        </w:r>
        <w:r>
          <w:rPr>
            <w:rFonts w:ascii="Meiryo" w:eastAsia="Meiryo" w:hAnsi="Meiryo" w:cs="Meiryo"/>
            <w:color w:val="221F1F"/>
            <w:spacing w:val="10"/>
            <w:sz w:val="18"/>
            <w:szCs w:val="18"/>
          </w:rPr>
          <w:delText xml:space="preserve"> </w:delText>
        </w:r>
        <w:r>
          <w:rPr>
            <w:rFonts w:ascii="Meiryo" w:eastAsia="Meiryo" w:hAnsi="Meiryo" w:cs="Meiryo"/>
            <w:color w:val="221F1F"/>
            <w:sz w:val="18"/>
            <w:szCs w:val="18"/>
          </w:rPr>
          <w:delText>their</w:delText>
        </w:r>
        <w:r>
          <w:rPr>
            <w:rFonts w:ascii="Meiryo" w:eastAsia="Meiryo" w:hAnsi="Meiryo" w:cs="Meiryo"/>
            <w:color w:val="221F1F"/>
            <w:spacing w:val="-7"/>
            <w:sz w:val="18"/>
            <w:szCs w:val="18"/>
          </w:rPr>
          <w:delText xml:space="preserve"> </w:delText>
        </w:r>
        <w:r>
          <w:rPr>
            <w:rFonts w:ascii="Meiryo" w:eastAsia="Meiryo" w:hAnsi="Meiryo" w:cs="Meiryo"/>
            <w:color w:val="221F1F"/>
            <w:sz w:val="18"/>
            <w:szCs w:val="18"/>
          </w:rPr>
          <w:delText>small</w:delText>
        </w:r>
        <w:r>
          <w:rPr>
            <w:rFonts w:ascii="Meiryo" w:eastAsia="Meiryo" w:hAnsi="Meiryo" w:cs="Meiryo"/>
            <w:color w:val="221F1F"/>
            <w:spacing w:val="-20"/>
            <w:sz w:val="18"/>
            <w:szCs w:val="18"/>
          </w:rPr>
          <w:delText xml:space="preserve"> </w:delText>
        </w:r>
        <w:r>
          <w:rPr>
            <w:rFonts w:ascii="Meiryo" w:eastAsia="Meiryo" w:hAnsi="Meiryo" w:cs="Meiryo"/>
            <w:color w:val="221F1F"/>
            <w:w w:val="89"/>
            <w:sz w:val="18"/>
            <w:szCs w:val="18"/>
          </w:rPr>
          <w:delText>samples</w:delText>
        </w:r>
        <w:r>
          <w:rPr>
            <w:rFonts w:ascii="Meiryo" w:eastAsia="Meiryo" w:hAnsi="Meiryo" w:cs="Meiryo"/>
            <w:color w:val="221F1F"/>
            <w:spacing w:val="20"/>
            <w:w w:val="89"/>
            <w:sz w:val="18"/>
            <w:szCs w:val="18"/>
          </w:rPr>
          <w:delText xml:space="preserve"> </w:delText>
        </w:r>
        <w:r>
          <w:rPr>
            <w:rFonts w:ascii="Meiryo" w:eastAsia="Meiryo" w:hAnsi="Meiryo" w:cs="Meiryo"/>
            <w:color w:val="221F1F"/>
            <w:w w:val="92"/>
            <w:sz w:val="18"/>
            <w:szCs w:val="18"/>
          </w:rPr>
          <w:delText>(</w:delText>
        </w:r>
        <w:r>
          <w:rPr>
            <w:rFonts w:ascii="Meiryo" w:eastAsia="Meiryo" w:hAnsi="Meiryo" w:cs="Meiryo"/>
            <w:color w:val="221F1F"/>
            <w:w w:val="105"/>
            <w:sz w:val="18"/>
            <w:szCs w:val="18"/>
          </w:rPr>
          <w:delText xml:space="preserve">N </w:delText>
        </w:r>
        <w:r>
          <w:rPr>
            <w:rFonts w:ascii="Meiryo" w:eastAsia="Meiryo" w:hAnsi="Meiryo" w:cs="Meiryo"/>
            <w:color w:val="221F1F"/>
            <w:w w:val="88"/>
            <w:sz w:val="18"/>
            <w:szCs w:val="18"/>
          </w:rPr>
          <w:delText>ranged</w:delText>
        </w:r>
        <w:r>
          <w:rPr>
            <w:rFonts w:ascii="Meiryo" w:eastAsia="Meiryo" w:hAnsi="Meiryo" w:cs="Meiryo"/>
            <w:color w:val="221F1F"/>
            <w:spacing w:val="22"/>
            <w:w w:val="88"/>
            <w:sz w:val="18"/>
            <w:szCs w:val="18"/>
          </w:rPr>
          <w:delText xml:space="preserve"> </w:delText>
        </w:r>
        <w:r>
          <w:rPr>
            <w:rFonts w:ascii="Meiryo" w:eastAsia="Meiryo" w:hAnsi="Meiryo" w:cs="Meiryo"/>
            <w:color w:val="221F1F"/>
            <w:w w:val="88"/>
            <w:sz w:val="18"/>
            <w:szCs w:val="18"/>
          </w:rPr>
          <w:delText>from</w:delText>
        </w:r>
        <w:r>
          <w:rPr>
            <w:rFonts w:ascii="Meiryo" w:eastAsia="Meiryo" w:hAnsi="Meiryo" w:cs="Meiryo"/>
            <w:color w:val="221F1F"/>
            <w:spacing w:val="24"/>
            <w:w w:val="88"/>
            <w:sz w:val="18"/>
            <w:szCs w:val="18"/>
          </w:rPr>
          <w:delText xml:space="preserve"> </w:delText>
        </w:r>
        <w:r>
          <w:rPr>
            <w:rFonts w:ascii="Meiryo" w:eastAsia="Meiryo" w:hAnsi="Meiryo" w:cs="Meiryo"/>
            <w:color w:val="221F1F"/>
            <w:w w:val="88"/>
            <w:sz w:val="18"/>
            <w:szCs w:val="18"/>
          </w:rPr>
          <w:delText>48</w:delText>
        </w:r>
        <w:r>
          <w:rPr>
            <w:rFonts w:ascii="Meiryo" w:eastAsia="Meiryo" w:hAnsi="Meiryo" w:cs="Meiryo"/>
            <w:color w:val="221F1F"/>
            <w:spacing w:val="-2"/>
            <w:w w:val="88"/>
            <w:sz w:val="18"/>
            <w:szCs w:val="18"/>
          </w:rPr>
          <w:delText xml:space="preserve"> </w:delText>
        </w:r>
        <w:r>
          <w:rPr>
            <w:rFonts w:ascii="Meiryo" w:eastAsia="Meiryo" w:hAnsi="Meiryo" w:cs="Meiryo"/>
            <w:color w:val="221F1F"/>
            <w:sz w:val="18"/>
            <w:szCs w:val="18"/>
          </w:rPr>
          <w:delText>to</w:delText>
        </w:r>
        <w:r>
          <w:rPr>
            <w:rFonts w:ascii="Meiryo" w:eastAsia="Meiryo" w:hAnsi="Meiryo" w:cs="Meiryo"/>
            <w:color w:val="221F1F"/>
            <w:spacing w:val="-7"/>
            <w:sz w:val="18"/>
            <w:szCs w:val="18"/>
          </w:rPr>
          <w:delText xml:space="preserve"> </w:delText>
        </w:r>
        <w:r>
          <w:rPr>
            <w:rFonts w:ascii="Meiryo" w:eastAsia="Meiryo" w:hAnsi="Meiryo" w:cs="Meiryo"/>
            <w:color w:val="221F1F"/>
            <w:w w:val="83"/>
            <w:sz w:val="18"/>
            <w:szCs w:val="18"/>
          </w:rPr>
          <w:delText>166</w:delText>
        </w:r>
        <w:r>
          <w:rPr>
            <w:rFonts w:ascii="Meiryo" w:eastAsia="Meiryo" w:hAnsi="Meiryo" w:cs="Meiryo"/>
            <w:color w:val="221F1F"/>
            <w:spacing w:val="12"/>
            <w:w w:val="83"/>
            <w:sz w:val="18"/>
            <w:szCs w:val="18"/>
          </w:rPr>
          <w:delText xml:space="preserve"> </w:delText>
        </w:r>
        <w:r>
          <w:rPr>
            <w:rFonts w:ascii="Meiryo" w:eastAsia="Meiryo" w:hAnsi="Meiryo" w:cs="Meiryo"/>
            <w:color w:val="221F1F"/>
            <w:sz w:val="18"/>
            <w:szCs w:val="18"/>
          </w:rPr>
          <w:delText>pairs).</w:delText>
        </w:r>
        <w:r>
          <w:rPr>
            <w:rFonts w:ascii="Meiryo" w:eastAsia="Meiryo" w:hAnsi="Meiryo" w:cs="Meiryo"/>
            <w:color w:val="221F1F"/>
            <w:spacing w:val="-21"/>
            <w:sz w:val="18"/>
            <w:szCs w:val="18"/>
          </w:rPr>
          <w:delText xml:space="preserve"> </w:delText>
        </w:r>
        <w:r>
          <w:rPr>
            <w:rFonts w:ascii="Meiryo" w:eastAsia="Meiryo" w:hAnsi="Meiryo" w:cs="Meiryo"/>
            <w:color w:val="221F1F"/>
            <w:sz w:val="18"/>
            <w:szCs w:val="18"/>
          </w:rPr>
          <w:delText>Their</w:delText>
        </w:r>
        <w:r>
          <w:rPr>
            <w:rFonts w:ascii="Meiryo" w:eastAsia="Meiryo" w:hAnsi="Meiryo" w:cs="Meiryo"/>
            <w:color w:val="221F1F"/>
            <w:spacing w:val="-3"/>
            <w:sz w:val="18"/>
            <w:szCs w:val="18"/>
          </w:rPr>
          <w:delText xml:space="preserve"> </w:delText>
        </w:r>
        <w:r>
          <w:rPr>
            <w:rFonts w:ascii="Meiryo" w:eastAsia="Meiryo" w:hAnsi="Meiryo" w:cs="Meiryo"/>
            <w:color w:val="221F1F"/>
            <w:w w:val="89"/>
            <w:sz w:val="18"/>
            <w:szCs w:val="18"/>
          </w:rPr>
          <w:delText>sample</w:delText>
        </w:r>
        <w:r>
          <w:rPr>
            <w:rFonts w:ascii="Meiryo" w:eastAsia="Meiryo" w:hAnsi="Meiryo" w:cs="Meiryo"/>
            <w:color w:val="221F1F"/>
            <w:spacing w:val="9"/>
            <w:w w:val="89"/>
            <w:sz w:val="18"/>
            <w:szCs w:val="18"/>
          </w:rPr>
          <w:delText xml:space="preserve"> </w:delText>
        </w:r>
        <w:r>
          <w:rPr>
            <w:rFonts w:ascii="Meiryo" w:eastAsia="Meiryo" w:hAnsi="Meiryo" w:cs="Meiryo"/>
            <w:color w:val="221F1F"/>
            <w:sz w:val="18"/>
            <w:szCs w:val="18"/>
          </w:rPr>
          <w:delText>is</w:delText>
        </w:r>
        <w:r>
          <w:rPr>
            <w:rFonts w:ascii="Meiryo" w:eastAsia="Meiryo" w:hAnsi="Meiryo" w:cs="Meiryo"/>
            <w:color w:val="221F1F"/>
            <w:spacing w:val="-7"/>
            <w:sz w:val="18"/>
            <w:szCs w:val="18"/>
          </w:rPr>
          <w:delText xml:space="preserve"> </w:delText>
        </w:r>
        <w:r>
          <w:rPr>
            <w:rFonts w:ascii="Meiryo" w:eastAsia="Meiryo" w:hAnsi="Meiryo" w:cs="Meiryo"/>
            <w:color w:val="221F1F"/>
            <w:sz w:val="18"/>
            <w:szCs w:val="18"/>
          </w:rPr>
          <w:delText>an</w:delText>
        </w:r>
        <w:r>
          <w:rPr>
            <w:rFonts w:ascii="Meiryo" w:eastAsia="Meiryo" w:hAnsi="Meiryo" w:cs="Meiryo"/>
            <w:color w:val="221F1F"/>
            <w:spacing w:val="-17"/>
            <w:sz w:val="18"/>
            <w:szCs w:val="18"/>
          </w:rPr>
          <w:delText xml:space="preserve"> </w:delText>
        </w:r>
        <w:r>
          <w:rPr>
            <w:rFonts w:ascii="Meiryo" w:eastAsia="Meiryo" w:hAnsi="Meiryo" w:cs="Meiryo"/>
            <w:color w:val="221F1F"/>
            <w:w w:val="89"/>
            <w:sz w:val="18"/>
            <w:szCs w:val="18"/>
          </w:rPr>
          <w:delText>under</w:delText>
        </w:r>
        <w:r>
          <w:rPr>
            <w:rFonts w:ascii="Meiryo" w:eastAsia="Meiryo" w:hAnsi="Meiryo" w:cs="Meiryo"/>
            <w:color w:val="221F1F"/>
            <w:spacing w:val="5"/>
            <w:w w:val="89"/>
            <w:sz w:val="18"/>
            <w:szCs w:val="18"/>
          </w:rPr>
          <w:delText>p</w:delText>
        </w:r>
        <w:r>
          <w:rPr>
            <w:rFonts w:ascii="Meiryo" w:eastAsia="Meiryo" w:hAnsi="Meiryo" w:cs="Meiryo"/>
            <w:color w:val="221F1F"/>
            <w:spacing w:val="-4"/>
            <w:w w:val="89"/>
            <w:sz w:val="18"/>
            <w:szCs w:val="18"/>
          </w:rPr>
          <w:delText>ow</w:delText>
        </w:r>
        <w:r>
          <w:rPr>
            <w:rFonts w:ascii="Meiryo" w:eastAsia="Meiryo" w:hAnsi="Meiryo" w:cs="Meiryo"/>
            <w:color w:val="221F1F"/>
            <w:w w:val="89"/>
            <w:sz w:val="18"/>
            <w:szCs w:val="18"/>
          </w:rPr>
          <w:delText>ered</w:delText>
        </w:r>
        <w:r>
          <w:rPr>
            <w:rFonts w:ascii="Meiryo" w:eastAsia="Meiryo" w:hAnsi="Meiryo" w:cs="Meiryo"/>
            <w:color w:val="221F1F"/>
            <w:spacing w:val="18"/>
            <w:w w:val="89"/>
            <w:sz w:val="18"/>
            <w:szCs w:val="18"/>
          </w:rPr>
          <w:delText xml:space="preserve"> </w:delText>
        </w:r>
        <w:r>
          <w:rPr>
            <w:rFonts w:ascii="Meiryo" w:eastAsia="Meiryo" w:hAnsi="Meiryo" w:cs="Meiryo"/>
            <w:color w:val="221F1F"/>
            <w:w w:val="89"/>
            <w:sz w:val="18"/>
            <w:szCs w:val="18"/>
          </w:rPr>
          <w:delText>subset</w:delText>
        </w:r>
        <w:r>
          <w:rPr>
            <w:rFonts w:ascii="Meiryo" w:eastAsia="Meiryo" w:hAnsi="Meiryo" w:cs="Meiryo"/>
            <w:color w:val="221F1F"/>
            <w:spacing w:val="9"/>
            <w:w w:val="89"/>
            <w:sz w:val="18"/>
            <w:szCs w:val="18"/>
          </w:rPr>
          <w:delText xml:space="preserve"> </w:delText>
        </w:r>
        <w:r>
          <w:rPr>
            <w:rFonts w:ascii="Meiryo" w:eastAsia="Meiryo" w:hAnsi="Meiryo" w:cs="Meiryo"/>
            <w:color w:val="221F1F"/>
            <w:sz w:val="18"/>
            <w:szCs w:val="18"/>
          </w:rPr>
          <w:delText>of</w:delText>
        </w:r>
        <w:r>
          <w:rPr>
            <w:rFonts w:ascii="Meiryo" w:eastAsia="Meiryo" w:hAnsi="Meiryo" w:cs="Meiryo"/>
            <w:color w:val="221F1F"/>
            <w:spacing w:val="-15"/>
            <w:sz w:val="18"/>
            <w:szCs w:val="18"/>
          </w:rPr>
          <w:delText xml:space="preserve"> </w:delText>
        </w:r>
        <w:r>
          <w:rPr>
            <w:rFonts w:ascii="Meiryo" w:eastAsia="Meiryo" w:hAnsi="Meiryo" w:cs="Meiryo"/>
            <w:color w:val="221F1F"/>
            <w:sz w:val="18"/>
            <w:szCs w:val="18"/>
          </w:rPr>
          <w:delText>the</w:delText>
        </w:r>
        <w:r>
          <w:rPr>
            <w:rFonts w:ascii="Meiryo" w:eastAsia="Meiryo" w:hAnsi="Meiryo" w:cs="Meiryo"/>
            <w:color w:val="221F1F"/>
            <w:spacing w:val="-23"/>
            <w:sz w:val="18"/>
            <w:szCs w:val="18"/>
          </w:rPr>
          <w:delText xml:space="preserve"> </w:delText>
        </w:r>
        <w:r>
          <w:rPr>
            <w:rFonts w:ascii="Meiryo" w:eastAsia="Meiryo" w:hAnsi="Meiryo" w:cs="Meiryo"/>
            <w:color w:val="221F1F"/>
            <w:w w:val="87"/>
            <w:sz w:val="18"/>
            <w:szCs w:val="18"/>
          </w:rPr>
          <w:delText>same</w:delText>
        </w:r>
        <w:r>
          <w:rPr>
            <w:rFonts w:ascii="Meiryo" w:eastAsia="Meiryo" w:hAnsi="Meiryo" w:cs="Meiryo"/>
            <w:color w:val="221F1F"/>
            <w:spacing w:val="5"/>
            <w:w w:val="87"/>
            <w:sz w:val="18"/>
            <w:szCs w:val="18"/>
          </w:rPr>
          <w:delText xml:space="preserve"> </w:delText>
        </w:r>
        <w:r>
          <w:rPr>
            <w:rFonts w:ascii="Meiryo" w:eastAsia="Meiryo" w:hAnsi="Meiryo" w:cs="Meiryo"/>
            <w:color w:val="221F1F"/>
            <w:w w:val="87"/>
            <w:sz w:val="18"/>
            <w:szCs w:val="18"/>
          </w:rPr>
          <w:delText>sample</w:delText>
        </w:r>
        <w:r>
          <w:rPr>
            <w:rFonts w:ascii="Meiryo" w:eastAsia="Meiryo" w:hAnsi="Meiryo" w:cs="Meiryo"/>
            <w:color w:val="221F1F"/>
            <w:spacing w:val="22"/>
            <w:w w:val="87"/>
            <w:sz w:val="18"/>
            <w:szCs w:val="18"/>
          </w:rPr>
          <w:delText xml:space="preserve"> </w:delText>
        </w:r>
        <w:r>
          <w:rPr>
            <w:rFonts w:ascii="Meiryo" w:eastAsia="Meiryo" w:hAnsi="Meiryo" w:cs="Meiryo"/>
            <w:color w:val="221F1F"/>
            <w:sz w:val="18"/>
            <w:szCs w:val="18"/>
          </w:rPr>
          <w:delText>that</w:delText>
        </w:r>
        <w:r>
          <w:rPr>
            <w:rFonts w:ascii="Meiryo" w:eastAsia="Meiryo" w:hAnsi="Meiryo" w:cs="Meiryo"/>
            <w:color w:val="221F1F"/>
            <w:spacing w:val="-9"/>
            <w:sz w:val="18"/>
            <w:szCs w:val="18"/>
          </w:rPr>
          <w:delText xml:space="preserve"> </w:delText>
        </w:r>
        <w:r>
          <w:rPr>
            <w:rFonts w:ascii="Meiryo" w:eastAsia="Meiryo" w:hAnsi="Meiryo" w:cs="Meiryo"/>
            <w:color w:val="221F1F"/>
            <w:sz w:val="18"/>
            <w:szCs w:val="18"/>
          </w:rPr>
          <w:delText>Harden</w:delText>
        </w:r>
      </w:del>
    </w:p>
    <w:p>
      <w:pPr>
        <w:spacing w:line="300" w:lineRule="exact"/>
        <w:ind w:left="408"/>
        <w:rPr>
          <w:rFonts w:ascii="Meiryo" w:eastAsia="Meiryo" w:hAnsi="Meiryo" w:cs="Meiryo"/>
          <w:sz w:val="18"/>
          <w:szCs w:val="18"/>
        </w:rPr>
        <w:sectPr>
          <w:pgSz w:w="12240" w:h="15840"/>
          <w:pgMar w:top="900" w:right="1720" w:bottom="280" w:left="1720" w:header="684" w:footer="0" w:gutter="0"/>
          <w:cols w:space="720"/>
        </w:sectPr>
        <w:pPrChange w:id="290" w:author="0" w:date="2015-11-12T12:42:00Z">
          <w:pPr>
            <w:spacing w:before="5"/>
            <w:ind w:left="155"/>
          </w:pPr>
        </w:pPrChange>
      </w:pPr>
      <w:del w:id="291" w:author="0" w:date="2015-11-12T12:42:00Z">
        <w:r>
          <w:rPr>
            <w:rFonts w:ascii="Meiryo" w:eastAsia="Meiryo" w:hAnsi="Meiryo" w:cs="Meiryo"/>
            <w:color w:val="221F1F"/>
            <w:sz w:val="18"/>
            <w:szCs w:val="18"/>
          </w:rPr>
          <w:delText>&amp;</w:delText>
        </w:r>
        <w:r>
          <w:rPr>
            <w:rFonts w:ascii="Meiryo" w:eastAsia="Meiryo" w:hAnsi="Meiryo" w:cs="Meiryo"/>
            <w:color w:val="221F1F"/>
            <w:spacing w:val="16"/>
            <w:sz w:val="18"/>
            <w:szCs w:val="18"/>
          </w:rPr>
          <w:delText xml:space="preserve"> </w:delText>
        </w:r>
        <w:r>
          <w:rPr>
            <w:rFonts w:ascii="Meiryo" w:eastAsia="Meiryo" w:hAnsi="Meiryo" w:cs="Meiryo"/>
            <w:color w:val="221F1F"/>
            <w:w w:val="95"/>
            <w:sz w:val="18"/>
            <w:szCs w:val="18"/>
          </w:rPr>
          <w:delText>Mendle</w:delText>
        </w:r>
        <w:r>
          <w:rPr>
            <w:rFonts w:ascii="Meiryo" w:eastAsia="Meiryo" w:hAnsi="Meiryo" w:cs="Meiryo"/>
            <w:color w:val="221F1F"/>
            <w:spacing w:val="5"/>
            <w:w w:val="95"/>
            <w:sz w:val="18"/>
            <w:szCs w:val="18"/>
          </w:rPr>
          <w:delText xml:space="preserve"> </w:delText>
        </w:r>
        <w:r>
          <w:rPr>
            <w:rFonts w:ascii="Meiryo" w:eastAsia="Meiryo" w:hAnsi="Meiryo" w:cs="Meiryo"/>
            <w:color w:val="221F1F"/>
            <w:w w:val="85"/>
            <w:sz w:val="18"/>
            <w:szCs w:val="18"/>
          </w:rPr>
          <w:delText>(2011)</w:delText>
        </w:r>
        <w:r>
          <w:rPr>
            <w:rFonts w:ascii="Meiryo" w:eastAsia="Meiryo" w:hAnsi="Meiryo" w:cs="Meiryo"/>
            <w:color w:val="221F1F"/>
            <w:spacing w:val="11"/>
            <w:w w:val="85"/>
            <w:sz w:val="18"/>
            <w:szCs w:val="18"/>
          </w:rPr>
          <w:delText xml:space="preserve"> </w:delText>
        </w:r>
        <w:r>
          <w:rPr>
            <w:rFonts w:ascii="Meiryo" w:eastAsia="Meiryo" w:hAnsi="Meiryo" w:cs="Meiryo"/>
            <w:color w:val="221F1F"/>
            <w:sz w:val="18"/>
            <w:szCs w:val="18"/>
          </w:rPr>
          <w:delText>used.</w:delText>
        </w:r>
      </w:del>
    </w:p>
    <w:p>
      <w:pPr>
        <w:spacing w:line="200" w:lineRule="exact"/>
      </w:pPr>
    </w:p>
    <w:p>
      <w:pPr>
        <w:spacing w:before="11"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b/>
          <w:color w:val="221F1F"/>
          <w:position w:val="3"/>
          <w:sz w:val="22"/>
          <w:szCs w:val="22"/>
        </w:rPr>
        <w:t>Curre</w:t>
      </w:r>
      <w:r>
        <w:rPr>
          <w:rFonts w:ascii="Meiryo" w:eastAsia="Meiryo" w:hAnsi="Meiryo" w:cs="Meiryo"/>
          <w:b/>
          <w:color w:val="221F1F"/>
          <w:spacing w:val="-6"/>
          <w:position w:val="3"/>
          <w:sz w:val="22"/>
          <w:szCs w:val="22"/>
        </w:rPr>
        <w:t>n</w:t>
      </w:r>
      <w:r>
        <w:rPr>
          <w:rFonts w:ascii="Meiryo" w:eastAsia="Meiryo" w:hAnsi="Meiryo" w:cs="Meiryo"/>
          <w:b/>
          <w:color w:val="221F1F"/>
          <w:position w:val="3"/>
          <w:sz w:val="22"/>
          <w:szCs w:val="22"/>
        </w:rPr>
        <w:t>t</w:t>
      </w:r>
      <w:r>
        <w:rPr>
          <w:rFonts w:ascii="Meiryo" w:eastAsia="Meiryo" w:hAnsi="Meiryo" w:cs="Meiryo"/>
          <w:b/>
          <w:color w:val="221F1F"/>
          <w:spacing w:val="9"/>
          <w:position w:val="3"/>
          <w:sz w:val="22"/>
          <w:szCs w:val="22"/>
        </w:rPr>
        <w:t xml:space="preserve"> </w:t>
      </w:r>
      <w:r>
        <w:rPr>
          <w:rFonts w:ascii="Meiryo" w:eastAsia="Meiryo" w:hAnsi="Meiryo" w:cs="Meiryo"/>
          <w:b/>
          <w:color w:val="221F1F"/>
          <w:position w:val="3"/>
          <w:sz w:val="22"/>
          <w:szCs w:val="22"/>
        </w:rPr>
        <w:t>Study</w:t>
      </w:r>
      <w:ins w:id="292" w:author="0" w:date="2015-11-12T13:12:00Z">
        <w:r>
          <w:rPr>
            <w:rFonts w:ascii="Meiryo" w:eastAsia="Meiryo" w:hAnsi="Meiryo" w:cs="Meiryo"/>
            <w:b/>
            <w:color w:val="221F1F"/>
            <w:position w:val="3"/>
            <w:sz w:val="22"/>
            <w:szCs w:val="22"/>
          </w:rPr>
          <w:t>, Summary  [some of this material more naturally goes in the Methods section]</w:t>
        </w:r>
      </w:ins>
    </w:p>
    <w:p>
      <w:pPr>
        <w:spacing w:before="8" w:line="160" w:lineRule="exact"/>
        <w:rPr>
          <w:sz w:val="16"/>
          <w:szCs w:val="16"/>
        </w:rPr>
      </w:pPr>
    </w:p>
    <w:p>
      <w:pPr>
        <w:spacing w:line="252" w:lineRule="auto"/>
        <w:ind w:left="155" w:right="90" w:firstLine="542"/>
        <w:rPr>
          <w:del w:id="293" w:author="0" w:date="2015-11-12T13:08:00Z"/>
          <w:rFonts w:ascii="Meiryo" w:eastAsia="Meiryo" w:hAnsi="Meiryo" w:cs="Meiryo"/>
          <w:sz w:val="22"/>
          <w:szCs w:val="22"/>
        </w:rPr>
      </w:pPr>
      <w:r>
        <w:rPr>
          <w:rFonts w:ascii="Meiryo" w:eastAsia="Meiryo" w:hAnsi="Meiryo" w:cs="Meiryo"/>
          <w:color w:val="221F1F"/>
          <w:spacing w:val="-18"/>
          <w:sz w:val="22"/>
          <w:szCs w:val="22"/>
        </w:rPr>
        <w:t>T</w:t>
      </w:r>
      <w:r>
        <w:rPr>
          <w:rFonts w:ascii="Meiryo" w:eastAsia="Meiryo" w:hAnsi="Meiryo" w:cs="Meiryo"/>
          <w:color w:val="221F1F"/>
          <w:sz w:val="22"/>
          <w:szCs w:val="22"/>
        </w:rPr>
        <w:t>o</w:t>
      </w:r>
      <w:r>
        <w:rPr>
          <w:rFonts w:ascii="Meiryo" w:eastAsia="Meiryo" w:hAnsi="Meiryo" w:cs="Meiryo"/>
          <w:color w:val="221F1F"/>
          <w:spacing w:val="-4"/>
          <w:sz w:val="22"/>
          <w:szCs w:val="22"/>
        </w:rPr>
        <w:t xml:space="preserve"> </w:t>
      </w:r>
      <w:r>
        <w:rPr>
          <w:rFonts w:ascii="Meiryo" w:eastAsia="Meiryo" w:hAnsi="Meiryo" w:cs="Meiryo"/>
          <w:color w:val="221F1F"/>
          <w:w w:val="87"/>
          <w:sz w:val="22"/>
          <w:szCs w:val="22"/>
        </w:rPr>
        <w:t>summarize,</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curre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study</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examines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relationship</w:t>
      </w:r>
      <w:r>
        <w:rPr>
          <w:rFonts w:ascii="Meiryo" w:eastAsia="Meiryo" w:hAnsi="Meiryo" w:cs="Meiryo"/>
          <w:color w:val="221F1F"/>
          <w:spacing w:val="4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telligence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age</w:t>
      </w:r>
      <w:r>
        <w:rPr>
          <w:rFonts w:ascii="Meiryo" w:eastAsia="Meiryo" w:hAnsi="Meiryo" w:cs="Meiryo"/>
          <w:color w:val="221F1F"/>
          <w:spacing w:val="-4"/>
          <w:w w:val="85"/>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0"/>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tercourse,</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using</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siblings</w:t>
      </w:r>
      <w:r>
        <w:rPr>
          <w:rFonts w:ascii="Meiryo" w:eastAsia="Meiryo" w:hAnsi="Meiryo" w:cs="Meiryo"/>
          <w:color w:val="221F1F"/>
          <w:spacing w:val="24"/>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their</w:t>
      </w:r>
      <w:r>
        <w:rPr>
          <w:rFonts w:ascii="Meiryo" w:eastAsia="Meiryo" w:hAnsi="Meiryo" w:cs="Meiryo"/>
          <w:color w:val="221F1F"/>
          <w:spacing w:val="24"/>
          <w:w w:val="88"/>
          <w:sz w:val="22"/>
          <w:szCs w:val="22"/>
        </w:rPr>
        <w:t xml:space="preserve"> </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hildren</w:t>
      </w:r>
      <w:r>
        <w:rPr>
          <w:rFonts w:ascii="Meiryo" w:eastAsia="Meiryo" w:hAnsi="Meiryo" w:cs="Meiryo"/>
          <w:color w:val="221F1F"/>
          <w:spacing w:val="28"/>
          <w:w w:val="88"/>
          <w:sz w:val="22"/>
          <w:szCs w:val="22"/>
        </w:rPr>
        <w:t xml:space="preserve"> </w:t>
      </w:r>
      <w:r>
        <w:rPr>
          <w:rFonts w:ascii="Meiryo" w:eastAsia="Meiryo" w:hAnsi="Meiryo" w:cs="Meiryo"/>
          <w:color w:val="221F1F"/>
          <w:w w:val="88"/>
          <w:sz w:val="22"/>
          <w:szCs w:val="22"/>
        </w:rPr>
        <w:t>from</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spacing w:val="-6"/>
          <w:sz w:val="22"/>
          <w:szCs w:val="22"/>
        </w:rPr>
        <w:t>m</w:t>
      </w:r>
      <w:r>
        <w:rPr>
          <w:rFonts w:ascii="Meiryo" w:eastAsia="Meiryo" w:hAnsi="Meiryo" w:cs="Meiryo"/>
          <w:color w:val="221F1F"/>
          <w:sz w:val="22"/>
          <w:szCs w:val="22"/>
        </w:rPr>
        <w:t xml:space="preserve">ulti-generational </w:t>
      </w:r>
      <w:r>
        <w:rPr>
          <w:rFonts w:ascii="Meiryo" w:eastAsia="Meiryo" w:hAnsi="Meiryo" w:cs="Meiryo"/>
          <w:color w:val="221F1F"/>
          <w:w w:val="88"/>
          <w:sz w:val="22"/>
          <w:szCs w:val="22"/>
        </w:rPr>
        <w:t>nationally</w:t>
      </w:r>
      <w:r>
        <w:rPr>
          <w:rFonts w:ascii="Meiryo" w:eastAsia="Meiryo" w:hAnsi="Meiryo" w:cs="Meiryo"/>
          <w:color w:val="221F1F"/>
          <w:spacing w:val="60"/>
          <w:w w:val="88"/>
          <w:sz w:val="22"/>
          <w:szCs w:val="22"/>
        </w:rPr>
        <w:t xml:space="preserve"> </w:t>
      </w:r>
      <w:r>
        <w:rPr>
          <w:rFonts w:ascii="Meiryo" w:eastAsia="Meiryo" w:hAnsi="Meiryo" w:cs="Meiryo"/>
          <w:color w:val="221F1F"/>
          <w:w w:val="88"/>
          <w:sz w:val="22"/>
          <w:szCs w:val="22"/>
        </w:rPr>
        <w:t>represe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tati</w:t>
      </w:r>
      <w:r>
        <w:rPr>
          <w:rFonts w:ascii="Meiryo" w:eastAsia="Meiryo" w:hAnsi="Meiryo" w:cs="Meiryo"/>
          <w:color w:val="221F1F"/>
          <w:spacing w:val="-4"/>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sample</w:t>
      </w:r>
      <w:ins w:id="294" w:author="0" w:date="2015-11-12T13:07:00Z">
        <w:r>
          <w:rPr>
            <w:rFonts w:ascii="Meiryo" w:eastAsia="Meiryo" w:hAnsi="Meiryo" w:cs="Meiryo"/>
            <w:color w:val="221F1F"/>
            <w:w w:val="88"/>
            <w:sz w:val="22"/>
            <w:szCs w:val="22"/>
          </w:rPr>
          <w:t>, the NLSY</w:t>
        </w:r>
      </w:ins>
      <w:r>
        <w:rPr>
          <w:rFonts w:ascii="Meiryo" w:eastAsia="Meiryo" w:hAnsi="Meiryo" w:cs="Meiryo"/>
          <w:color w:val="221F1F"/>
          <w:w w:val="88"/>
          <w:sz w:val="22"/>
          <w:szCs w:val="22"/>
        </w:rPr>
        <w:t>.</w:t>
      </w:r>
      <w:r>
        <w:rPr>
          <w:rFonts w:ascii="Meiryo" w:eastAsia="Meiryo" w:hAnsi="Meiryo" w:cs="Meiryo"/>
          <w:color w:val="221F1F"/>
          <w:spacing w:val="7"/>
          <w:w w:val="88"/>
          <w:sz w:val="22"/>
          <w:szCs w:val="22"/>
        </w:rPr>
        <w:t xml:space="preserve"> </w:t>
      </w:r>
      <w:r>
        <w:rPr>
          <w:rFonts w:ascii="Meiryo" w:eastAsia="Meiryo" w:hAnsi="Meiryo" w:cs="Meiryo"/>
          <w:color w:val="221F1F"/>
          <w:sz w:val="22"/>
          <w:szCs w:val="22"/>
        </w:rPr>
        <w:t>This</w:t>
      </w:r>
      <w:r>
        <w:rPr>
          <w:rFonts w:ascii="Meiryo" w:eastAsia="Meiryo" w:hAnsi="Meiryo" w:cs="Meiryo"/>
          <w:color w:val="221F1F"/>
          <w:spacing w:val="-16"/>
          <w:sz w:val="22"/>
          <w:szCs w:val="22"/>
        </w:rPr>
        <w:t xml:space="preserve"> </w:t>
      </w:r>
      <w:r>
        <w:rPr>
          <w:rFonts w:ascii="Meiryo" w:eastAsia="Meiryo" w:hAnsi="Meiryo" w:cs="Meiryo"/>
          <w:color w:val="221F1F"/>
          <w:w w:val="88"/>
          <w:sz w:val="22"/>
          <w:szCs w:val="22"/>
        </w:rPr>
        <w:t>examination</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extends</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6"/>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0"/>
          <w:w w:val="88"/>
          <w:sz w:val="22"/>
          <w:szCs w:val="22"/>
        </w:rPr>
        <w:t xml:space="preserve"> </w:t>
      </w:r>
      <w:r>
        <w:rPr>
          <w:rFonts w:ascii="Meiryo" w:eastAsia="Meiryo" w:hAnsi="Meiryo" w:cs="Meiryo"/>
          <w:color w:val="221F1F"/>
          <w:w w:val="88"/>
          <w:sz w:val="22"/>
          <w:szCs w:val="22"/>
        </w:rPr>
        <w:t>literature</w:t>
      </w:r>
      <w:r>
        <w:rPr>
          <w:rFonts w:ascii="Meiryo" w:eastAsia="Meiryo" w:hAnsi="Meiryo" w:cs="Meiryo"/>
          <w:color w:val="221F1F"/>
          <w:spacing w:val="37"/>
          <w:w w:val="88"/>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6"/>
          <w:sz w:val="22"/>
          <w:szCs w:val="22"/>
        </w:rPr>
        <w:t>se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eral</w:t>
      </w:r>
      <w:r>
        <w:rPr>
          <w:rFonts w:ascii="Meiryo" w:eastAsia="Meiryo" w:hAnsi="Meiryo" w:cs="Meiryo"/>
          <w:color w:val="221F1F"/>
          <w:spacing w:val="6"/>
          <w:w w:val="86"/>
          <w:sz w:val="22"/>
          <w:szCs w:val="22"/>
        </w:rPr>
        <w:t xml:space="preserve"> </w:t>
      </w:r>
      <w:r>
        <w:rPr>
          <w:rFonts w:ascii="Meiryo" w:eastAsia="Meiryo" w:hAnsi="Meiryo" w:cs="Meiryo"/>
          <w:color w:val="221F1F"/>
          <w:spacing w:val="-5"/>
          <w:w w:val="86"/>
          <w:sz w:val="22"/>
          <w:szCs w:val="22"/>
        </w:rPr>
        <w:t>k</w:t>
      </w:r>
      <w:r>
        <w:rPr>
          <w:rFonts w:ascii="Meiryo" w:eastAsia="Meiryo" w:hAnsi="Meiryo" w:cs="Meiryo"/>
          <w:color w:val="221F1F"/>
          <w:w w:val="86"/>
          <w:sz w:val="22"/>
          <w:szCs w:val="22"/>
        </w:rPr>
        <w:t>ey</w:t>
      </w:r>
      <w:r>
        <w:rPr>
          <w:rFonts w:ascii="Meiryo" w:eastAsia="Meiryo" w:hAnsi="Meiryo" w:cs="Meiryo"/>
          <w:color w:val="221F1F"/>
          <w:spacing w:val="17"/>
          <w:w w:val="86"/>
          <w:sz w:val="22"/>
          <w:szCs w:val="22"/>
        </w:rPr>
        <w:t xml:space="preserve"> </w:t>
      </w:r>
      <w:r>
        <w:rPr>
          <w:rFonts w:ascii="Meiryo" w:eastAsia="Meiryo" w:hAnsi="Meiryo" w:cs="Meiryo"/>
          <w:color w:val="221F1F"/>
          <w:spacing w:val="-5"/>
          <w:w w:val="86"/>
          <w:sz w:val="22"/>
          <w:szCs w:val="22"/>
        </w:rPr>
        <w:t>wa</w:t>
      </w:r>
      <w:r>
        <w:rPr>
          <w:rFonts w:ascii="Meiryo" w:eastAsia="Meiryo" w:hAnsi="Meiryo" w:cs="Meiryo"/>
          <w:color w:val="221F1F"/>
          <w:w w:val="86"/>
          <w:sz w:val="22"/>
          <w:szCs w:val="22"/>
        </w:rPr>
        <w:t>ys.</w:t>
      </w:r>
      <w:r>
        <w:rPr>
          <w:rFonts w:ascii="Meiryo" w:eastAsia="Meiryo" w:hAnsi="Meiryo" w:cs="Meiryo"/>
          <w:color w:val="221F1F"/>
          <w:spacing w:val="29"/>
          <w:w w:val="86"/>
          <w:sz w:val="22"/>
          <w:szCs w:val="22"/>
        </w:rPr>
        <w:t xml:space="preserve"> </w:t>
      </w:r>
      <w:del w:id="295" w:author="0" w:date="2015-11-12T13:09:00Z">
        <w:r>
          <w:rPr>
            <w:rFonts w:ascii="Meiryo" w:eastAsia="Meiryo" w:hAnsi="Meiryo" w:cs="Meiryo"/>
            <w:color w:val="221F1F"/>
            <w:spacing w:val="-15"/>
            <w:w w:val="86"/>
            <w:sz w:val="22"/>
            <w:szCs w:val="22"/>
          </w:rPr>
          <w:delText>W</w:delText>
        </w:r>
        <w:r>
          <w:rPr>
            <w:rFonts w:ascii="Meiryo" w:eastAsia="Meiryo" w:hAnsi="Meiryo" w:cs="Meiryo"/>
            <w:color w:val="221F1F"/>
            <w:w w:val="86"/>
            <w:sz w:val="22"/>
            <w:szCs w:val="22"/>
          </w:rPr>
          <w:delText>e</w:delText>
        </w:r>
        <w:r>
          <w:rPr>
            <w:rFonts w:ascii="Meiryo" w:eastAsia="Meiryo" w:hAnsi="Meiryo" w:cs="Meiryo"/>
            <w:color w:val="221F1F"/>
            <w:spacing w:val="31"/>
            <w:w w:val="86"/>
            <w:sz w:val="22"/>
            <w:szCs w:val="22"/>
          </w:rPr>
          <w:delText xml:space="preserve"> </w:delText>
        </w:r>
        <w:r>
          <w:rPr>
            <w:rFonts w:ascii="Meiryo" w:eastAsia="Meiryo" w:hAnsi="Meiryo" w:cs="Meiryo"/>
            <w:color w:val="221F1F"/>
            <w:w w:val="86"/>
            <w:sz w:val="22"/>
            <w:szCs w:val="22"/>
          </w:rPr>
          <w:delText>(1)</w:delText>
        </w:r>
        <w:r>
          <w:rPr>
            <w:rFonts w:ascii="Meiryo" w:eastAsia="Meiryo" w:hAnsi="Meiryo" w:cs="Meiryo"/>
            <w:color w:val="221F1F"/>
            <w:spacing w:val="7"/>
            <w:w w:val="86"/>
            <w:sz w:val="22"/>
            <w:szCs w:val="22"/>
          </w:rPr>
          <w:delText xml:space="preserve"> </w:delText>
        </w:r>
      </w:del>
      <w:ins w:id="296" w:author="0" w:date="2015-11-12T13:09:00Z">
        <w:r>
          <w:rPr>
            <w:rFonts w:ascii="Meiryo" w:eastAsia="Meiryo" w:hAnsi="Meiryo" w:cs="Meiryo"/>
            <w:color w:val="221F1F"/>
            <w:spacing w:val="7"/>
            <w:w w:val="86"/>
            <w:sz w:val="22"/>
            <w:szCs w:val="22"/>
          </w:rPr>
          <w:t xml:space="preserve">First, we </w:t>
        </w:r>
      </w:ins>
      <w:r>
        <w:rPr>
          <w:rFonts w:ascii="Meiryo" w:eastAsia="Meiryo" w:hAnsi="Meiryo" w:cs="Meiryo"/>
          <w:color w:val="221F1F"/>
          <w:w w:val="86"/>
          <w:sz w:val="22"/>
          <w:szCs w:val="22"/>
        </w:rPr>
        <w:t>tested</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whether</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relationship</w:t>
      </w:r>
      <w:r>
        <w:rPr>
          <w:rFonts w:ascii="Meiryo" w:eastAsia="Meiryo" w:hAnsi="Meiryo" w:cs="Meiryo"/>
          <w:color w:val="221F1F"/>
          <w:spacing w:val="60"/>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6"/>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proofErr w:type="spellStart"/>
      <w:ins w:id="297" w:author="0" w:date="2015-11-12T13:08:00Z">
        <w:r>
          <w:rPr>
            <w:rFonts w:ascii="Meiryo" w:eastAsia="Meiryo" w:hAnsi="Meiryo" w:cs="Meiryo"/>
            <w:color w:val="221F1F"/>
            <w:spacing w:val="21"/>
            <w:w w:val="86"/>
            <w:sz w:val="22"/>
            <w:szCs w:val="22"/>
          </w:rPr>
          <w:t>AFI</w:t>
        </w:r>
      </w:ins>
      <w:del w:id="298" w:author="0" w:date="2015-11-12T13:08:00Z">
        <w:r>
          <w:rPr>
            <w:rFonts w:ascii="Meiryo" w:eastAsia="Meiryo" w:hAnsi="Meiryo" w:cs="Meiryo"/>
            <w:color w:val="221F1F"/>
            <w:w w:val="86"/>
            <w:sz w:val="22"/>
            <w:szCs w:val="22"/>
          </w:rPr>
          <w:delText>age</w:delText>
        </w:r>
      </w:del>
    </w:p>
    <w:p>
      <w:pPr>
        <w:spacing w:line="252" w:lineRule="auto"/>
        <w:ind w:left="155" w:right="90" w:firstLine="542"/>
        <w:rPr>
          <w:rFonts w:ascii="Meiryo" w:eastAsia="Meiryo" w:hAnsi="Meiryo" w:cs="Meiryo"/>
          <w:sz w:val="22"/>
          <w:szCs w:val="22"/>
        </w:rPr>
        <w:pPrChange w:id="299" w:author="0" w:date="2015-11-12T13:08:00Z">
          <w:pPr>
            <w:spacing w:before="5" w:line="252" w:lineRule="auto"/>
            <w:ind w:left="155" w:right="384"/>
          </w:pPr>
        </w:pPrChange>
      </w:pPr>
      <w:del w:id="300" w:author="0" w:date="2015-11-12T13:08:00Z">
        <w:r>
          <w:rPr>
            <w:rFonts w:ascii="Meiryo" w:eastAsia="Meiryo" w:hAnsi="Meiryo" w:cs="Meiryo"/>
            <w:color w:val="221F1F"/>
            <w:sz w:val="22"/>
            <w:szCs w:val="22"/>
          </w:rPr>
          <w:delText>at</w:delText>
        </w:r>
        <w:r>
          <w:rPr>
            <w:rFonts w:ascii="Meiryo" w:eastAsia="Meiryo" w:hAnsi="Meiryo" w:cs="Meiryo"/>
            <w:color w:val="221F1F"/>
            <w:spacing w:val="-18"/>
            <w:sz w:val="22"/>
            <w:szCs w:val="22"/>
          </w:rPr>
          <w:delText xml:space="preserve"> </w:delText>
        </w:r>
        <w:r>
          <w:rPr>
            <w:rFonts w:ascii="Meiryo" w:eastAsia="Meiryo" w:hAnsi="Meiryo" w:cs="Meiryo"/>
            <w:color w:val="221F1F"/>
            <w:w w:val="86"/>
            <w:sz w:val="22"/>
            <w:szCs w:val="22"/>
          </w:rPr>
          <w:delText>ﬁrst</w:delText>
        </w:r>
        <w:r>
          <w:rPr>
            <w:rFonts w:ascii="Meiryo" w:eastAsia="Meiryo" w:hAnsi="Meiryo" w:cs="Meiryo"/>
            <w:color w:val="221F1F"/>
            <w:spacing w:val="31"/>
            <w:w w:val="86"/>
            <w:sz w:val="22"/>
            <w:szCs w:val="22"/>
          </w:rPr>
          <w:delText xml:space="preserve"> </w:delText>
        </w:r>
        <w:r>
          <w:rPr>
            <w:rFonts w:ascii="Meiryo" w:eastAsia="Meiryo" w:hAnsi="Meiryo" w:cs="Meiryo"/>
            <w:color w:val="221F1F"/>
            <w:w w:val="86"/>
            <w:sz w:val="22"/>
            <w:szCs w:val="22"/>
          </w:rPr>
          <w:delText>i</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tercourse</w:delText>
        </w:r>
      </w:del>
      <w:del w:id="301" w:author="0" w:date="2015-11-12T13:09:00Z">
        <w:r>
          <w:rPr>
            <w:rFonts w:ascii="Meiryo" w:eastAsia="Meiryo" w:hAnsi="Meiryo" w:cs="Meiryo"/>
            <w:color w:val="221F1F"/>
            <w:spacing w:val="27"/>
            <w:w w:val="86"/>
            <w:sz w:val="22"/>
            <w:szCs w:val="22"/>
          </w:rPr>
          <w:delText xml:space="preserve"> </w:delText>
        </w:r>
        <w:r>
          <w:rPr>
            <w:rFonts w:ascii="Meiryo" w:eastAsia="Meiryo" w:hAnsi="Meiryo" w:cs="Meiryo"/>
            <w:color w:val="221F1F"/>
            <w:spacing w:val="-5"/>
            <w:w w:val="86"/>
            <w:sz w:val="22"/>
            <w:szCs w:val="22"/>
          </w:rPr>
          <w:delText>w</w:delText>
        </w:r>
        <w:r>
          <w:rPr>
            <w:rFonts w:ascii="Meiryo" w:eastAsia="Meiryo" w:hAnsi="Meiryo" w:cs="Meiryo"/>
            <w:color w:val="221F1F"/>
            <w:w w:val="86"/>
            <w:sz w:val="22"/>
            <w:szCs w:val="22"/>
          </w:rPr>
          <w:delText>as</w:delText>
        </w:r>
        <w:r>
          <w:rPr>
            <w:rFonts w:ascii="Meiryo" w:eastAsia="Meiryo" w:hAnsi="Meiryo" w:cs="Meiryo"/>
            <w:color w:val="221F1F"/>
            <w:spacing w:val="1"/>
            <w:w w:val="86"/>
            <w:sz w:val="22"/>
            <w:szCs w:val="22"/>
          </w:rPr>
          <w:delText xml:space="preserve"> </w:delText>
        </w:r>
        <w:r>
          <w:rPr>
            <w:rFonts w:ascii="Meiryo" w:eastAsia="Meiryo" w:hAnsi="Meiryo" w:cs="Meiryo"/>
            <w:color w:val="221F1F"/>
            <w:w w:val="86"/>
            <w:sz w:val="22"/>
            <w:szCs w:val="22"/>
          </w:rPr>
          <w:delText>consiste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w:delText>
        </w:r>
        <w:r>
          <w:rPr>
            <w:rFonts w:ascii="Meiryo" w:eastAsia="Meiryo" w:hAnsi="Meiryo" w:cs="Meiryo"/>
            <w:color w:val="221F1F"/>
            <w:spacing w:val="32"/>
            <w:w w:val="86"/>
            <w:sz w:val="22"/>
            <w:szCs w:val="22"/>
          </w:rPr>
          <w:delText xml:space="preserve"> </w:delText>
        </w:r>
        <w:r>
          <w:rPr>
            <w:rFonts w:ascii="Meiryo" w:eastAsia="Meiryo" w:hAnsi="Meiryo" w:cs="Meiryo"/>
            <w:color w:val="221F1F"/>
            <w:w w:val="86"/>
            <w:sz w:val="22"/>
            <w:szCs w:val="22"/>
          </w:rPr>
          <w:delText>using</w:delText>
        </w:r>
        <w:r>
          <w:rPr>
            <w:rFonts w:ascii="Meiryo" w:eastAsia="Meiryo" w:hAnsi="Meiryo" w:cs="Meiryo"/>
            <w:color w:val="221F1F"/>
            <w:spacing w:val="21"/>
            <w:w w:val="86"/>
            <w:sz w:val="22"/>
            <w:szCs w:val="22"/>
          </w:rPr>
          <w:delText xml:space="preserve"> </w:delText>
        </w:r>
      </w:del>
      <w:ins w:id="302" w:author="0" w:date="2015-11-12T13:09:00Z">
        <w:r>
          <w:rPr>
            <w:rFonts w:ascii="Meiryo" w:eastAsia="Meiryo" w:hAnsi="Meiryo" w:cs="Meiryo"/>
            <w:color w:val="221F1F"/>
            <w:spacing w:val="21"/>
            <w:w w:val="86"/>
            <w:sz w:val="22"/>
            <w:szCs w:val="22"/>
          </w:rPr>
          <w:t>existed</w:t>
        </w:r>
        <w:proofErr w:type="spellEnd"/>
        <w:r>
          <w:rPr>
            <w:rFonts w:ascii="Meiryo" w:eastAsia="Meiryo" w:hAnsi="Meiryo" w:cs="Meiryo"/>
            <w:color w:val="221F1F"/>
            <w:spacing w:val="21"/>
            <w:w w:val="86"/>
            <w:sz w:val="22"/>
            <w:szCs w:val="22"/>
          </w:rPr>
          <w:t xml:space="preserve"> in either or both </w:t>
        </w:r>
      </w:ins>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ins w:id="303" w:author="0" w:date="2015-11-12T13:08:00Z">
        <w:r>
          <w:rPr>
            <w:rFonts w:ascii="Meiryo" w:eastAsia="Meiryo" w:hAnsi="Meiryo" w:cs="Meiryo"/>
            <w:color w:val="221F1F"/>
            <w:w w:val="86"/>
            <w:sz w:val="22"/>
            <w:szCs w:val="22"/>
          </w:rPr>
          <w:t>-</w:t>
        </w:r>
      </w:ins>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within</w:t>
      </w:r>
      <w:ins w:id="304" w:author="0" w:date="2015-11-12T13:08:00Z">
        <w:r>
          <w:rPr>
            <w:rFonts w:ascii="Meiryo" w:eastAsia="Meiryo" w:hAnsi="Meiryo" w:cs="Meiryo"/>
            <w:color w:val="221F1F"/>
            <w:w w:val="86"/>
            <w:sz w:val="22"/>
            <w:szCs w:val="22"/>
          </w:rPr>
          <w:t>-</w:t>
        </w:r>
      </w:ins>
      <w:del w:id="305" w:author="0" w:date="2015-11-12T13:08:00Z">
        <w:r>
          <w:rPr>
            <w:rFonts w:ascii="Meiryo" w:eastAsia="Meiryo" w:hAnsi="Meiryo" w:cs="Meiryo"/>
            <w:color w:val="221F1F"/>
            <w:spacing w:val="61"/>
            <w:w w:val="86"/>
            <w:sz w:val="22"/>
            <w:szCs w:val="22"/>
          </w:rPr>
          <w:delText xml:space="preserve"> </w:delText>
        </w:r>
      </w:del>
      <w:r>
        <w:rPr>
          <w:rFonts w:ascii="Meiryo" w:eastAsia="Meiryo" w:hAnsi="Meiryo" w:cs="Meiryo"/>
          <w:color w:val="221F1F"/>
          <w:w w:val="86"/>
          <w:sz w:val="22"/>
          <w:szCs w:val="22"/>
        </w:rPr>
        <w:t>family</w:t>
      </w:r>
      <w:r>
        <w:rPr>
          <w:rFonts w:ascii="Meiryo" w:eastAsia="Meiryo" w:hAnsi="Meiryo" w:cs="Meiryo"/>
          <w:color w:val="221F1F"/>
          <w:spacing w:val="48"/>
          <w:w w:val="86"/>
          <w:sz w:val="22"/>
          <w:szCs w:val="22"/>
        </w:rPr>
        <w:t xml:space="preserve"> </w:t>
      </w:r>
      <w:proofErr w:type="spellStart"/>
      <w:r>
        <w:rPr>
          <w:rFonts w:ascii="Meiryo" w:eastAsia="Meiryo" w:hAnsi="Meiryo" w:cs="Meiryo"/>
          <w:color w:val="221F1F"/>
          <w:w w:val="86"/>
          <w:sz w:val="22"/>
          <w:szCs w:val="22"/>
        </w:rPr>
        <w:t>analyses</w:t>
      </w:r>
      <w:ins w:id="306" w:author="0" w:date="2015-11-12T13:09:00Z">
        <w:r>
          <w:rPr>
            <w:rFonts w:ascii="Meiryo" w:eastAsia="Meiryo" w:hAnsi="Meiryo" w:cs="Meiryo"/>
            <w:color w:val="221F1F"/>
            <w:w w:val="86"/>
            <w:sz w:val="22"/>
            <w:szCs w:val="22"/>
          </w:rPr>
          <w:t>.</w:t>
        </w:r>
      </w:ins>
      <w:del w:id="307" w:author="0" w:date="2015-11-12T13:09:00Z">
        <w:r>
          <w:rPr>
            <w:rFonts w:ascii="Meiryo" w:eastAsia="Meiryo" w:hAnsi="Meiryo" w:cs="Meiryo"/>
            <w:color w:val="221F1F"/>
            <w:w w:val="86"/>
            <w:sz w:val="22"/>
            <w:szCs w:val="22"/>
          </w:rPr>
          <w:delText>;</w:delText>
        </w:r>
        <w:r>
          <w:rPr>
            <w:rFonts w:ascii="Meiryo" w:eastAsia="Meiryo" w:hAnsi="Meiryo" w:cs="Meiryo"/>
            <w:color w:val="221F1F"/>
            <w:spacing w:val="-10"/>
            <w:w w:val="86"/>
            <w:sz w:val="22"/>
            <w:szCs w:val="22"/>
          </w:rPr>
          <w:delText xml:space="preserve"> </w:delText>
        </w:r>
        <w:r>
          <w:rPr>
            <w:rFonts w:ascii="Meiryo" w:eastAsia="Meiryo" w:hAnsi="Meiryo" w:cs="Meiryo"/>
            <w:color w:val="221F1F"/>
            <w:sz w:val="22"/>
            <w:szCs w:val="22"/>
          </w:rPr>
          <w:delText>(2)</w:delText>
        </w:r>
      </w:del>
      <w:ins w:id="308" w:author="0" w:date="2015-11-12T13:09:00Z">
        <w:r>
          <w:rPr>
            <w:rFonts w:ascii="Meiryo" w:eastAsia="Meiryo" w:hAnsi="Meiryo" w:cs="Meiryo"/>
            <w:color w:val="221F1F"/>
            <w:sz w:val="22"/>
            <w:szCs w:val="22"/>
          </w:rPr>
          <w:t>Second</w:t>
        </w:r>
        <w:proofErr w:type="spellEnd"/>
        <w:r>
          <w:rPr>
            <w:rFonts w:ascii="Meiryo" w:eastAsia="Meiryo" w:hAnsi="Meiryo" w:cs="Meiryo"/>
            <w:color w:val="221F1F"/>
            <w:sz w:val="22"/>
            <w:szCs w:val="22"/>
          </w:rPr>
          <w:t>, we</w:t>
        </w:r>
      </w:ins>
      <w:r>
        <w:rPr>
          <w:rFonts w:ascii="Meiryo" w:eastAsia="Meiryo" w:hAnsi="Meiryo" w:cs="Meiryo"/>
          <w:color w:val="221F1F"/>
          <w:sz w:val="22"/>
          <w:szCs w:val="22"/>
        </w:rPr>
        <w:t xml:space="preserve"> </w:t>
      </w:r>
      <w:r>
        <w:rPr>
          <w:rFonts w:ascii="Meiryo" w:eastAsia="Meiryo" w:hAnsi="Meiryo" w:cs="Meiryo"/>
          <w:color w:val="221F1F"/>
          <w:w w:val="89"/>
          <w:sz w:val="22"/>
          <w:szCs w:val="22"/>
        </w:rPr>
        <w:t>e</w:t>
      </w:r>
      <w:r>
        <w:rPr>
          <w:rFonts w:ascii="Meiryo" w:eastAsia="Meiryo" w:hAnsi="Meiryo" w:cs="Meiryo"/>
          <w:color w:val="221F1F"/>
          <w:spacing w:val="-11"/>
          <w:w w:val="89"/>
          <w:sz w:val="22"/>
          <w:szCs w:val="22"/>
        </w:rPr>
        <w:t>v</w:t>
      </w:r>
      <w:r>
        <w:rPr>
          <w:rFonts w:ascii="Meiryo" w:eastAsia="Meiryo" w:hAnsi="Meiryo" w:cs="Meiryo"/>
          <w:color w:val="221F1F"/>
          <w:w w:val="89"/>
          <w:sz w:val="22"/>
          <w:szCs w:val="22"/>
        </w:rPr>
        <w:t>aluated</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alternati</w:t>
      </w:r>
      <w:r>
        <w:rPr>
          <w:rFonts w:ascii="Meiryo" w:eastAsia="Meiryo" w:hAnsi="Meiryo" w:cs="Meiryo"/>
          <w:color w:val="221F1F"/>
          <w:spacing w:val="-4"/>
          <w:w w:val="89"/>
          <w:sz w:val="22"/>
          <w:szCs w:val="22"/>
        </w:rPr>
        <w:t>v</w:t>
      </w:r>
      <w:r>
        <w:rPr>
          <w:rFonts w:ascii="Meiryo" w:eastAsia="Meiryo" w:hAnsi="Meiryo" w:cs="Meiryo"/>
          <w:color w:val="221F1F"/>
          <w:w w:val="89"/>
          <w:sz w:val="22"/>
          <w:szCs w:val="22"/>
        </w:rPr>
        <w:t>e</w:t>
      </w:r>
      <w:r>
        <w:rPr>
          <w:rFonts w:ascii="Meiryo" w:eastAsia="Meiryo" w:hAnsi="Meiryo" w:cs="Meiryo"/>
          <w:color w:val="221F1F"/>
          <w:spacing w:val="22"/>
          <w:w w:val="89"/>
          <w:sz w:val="22"/>
          <w:szCs w:val="22"/>
        </w:rPr>
        <w:t xml:space="preserve"> </w:t>
      </w:r>
      <w:r>
        <w:rPr>
          <w:rFonts w:ascii="Meiryo" w:eastAsia="Meiryo" w:hAnsi="Meiryo" w:cs="Meiryo"/>
          <w:color w:val="221F1F"/>
          <w:w w:val="89"/>
          <w:sz w:val="22"/>
          <w:szCs w:val="22"/>
        </w:rPr>
        <w:t>explanation</w:t>
      </w:r>
      <w:r>
        <w:rPr>
          <w:rFonts w:ascii="Meiryo" w:eastAsia="Meiryo" w:hAnsi="Meiryo" w:cs="Meiryo"/>
          <w:color w:val="221F1F"/>
          <w:spacing w:val="21"/>
          <w:w w:val="89"/>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5"/>
          <w:w w:val="89"/>
          <w:sz w:val="22"/>
          <w:szCs w:val="22"/>
        </w:rPr>
        <w:t xml:space="preserve"> </w:t>
      </w:r>
      <w:r>
        <w:rPr>
          <w:rFonts w:ascii="Meiryo" w:eastAsia="Meiryo" w:hAnsi="Meiryo" w:cs="Meiryo"/>
          <w:color w:val="221F1F"/>
          <w:w w:val="89"/>
          <w:sz w:val="22"/>
          <w:szCs w:val="22"/>
        </w:rPr>
        <w:t>maternal</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inﬂuences</w:t>
      </w:r>
      <w:r>
        <w:rPr>
          <w:rFonts w:ascii="Meiryo" w:eastAsia="Meiryo" w:hAnsi="Meiryo" w:cs="Meiryo"/>
          <w:color w:val="221F1F"/>
          <w:spacing w:val="-14"/>
          <w:w w:val="89"/>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w:t>
      </w:r>
      <w:r>
        <w:rPr>
          <w:rFonts w:ascii="Meiryo" w:eastAsia="Meiryo" w:hAnsi="Meiryo" w:cs="Meiryo"/>
          <w:color w:val="221F1F"/>
          <w:spacing w:val="31"/>
          <w:w w:val="89"/>
          <w:sz w:val="22"/>
          <w:szCs w:val="22"/>
        </w:rPr>
        <w:t xml:space="preserve"> </w:t>
      </w:r>
      <w:r>
        <w:rPr>
          <w:rFonts w:ascii="Meiryo" w:eastAsia="Meiryo" w:hAnsi="Meiryo" w:cs="Meiryo"/>
          <w:color w:val="221F1F"/>
          <w:sz w:val="22"/>
          <w:szCs w:val="22"/>
        </w:rPr>
        <w:t>AFI</w:t>
      </w:r>
      <w:ins w:id="309" w:author="0" w:date="2015-11-12T13:09:00Z">
        <w:r>
          <w:rPr>
            <w:rFonts w:ascii="Meiryo" w:eastAsia="Meiryo" w:hAnsi="Meiryo" w:cs="Meiryo"/>
            <w:color w:val="221F1F"/>
            <w:sz w:val="22"/>
            <w:szCs w:val="22"/>
          </w:rPr>
          <w:t xml:space="preserve">, using the cross-generational structure of the NLSY.  </w:t>
        </w:r>
        <w:proofErr w:type="spellStart"/>
        <w:r>
          <w:rPr>
            <w:rFonts w:ascii="Meiryo" w:eastAsia="Meiryo" w:hAnsi="Meiryo" w:cs="Meiryo"/>
            <w:color w:val="221F1F"/>
            <w:sz w:val="22"/>
            <w:szCs w:val="22"/>
          </w:rPr>
          <w:t>Third,</w:t>
        </w:r>
      </w:ins>
      <w:del w:id="310" w:author="0" w:date="2015-11-12T13:10:00Z">
        <w:r>
          <w:rPr>
            <w:rFonts w:ascii="Meiryo" w:eastAsia="Meiryo" w:hAnsi="Meiryo" w:cs="Meiryo"/>
            <w:color w:val="221F1F"/>
            <w:sz w:val="22"/>
            <w:szCs w:val="22"/>
          </w:rPr>
          <w:delText xml:space="preserve">; </w:delText>
        </w:r>
        <w:r>
          <w:rPr>
            <w:rFonts w:ascii="Meiryo" w:eastAsia="Meiryo" w:hAnsi="Meiryo" w:cs="Meiryo"/>
            <w:color w:val="221F1F"/>
            <w:w w:val="85"/>
            <w:sz w:val="22"/>
            <w:szCs w:val="22"/>
          </w:rPr>
          <w:delText>and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(3)</w:delText>
        </w:r>
      </w:del>
      <w:ins w:id="311" w:author="0" w:date="2015-11-12T13:10:00Z">
        <w:r>
          <w:rPr>
            <w:rFonts w:ascii="Meiryo" w:eastAsia="Meiryo" w:hAnsi="Meiryo" w:cs="Meiryo"/>
            <w:color w:val="221F1F"/>
            <w:w w:val="85"/>
            <w:sz w:val="22"/>
            <w:szCs w:val="22"/>
          </w:rPr>
          <w:t>we</w:t>
        </w:r>
      </w:ins>
      <w:proofErr w:type="spellEnd"/>
      <w:r>
        <w:rPr>
          <w:rFonts w:ascii="Meiryo" w:eastAsia="Meiryo" w:hAnsi="Meiryo" w:cs="Meiryo"/>
          <w:color w:val="221F1F"/>
          <w:spacing w:val="11"/>
          <w:w w:val="85"/>
          <w:sz w:val="22"/>
          <w:szCs w:val="22"/>
        </w:rPr>
        <w:t xml:space="preserve"> </w:t>
      </w:r>
      <w:r>
        <w:rPr>
          <w:rFonts w:ascii="Meiryo" w:eastAsia="Meiryo" w:hAnsi="Meiryo" w:cs="Meiryo"/>
          <w:color w:val="221F1F"/>
          <w:w w:val="85"/>
          <w:sz w:val="22"/>
          <w:szCs w:val="22"/>
        </w:rPr>
        <w:t>replicated</w:t>
      </w:r>
      <w:ins w:id="312" w:author="0" w:date="2015-11-12T13:10:00Z">
        <w:r>
          <w:rPr>
            <w:rFonts w:ascii="Meiryo" w:eastAsia="Meiryo" w:hAnsi="Meiryo" w:cs="Meiryo"/>
            <w:color w:val="221F1F"/>
            <w:w w:val="85"/>
            <w:sz w:val="22"/>
            <w:szCs w:val="22"/>
          </w:rPr>
          <w:t xml:space="preserve"> our findings using two different age periods</w:t>
        </w:r>
      </w:ins>
      <w:del w:id="313" w:author="0" w:date="2015-11-12T13:10:00Z">
        <w:r>
          <w:rPr>
            <w:rFonts w:ascii="Meiryo" w:eastAsia="Meiryo" w:hAnsi="Meiryo" w:cs="Meiryo"/>
            <w:color w:val="221F1F"/>
            <w:w w:val="85"/>
            <w:sz w:val="22"/>
            <w:szCs w:val="22"/>
          </w:rPr>
          <w:delText xml:space="preserve">  these</w:delText>
        </w:r>
        <w:r>
          <w:rPr>
            <w:rFonts w:ascii="Meiryo" w:eastAsia="Meiryo" w:hAnsi="Meiryo" w:cs="Meiryo"/>
            <w:color w:val="221F1F"/>
            <w:spacing w:val="4"/>
            <w:w w:val="85"/>
            <w:sz w:val="22"/>
            <w:szCs w:val="22"/>
          </w:rPr>
          <w:delText xml:space="preserve"> </w:delText>
        </w:r>
        <w:r>
          <w:rPr>
            <w:rFonts w:ascii="Meiryo" w:eastAsia="Meiryo" w:hAnsi="Meiryo" w:cs="Meiryo"/>
            <w:color w:val="221F1F"/>
            <w:w w:val="85"/>
            <w:sz w:val="22"/>
            <w:szCs w:val="22"/>
          </w:rPr>
          <w:delText>ﬁndings</w:delText>
        </w:r>
        <w:r>
          <w:rPr>
            <w:rFonts w:ascii="Meiryo" w:eastAsia="Meiryo" w:hAnsi="Meiryo" w:cs="Meiryo"/>
            <w:color w:val="221F1F"/>
            <w:spacing w:val="44"/>
            <w:w w:val="85"/>
            <w:sz w:val="22"/>
            <w:szCs w:val="22"/>
          </w:rPr>
          <w:delText xml:space="preserve"> </w:delText>
        </w:r>
        <w:r>
          <w:rPr>
            <w:rFonts w:ascii="Meiryo" w:eastAsia="Meiryo" w:hAnsi="Meiryo" w:cs="Meiryo"/>
            <w:color w:val="221F1F"/>
            <w:w w:val="85"/>
            <w:sz w:val="22"/>
            <w:szCs w:val="22"/>
          </w:rPr>
          <w:delText>using</w:delText>
        </w:r>
        <w:r>
          <w:rPr>
            <w:rFonts w:ascii="Meiryo" w:eastAsia="Meiryo" w:hAnsi="Meiryo" w:cs="Meiryo"/>
            <w:color w:val="221F1F"/>
            <w:spacing w:val="27"/>
            <w:w w:val="85"/>
            <w:sz w:val="22"/>
            <w:szCs w:val="22"/>
          </w:rPr>
          <w:delText xml:space="preserve"> </w:delText>
        </w:r>
        <w:r>
          <w:rPr>
            <w:rFonts w:ascii="Meiryo" w:eastAsia="Meiryo" w:hAnsi="Meiryo" w:cs="Meiryo"/>
            <w:color w:val="221F1F"/>
            <w:w w:val="85"/>
            <w:sz w:val="22"/>
            <w:szCs w:val="22"/>
          </w:rPr>
          <w:delText>assessme</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ts</w:delText>
        </w:r>
        <w:r>
          <w:rPr>
            <w:rFonts w:ascii="Meiryo" w:eastAsia="Meiryo" w:hAnsi="Meiryo" w:cs="Meiryo"/>
            <w:color w:val="221F1F"/>
            <w:spacing w:val="-18"/>
            <w:w w:val="85"/>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6"/>
            <w:sz w:val="22"/>
            <w:szCs w:val="22"/>
          </w:rPr>
          <w:delText>i</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telligence</w:delText>
        </w:r>
        <w:r>
          <w:rPr>
            <w:rFonts w:ascii="Meiryo" w:eastAsia="Meiryo" w:hAnsi="Meiryo" w:cs="Meiryo"/>
            <w:color w:val="221F1F"/>
            <w:spacing w:val="46"/>
            <w:w w:val="86"/>
            <w:sz w:val="22"/>
            <w:szCs w:val="22"/>
          </w:rPr>
          <w:delText xml:space="preserve"> </w:delText>
        </w:r>
        <w:r>
          <w:rPr>
            <w:rFonts w:ascii="Meiryo" w:eastAsia="Meiryo" w:hAnsi="Meiryo" w:cs="Meiryo"/>
            <w:color w:val="221F1F"/>
            <w:w w:val="86"/>
            <w:sz w:val="22"/>
            <w:szCs w:val="22"/>
          </w:rPr>
          <w:delText>from</w:delText>
        </w:r>
        <w:r>
          <w:rPr>
            <w:rFonts w:ascii="Meiryo" w:eastAsia="Meiryo" w:hAnsi="Meiryo" w:cs="Meiryo"/>
            <w:color w:val="221F1F"/>
            <w:spacing w:val="21"/>
            <w:w w:val="86"/>
            <w:sz w:val="22"/>
            <w:szCs w:val="22"/>
          </w:rPr>
          <w:delText xml:space="preserve"> </w:delText>
        </w:r>
        <w:r>
          <w:rPr>
            <w:rFonts w:ascii="Meiryo" w:eastAsia="Meiryo" w:hAnsi="Meiryo" w:cs="Meiryo"/>
            <w:color w:val="221F1F"/>
            <w:w w:val="86"/>
            <w:sz w:val="22"/>
            <w:szCs w:val="22"/>
          </w:rPr>
          <w:delText>other</w:delText>
        </w:r>
        <w:r>
          <w:rPr>
            <w:rFonts w:ascii="Meiryo" w:eastAsia="Meiryo" w:hAnsi="Meiryo" w:cs="Meiryo"/>
            <w:color w:val="221F1F"/>
            <w:spacing w:val="22"/>
            <w:w w:val="86"/>
            <w:sz w:val="22"/>
            <w:szCs w:val="22"/>
          </w:rPr>
          <w:delText xml:space="preserve"> </w:delText>
        </w:r>
        <w:r>
          <w:rPr>
            <w:rFonts w:ascii="Meiryo" w:eastAsia="Meiryo" w:hAnsi="Meiryo" w:cs="Meiryo"/>
            <w:color w:val="221F1F"/>
            <w:w w:val="86"/>
            <w:sz w:val="22"/>
            <w:szCs w:val="22"/>
          </w:rPr>
          <w:delText>ages</w:delText>
        </w:r>
      </w:del>
      <w:r>
        <w:rPr>
          <w:rFonts w:ascii="Meiryo" w:eastAsia="Meiryo" w:hAnsi="Meiryo" w:cs="Meiryo"/>
          <w:color w:val="221F1F"/>
          <w:w w:val="86"/>
          <w:sz w:val="22"/>
          <w:szCs w:val="22"/>
        </w:rPr>
        <w:t>.</w:t>
      </w:r>
    </w:p>
    <w:p>
      <w:pPr>
        <w:spacing w:before="23" w:line="252" w:lineRule="auto"/>
        <w:ind w:left="697" w:right="6314" w:hanging="542"/>
        <w:rPr>
          <w:ins w:id="314" w:author="0" w:date="2015-11-12T13:15:00Z"/>
          <w:rFonts w:ascii="Meiryo" w:eastAsia="Meiryo" w:hAnsi="Meiryo" w:cs="Meiryo"/>
          <w:color w:val="221F1F"/>
          <w:w w:val="87"/>
          <w:sz w:val="22"/>
          <w:szCs w:val="22"/>
        </w:rPr>
      </w:pPr>
      <w:ins w:id="315" w:author="0" w:date="2015-11-12T13:15:00Z">
        <w:r>
          <w:rPr>
            <w:rFonts w:ascii="Meiryo" w:eastAsia="Meiryo" w:hAnsi="Meiryo" w:cs="Meiryo"/>
            <w:color w:val="221F1F"/>
            <w:w w:val="87"/>
            <w:sz w:val="22"/>
            <w:szCs w:val="22"/>
          </w:rPr>
          <w:t>[I don’t think these predictions make very much sense until the design and dataset are described.  Let’s delete the following</w:t>
        </w:r>
      </w:ins>
      <w:ins w:id="316" w:author="0" w:date="2015-11-12T13:16:00Z">
        <w:r>
          <w:rPr>
            <w:rFonts w:ascii="Meiryo" w:eastAsia="Meiryo" w:hAnsi="Meiryo" w:cs="Meiryo"/>
            <w:color w:val="221F1F"/>
            <w:w w:val="87"/>
            <w:sz w:val="22"/>
            <w:szCs w:val="22"/>
          </w:rPr>
          <w:t xml:space="preserve"> up to the Methods section</w:t>
        </w:r>
      </w:ins>
      <w:ins w:id="317" w:author="0" w:date="2015-11-12T13:15:00Z">
        <w:r>
          <w:rPr>
            <w:rFonts w:ascii="Meiryo" w:eastAsia="Meiryo" w:hAnsi="Meiryo" w:cs="Meiryo"/>
            <w:color w:val="221F1F"/>
            <w:w w:val="87"/>
            <w:sz w:val="22"/>
            <w:szCs w:val="22"/>
          </w:rPr>
          <w:t>, and let this section end with the sentence starting “Third, …</w:t>
        </w:r>
      </w:ins>
      <w:ins w:id="318" w:author="0" w:date="2015-11-12T13:16:00Z">
        <w:r>
          <w:rPr>
            <w:rFonts w:ascii="Meiryo" w:eastAsia="Meiryo" w:hAnsi="Meiryo" w:cs="Meiryo"/>
            <w:color w:val="221F1F"/>
            <w:w w:val="87"/>
            <w:sz w:val="22"/>
            <w:szCs w:val="22"/>
          </w:rPr>
          <w:t xml:space="preserve">  We may want to move all of this to the Methods section, I’m not sure yet</w:t>
        </w:r>
      </w:ins>
    </w:p>
    <w:p>
      <w:pPr>
        <w:spacing w:before="5"/>
        <w:ind w:left="697"/>
        <w:rPr>
          <w:ins w:id="319" w:author="0" w:date="2015-11-12T13:15:00Z"/>
          <w:rFonts w:ascii="Meiryo" w:eastAsia="Meiryo" w:hAnsi="Meiryo" w:cs="Meiryo"/>
          <w:color w:val="221F1F"/>
          <w:spacing w:val="-16"/>
          <w:w w:val="88"/>
          <w:sz w:val="22"/>
          <w:szCs w:val="22"/>
        </w:rPr>
      </w:pPr>
    </w:p>
    <w:p>
      <w:pPr>
        <w:spacing w:before="5"/>
        <w:ind w:left="697"/>
        <w:rPr>
          <w:rFonts w:ascii="Meiryo" w:eastAsia="Meiryo" w:hAnsi="Meiryo" w:cs="Meiryo"/>
          <w:sz w:val="22"/>
          <w:szCs w:val="22"/>
        </w:rPr>
      </w:pP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made</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foll</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wing</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predictions,</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based</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primar</w:t>
      </w:r>
      <w:ins w:id="320" w:author="0" w:date="2015-11-12T13:12:00Z">
        <w:r>
          <w:rPr>
            <w:rFonts w:ascii="Meiryo" w:eastAsia="Meiryo" w:hAnsi="Meiryo" w:cs="Meiryo"/>
            <w:color w:val="221F1F"/>
            <w:w w:val="88"/>
            <w:sz w:val="22"/>
            <w:szCs w:val="22"/>
          </w:rPr>
          <w:t>il</w:t>
        </w:r>
      </w:ins>
      <w:r>
        <w:rPr>
          <w:rFonts w:ascii="Meiryo" w:eastAsia="Meiryo" w:hAnsi="Meiryo" w:cs="Meiryo"/>
          <w:color w:val="221F1F"/>
          <w:w w:val="88"/>
          <w:sz w:val="22"/>
          <w:szCs w:val="22"/>
        </w:rPr>
        <w:t>y</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u</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on</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Harden</w:t>
      </w:r>
      <w:r>
        <w:rPr>
          <w:rFonts w:ascii="Meiryo" w:eastAsia="Meiryo" w:hAnsi="Meiryo" w:cs="Meiryo"/>
          <w:color w:val="221F1F"/>
          <w:spacing w:val="24"/>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7"/>
          <w:sz w:val="22"/>
          <w:szCs w:val="22"/>
        </w:rPr>
        <w:t>Mendle</w:t>
      </w:r>
      <w:r>
        <w:rPr>
          <w:rFonts w:ascii="Meiryo" w:eastAsia="Meiryo" w:hAnsi="Meiryo" w:cs="Meiryo"/>
          <w:color w:val="221F1F"/>
          <w:spacing w:val="47"/>
          <w:w w:val="87"/>
          <w:sz w:val="22"/>
          <w:szCs w:val="22"/>
        </w:rPr>
        <w:t xml:space="preserve"> </w:t>
      </w:r>
      <w:r>
        <w:rPr>
          <w:rFonts w:ascii="Meiryo" w:eastAsia="Meiryo" w:hAnsi="Meiryo" w:cs="Meiryo"/>
          <w:color w:val="221F1F"/>
          <w:w w:val="87"/>
          <w:sz w:val="22"/>
          <w:szCs w:val="22"/>
        </w:rPr>
        <w:t>(2011)</w:t>
      </w:r>
    </w:p>
    <w:p>
      <w:pPr>
        <w:spacing w:before="23" w:line="252" w:lineRule="auto"/>
        <w:ind w:left="697" w:right="6314" w:hanging="542"/>
        <w:rPr>
          <w:ins w:id="321" w:author="0" w:date="2015-11-12T13:14:00Z"/>
          <w:rFonts w:ascii="Meiryo" w:eastAsia="Meiryo" w:hAnsi="Meiryo" w:cs="Meiryo"/>
          <w:color w:val="221F1F"/>
          <w:w w:val="87"/>
          <w:sz w:val="22"/>
          <w:szCs w:val="22"/>
        </w:rPr>
      </w:pP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 xml:space="preserve">Meredith </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 xml:space="preserve">(2013): </w:t>
      </w:r>
      <w:ins w:id="322" w:author="0" w:date="2015-11-12T13:14:00Z">
        <w:r>
          <w:rPr>
            <w:rFonts w:ascii="Meiryo" w:eastAsia="Meiryo" w:hAnsi="Meiryo" w:cs="Meiryo"/>
            <w:color w:val="221F1F"/>
            <w:w w:val="87"/>
            <w:sz w:val="22"/>
            <w:szCs w:val="22"/>
          </w:rPr>
          <w:t xml:space="preserve">  </w:t>
        </w:r>
      </w:ins>
    </w:p>
    <w:p>
      <w:pPr>
        <w:spacing w:before="23" w:line="252" w:lineRule="auto"/>
        <w:ind w:left="697" w:right="6314" w:hanging="542"/>
        <w:rPr>
          <w:rFonts w:ascii="Meiryo" w:eastAsia="Meiryo" w:hAnsi="Meiryo" w:cs="Meiryo"/>
          <w:sz w:val="22"/>
          <w:szCs w:val="22"/>
        </w:rPr>
      </w:pPr>
      <w:r>
        <w:rPr>
          <w:rFonts w:ascii="Meiryo" w:eastAsia="Meiryo" w:hAnsi="Meiryo" w:cs="Meiryo"/>
          <w:color w:val="221F1F"/>
          <w:w w:val="86"/>
          <w:sz w:val="22"/>
          <w:szCs w:val="22"/>
        </w:rPr>
        <w:t>Be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17"/>
          <w:w w:val="86"/>
          <w:sz w:val="22"/>
          <w:szCs w:val="22"/>
        </w:rPr>
        <w:t xml:space="preserve"> </w:t>
      </w:r>
      <w:r>
        <w:rPr>
          <w:rFonts w:ascii="Meiryo" w:eastAsia="Meiryo" w:hAnsi="Meiryo" w:cs="Meiryo"/>
          <w:color w:val="221F1F"/>
          <w:spacing w:val="-18"/>
          <w:w w:val="114"/>
          <w:sz w:val="22"/>
          <w:szCs w:val="22"/>
        </w:rPr>
        <w:t>F</w:t>
      </w:r>
      <w:r>
        <w:rPr>
          <w:rFonts w:ascii="Meiryo" w:eastAsia="Meiryo" w:hAnsi="Meiryo" w:cs="Meiryo"/>
          <w:color w:val="221F1F"/>
          <w:w w:val="88"/>
          <w:sz w:val="22"/>
          <w:szCs w:val="22"/>
        </w:rPr>
        <w:t>amilies,</w:t>
      </w:r>
    </w:p>
    <w:p>
      <w:pPr>
        <w:spacing w:before="5" w:line="252" w:lineRule="auto"/>
        <w:ind w:left="155" w:right="620" w:firstLine="542"/>
        <w:jc w:val="both"/>
        <w:rPr>
          <w:rFonts w:ascii="Meiryo" w:eastAsia="Meiryo" w:hAnsi="Meiryo" w:cs="Meiryo"/>
          <w:sz w:val="22"/>
          <w:szCs w:val="22"/>
        </w:rPr>
      </w:pPr>
      <w:r>
        <w:rPr>
          <w:rFonts w:ascii="Meiryo" w:eastAsia="Meiryo" w:hAnsi="Meiryo" w:cs="Meiryo"/>
          <w:color w:val="221F1F"/>
          <w:w w:val="87"/>
          <w:sz w:val="22"/>
          <w:szCs w:val="22"/>
        </w:rPr>
        <w:t xml:space="preserve">1. </w:t>
      </w:r>
      <w:r>
        <w:rPr>
          <w:rFonts w:ascii="Meiryo" w:eastAsia="Meiryo" w:hAnsi="Meiryo" w:cs="Meiryo"/>
          <w:color w:val="221F1F"/>
          <w:spacing w:val="51"/>
          <w:w w:val="87"/>
          <w:sz w:val="22"/>
          <w:szCs w:val="22"/>
        </w:rPr>
        <w:t xml:space="preserve"> </w:t>
      </w:r>
      <w:r>
        <w:rPr>
          <w:rFonts w:ascii="Meiryo" w:eastAsia="Meiryo" w:hAnsi="Meiryo" w:cs="Meiryo"/>
          <w:color w:val="221F1F"/>
          <w:w w:val="87"/>
          <w:sz w:val="22"/>
          <w:szCs w:val="22"/>
        </w:rPr>
        <w:t>D</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es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w w:val="87"/>
          <w:sz w:val="22"/>
          <w:szCs w:val="22"/>
        </w:rPr>
        <w:t>predict</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sz w:val="22"/>
          <w:szCs w:val="22"/>
        </w:rPr>
        <w:t xml:space="preserve">AFI?: </w:t>
      </w:r>
      <w:r>
        <w:rPr>
          <w:rFonts w:ascii="Meiryo" w:eastAsia="Meiryo" w:hAnsi="Meiryo" w:cs="Meiryo"/>
          <w:color w:val="221F1F"/>
          <w:spacing w:val="-16"/>
          <w:w w:val="89"/>
          <w:sz w:val="22"/>
          <w:szCs w:val="22"/>
        </w:rPr>
        <w:t>W</w:t>
      </w:r>
      <w:r>
        <w:rPr>
          <w:rFonts w:ascii="Meiryo" w:eastAsia="Meiryo" w:hAnsi="Meiryo" w:cs="Meiryo"/>
          <w:color w:val="221F1F"/>
          <w:w w:val="89"/>
          <w:sz w:val="22"/>
          <w:szCs w:val="22"/>
        </w:rPr>
        <w:t>e</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ex</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ect</w:t>
      </w:r>
      <w:r>
        <w:rPr>
          <w:rFonts w:ascii="Meiryo" w:eastAsia="Meiryo" w:hAnsi="Meiryo" w:cs="Meiryo"/>
          <w:color w:val="221F1F"/>
          <w:spacing w:val="-6"/>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 xml:space="preserve">e </w:t>
      </w:r>
      <w:r>
        <w:rPr>
          <w:rFonts w:ascii="Meiryo" w:eastAsia="Meiryo" w:hAnsi="Meiryo" w:cs="Meiryo"/>
          <w:color w:val="221F1F"/>
          <w:w w:val="86"/>
          <w:sz w:val="22"/>
          <w:szCs w:val="22"/>
        </w:rPr>
        <w:t>ass</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ciated</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with</w:t>
      </w:r>
      <w:r>
        <w:rPr>
          <w:rFonts w:ascii="Meiryo" w:eastAsia="Meiryo" w:hAnsi="Meiryo" w:cs="Meiryo"/>
          <w:color w:val="221F1F"/>
          <w:spacing w:val="42"/>
          <w:w w:val="86"/>
          <w:sz w:val="22"/>
          <w:szCs w:val="22"/>
        </w:rPr>
        <w:t xml:space="preserve"> </w:t>
      </w:r>
      <w:r>
        <w:rPr>
          <w:rFonts w:ascii="Meiryo" w:eastAsia="Meiryo" w:hAnsi="Meiryo" w:cs="Meiryo"/>
          <w:color w:val="221F1F"/>
          <w:w w:val="86"/>
          <w:sz w:val="22"/>
          <w:szCs w:val="22"/>
        </w:rPr>
        <w:t>age</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ﬁrst</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tercourse</w:t>
      </w:r>
      <w:r>
        <w:rPr>
          <w:rFonts w:ascii="Meiryo" w:eastAsia="Meiryo" w:hAnsi="Meiryo" w:cs="Meiryo"/>
          <w:color w:val="221F1F"/>
          <w:spacing w:val="27"/>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ecause</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there</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sizable</w:t>
      </w:r>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bo</w:t>
      </w:r>
      <w:r>
        <w:rPr>
          <w:rFonts w:ascii="Meiryo" w:eastAsia="Meiryo" w:hAnsi="Meiryo" w:cs="Meiryo"/>
          <w:color w:val="221F1F"/>
          <w:w w:val="88"/>
          <w:sz w:val="22"/>
          <w:szCs w:val="22"/>
        </w:rPr>
        <w:t>dy</w:t>
      </w:r>
      <w:r>
        <w:rPr>
          <w:rFonts w:ascii="Meiryo" w:eastAsia="Meiryo" w:hAnsi="Meiryo" w:cs="Meiryo"/>
          <w:color w:val="221F1F"/>
          <w:spacing w:val="18"/>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 xml:space="preserve">literature </w:t>
      </w:r>
      <w:r>
        <w:rPr>
          <w:rFonts w:ascii="Meiryo" w:eastAsia="Meiryo" w:hAnsi="Meiryo" w:cs="Meiryo"/>
          <w:color w:val="221F1F"/>
          <w:w w:val="90"/>
          <w:sz w:val="22"/>
          <w:szCs w:val="22"/>
        </w:rPr>
        <w:t>re</w:t>
      </w:r>
      <w:r>
        <w:rPr>
          <w:rFonts w:ascii="Meiryo" w:eastAsia="Meiryo" w:hAnsi="Meiryo" w:cs="Meiryo"/>
          <w:color w:val="221F1F"/>
          <w:spacing w:val="5"/>
          <w:w w:val="90"/>
          <w:sz w:val="22"/>
          <w:szCs w:val="22"/>
        </w:rPr>
        <w:t>p</w:t>
      </w:r>
      <w:r>
        <w:rPr>
          <w:rFonts w:ascii="Meiryo" w:eastAsia="Meiryo" w:hAnsi="Meiryo" w:cs="Meiryo"/>
          <w:color w:val="221F1F"/>
          <w:w w:val="90"/>
          <w:sz w:val="22"/>
          <w:szCs w:val="22"/>
        </w:rPr>
        <w:t>orting that</w:t>
      </w:r>
      <w:r>
        <w:rPr>
          <w:rFonts w:ascii="Meiryo" w:eastAsia="Meiryo" w:hAnsi="Meiryo" w:cs="Meiryo"/>
          <w:color w:val="221F1F"/>
          <w:spacing w:val="20"/>
          <w:w w:val="90"/>
          <w:sz w:val="22"/>
          <w:szCs w:val="22"/>
        </w:rPr>
        <w:t xml:space="preserve"> </w:t>
      </w:r>
      <w:r>
        <w:rPr>
          <w:rFonts w:ascii="Meiryo" w:eastAsia="Meiryo" w:hAnsi="Meiryo" w:cs="Meiryo"/>
          <w:color w:val="221F1F"/>
          <w:w w:val="90"/>
          <w:sz w:val="22"/>
          <w:szCs w:val="22"/>
        </w:rPr>
        <w:t xml:space="preserve">result </w:t>
      </w:r>
      <w:r>
        <w:rPr>
          <w:rFonts w:ascii="Meiryo" w:eastAsia="Meiryo" w:hAnsi="Meiryo" w:cs="Meiryo"/>
          <w:color w:val="221F1F"/>
          <w:sz w:val="22"/>
          <w:szCs w:val="22"/>
        </w:rPr>
        <w:t>(Kir</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5"/>
          <w:sz w:val="22"/>
          <w:szCs w:val="22"/>
        </w:rPr>
        <w:t xml:space="preserve"> </w:t>
      </w:r>
      <w:r>
        <w:rPr>
          <w:rFonts w:ascii="Meiryo" w:eastAsia="Meiryo" w:hAnsi="Meiryo" w:cs="Meiryo"/>
          <w:color w:val="221F1F"/>
          <w:w w:val="82"/>
          <w:sz w:val="22"/>
          <w:szCs w:val="22"/>
        </w:rPr>
        <w:t>2002b;</w:t>
      </w:r>
      <w:r>
        <w:rPr>
          <w:rFonts w:ascii="Meiryo" w:eastAsia="Meiryo" w:hAnsi="Meiryo" w:cs="Meiryo"/>
          <w:color w:val="221F1F"/>
          <w:spacing w:val="-2"/>
          <w:w w:val="82"/>
          <w:sz w:val="22"/>
          <w:szCs w:val="22"/>
        </w:rPr>
        <w:t xml:space="preserve"> </w:t>
      </w:r>
      <w:proofErr w:type="spellStart"/>
      <w:r>
        <w:rPr>
          <w:rFonts w:ascii="Meiryo" w:eastAsia="Meiryo" w:hAnsi="Meiryo" w:cs="Meiryo"/>
          <w:color w:val="221F1F"/>
          <w:w w:val="82"/>
          <w:sz w:val="22"/>
          <w:szCs w:val="22"/>
        </w:rPr>
        <w:t>Manl</w:t>
      </w:r>
      <w:r>
        <w:rPr>
          <w:rFonts w:ascii="Meiryo" w:eastAsia="Meiryo" w:hAnsi="Meiryo" w:cs="Meiryo"/>
          <w:color w:val="221F1F"/>
          <w:spacing w:val="-5"/>
          <w:w w:val="82"/>
          <w:sz w:val="22"/>
          <w:szCs w:val="22"/>
        </w:rPr>
        <w:t>ov</w:t>
      </w:r>
      <w:r>
        <w:rPr>
          <w:rFonts w:ascii="Meiryo" w:eastAsia="Meiryo" w:hAnsi="Meiryo" w:cs="Meiryo"/>
          <w:color w:val="221F1F"/>
          <w:w w:val="82"/>
          <w:sz w:val="22"/>
          <w:szCs w:val="22"/>
        </w:rPr>
        <w:t>e</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36"/>
          <w:w w:val="82"/>
          <w:sz w:val="22"/>
          <w:szCs w:val="22"/>
        </w:rPr>
        <w:t xml:space="preserve"> </w:t>
      </w:r>
      <w:r>
        <w:rPr>
          <w:rFonts w:ascii="Meiryo" w:eastAsia="Meiryo" w:hAnsi="Meiryo" w:cs="Meiryo"/>
          <w:color w:val="221F1F"/>
          <w:w w:val="82"/>
          <w:sz w:val="22"/>
          <w:szCs w:val="22"/>
        </w:rPr>
        <w:t>1998;</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93"/>
          <w:sz w:val="22"/>
          <w:szCs w:val="22"/>
        </w:rPr>
        <w:t>Raﬀaelli</w:t>
      </w:r>
      <w:proofErr w:type="spellEnd"/>
      <w:r>
        <w:rPr>
          <w:rFonts w:ascii="Meiryo" w:eastAsia="Meiryo" w:hAnsi="Meiryo" w:cs="Meiryo"/>
          <w:color w:val="221F1F"/>
          <w:spacing w:val="5"/>
          <w:w w:val="93"/>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6"/>
          <w:sz w:val="22"/>
          <w:szCs w:val="22"/>
        </w:rPr>
        <w:t>Cr</w:t>
      </w:r>
      <w:r>
        <w:rPr>
          <w:rFonts w:ascii="Meiryo" w:eastAsia="Meiryo" w:hAnsi="Meiryo" w:cs="Meiryo"/>
          <w:color w:val="221F1F"/>
          <w:spacing w:val="6"/>
          <w:w w:val="86"/>
          <w:sz w:val="22"/>
          <w:szCs w:val="22"/>
        </w:rPr>
        <w:t>o</w:t>
      </w:r>
      <w:r>
        <w:rPr>
          <w:rFonts w:ascii="Meiryo" w:eastAsia="Meiryo" w:hAnsi="Meiryo" w:cs="Meiryo"/>
          <w:color w:val="221F1F"/>
          <w:spacing w:val="-5"/>
          <w:w w:val="86"/>
          <w:sz w:val="22"/>
          <w:szCs w:val="22"/>
        </w:rPr>
        <w:t>ck</w:t>
      </w:r>
      <w:r>
        <w:rPr>
          <w:rFonts w:ascii="Meiryo" w:eastAsia="Meiryo" w:hAnsi="Meiryo" w:cs="Meiryo"/>
          <w:color w:val="221F1F"/>
          <w:w w:val="86"/>
          <w:sz w:val="22"/>
          <w:szCs w:val="22"/>
        </w:rPr>
        <w:t xml:space="preserve">ett, </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2003).</w:t>
      </w:r>
    </w:p>
    <w:p>
      <w:pPr>
        <w:spacing w:before="5" w:line="252" w:lineRule="auto"/>
        <w:ind w:left="155" w:right="91" w:firstLine="542"/>
        <w:rPr>
          <w:rFonts w:ascii="Meiryo" w:eastAsia="Meiryo" w:hAnsi="Meiryo" w:cs="Meiryo"/>
          <w:sz w:val="22"/>
          <w:szCs w:val="22"/>
        </w:rPr>
      </w:pPr>
      <w:r>
        <w:rPr>
          <w:rFonts w:ascii="Meiryo" w:eastAsia="Meiryo" w:hAnsi="Meiryo" w:cs="Meiryo"/>
          <w:color w:val="221F1F"/>
          <w:w w:val="87"/>
          <w:sz w:val="22"/>
          <w:szCs w:val="22"/>
        </w:rPr>
        <w:lastRenderedPageBreak/>
        <w:t xml:space="preserve">2. </w:t>
      </w:r>
      <w:r>
        <w:rPr>
          <w:rFonts w:ascii="Meiryo" w:eastAsia="Meiryo" w:hAnsi="Meiryo" w:cs="Meiryo"/>
          <w:color w:val="221F1F"/>
          <w:spacing w:val="51"/>
          <w:w w:val="87"/>
          <w:sz w:val="22"/>
          <w:szCs w:val="22"/>
        </w:rPr>
        <w:t xml:space="preserve"> </w:t>
      </w:r>
      <w:r>
        <w:rPr>
          <w:rFonts w:ascii="Meiryo" w:eastAsia="Meiryo" w:hAnsi="Meiryo" w:cs="Meiryo"/>
          <w:color w:val="221F1F"/>
          <w:w w:val="87"/>
          <w:sz w:val="22"/>
          <w:szCs w:val="22"/>
        </w:rPr>
        <w:t>D</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es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Gen1</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w w:val="87"/>
          <w:sz w:val="22"/>
          <w:szCs w:val="22"/>
        </w:rPr>
        <w:t>predict</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sz w:val="22"/>
          <w:szCs w:val="22"/>
        </w:rPr>
        <w:t xml:space="preserve">AFI?: </w:t>
      </w: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also</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ex</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ect</w:t>
      </w:r>
      <w:r>
        <w:rPr>
          <w:rFonts w:ascii="Meiryo" w:eastAsia="Meiryo" w:hAnsi="Meiryo" w:cs="Meiryo"/>
          <w:color w:val="221F1F"/>
          <w:spacing w:val="2"/>
          <w:w w:val="88"/>
          <w:sz w:val="22"/>
          <w:szCs w:val="22"/>
        </w:rPr>
        <w:t xml:space="preserve"> </w:t>
      </w:r>
      <w:r>
        <w:rPr>
          <w:rFonts w:ascii="Meiryo" w:eastAsia="Meiryo" w:hAnsi="Meiryo" w:cs="Meiryo"/>
          <w:color w:val="221F1F"/>
          <w:sz w:val="22"/>
          <w:szCs w:val="22"/>
        </w:rPr>
        <w:t xml:space="preserve">maternal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ass</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ciated</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with</w:t>
      </w:r>
      <w:r>
        <w:rPr>
          <w:rFonts w:ascii="Meiryo" w:eastAsia="Meiryo" w:hAnsi="Meiryo" w:cs="Meiryo"/>
          <w:color w:val="221F1F"/>
          <w:spacing w:val="42"/>
          <w:w w:val="86"/>
          <w:sz w:val="22"/>
          <w:szCs w:val="22"/>
        </w:rPr>
        <w:t xml:space="preserve"> </w:t>
      </w:r>
      <w:r>
        <w:rPr>
          <w:rFonts w:ascii="Meiryo" w:eastAsia="Meiryo" w:hAnsi="Meiryo" w:cs="Meiryo"/>
          <w:color w:val="221F1F"/>
          <w:w w:val="86"/>
          <w:sz w:val="22"/>
          <w:szCs w:val="22"/>
        </w:rPr>
        <w:t>age</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ﬁrst</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tercourse</w:t>
      </w:r>
      <w:r>
        <w:rPr>
          <w:rFonts w:ascii="Meiryo" w:eastAsia="Meiryo" w:hAnsi="Meiryo" w:cs="Meiryo"/>
          <w:color w:val="221F1F"/>
          <w:spacing w:val="27"/>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ecause</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heritabili</w:t>
      </w:r>
      <w:r>
        <w:rPr>
          <w:rFonts w:ascii="Meiryo" w:eastAsia="Meiryo" w:hAnsi="Meiryo" w:cs="Meiryo"/>
          <w:color w:val="221F1F"/>
          <w:spacing w:val="-4"/>
          <w:w w:val="86"/>
          <w:sz w:val="22"/>
          <w:szCs w:val="22"/>
        </w:rPr>
        <w:t>t</w:t>
      </w:r>
      <w:r>
        <w:rPr>
          <w:rFonts w:ascii="Meiryo" w:eastAsia="Meiryo" w:hAnsi="Meiryo" w:cs="Meiryo"/>
          <w:color w:val="221F1F"/>
          <w:w w:val="86"/>
          <w:sz w:val="22"/>
          <w:szCs w:val="22"/>
        </w:rPr>
        <w:t xml:space="preserve">y </w:t>
      </w:r>
      <w:r>
        <w:rPr>
          <w:rFonts w:ascii="Meiryo" w:eastAsia="Meiryo" w:hAnsi="Meiryo" w:cs="Meiryo"/>
          <w:color w:val="221F1F"/>
          <w:spacing w:val="34"/>
          <w:w w:val="86"/>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quite</w:t>
      </w:r>
      <w:r>
        <w:rPr>
          <w:rFonts w:ascii="Meiryo" w:eastAsia="Meiryo" w:hAnsi="Meiryo" w:cs="Meiryo"/>
          <w:color w:val="221F1F"/>
          <w:spacing w:val="14"/>
          <w:w w:val="89"/>
          <w:sz w:val="22"/>
          <w:szCs w:val="22"/>
        </w:rPr>
        <w:t xml:space="preserve"> </w:t>
      </w:r>
      <w:r>
        <w:rPr>
          <w:rFonts w:ascii="Meiryo" w:eastAsia="Meiryo" w:hAnsi="Meiryo" w:cs="Meiryo"/>
          <w:color w:val="221F1F"/>
          <w:w w:val="89"/>
          <w:sz w:val="22"/>
          <w:szCs w:val="22"/>
        </w:rPr>
        <w:t>high</w:t>
      </w:r>
      <w:r>
        <w:rPr>
          <w:rFonts w:ascii="Meiryo" w:eastAsia="Meiryo" w:hAnsi="Meiryo" w:cs="Meiryo"/>
          <w:color w:val="221F1F"/>
          <w:spacing w:val="12"/>
          <w:w w:val="89"/>
          <w:sz w:val="22"/>
          <w:szCs w:val="22"/>
        </w:rPr>
        <w:t xml:space="preserve"> </w:t>
      </w:r>
      <w:r>
        <w:rPr>
          <w:rFonts w:ascii="Meiryo" w:eastAsia="Meiryo" w:hAnsi="Meiryo" w:cs="Meiryo"/>
          <w:color w:val="221F1F"/>
          <w:w w:val="89"/>
          <w:sz w:val="22"/>
          <w:szCs w:val="22"/>
        </w:rPr>
        <w:t>(Bou</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hard,</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Jr.,</w:t>
      </w:r>
      <w:r>
        <w:rPr>
          <w:rFonts w:ascii="Meiryo" w:eastAsia="Meiryo" w:hAnsi="Meiryo" w:cs="Meiryo"/>
          <w:color w:val="221F1F"/>
          <w:spacing w:val="-25"/>
          <w:sz w:val="22"/>
          <w:szCs w:val="22"/>
        </w:rPr>
        <w:t xml:space="preserve"> </w:t>
      </w:r>
      <w:r>
        <w:rPr>
          <w:rFonts w:ascii="Meiryo" w:eastAsia="Meiryo" w:hAnsi="Meiryo" w:cs="Meiryo"/>
          <w:color w:val="221F1F"/>
          <w:w w:val="82"/>
          <w:sz w:val="22"/>
          <w:szCs w:val="22"/>
        </w:rPr>
        <w:t>2004;</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 xml:space="preserve">Devlin </w:t>
      </w:r>
      <w:r>
        <w:rPr>
          <w:rFonts w:ascii="Meiryo" w:eastAsia="Meiryo" w:hAnsi="Meiryo" w:cs="Meiryo"/>
          <w:color w:val="221F1F"/>
          <w:spacing w:val="31"/>
          <w:w w:val="82"/>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1997).</w:t>
      </w:r>
      <w:r>
        <w:rPr>
          <w:rFonts w:ascii="Meiryo" w:eastAsia="Meiryo" w:hAnsi="Meiryo" w:cs="Meiryo"/>
          <w:color w:val="221F1F"/>
          <w:spacing w:val="14"/>
          <w:w w:val="84"/>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17"/>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7"/>
          <w:sz w:val="22"/>
          <w:szCs w:val="22"/>
        </w:rPr>
        <w:t>d</w:t>
      </w:r>
      <w:r>
        <w:rPr>
          <w:rFonts w:ascii="Meiryo" w:eastAsia="Meiryo" w:hAnsi="Meiryo" w:cs="Meiryo"/>
          <w:color w:val="221F1F"/>
          <w:spacing w:val="7"/>
          <w:w w:val="87"/>
          <w:sz w:val="22"/>
          <w:szCs w:val="22"/>
        </w:rPr>
        <w:t>o</w:t>
      </w:r>
      <w:r>
        <w:rPr>
          <w:rFonts w:ascii="Meiryo" w:eastAsia="Meiryo" w:hAnsi="Meiryo" w:cs="Meiryo"/>
          <w:color w:val="221F1F"/>
          <w:w w:val="78"/>
          <w:sz w:val="22"/>
          <w:szCs w:val="22"/>
        </w:rPr>
        <w:t xml:space="preserve">es </w:t>
      </w:r>
      <w:r>
        <w:rPr>
          <w:rFonts w:ascii="Meiryo" w:eastAsia="Meiryo" w:hAnsi="Meiryo" w:cs="Meiryo"/>
          <w:color w:val="221F1F"/>
          <w:w w:val="88"/>
          <w:sz w:val="22"/>
          <w:szCs w:val="22"/>
        </w:rPr>
        <w:t>causally</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inﬂuence</w:t>
      </w:r>
      <w:r>
        <w:rPr>
          <w:rFonts w:ascii="Meiryo" w:eastAsia="Meiryo" w:hAnsi="Meiryo" w:cs="Meiryo"/>
          <w:color w:val="221F1F"/>
          <w:spacing w:val="-2"/>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ex</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ect</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cross-generational</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ass</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ciation</w:t>
      </w:r>
      <w:r>
        <w:rPr>
          <w:rFonts w:ascii="Meiryo" w:eastAsia="Meiryo" w:hAnsi="Meiryo" w:cs="Meiryo"/>
          <w:color w:val="221F1F"/>
          <w:spacing w:val="22"/>
          <w:w w:val="87"/>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spacing w:val="-6"/>
          <w:w w:val="102"/>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een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4"/>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4"/>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considerably</w:t>
      </w:r>
      <w:r>
        <w:rPr>
          <w:rFonts w:ascii="Meiryo" w:eastAsia="Meiryo" w:hAnsi="Meiryo" w:cs="Meiryo"/>
          <w:color w:val="221F1F"/>
          <w:spacing w:val="36"/>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ea</w:t>
      </w:r>
      <w:r>
        <w:rPr>
          <w:rFonts w:ascii="Meiryo" w:eastAsia="Meiryo" w:hAnsi="Meiryo" w:cs="Meiryo"/>
          <w:color w:val="221F1F"/>
          <w:spacing w:val="-5"/>
          <w:w w:val="87"/>
          <w:sz w:val="22"/>
          <w:szCs w:val="22"/>
        </w:rPr>
        <w:t>k</w:t>
      </w:r>
      <w:r>
        <w:rPr>
          <w:rFonts w:ascii="Meiryo" w:eastAsia="Meiryo" w:hAnsi="Meiryo" w:cs="Meiryo"/>
          <w:color w:val="221F1F"/>
          <w:w w:val="87"/>
          <w:sz w:val="22"/>
          <w:szCs w:val="22"/>
        </w:rPr>
        <w:t>er,</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but</w:t>
      </w:r>
      <w:r>
        <w:rPr>
          <w:rFonts w:ascii="Meiryo" w:eastAsia="Meiryo" w:hAnsi="Meiryo" w:cs="Meiryo"/>
          <w:color w:val="221F1F"/>
          <w:spacing w:val="-26"/>
          <w:sz w:val="22"/>
          <w:szCs w:val="22"/>
        </w:rPr>
        <w:t xml:space="preserve"> </w:t>
      </w:r>
      <w:r>
        <w:rPr>
          <w:rFonts w:ascii="Meiryo" w:eastAsia="Meiryo" w:hAnsi="Meiryo" w:cs="Meiryo"/>
          <w:color w:val="221F1F"/>
          <w:w w:val="86"/>
          <w:sz w:val="22"/>
          <w:szCs w:val="22"/>
        </w:rPr>
        <w:t>existe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48"/>
          <w:w w:val="86"/>
          <w:sz w:val="22"/>
          <w:szCs w:val="22"/>
        </w:rPr>
        <w:t xml:space="preserve"> </w:t>
      </w:r>
      <w:r>
        <w:rPr>
          <w:rFonts w:ascii="Meiryo" w:eastAsia="Meiryo" w:hAnsi="Meiryo" w:cs="Meiryo"/>
          <w:color w:val="221F1F"/>
          <w:w w:val="86"/>
          <w:sz w:val="22"/>
          <w:szCs w:val="22"/>
        </w:rPr>
        <w:t>H</w:t>
      </w:r>
      <w:r>
        <w:rPr>
          <w:rFonts w:ascii="Meiryo" w:eastAsia="Meiryo" w:hAnsi="Meiryo" w:cs="Meiryo"/>
          <w:color w:val="221F1F"/>
          <w:spacing w:val="-5"/>
          <w:w w:val="86"/>
          <w:sz w:val="22"/>
          <w:szCs w:val="22"/>
        </w:rPr>
        <w:t>ow</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er,</w:t>
      </w:r>
      <w:r>
        <w:rPr>
          <w:rFonts w:ascii="Meiryo" w:eastAsia="Meiryo" w:hAnsi="Meiryo" w:cs="Meiryo"/>
          <w:color w:val="221F1F"/>
          <w:spacing w:val="16"/>
          <w:w w:val="86"/>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2"/>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91"/>
          <w:sz w:val="22"/>
          <w:szCs w:val="22"/>
        </w:rPr>
        <w:t>i</w:t>
      </w:r>
      <w:r>
        <w:rPr>
          <w:rFonts w:ascii="Meiryo" w:eastAsia="Meiryo" w:hAnsi="Meiryo" w:cs="Meiryo"/>
          <w:color w:val="221F1F"/>
          <w:spacing w:val="-5"/>
          <w:w w:val="91"/>
          <w:sz w:val="22"/>
          <w:szCs w:val="22"/>
        </w:rPr>
        <w:t>n</w:t>
      </w:r>
      <w:r>
        <w:rPr>
          <w:rFonts w:ascii="Meiryo" w:eastAsia="Meiryo" w:hAnsi="Meiryo" w:cs="Meiryo"/>
          <w:color w:val="221F1F"/>
          <w:w w:val="91"/>
          <w:sz w:val="22"/>
          <w:szCs w:val="22"/>
        </w:rPr>
        <w:t>telligence-AFI</w:t>
      </w:r>
      <w:r>
        <w:rPr>
          <w:rFonts w:ascii="Meiryo" w:eastAsia="Meiryo" w:hAnsi="Meiryo" w:cs="Meiryo"/>
          <w:color w:val="221F1F"/>
          <w:spacing w:val="28"/>
          <w:w w:val="91"/>
          <w:sz w:val="22"/>
          <w:szCs w:val="22"/>
        </w:rPr>
        <w:t xml:space="preserve"> </w:t>
      </w:r>
      <w:r>
        <w:rPr>
          <w:rFonts w:ascii="Meiryo" w:eastAsia="Meiryo" w:hAnsi="Meiryo" w:cs="Meiryo"/>
          <w:color w:val="221F1F"/>
          <w:w w:val="91"/>
          <w:sz w:val="22"/>
          <w:szCs w:val="22"/>
        </w:rPr>
        <w:t>relationship</w:t>
      </w:r>
      <w:r>
        <w:rPr>
          <w:rFonts w:ascii="Meiryo" w:eastAsia="Meiryo" w:hAnsi="Meiryo" w:cs="Meiryo"/>
          <w:color w:val="221F1F"/>
          <w:spacing w:val="-7"/>
          <w:w w:val="91"/>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pr</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duct</w:t>
      </w:r>
      <w:r>
        <w:rPr>
          <w:rFonts w:ascii="Meiryo" w:eastAsia="Meiryo" w:hAnsi="Meiryo" w:cs="Meiryo"/>
          <w:color w:val="221F1F"/>
          <w:spacing w:val="39"/>
          <w:w w:val="87"/>
          <w:sz w:val="22"/>
          <w:szCs w:val="22"/>
        </w:rPr>
        <w:t xml:space="preserve"> </w:t>
      </w:r>
      <w:r>
        <w:rPr>
          <w:rFonts w:ascii="Meiryo" w:eastAsia="Meiryo" w:hAnsi="Meiryo" w:cs="Meiryo"/>
          <w:color w:val="221F1F"/>
          <w:w w:val="87"/>
          <w:sz w:val="22"/>
          <w:szCs w:val="22"/>
        </w:rPr>
        <w:t>of</w:t>
      </w:r>
      <w:r>
        <w:rPr>
          <w:rFonts w:ascii="Meiryo" w:eastAsia="Meiryo" w:hAnsi="Meiryo" w:cs="Meiryo"/>
          <w:color w:val="221F1F"/>
          <w:spacing w:val="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confounds,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then</w:t>
      </w:r>
      <w:r>
        <w:rPr>
          <w:rFonts w:ascii="Meiryo" w:eastAsia="Meiryo" w:hAnsi="Meiryo" w:cs="Meiryo"/>
          <w:color w:val="221F1F"/>
          <w:spacing w:val="13"/>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8"/>
          <w:w w:val="87"/>
          <w:sz w:val="22"/>
          <w:szCs w:val="22"/>
        </w:rPr>
        <w:t xml:space="preserve"> </w:t>
      </w:r>
      <w:r>
        <w:rPr>
          <w:rFonts w:ascii="Meiryo" w:eastAsia="Meiryo" w:hAnsi="Meiryo" w:cs="Meiryo"/>
          <w:color w:val="221F1F"/>
          <w:spacing w:val="-6"/>
          <w:sz w:val="22"/>
          <w:szCs w:val="22"/>
        </w:rPr>
        <w:t>w</w:t>
      </w:r>
      <w:r>
        <w:rPr>
          <w:rFonts w:ascii="Meiryo" w:eastAsia="Meiryo" w:hAnsi="Meiryo" w:cs="Meiryo"/>
          <w:color w:val="221F1F"/>
          <w:sz w:val="22"/>
          <w:szCs w:val="22"/>
        </w:rPr>
        <w:t xml:space="preserve">ould </w:t>
      </w:r>
      <w:r>
        <w:rPr>
          <w:rFonts w:ascii="Meiryo" w:eastAsia="Meiryo" w:hAnsi="Meiryo" w:cs="Meiryo"/>
          <w:color w:val="221F1F"/>
          <w:w w:val="87"/>
          <w:sz w:val="22"/>
          <w:szCs w:val="22"/>
        </w:rPr>
        <w:t>ex</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ect</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cross-generational</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ass</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ciation</w:t>
      </w:r>
      <w:r>
        <w:rPr>
          <w:rFonts w:ascii="Meiryo" w:eastAsia="Meiryo" w:hAnsi="Meiryo" w:cs="Meiryo"/>
          <w:color w:val="221F1F"/>
          <w:spacing w:val="2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pacing w:val="-5"/>
          <w:w w:val="89"/>
          <w:sz w:val="22"/>
          <w:szCs w:val="22"/>
        </w:rPr>
        <w:t>w</w:t>
      </w:r>
      <w:r>
        <w:rPr>
          <w:rFonts w:ascii="Meiryo" w:eastAsia="Meiryo" w:hAnsi="Meiryo" w:cs="Meiryo"/>
          <w:color w:val="221F1F"/>
          <w:w w:val="89"/>
          <w:sz w:val="22"/>
          <w:szCs w:val="22"/>
        </w:rPr>
        <w:t>ould</w:t>
      </w:r>
      <w:r>
        <w:rPr>
          <w:rFonts w:ascii="Meiryo" w:eastAsia="Meiryo" w:hAnsi="Meiryo" w:cs="Meiryo"/>
          <w:color w:val="221F1F"/>
          <w:spacing w:val="10"/>
          <w:w w:val="89"/>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 xml:space="preserve">e </w:t>
      </w:r>
      <w:r>
        <w:rPr>
          <w:rFonts w:ascii="Meiryo" w:eastAsia="Meiryo" w:hAnsi="Meiryo" w:cs="Meiryo"/>
          <w:color w:val="221F1F"/>
          <w:w w:val="86"/>
          <w:sz w:val="22"/>
          <w:szCs w:val="22"/>
        </w:rPr>
        <w:t>stronger</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than</w:t>
      </w:r>
      <w:r>
        <w:rPr>
          <w:rFonts w:ascii="Meiryo" w:eastAsia="Meiryo" w:hAnsi="Meiryo" w:cs="Meiryo"/>
          <w:color w:val="221F1F"/>
          <w:spacing w:val="35"/>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within</w:t>
      </w:r>
      <w:r>
        <w:rPr>
          <w:rFonts w:ascii="Meiryo" w:eastAsia="Meiryo" w:hAnsi="Meiryo" w:cs="Meiryo"/>
          <w:color w:val="221F1F"/>
          <w:spacing w:val="61"/>
          <w:w w:val="86"/>
          <w:sz w:val="22"/>
          <w:szCs w:val="22"/>
        </w:rPr>
        <w:t xml:space="preserve"> </w:t>
      </w:r>
      <w:r>
        <w:rPr>
          <w:rFonts w:ascii="Meiryo" w:eastAsia="Meiryo" w:hAnsi="Meiryo" w:cs="Meiryo"/>
          <w:color w:val="221F1F"/>
          <w:w w:val="86"/>
          <w:sz w:val="22"/>
          <w:szCs w:val="22"/>
        </w:rPr>
        <w:t>generation</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ass</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ciation</w:t>
      </w:r>
      <w:r>
        <w:rPr>
          <w:rFonts w:ascii="Meiryo" w:eastAsia="Meiryo" w:hAnsi="Meiryo" w:cs="Meiryo"/>
          <w:color w:val="221F1F"/>
          <w:spacing w:val="34"/>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ecause</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maternal</w:t>
      </w:r>
      <w:r>
        <w:rPr>
          <w:rFonts w:ascii="Meiryo" w:eastAsia="Meiryo" w:hAnsi="Meiryo" w:cs="Meiryo"/>
          <w:color w:val="221F1F"/>
          <w:spacing w:val="39"/>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7"/>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ould</w:t>
      </w:r>
      <w:r>
        <w:rPr>
          <w:rFonts w:ascii="Meiryo" w:eastAsia="Meiryo" w:hAnsi="Meiryo" w:cs="Meiryo"/>
          <w:color w:val="221F1F"/>
          <w:spacing w:val="31"/>
          <w:w w:val="86"/>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 xml:space="preserve">e </w:t>
      </w:r>
      <w:r>
        <w:rPr>
          <w:rFonts w:ascii="Meiryo" w:eastAsia="Meiryo" w:hAnsi="Meiryo" w:cs="Meiryo"/>
          <w:color w:val="221F1F"/>
          <w:w w:val="88"/>
          <w:sz w:val="22"/>
          <w:szCs w:val="22"/>
        </w:rPr>
        <w:t>more</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closely</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lin</w:t>
      </w:r>
      <w:r>
        <w:rPr>
          <w:rFonts w:ascii="Meiryo" w:eastAsia="Meiryo" w:hAnsi="Meiryo" w:cs="Meiryo"/>
          <w:color w:val="221F1F"/>
          <w:spacing w:val="-5"/>
          <w:w w:val="88"/>
          <w:sz w:val="22"/>
          <w:szCs w:val="22"/>
        </w:rPr>
        <w:t>k</w:t>
      </w:r>
      <w:r>
        <w:rPr>
          <w:rFonts w:ascii="Meiryo" w:eastAsia="Meiryo" w:hAnsi="Meiryo" w:cs="Meiryo"/>
          <w:color w:val="221F1F"/>
          <w:w w:val="88"/>
          <w:sz w:val="22"/>
          <w:szCs w:val="22"/>
        </w:rPr>
        <w:t>ed</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household</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SES</w:t>
      </w:r>
      <w:r>
        <w:rPr>
          <w:rFonts w:ascii="Meiryo" w:eastAsia="Meiryo" w:hAnsi="Meiryo" w:cs="Meiryo"/>
          <w:color w:val="221F1F"/>
          <w:spacing w:val="-22"/>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arious</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pare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tal</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causes.</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Comparably</w:t>
      </w:r>
      <w:r>
        <w:rPr>
          <w:rFonts w:ascii="Meiryo" w:eastAsia="Meiryo" w:hAnsi="Meiryo" w:cs="Meiryo"/>
          <w:color w:val="221F1F"/>
          <w:spacing w:val="47"/>
          <w:w w:val="88"/>
          <w:sz w:val="22"/>
          <w:szCs w:val="22"/>
        </w:rPr>
        <w:t xml:space="preserve"> </w:t>
      </w:r>
      <w:r>
        <w:rPr>
          <w:rFonts w:ascii="Meiryo" w:eastAsia="Meiryo" w:hAnsi="Meiryo" w:cs="Meiryo"/>
          <w:color w:val="221F1F"/>
          <w:sz w:val="22"/>
          <w:szCs w:val="22"/>
        </w:rPr>
        <w:t xml:space="preserve">sized </w:t>
      </w:r>
      <w:r>
        <w:rPr>
          <w:rFonts w:ascii="Meiryo" w:eastAsia="Meiryo" w:hAnsi="Meiryo" w:cs="Meiryo"/>
          <w:color w:val="221F1F"/>
          <w:w w:val="87"/>
          <w:sz w:val="22"/>
          <w:szCs w:val="22"/>
        </w:rPr>
        <w:t>eﬀects</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also</w:t>
      </w:r>
      <w:r>
        <w:rPr>
          <w:rFonts w:ascii="Meiryo" w:eastAsia="Meiryo" w:hAnsi="Meiryo" w:cs="Meiryo"/>
          <w:color w:val="221F1F"/>
          <w:spacing w:val="5"/>
          <w:w w:val="87"/>
          <w:sz w:val="22"/>
          <w:szCs w:val="22"/>
        </w:rPr>
        <w:t xml:space="preserve"> 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consiste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with</w:t>
      </w:r>
      <w:r>
        <w:rPr>
          <w:rFonts w:ascii="Meiryo" w:eastAsia="Meiryo" w:hAnsi="Meiryo" w:cs="Meiryo"/>
          <w:color w:val="221F1F"/>
          <w:spacing w:val="36"/>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confound.</w:t>
      </w:r>
      <w:r>
        <w:rPr>
          <w:rFonts w:ascii="Meiryo" w:eastAsia="Meiryo" w:hAnsi="Meiryo" w:cs="Meiryo"/>
          <w:color w:val="221F1F"/>
          <w:spacing w:val="34"/>
          <w:w w:val="87"/>
          <w:sz w:val="22"/>
          <w:szCs w:val="22"/>
        </w:rPr>
        <w:t xml:space="preserve"> </w:t>
      </w:r>
      <w:r>
        <w:rPr>
          <w:rFonts w:ascii="Meiryo" w:eastAsia="Meiryo" w:hAnsi="Meiryo" w:cs="Meiryo"/>
          <w:color w:val="221F1F"/>
          <w:w w:val="102"/>
          <w:sz w:val="22"/>
          <w:szCs w:val="22"/>
        </w:rPr>
        <w:t>Gi</w:t>
      </w:r>
      <w:r>
        <w:rPr>
          <w:rFonts w:ascii="Meiryo" w:eastAsia="Meiryo" w:hAnsi="Meiryo" w:cs="Meiryo"/>
          <w:color w:val="221F1F"/>
          <w:spacing w:val="-6"/>
          <w:w w:val="102"/>
          <w:sz w:val="22"/>
          <w:szCs w:val="22"/>
        </w:rPr>
        <w:t>v</w:t>
      </w:r>
      <w:r>
        <w:rPr>
          <w:rFonts w:ascii="Meiryo" w:eastAsia="Meiryo" w:hAnsi="Meiryo" w:cs="Meiryo"/>
          <w:color w:val="221F1F"/>
          <w:w w:val="77"/>
          <w:sz w:val="22"/>
          <w:szCs w:val="22"/>
        </w:rPr>
        <w:t>e</w:t>
      </w:r>
      <w:r>
        <w:rPr>
          <w:rFonts w:ascii="Meiryo" w:eastAsia="Meiryo" w:hAnsi="Meiryo" w:cs="Meiryo"/>
          <w:color w:val="221F1F"/>
          <w:w w:val="90"/>
          <w:sz w:val="22"/>
          <w:szCs w:val="22"/>
        </w:rPr>
        <w:t>n</w:t>
      </w:r>
      <w:r>
        <w:rPr>
          <w:rFonts w:ascii="Meiryo" w:eastAsia="Meiryo" w:hAnsi="Meiryo" w:cs="Meiryo"/>
          <w:color w:val="221F1F"/>
          <w:spacing w:val="-1"/>
          <w:sz w:val="22"/>
          <w:szCs w:val="22"/>
        </w:rPr>
        <w:t xml:space="preserve"> </w:t>
      </w:r>
      <w:r>
        <w:rPr>
          <w:rFonts w:ascii="Meiryo" w:eastAsia="Meiryo" w:hAnsi="Meiryo" w:cs="Meiryo"/>
          <w:color w:val="221F1F"/>
          <w:w w:val="91"/>
          <w:sz w:val="22"/>
          <w:szCs w:val="22"/>
        </w:rPr>
        <w:t>that</w:t>
      </w:r>
      <w:r>
        <w:rPr>
          <w:rFonts w:ascii="Meiryo" w:eastAsia="Meiryo" w:hAnsi="Meiryo" w:cs="Meiryo"/>
          <w:color w:val="221F1F"/>
          <w:spacing w:val="15"/>
          <w:w w:val="91"/>
          <w:sz w:val="22"/>
          <w:szCs w:val="22"/>
        </w:rPr>
        <w:t xml:space="preserve"> </w:t>
      </w:r>
      <w:r>
        <w:rPr>
          <w:rFonts w:ascii="Meiryo" w:eastAsia="Meiryo" w:hAnsi="Meiryo" w:cs="Meiryo"/>
          <w:color w:val="221F1F"/>
          <w:w w:val="91"/>
          <w:sz w:val="22"/>
          <w:szCs w:val="22"/>
        </w:rPr>
        <w:t>Harden</w:t>
      </w:r>
      <w:r>
        <w:rPr>
          <w:rFonts w:ascii="Meiryo" w:eastAsia="Meiryo" w:hAnsi="Meiryo" w:cs="Meiryo"/>
          <w:color w:val="221F1F"/>
          <w:spacing w:val="-2"/>
          <w:w w:val="91"/>
          <w:sz w:val="22"/>
          <w:szCs w:val="22"/>
        </w:rPr>
        <w:t xml:space="preserve"> </w:t>
      </w:r>
      <w:r>
        <w:rPr>
          <w:rFonts w:ascii="Meiryo" w:eastAsia="Meiryo" w:hAnsi="Meiryo" w:cs="Meiryo"/>
          <w:color w:val="221F1F"/>
          <w:w w:val="107"/>
          <w:sz w:val="22"/>
          <w:szCs w:val="22"/>
        </w:rPr>
        <w:t xml:space="preserve">&amp; </w:t>
      </w:r>
      <w:r>
        <w:rPr>
          <w:rFonts w:ascii="Meiryo" w:eastAsia="Meiryo" w:hAnsi="Meiryo" w:cs="Meiryo"/>
          <w:color w:val="221F1F"/>
          <w:w w:val="86"/>
          <w:sz w:val="22"/>
          <w:szCs w:val="22"/>
        </w:rPr>
        <w:t>Mendle</w:t>
      </w:r>
      <w:r>
        <w:rPr>
          <w:rFonts w:ascii="Meiryo" w:eastAsia="Meiryo" w:hAnsi="Meiryo" w:cs="Meiryo"/>
          <w:color w:val="221F1F"/>
          <w:spacing w:val="55"/>
          <w:w w:val="86"/>
          <w:sz w:val="22"/>
          <w:szCs w:val="22"/>
        </w:rPr>
        <w:t xml:space="preserve"> </w:t>
      </w:r>
      <w:r>
        <w:rPr>
          <w:rFonts w:ascii="Meiryo" w:eastAsia="Meiryo" w:hAnsi="Meiryo" w:cs="Meiryo"/>
          <w:color w:val="221F1F"/>
          <w:w w:val="86"/>
          <w:sz w:val="22"/>
          <w:szCs w:val="22"/>
        </w:rPr>
        <w:t>(2011)</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 xml:space="preserve">Meredith </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(2013)</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found</w:t>
      </w:r>
      <w:r>
        <w:rPr>
          <w:rFonts w:ascii="Meiryo" w:eastAsia="Meiryo" w:hAnsi="Meiryo" w:cs="Meiryo"/>
          <w:color w:val="221F1F"/>
          <w:spacing w:val="28"/>
          <w:w w:val="86"/>
          <w:sz w:val="22"/>
          <w:szCs w:val="22"/>
        </w:rPr>
        <w:t xml:space="preserve"> </w:t>
      </w:r>
      <w:r>
        <w:rPr>
          <w:rFonts w:ascii="Meiryo" w:eastAsia="Meiryo" w:hAnsi="Meiryo" w:cs="Meiryo"/>
          <w:color w:val="221F1F"/>
          <w:w w:val="86"/>
          <w:sz w:val="22"/>
          <w:szCs w:val="22"/>
        </w:rPr>
        <w:t>no</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within</w:t>
      </w:r>
      <w:r>
        <w:rPr>
          <w:rFonts w:ascii="Meiryo" w:eastAsia="Meiryo" w:hAnsi="Meiryo" w:cs="Meiryo"/>
          <w:color w:val="221F1F"/>
          <w:spacing w:val="61"/>
          <w:w w:val="86"/>
          <w:sz w:val="22"/>
          <w:szCs w:val="22"/>
        </w:rPr>
        <w:t xml:space="preserve"> </w:t>
      </w:r>
      <w:r>
        <w:rPr>
          <w:rFonts w:ascii="Meiryo" w:eastAsia="Meiryo" w:hAnsi="Meiryo" w:cs="Meiryo"/>
          <w:color w:val="221F1F"/>
          <w:w w:val="86"/>
          <w:sz w:val="22"/>
          <w:szCs w:val="22"/>
        </w:rPr>
        <w:t>family</w:t>
      </w:r>
      <w:r>
        <w:rPr>
          <w:rFonts w:ascii="Meiryo" w:eastAsia="Meiryo" w:hAnsi="Meiryo" w:cs="Meiryo"/>
          <w:color w:val="221F1F"/>
          <w:spacing w:val="48"/>
          <w:w w:val="86"/>
          <w:sz w:val="22"/>
          <w:szCs w:val="22"/>
        </w:rPr>
        <w:t xml:space="preserve"> </w:t>
      </w:r>
      <w:r>
        <w:rPr>
          <w:rFonts w:ascii="Meiryo" w:eastAsia="Meiryo" w:hAnsi="Meiryo" w:cs="Meiryo"/>
          <w:color w:val="221F1F"/>
          <w:w w:val="86"/>
          <w:sz w:val="22"/>
          <w:szCs w:val="22"/>
        </w:rPr>
        <w:t>eﬀect</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for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37"/>
          <w:w w:val="86"/>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77"/>
          <w:sz w:val="22"/>
          <w:szCs w:val="22"/>
        </w:rPr>
        <w:t xml:space="preserve">e </w:t>
      </w:r>
      <w:r>
        <w:rPr>
          <w:rFonts w:ascii="Meiryo" w:eastAsia="Meiryo" w:hAnsi="Meiryo" w:cs="Meiryo"/>
          <w:color w:val="221F1F"/>
          <w:w w:val="89"/>
          <w:sz w:val="22"/>
          <w:szCs w:val="22"/>
        </w:rPr>
        <w:t>ex</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ect</w:t>
      </w:r>
      <w:r>
        <w:rPr>
          <w:rFonts w:ascii="Meiryo" w:eastAsia="Meiryo" w:hAnsi="Meiryo" w:cs="Meiryo"/>
          <w:color w:val="221F1F"/>
          <w:spacing w:val="-6"/>
          <w:w w:val="89"/>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5"/>
          <w:w w:val="89"/>
          <w:sz w:val="22"/>
          <w:szCs w:val="22"/>
        </w:rPr>
        <w:t xml:space="preserve"> </w:t>
      </w:r>
      <w:r>
        <w:rPr>
          <w:rFonts w:ascii="Meiryo" w:eastAsia="Meiryo" w:hAnsi="Meiryo" w:cs="Meiryo"/>
          <w:color w:val="221F1F"/>
          <w:w w:val="89"/>
          <w:sz w:val="22"/>
          <w:szCs w:val="22"/>
        </w:rPr>
        <w:t>maternal</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will</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h</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comparable</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larger</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eﬀect</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on</w:t>
      </w:r>
      <w:r>
        <w:rPr>
          <w:rFonts w:ascii="Meiryo" w:eastAsia="Meiryo" w:hAnsi="Meiryo" w:cs="Meiryo"/>
          <w:color w:val="221F1F"/>
          <w:spacing w:val="12"/>
          <w:w w:val="86"/>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spacing w:val="-6"/>
          <w:w w:val="102"/>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een </w:t>
      </w:r>
      <w:r>
        <w:rPr>
          <w:rFonts w:ascii="Meiryo" w:eastAsia="Meiryo" w:hAnsi="Meiryo" w:cs="Meiryo"/>
          <w:color w:val="221F1F"/>
          <w:w w:val="92"/>
          <w:sz w:val="22"/>
          <w:szCs w:val="22"/>
        </w:rPr>
        <w:t>family</w:t>
      </w:r>
      <w:r>
        <w:rPr>
          <w:rFonts w:ascii="Meiryo" w:eastAsia="Meiryo" w:hAnsi="Meiryo" w:cs="Meiryo"/>
          <w:color w:val="221F1F"/>
          <w:spacing w:val="5"/>
          <w:w w:val="92"/>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92"/>
          <w:sz w:val="22"/>
          <w:szCs w:val="22"/>
        </w:rPr>
        <w:t xml:space="preserve">than </w:t>
      </w:r>
      <w:r>
        <w:rPr>
          <w:rFonts w:ascii="Meiryo" w:eastAsia="Meiryo" w:hAnsi="Meiryo" w:cs="Meiryo"/>
          <w:color w:val="221F1F"/>
          <w:spacing w:val="-6"/>
          <w:w w:val="92"/>
          <w:sz w:val="22"/>
          <w:szCs w:val="22"/>
        </w:rPr>
        <w:t>c</w:t>
      </w:r>
      <w:r>
        <w:rPr>
          <w:rFonts w:ascii="Meiryo" w:eastAsia="Meiryo" w:hAnsi="Meiryo" w:cs="Meiryo"/>
          <w:color w:val="221F1F"/>
          <w:w w:val="92"/>
          <w:sz w:val="22"/>
          <w:szCs w:val="22"/>
        </w:rPr>
        <w:t>hild</w:t>
      </w:r>
      <w:r>
        <w:rPr>
          <w:rFonts w:ascii="Meiryo" w:eastAsia="Meiryo" w:hAnsi="Meiryo" w:cs="Meiryo"/>
          <w:color w:val="221F1F"/>
          <w:spacing w:val="14"/>
          <w:w w:val="92"/>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telligence.</w:t>
      </w:r>
    </w:p>
    <w:p>
      <w:pPr>
        <w:spacing w:before="5"/>
        <w:ind w:left="697"/>
        <w:rPr>
          <w:rFonts w:ascii="Meiryo" w:eastAsia="Meiryo" w:hAnsi="Meiryo" w:cs="Meiryo"/>
          <w:sz w:val="22"/>
          <w:szCs w:val="22"/>
        </w:rPr>
      </w:pPr>
      <w:r>
        <w:rPr>
          <w:rFonts w:ascii="Meiryo" w:eastAsia="Meiryo" w:hAnsi="Meiryo" w:cs="Meiryo"/>
          <w:color w:val="221F1F"/>
          <w:sz w:val="22"/>
          <w:szCs w:val="22"/>
        </w:rPr>
        <w:t>Within</w:t>
      </w:r>
      <w:r>
        <w:rPr>
          <w:rFonts w:ascii="Meiryo" w:eastAsia="Meiryo" w:hAnsi="Meiryo" w:cs="Meiryo"/>
          <w:color w:val="221F1F"/>
          <w:spacing w:val="-15"/>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amilies,</w:t>
      </w:r>
    </w:p>
    <w:p>
      <w:pPr>
        <w:spacing w:before="23"/>
        <w:ind w:left="697"/>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7"/>
          <w:sz w:val="22"/>
          <w:szCs w:val="22"/>
        </w:rPr>
        <w:t xml:space="preserve">3. </w:t>
      </w:r>
      <w:r>
        <w:rPr>
          <w:rFonts w:ascii="Meiryo" w:eastAsia="Meiryo" w:hAnsi="Meiryo" w:cs="Meiryo"/>
          <w:color w:val="221F1F"/>
          <w:spacing w:val="51"/>
          <w:w w:val="87"/>
          <w:sz w:val="22"/>
          <w:szCs w:val="22"/>
        </w:rPr>
        <w:t xml:space="preserve"> </w:t>
      </w:r>
      <w:r>
        <w:rPr>
          <w:rFonts w:ascii="Meiryo" w:eastAsia="Meiryo" w:hAnsi="Meiryo" w:cs="Meiryo"/>
          <w:color w:val="221F1F"/>
          <w:w w:val="87"/>
          <w:sz w:val="22"/>
          <w:szCs w:val="22"/>
        </w:rPr>
        <w:t>D</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es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w w:val="87"/>
          <w:sz w:val="22"/>
          <w:szCs w:val="22"/>
        </w:rPr>
        <w:t>predict</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sz w:val="22"/>
          <w:szCs w:val="22"/>
        </w:rPr>
        <w:t xml:space="preserve">AFI?: </w:t>
      </w:r>
      <w:r>
        <w:rPr>
          <w:rFonts w:ascii="Meiryo" w:eastAsia="Meiryo" w:hAnsi="Meiryo" w:cs="Meiryo"/>
          <w:color w:val="221F1F"/>
          <w:w w:val="87"/>
          <w:sz w:val="22"/>
          <w:szCs w:val="22"/>
        </w:rPr>
        <w:t>No,</w:t>
      </w:r>
      <w:r>
        <w:rPr>
          <w:rFonts w:ascii="Meiryo" w:eastAsia="Meiryo" w:hAnsi="Meiryo" w:cs="Meiryo"/>
          <w:color w:val="221F1F"/>
          <w:spacing w:val="20"/>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do</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not</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ex</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ect</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91"/>
          <w:sz w:val="22"/>
          <w:szCs w:val="22"/>
        </w:rPr>
        <w:t>ﬁnd</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all</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w w:val="87"/>
          <w:position w:val="3"/>
          <w:sz w:val="22"/>
          <w:szCs w:val="22"/>
        </w:rPr>
        <w:t>within</w:t>
      </w:r>
      <w:r>
        <w:rPr>
          <w:rFonts w:ascii="Meiryo" w:eastAsia="Meiryo" w:hAnsi="Meiryo" w:cs="Meiryo"/>
          <w:color w:val="221F1F"/>
          <w:spacing w:val="54"/>
          <w:w w:val="87"/>
          <w:position w:val="3"/>
          <w:sz w:val="22"/>
          <w:szCs w:val="22"/>
        </w:rPr>
        <w:t xml:space="preserve"> </w:t>
      </w:r>
      <w:r>
        <w:rPr>
          <w:rFonts w:ascii="Meiryo" w:eastAsia="Meiryo" w:hAnsi="Meiryo" w:cs="Meiryo"/>
          <w:color w:val="221F1F"/>
          <w:w w:val="87"/>
          <w:position w:val="3"/>
          <w:sz w:val="22"/>
          <w:szCs w:val="22"/>
        </w:rPr>
        <w:t>family</w:t>
      </w:r>
      <w:r>
        <w:rPr>
          <w:rFonts w:ascii="Meiryo" w:eastAsia="Meiryo" w:hAnsi="Meiryo" w:cs="Meiryo"/>
          <w:color w:val="221F1F"/>
          <w:spacing w:val="42"/>
          <w:w w:val="87"/>
          <w:position w:val="3"/>
          <w:sz w:val="22"/>
          <w:szCs w:val="22"/>
        </w:rPr>
        <w:t xml:space="preserve"> </w:t>
      </w:r>
      <w:r>
        <w:rPr>
          <w:rFonts w:ascii="Meiryo" w:eastAsia="Meiryo" w:hAnsi="Meiryo" w:cs="Meiryo"/>
          <w:color w:val="221F1F"/>
          <w:w w:val="87"/>
          <w:position w:val="3"/>
          <w:sz w:val="22"/>
          <w:szCs w:val="22"/>
        </w:rPr>
        <w:t>diﬀerences</w:t>
      </w:r>
      <w:r>
        <w:rPr>
          <w:rFonts w:ascii="Meiryo" w:eastAsia="Meiryo" w:hAnsi="Meiryo" w:cs="Meiryo"/>
          <w:color w:val="221F1F"/>
          <w:spacing w:val="-15"/>
          <w:w w:val="87"/>
          <w:position w:val="3"/>
          <w:sz w:val="22"/>
          <w:szCs w:val="22"/>
        </w:rPr>
        <w:t xml:space="preserve"> </w:t>
      </w:r>
      <w:r>
        <w:rPr>
          <w:rFonts w:ascii="Meiryo" w:eastAsia="Meiryo" w:hAnsi="Meiryo" w:cs="Meiryo"/>
          <w:color w:val="221F1F"/>
          <w:position w:val="3"/>
          <w:sz w:val="22"/>
          <w:szCs w:val="22"/>
        </w:rPr>
        <w:t>in</w:t>
      </w:r>
      <w:r>
        <w:rPr>
          <w:rFonts w:ascii="Meiryo" w:eastAsia="Meiryo" w:hAnsi="Meiryo" w:cs="Meiryo"/>
          <w:color w:val="221F1F"/>
          <w:spacing w:val="-11"/>
          <w:position w:val="3"/>
          <w:sz w:val="22"/>
          <w:szCs w:val="22"/>
        </w:rPr>
        <w:t xml:space="preserve"> </w:t>
      </w:r>
      <w:r>
        <w:rPr>
          <w:rFonts w:ascii="Meiryo" w:eastAsia="Meiryo" w:hAnsi="Meiryo" w:cs="Meiryo"/>
          <w:color w:val="221F1F"/>
          <w:w w:val="89"/>
          <w:position w:val="3"/>
          <w:sz w:val="22"/>
          <w:szCs w:val="22"/>
        </w:rPr>
        <w:t>i</w:t>
      </w:r>
      <w:r>
        <w:rPr>
          <w:rFonts w:ascii="Meiryo" w:eastAsia="Meiryo" w:hAnsi="Meiryo" w:cs="Meiryo"/>
          <w:color w:val="221F1F"/>
          <w:spacing w:val="-5"/>
          <w:w w:val="89"/>
          <w:position w:val="3"/>
          <w:sz w:val="22"/>
          <w:szCs w:val="22"/>
        </w:rPr>
        <w:t>n</w:t>
      </w:r>
      <w:r>
        <w:rPr>
          <w:rFonts w:ascii="Meiryo" w:eastAsia="Meiryo" w:hAnsi="Meiryo" w:cs="Meiryo"/>
          <w:color w:val="221F1F"/>
          <w:w w:val="89"/>
          <w:position w:val="3"/>
          <w:sz w:val="22"/>
          <w:szCs w:val="22"/>
        </w:rPr>
        <w:t>telligence</w:t>
      </w:r>
      <w:r>
        <w:rPr>
          <w:rFonts w:ascii="Meiryo" w:eastAsia="Meiryo" w:hAnsi="Meiryo" w:cs="Meiryo"/>
          <w:color w:val="221F1F"/>
          <w:spacing w:val="8"/>
          <w:w w:val="89"/>
          <w:position w:val="3"/>
          <w:sz w:val="22"/>
          <w:szCs w:val="22"/>
        </w:rPr>
        <w:t xml:space="preserve"> </w:t>
      </w:r>
      <w:r>
        <w:rPr>
          <w:rFonts w:ascii="Meiryo" w:eastAsia="Meiryo" w:hAnsi="Meiryo" w:cs="Meiryo"/>
          <w:color w:val="221F1F"/>
          <w:w w:val="89"/>
          <w:position w:val="3"/>
          <w:sz w:val="22"/>
          <w:szCs w:val="22"/>
        </w:rPr>
        <w:t>and</w:t>
      </w:r>
      <w:r>
        <w:rPr>
          <w:rFonts w:ascii="Meiryo" w:eastAsia="Meiryo" w:hAnsi="Meiryo" w:cs="Meiryo"/>
          <w:color w:val="221F1F"/>
          <w:spacing w:val="7"/>
          <w:w w:val="89"/>
          <w:position w:val="3"/>
          <w:sz w:val="22"/>
          <w:szCs w:val="22"/>
        </w:rPr>
        <w:t xml:space="preserve"> </w:t>
      </w:r>
      <w:r>
        <w:rPr>
          <w:rFonts w:ascii="Meiryo" w:eastAsia="Meiryo" w:hAnsi="Meiryo" w:cs="Meiryo"/>
          <w:color w:val="221F1F"/>
          <w:position w:val="3"/>
          <w:sz w:val="22"/>
          <w:szCs w:val="22"/>
        </w:rPr>
        <w:t>AFI,</w:t>
      </w:r>
      <w:r>
        <w:rPr>
          <w:rFonts w:ascii="Meiryo" w:eastAsia="Meiryo" w:hAnsi="Meiryo" w:cs="Meiryo"/>
          <w:color w:val="221F1F"/>
          <w:spacing w:val="8"/>
          <w:position w:val="3"/>
          <w:sz w:val="22"/>
          <w:szCs w:val="22"/>
        </w:rPr>
        <w:t xml:space="preserve"> </w:t>
      </w:r>
      <w:r>
        <w:rPr>
          <w:rFonts w:ascii="Meiryo" w:eastAsia="Meiryo" w:hAnsi="Meiryo" w:cs="Meiryo"/>
          <w:color w:val="221F1F"/>
          <w:w w:val="89"/>
          <w:position w:val="3"/>
          <w:sz w:val="22"/>
          <w:szCs w:val="22"/>
        </w:rPr>
        <w:t>gi</w:t>
      </w:r>
      <w:r>
        <w:rPr>
          <w:rFonts w:ascii="Meiryo" w:eastAsia="Meiryo" w:hAnsi="Meiryo" w:cs="Meiryo"/>
          <w:color w:val="221F1F"/>
          <w:spacing w:val="-5"/>
          <w:w w:val="89"/>
          <w:position w:val="3"/>
          <w:sz w:val="22"/>
          <w:szCs w:val="22"/>
        </w:rPr>
        <w:t>v</w:t>
      </w:r>
      <w:r>
        <w:rPr>
          <w:rFonts w:ascii="Meiryo" w:eastAsia="Meiryo" w:hAnsi="Meiryo" w:cs="Meiryo"/>
          <w:color w:val="221F1F"/>
          <w:w w:val="89"/>
          <w:position w:val="3"/>
          <w:sz w:val="22"/>
          <w:szCs w:val="22"/>
        </w:rPr>
        <w:t>en</w:t>
      </w:r>
      <w:r>
        <w:rPr>
          <w:rFonts w:ascii="Meiryo" w:eastAsia="Meiryo" w:hAnsi="Meiryo" w:cs="Meiryo"/>
          <w:color w:val="221F1F"/>
          <w:spacing w:val="-3"/>
          <w:w w:val="89"/>
          <w:position w:val="3"/>
          <w:sz w:val="22"/>
          <w:szCs w:val="22"/>
        </w:rPr>
        <w:t xml:space="preserve"> </w:t>
      </w:r>
      <w:r>
        <w:rPr>
          <w:rFonts w:ascii="Meiryo" w:eastAsia="Meiryo" w:hAnsi="Meiryo" w:cs="Meiryo"/>
          <w:color w:val="221F1F"/>
          <w:w w:val="89"/>
          <w:position w:val="3"/>
          <w:sz w:val="22"/>
          <w:szCs w:val="22"/>
        </w:rPr>
        <w:t>that</w:t>
      </w:r>
      <w:r>
        <w:rPr>
          <w:rFonts w:ascii="Meiryo" w:eastAsia="Meiryo" w:hAnsi="Meiryo" w:cs="Meiryo"/>
          <w:color w:val="221F1F"/>
          <w:spacing w:val="25"/>
          <w:w w:val="89"/>
          <w:position w:val="3"/>
          <w:sz w:val="22"/>
          <w:szCs w:val="22"/>
        </w:rPr>
        <w:t xml:space="preserve"> </w:t>
      </w:r>
      <w:r>
        <w:rPr>
          <w:rFonts w:ascii="Meiryo" w:eastAsia="Meiryo" w:hAnsi="Meiryo" w:cs="Meiryo"/>
          <w:color w:val="221F1F"/>
          <w:w w:val="89"/>
          <w:position w:val="3"/>
          <w:sz w:val="22"/>
          <w:szCs w:val="22"/>
        </w:rPr>
        <w:t>neither</w:t>
      </w:r>
      <w:r>
        <w:rPr>
          <w:rFonts w:ascii="Meiryo" w:eastAsia="Meiryo" w:hAnsi="Meiryo" w:cs="Meiryo"/>
          <w:color w:val="221F1F"/>
          <w:spacing w:val="8"/>
          <w:w w:val="89"/>
          <w:position w:val="3"/>
          <w:sz w:val="22"/>
          <w:szCs w:val="22"/>
        </w:rPr>
        <w:t xml:space="preserve"> </w:t>
      </w:r>
      <w:r>
        <w:rPr>
          <w:rFonts w:ascii="Meiryo" w:eastAsia="Meiryo" w:hAnsi="Meiryo" w:cs="Meiryo"/>
          <w:color w:val="221F1F"/>
          <w:w w:val="89"/>
          <w:position w:val="3"/>
          <w:sz w:val="22"/>
          <w:szCs w:val="22"/>
        </w:rPr>
        <w:t>Harden</w:t>
      </w:r>
      <w:r>
        <w:rPr>
          <w:rFonts w:ascii="Meiryo" w:eastAsia="Meiryo" w:hAnsi="Meiryo" w:cs="Meiryo"/>
          <w:color w:val="221F1F"/>
          <w:spacing w:val="15"/>
          <w:w w:val="89"/>
          <w:position w:val="3"/>
          <w:sz w:val="22"/>
          <w:szCs w:val="22"/>
        </w:rPr>
        <w:t xml:space="preserve"> </w:t>
      </w:r>
      <w:r>
        <w:rPr>
          <w:rFonts w:ascii="Meiryo" w:eastAsia="Meiryo" w:hAnsi="Meiryo" w:cs="Meiryo"/>
          <w:color w:val="221F1F"/>
          <w:position w:val="3"/>
          <w:sz w:val="22"/>
          <w:szCs w:val="22"/>
        </w:rPr>
        <w:t>&amp;</w:t>
      </w:r>
      <w:r>
        <w:rPr>
          <w:rFonts w:ascii="Meiryo" w:eastAsia="Meiryo" w:hAnsi="Meiryo" w:cs="Meiryo"/>
          <w:color w:val="221F1F"/>
          <w:spacing w:val="10"/>
          <w:position w:val="3"/>
          <w:sz w:val="22"/>
          <w:szCs w:val="22"/>
        </w:rPr>
        <w:t xml:space="preserve"> </w:t>
      </w:r>
      <w:r>
        <w:rPr>
          <w:rFonts w:ascii="Meiryo" w:eastAsia="Meiryo" w:hAnsi="Meiryo" w:cs="Meiryo"/>
          <w:color w:val="221F1F"/>
          <w:position w:val="3"/>
          <w:sz w:val="22"/>
          <w:szCs w:val="22"/>
        </w:rPr>
        <w:t>Mendle</w:t>
      </w:r>
    </w:p>
    <w:p>
      <w:pPr>
        <w:spacing w:before="23"/>
        <w:ind w:left="155"/>
        <w:rPr>
          <w:rFonts w:ascii="Meiryo" w:eastAsia="Meiryo" w:hAnsi="Meiryo" w:cs="Meiryo"/>
          <w:sz w:val="22"/>
          <w:szCs w:val="22"/>
        </w:rPr>
      </w:pPr>
      <w:r>
        <w:rPr>
          <w:rFonts w:ascii="Meiryo" w:eastAsia="Meiryo" w:hAnsi="Meiryo" w:cs="Meiryo"/>
          <w:color w:val="221F1F"/>
          <w:w w:val="86"/>
          <w:sz w:val="22"/>
          <w:szCs w:val="22"/>
        </w:rPr>
        <w:t>(2011)</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nor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 xml:space="preserve">Meredith </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(2013)</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orted</w:t>
      </w:r>
      <w:r>
        <w:rPr>
          <w:rFonts w:ascii="Meiryo" w:eastAsia="Meiryo" w:hAnsi="Meiryo" w:cs="Meiryo"/>
          <w:color w:val="221F1F"/>
          <w:spacing w:val="23"/>
          <w:w w:val="86"/>
          <w:sz w:val="22"/>
          <w:szCs w:val="22"/>
        </w:rPr>
        <w:t xml:space="preserve"> </w:t>
      </w:r>
      <w:r>
        <w:rPr>
          <w:rFonts w:ascii="Meiryo" w:eastAsia="Meiryo" w:hAnsi="Meiryo" w:cs="Meiryo"/>
          <w:color w:val="221F1F"/>
          <w:w w:val="86"/>
          <w:sz w:val="22"/>
          <w:szCs w:val="22"/>
        </w:rPr>
        <w:t>an</w:t>
      </w:r>
      <w:r>
        <w:rPr>
          <w:rFonts w:ascii="Meiryo" w:eastAsia="Meiryo" w:hAnsi="Meiryo" w:cs="Meiryo"/>
          <w:color w:val="221F1F"/>
          <w:spacing w:val="15"/>
          <w:w w:val="86"/>
          <w:sz w:val="22"/>
          <w:szCs w:val="22"/>
        </w:rPr>
        <w:t xml:space="preserve"> </w:t>
      </w:r>
      <w:r>
        <w:rPr>
          <w:rFonts w:ascii="Meiryo" w:eastAsia="Meiryo" w:hAnsi="Meiryo" w:cs="Meiryo"/>
          <w:color w:val="221F1F"/>
          <w:sz w:val="22"/>
          <w:szCs w:val="22"/>
        </w:rPr>
        <w:t>eﬀect.</w:t>
      </w:r>
    </w:p>
    <w:p>
      <w:pPr>
        <w:spacing w:before="23" w:line="252" w:lineRule="auto"/>
        <w:ind w:left="155" w:right="686" w:firstLine="542"/>
        <w:jc w:val="both"/>
        <w:rPr>
          <w:rFonts w:ascii="Meiryo" w:eastAsia="Meiryo" w:hAnsi="Meiryo" w:cs="Meiryo"/>
          <w:sz w:val="22"/>
          <w:szCs w:val="22"/>
        </w:rPr>
      </w:pPr>
      <w:r>
        <w:rPr>
          <w:rFonts w:ascii="Meiryo" w:eastAsia="Meiryo" w:hAnsi="Meiryo" w:cs="Meiryo"/>
          <w:color w:val="221F1F"/>
          <w:w w:val="87"/>
          <w:sz w:val="22"/>
          <w:szCs w:val="22"/>
        </w:rPr>
        <w:t xml:space="preserve">4. </w:t>
      </w:r>
      <w:r>
        <w:rPr>
          <w:rFonts w:ascii="Meiryo" w:eastAsia="Meiryo" w:hAnsi="Meiryo" w:cs="Meiryo"/>
          <w:color w:val="221F1F"/>
          <w:spacing w:val="51"/>
          <w:w w:val="87"/>
          <w:sz w:val="22"/>
          <w:szCs w:val="22"/>
        </w:rPr>
        <w:t xml:space="preserve"> </w:t>
      </w:r>
      <w:r>
        <w:rPr>
          <w:rFonts w:ascii="Meiryo" w:eastAsia="Meiryo" w:hAnsi="Meiryo" w:cs="Meiryo"/>
          <w:color w:val="221F1F"/>
          <w:w w:val="87"/>
          <w:sz w:val="22"/>
          <w:szCs w:val="22"/>
        </w:rPr>
        <w:t>D</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es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Gen1</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w w:val="87"/>
          <w:sz w:val="22"/>
          <w:szCs w:val="22"/>
        </w:rPr>
        <w:t>predict</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sz w:val="22"/>
          <w:szCs w:val="22"/>
        </w:rPr>
        <w:t xml:space="preserve">AFI?: </w:t>
      </w:r>
      <w:r>
        <w:rPr>
          <w:rFonts w:ascii="Meiryo" w:eastAsia="Meiryo" w:hAnsi="Meiryo" w:cs="Meiryo"/>
          <w:color w:val="221F1F"/>
          <w:w w:val="88"/>
          <w:sz w:val="22"/>
          <w:szCs w:val="22"/>
        </w:rPr>
        <w:t>Unkn</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wn:</w:t>
      </w:r>
      <w:r>
        <w:rPr>
          <w:rFonts w:ascii="Meiryo" w:eastAsia="Meiryo" w:hAnsi="Meiryo" w:cs="Meiryo"/>
          <w:color w:val="221F1F"/>
          <w:spacing w:val="34"/>
          <w:w w:val="88"/>
          <w:sz w:val="22"/>
          <w:szCs w:val="22"/>
        </w:rPr>
        <w:t xml:space="preserve"> </w:t>
      </w:r>
      <w:r>
        <w:rPr>
          <w:rFonts w:ascii="Meiryo" w:eastAsia="Meiryo" w:hAnsi="Meiryo" w:cs="Meiryo"/>
          <w:color w:val="221F1F"/>
          <w:sz w:val="22"/>
          <w:szCs w:val="22"/>
        </w:rPr>
        <w:t>it</w:t>
      </w:r>
      <w:r>
        <w:rPr>
          <w:rFonts w:ascii="Meiryo" w:eastAsia="Meiryo" w:hAnsi="Meiryo" w:cs="Meiryo"/>
          <w:color w:val="221F1F"/>
          <w:spacing w:val="6"/>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ossible</w:t>
      </w:r>
      <w:r>
        <w:rPr>
          <w:rFonts w:ascii="Meiryo" w:eastAsia="Meiryo" w:hAnsi="Meiryo" w:cs="Meiryo"/>
          <w:color w:val="221F1F"/>
          <w:spacing w:val="17"/>
          <w:w w:val="86"/>
          <w:sz w:val="22"/>
          <w:szCs w:val="22"/>
        </w:rPr>
        <w:t xml:space="preserve"> </w:t>
      </w:r>
      <w:r>
        <w:rPr>
          <w:rFonts w:ascii="Meiryo" w:eastAsia="Meiryo" w:hAnsi="Meiryo" w:cs="Meiryo"/>
          <w:color w:val="221F1F"/>
          <w:sz w:val="22"/>
          <w:szCs w:val="22"/>
        </w:rPr>
        <w:t xml:space="preserve">that </w:t>
      </w:r>
      <w:r>
        <w:rPr>
          <w:rFonts w:ascii="Meiryo" w:eastAsia="Meiryo" w:hAnsi="Meiryo" w:cs="Meiryo"/>
          <w:color w:val="221F1F"/>
          <w:w w:val="89"/>
          <w:sz w:val="22"/>
          <w:szCs w:val="22"/>
        </w:rPr>
        <w:t>maternal</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will</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an</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eﬀect,</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as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20"/>
          <w:w w:val="85"/>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link</w:t>
      </w:r>
      <w:r>
        <w:rPr>
          <w:rFonts w:ascii="Meiryo" w:eastAsia="Meiryo" w:hAnsi="Meiryo" w:cs="Meiryo"/>
          <w:color w:val="221F1F"/>
          <w:spacing w:val="-12"/>
          <w:sz w:val="22"/>
          <w:szCs w:val="22"/>
        </w:rPr>
        <w:t xml:space="preserve"> </w:t>
      </w:r>
      <w:r>
        <w:rPr>
          <w:rFonts w:ascii="Meiryo" w:eastAsia="Meiryo" w:hAnsi="Meiryo" w:cs="Meiryo"/>
          <w:color w:val="221F1F"/>
          <w:spacing w:val="-5"/>
          <w:w w:val="89"/>
          <w:sz w:val="22"/>
          <w:szCs w:val="22"/>
        </w:rPr>
        <w:t>w</w:t>
      </w:r>
      <w:r>
        <w:rPr>
          <w:rFonts w:ascii="Meiryo" w:eastAsia="Meiryo" w:hAnsi="Meiryo" w:cs="Meiryo"/>
          <w:color w:val="221F1F"/>
          <w:w w:val="89"/>
          <w:sz w:val="22"/>
          <w:szCs w:val="22"/>
        </w:rPr>
        <w:t>ould</w:t>
      </w:r>
      <w:r>
        <w:rPr>
          <w:rFonts w:ascii="Meiryo" w:eastAsia="Meiryo" w:hAnsi="Meiryo" w:cs="Meiryo"/>
          <w:color w:val="221F1F"/>
          <w:spacing w:val="10"/>
          <w:w w:val="89"/>
          <w:sz w:val="22"/>
          <w:szCs w:val="22"/>
        </w:rPr>
        <w:t xml:space="preserve"> </w:t>
      </w:r>
      <w:r>
        <w:rPr>
          <w:rFonts w:ascii="Meiryo" w:eastAsia="Meiryo" w:hAnsi="Meiryo" w:cs="Meiryo"/>
          <w:color w:val="221F1F"/>
          <w:w w:val="89"/>
          <w:sz w:val="22"/>
          <w:szCs w:val="22"/>
        </w:rPr>
        <w:t>explain</w:t>
      </w:r>
      <w:r>
        <w:rPr>
          <w:rFonts w:ascii="Meiryo" w:eastAsia="Meiryo" w:hAnsi="Meiryo" w:cs="Meiryo"/>
          <w:color w:val="221F1F"/>
          <w:spacing w:val="23"/>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spacing w:val="-6"/>
          <w:w w:val="102"/>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een </w:t>
      </w:r>
      <w:r>
        <w:rPr>
          <w:rFonts w:ascii="Meiryo" w:eastAsia="Meiryo" w:hAnsi="Meiryo" w:cs="Meiryo"/>
          <w:color w:val="221F1F"/>
          <w:w w:val="86"/>
          <w:sz w:val="22"/>
          <w:szCs w:val="22"/>
        </w:rPr>
        <w:t>family</w:t>
      </w:r>
      <w:r>
        <w:rPr>
          <w:rFonts w:ascii="Meiryo" w:eastAsia="Meiryo" w:hAnsi="Meiryo" w:cs="Meiryo"/>
          <w:color w:val="221F1F"/>
          <w:spacing w:val="48"/>
          <w:w w:val="86"/>
          <w:sz w:val="22"/>
          <w:szCs w:val="22"/>
        </w:rPr>
        <w:t xml:space="preserve"> </w:t>
      </w:r>
      <w:r>
        <w:rPr>
          <w:rFonts w:ascii="Meiryo" w:eastAsia="Meiryo" w:hAnsi="Meiryo" w:cs="Meiryo"/>
          <w:color w:val="221F1F"/>
          <w:w w:val="86"/>
          <w:sz w:val="22"/>
          <w:szCs w:val="22"/>
        </w:rPr>
        <w:t>eﬀects</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 xml:space="preserve">as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ell</w:t>
      </w:r>
      <w:r>
        <w:rPr>
          <w:rFonts w:ascii="Meiryo" w:eastAsia="Meiryo" w:hAnsi="Meiryo" w:cs="Meiryo"/>
          <w:color w:val="221F1F"/>
          <w:spacing w:val="23"/>
          <w:w w:val="86"/>
          <w:sz w:val="22"/>
          <w:szCs w:val="22"/>
        </w:rPr>
        <w:t xml:space="preserve"> </w:t>
      </w:r>
      <w:r>
        <w:rPr>
          <w:rFonts w:ascii="Meiryo" w:eastAsia="Meiryo" w:hAnsi="Meiryo" w:cs="Meiryo"/>
          <w:color w:val="221F1F"/>
          <w:w w:val="86"/>
          <w:sz w:val="22"/>
          <w:szCs w:val="22"/>
        </w:rPr>
        <w:t>as ma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y</w:t>
      </w:r>
      <w:r>
        <w:rPr>
          <w:rFonts w:ascii="Meiryo" w:eastAsia="Meiryo" w:hAnsi="Meiryo" w:cs="Meiryo"/>
          <w:color w:val="221F1F"/>
          <w:spacing w:val="2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alternati</w:t>
      </w:r>
      <w:r>
        <w:rPr>
          <w:rFonts w:ascii="Meiryo" w:eastAsia="Meiryo" w:hAnsi="Meiryo" w:cs="Meiryo"/>
          <w:color w:val="221F1F"/>
          <w:spacing w:val="-4"/>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household-le</w:t>
      </w:r>
      <w:r>
        <w:rPr>
          <w:rFonts w:ascii="Meiryo" w:eastAsia="Meiryo" w:hAnsi="Meiryo" w:cs="Meiryo"/>
          <w:color w:val="221F1F"/>
          <w:spacing w:val="-4"/>
          <w:w w:val="88"/>
          <w:sz w:val="22"/>
          <w:szCs w:val="22"/>
        </w:rPr>
        <w:t>v</w:t>
      </w:r>
      <w:r>
        <w:rPr>
          <w:rFonts w:ascii="Meiryo" w:eastAsia="Meiryo" w:hAnsi="Meiryo" w:cs="Meiryo"/>
          <w:color w:val="221F1F"/>
          <w:w w:val="88"/>
          <w:sz w:val="22"/>
          <w:szCs w:val="22"/>
        </w:rPr>
        <w:t>el</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inﬂuences.</w:t>
      </w:r>
    </w:p>
    <w:p>
      <w:pPr>
        <w:spacing w:before="5" w:line="252" w:lineRule="auto"/>
        <w:ind w:left="155" w:right="90" w:firstLine="542"/>
        <w:rPr>
          <w:rFonts w:ascii="Meiryo" w:eastAsia="Meiryo" w:hAnsi="Meiryo" w:cs="Meiryo"/>
          <w:sz w:val="22"/>
          <w:szCs w:val="22"/>
        </w:rPr>
      </w:pPr>
      <w:r>
        <w:rPr>
          <w:rFonts w:ascii="Meiryo" w:eastAsia="Meiryo" w:hAnsi="Meiryo" w:cs="Meiryo"/>
          <w:color w:val="221F1F"/>
          <w:w w:val="86"/>
          <w:sz w:val="22"/>
          <w:szCs w:val="22"/>
        </w:rPr>
        <w:t xml:space="preserve">5. </w:t>
      </w:r>
      <w:r>
        <w:rPr>
          <w:rFonts w:ascii="Meiryo" w:eastAsia="Meiryo" w:hAnsi="Meiryo" w:cs="Meiryo"/>
          <w:color w:val="221F1F"/>
          <w:spacing w:val="55"/>
          <w:w w:val="86"/>
          <w:sz w:val="22"/>
          <w:szCs w:val="22"/>
        </w:rPr>
        <w:t xml:space="preserve"> </w:t>
      </w:r>
      <w:r>
        <w:rPr>
          <w:rFonts w:ascii="Meiryo" w:eastAsia="Meiryo" w:hAnsi="Meiryo" w:cs="Meiryo"/>
          <w:color w:val="221F1F"/>
          <w:w w:val="86"/>
          <w:sz w:val="22"/>
          <w:szCs w:val="22"/>
        </w:rPr>
        <w:t>Is</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relationship</w:t>
      </w:r>
      <w:r>
        <w:rPr>
          <w:rFonts w:ascii="Meiryo" w:eastAsia="Meiryo" w:hAnsi="Meiryo" w:cs="Meiryo"/>
          <w:color w:val="221F1F"/>
          <w:spacing w:val="59"/>
          <w:w w:val="86"/>
          <w:sz w:val="22"/>
          <w:szCs w:val="22"/>
        </w:rPr>
        <w:t xml:space="preserve"> </w:t>
      </w:r>
      <w:r>
        <w:rPr>
          <w:rFonts w:ascii="Meiryo" w:eastAsia="Meiryo" w:hAnsi="Meiryo" w:cs="Meiryo"/>
          <w:color w:val="221F1F"/>
          <w:w w:val="86"/>
          <w:sz w:val="22"/>
          <w:szCs w:val="22"/>
        </w:rPr>
        <w:t>consiste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across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meth</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ds?:</w:t>
      </w:r>
      <w:r>
        <w:rPr>
          <w:rFonts w:ascii="Meiryo" w:eastAsia="Meiryo" w:hAnsi="Meiryo" w:cs="Meiryo"/>
          <w:color w:val="221F1F"/>
          <w:spacing w:val="23"/>
          <w:w w:val="86"/>
          <w:sz w:val="22"/>
          <w:szCs w:val="22"/>
        </w:rPr>
        <w:t xml:space="preserve"> </w:t>
      </w:r>
      <w:r>
        <w:rPr>
          <w:rFonts w:ascii="Meiryo" w:eastAsia="Meiryo" w:hAnsi="Meiryo" w:cs="Meiryo"/>
          <w:color w:val="221F1F"/>
          <w:w w:val="86"/>
          <w:sz w:val="22"/>
          <w:szCs w:val="22"/>
        </w:rPr>
        <w:t xml:space="preserve">Doubtful, </w:t>
      </w:r>
      <w:r>
        <w:rPr>
          <w:rFonts w:ascii="Meiryo" w:eastAsia="Meiryo" w:hAnsi="Meiryo" w:cs="Meiryo"/>
          <w:color w:val="221F1F"/>
          <w:spacing w:val="5"/>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do</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not</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ex</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ect</w:t>
      </w:r>
      <w:r>
        <w:rPr>
          <w:rFonts w:ascii="Meiryo" w:eastAsia="Meiryo" w:hAnsi="Meiryo" w:cs="Meiryo"/>
          <w:color w:val="221F1F"/>
          <w:spacing w:val="16"/>
          <w:w w:val="86"/>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7"/>
          <w:sz w:val="22"/>
          <w:szCs w:val="22"/>
        </w:rPr>
        <w:t>results</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consiste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32"/>
          <w:w w:val="86"/>
          <w:sz w:val="22"/>
          <w:szCs w:val="22"/>
        </w:rPr>
        <w:t xml:space="preserve"> </w:t>
      </w:r>
      <w:r>
        <w:rPr>
          <w:rFonts w:ascii="Meiryo" w:eastAsia="Meiryo" w:hAnsi="Meiryo" w:cs="Meiryo"/>
          <w:color w:val="221F1F"/>
          <w:w w:val="86"/>
          <w:sz w:val="22"/>
          <w:szCs w:val="22"/>
        </w:rPr>
        <w:t>across</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meth</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ds</w:t>
      </w:r>
      <w:r>
        <w:rPr>
          <w:rFonts w:ascii="Meiryo" w:eastAsia="Meiryo" w:hAnsi="Meiryo" w:cs="Meiryo"/>
          <w:color w:val="221F1F"/>
          <w:spacing w:val="15"/>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ecause</w:t>
      </w:r>
      <w:r>
        <w:rPr>
          <w:rFonts w:ascii="Meiryo" w:eastAsia="Meiryo" w:hAnsi="Meiryo" w:cs="Meiryo"/>
          <w:color w:val="221F1F"/>
          <w:spacing w:val="-13"/>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oth</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Harden</w:t>
      </w:r>
      <w:r>
        <w:rPr>
          <w:rFonts w:ascii="Meiryo" w:eastAsia="Meiryo" w:hAnsi="Meiryo" w:cs="Meiryo"/>
          <w:color w:val="221F1F"/>
          <w:spacing w:val="41"/>
          <w:w w:val="86"/>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6"/>
          <w:sz w:val="22"/>
          <w:szCs w:val="22"/>
        </w:rPr>
        <w:t>Mendle</w:t>
      </w:r>
      <w:r>
        <w:rPr>
          <w:rFonts w:ascii="Meiryo" w:eastAsia="Meiryo" w:hAnsi="Meiryo" w:cs="Meiryo"/>
          <w:color w:val="221F1F"/>
          <w:spacing w:val="55"/>
          <w:w w:val="86"/>
          <w:sz w:val="22"/>
          <w:szCs w:val="22"/>
        </w:rPr>
        <w:t xml:space="preserve"> </w:t>
      </w:r>
      <w:r>
        <w:rPr>
          <w:rFonts w:ascii="Meiryo" w:eastAsia="Meiryo" w:hAnsi="Meiryo" w:cs="Meiryo"/>
          <w:color w:val="221F1F"/>
          <w:w w:val="86"/>
          <w:sz w:val="22"/>
          <w:szCs w:val="22"/>
        </w:rPr>
        <w:t>(2011)</w:t>
      </w:r>
      <w:r>
        <w:rPr>
          <w:rFonts w:ascii="Meiryo" w:eastAsia="Meiryo" w:hAnsi="Meiryo" w:cs="Meiryo"/>
          <w:color w:val="221F1F"/>
          <w:spacing w:val="-19"/>
          <w:w w:val="86"/>
          <w:sz w:val="22"/>
          <w:szCs w:val="22"/>
        </w:rPr>
        <w:t xml:space="preserve"> </w:t>
      </w:r>
      <w:r>
        <w:rPr>
          <w:rFonts w:ascii="Meiryo" w:eastAsia="Meiryo" w:hAnsi="Meiryo" w:cs="Meiryo"/>
          <w:color w:val="221F1F"/>
          <w:sz w:val="22"/>
          <w:szCs w:val="22"/>
        </w:rPr>
        <w:t xml:space="preserve">and </w:t>
      </w:r>
      <w:r>
        <w:rPr>
          <w:rFonts w:ascii="Meiryo" w:eastAsia="Meiryo" w:hAnsi="Meiryo" w:cs="Meiryo"/>
          <w:color w:val="221F1F"/>
          <w:w w:val="86"/>
          <w:sz w:val="22"/>
          <w:szCs w:val="22"/>
        </w:rPr>
        <w:t xml:space="preserve">Meredith </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(2013)</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found</w:t>
      </w:r>
      <w:r>
        <w:rPr>
          <w:rFonts w:ascii="Meiryo" w:eastAsia="Meiryo" w:hAnsi="Meiryo" w:cs="Meiryo"/>
          <w:color w:val="221F1F"/>
          <w:spacing w:val="28"/>
          <w:w w:val="86"/>
          <w:sz w:val="22"/>
          <w:szCs w:val="22"/>
        </w:rPr>
        <w:t xml:space="preserve"> </w:t>
      </w:r>
      <w:r>
        <w:rPr>
          <w:rFonts w:ascii="Meiryo" w:eastAsia="Meiryo" w:hAnsi="Meiryo" w:cs="Meiryo"/>
          <w:color w:val="221F1F"/>
          <w:w w:val="86"/>
          <w:sz w:val="22"/>
          <w:szCs w:val="22"/>
        </w:rPr>
        <w:t>no</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within-</w:t>
      </w:r>
      <w:proofErr w:type="spellStart"/>
      <w:r>
        <w:rPr>
          <w:rFonts w:ascii="Meiryo" w:eastAsia="Meiryo" w:hAnsi="Meiryo" w:cs="Meiryo"/>
          <w:color w:val="221F1F"/>
          <w:w w:val="86"/>
          <w:sz w:val="22"/>
          <w:szCs w:val="22"/>
        </w:rPr>
        <w:t>familiy</w:t>
      </w:r>
      <w:proofErr w:type="spellEnd"/>
      <w:r>
        <w:rPr>
          <w:rFonts w:ascii="Meiryo" w:eastAsia="Meiryo" w:hAnsi="Meiryo" w:cs="Meiryo"/>
          <w:color w:val="221F1F"/>
          <w:w w:val="86"/>
          <w:sz w:val="22"/>
          <w:szCs w:val="22"/>
        </w:rPr>
        <w:t xml:space="preserve"> </w:t>
      </w:r>
      <w:r>
        <w:rPr>
          <w:rFonts w:ascii="Meiryo" w:eastAsia="Meiryo" w:hAnsi="Meiryo" w:cs="Meiryo"/>
          <w:color w:val="221F1F"/>
          <w:spacing w:val="33"/>
          <w:w w:val="86"/>
          <w:sz w:val="22"/>
          <w:szCs w:val="22"/>
        </w:rPr>
        <w:t xml:space="preserve"> </w:t>
      </w:r>
      <w:r>
        <w:rPr>
          <w:rFonts w:ascii="Meiryo" w:eastAsia="Meiryo" w:hAnsi="Meiryo" w:cs="Meiryo"/>
          <w:color w:val="221F1F"/>
          <w:w w:val="86"/>
          <w:sz w:val="22"/>
          <w:szCs w:val="22"/>
        </w:rPr>
        <w:t>eﬀect,</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while</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 xml:space="preserve">traditional </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ﬁndings</w:t>
      </w:r>
      <w:r>
        <w:rPr>
          <w:rFonts w:ascii="Meiryo" w:eastAsia="Meiryo" w:hAnsi="Meiryo" w:cs="Meiryo"/>
          <w:color w:val="221F1F"/>
          <w:spacing w:val="34"/>
          <w:w w:val="86"/>
          <w:sz w:val="22"/>
          <w:szCs w:val="22"/>
        </w:rPr>
        <w:t xml:space="preserve"> </w:t>
      </w:r>
      <w:r>
        <w:rPr>
          <w:rFonts w:ascii="Meiryo" w:eastAsia="Meiryo" w:hAnsi="Meiryo" w:cs="Meiryo"/>
          <w:color w:val="221F1F"/>
          <w:sz w:val="22"/>
          <w:szCs w:val="22"/>
        </w:rPr>
        <w:t xml:space="preserve">from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studies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ﬁnd</w:t>
      </w:r>
      <w:r>
        <w:rPr>
          <w:rFonts w:ascii="Meiryo" w:eastAsia="Meiryo" w:hAnsi="Meiryo" w:cs="Meiryo"/>
          <w:color w:val="221F1F"/>
          <w:spacing w:val="25"/>
          <w:w w:val="87"/>
          <w:sz w:val="22"/>
          <w:szCs w:val="22"/>
        </w:rPr>
        <w:t xml:space="preserve"> </w:t>
      </w:r>
      <w:r>
        <w:rPr>
          <w:rFonts w:ascii="Meiryo" w:eastAsia="Meiryo" w:hAnsi="Meiryo" w:cs="Meiryo"/>
          <w:color w:val="221F1F"/>
          <w:w w:val="87"/>
          <w:sz w:val="22"/>
          <w:szCs w:val="22"/>
        </w:rPr>
        <w:t>an</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eﬀect</w:t>
      </w:r>
      <w:r>
        <w:rPr>
          <w:rFonts w:ascii="Meiryo" w:eastAsia="Meiryo" w:hAnsi="Meiryo" w:cs="Meiryo"/>
          <w:color w:val="221F1F"/>
          <w:spacing w:val="-3"/>
          <w:w w:val="87"/>
          <w:sz w:val="22"/>
          <w:szCs w:val="22"/>
        </w:rPr>
        <w:t xml:space="preserve"> </w:t>
      </w:r>
      <w:r>
        <w:rPr>
          <w:rFonts w:ascii="Meiryo" w:eastAsia="Meiryo" w:hAnsi="Meiryo" w:cs="Meiryo"/>
          <w:color w:val="221F1F"/>
          <w:sz w:val="22"/>
          <w:szCs w:val="22"/>
        </w:rPr>
        <w:t>(Kir</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5"/>
          <w:sz w:val="22"/>
          <w:szCs w:val="22"/>
        </w:rPr>
        <w:t xml:space="preserve"> </w:t>
      </w:r>
      <w:r>
        <w:rPr>
          <w:rFonts w:ascii="Meiryo" w:eastAsia="Meiryo" w:hAnsi="Meiryo" w:cs="Meiryo"/>
          <w:color w:val="221F1F"/>
          <w:w w:val="82"/>
          <w:sz w:val="22"/>
          <w:szCs w:val="22"/>
        </w:rPr>
        <w:t>2002b;</w:t>
      </w:r>
      <w:r>
        <w:rPr>
          <w:rFonts w:ascii="Meiryo" w:eastAsia="Meiryo" w:hAnsi="Meiryo" w:cs="Meiryo"/>
          <w:color w:val="221F1F"/>
          <w:spacing w:val="-2"/>
          <w:w w:val="82"/>
          <w:sz w:val="22"/>
          <w:szCs w:val="22"/>
        </w:rPr>
        <w:t xml:space="preserve"> </w:t>
      </w:r>
      <w:proofErr w:type="spellStart"/>
      <w:r>
        <w:rPr>
          <w:rFonts w:ascii="Meiryo" w:eastAsia="Meiryo" w:hAnsi="Meiryo" w:cs="Meiryo"/>
          <w:color w:val="221F1F"/>
          <w:w w:val="82"/>
          <w:sz w:val="22"/>
          <w:szCs w:val="22"/>
        </w:rPr>
        <w:t>Manl</w:t>
      </w:r>
      <w:r>
        <w:rPr>
          <w:rFonts w:ascii="Meiryo" w:eastAsia="Meiryo" w:hAnsi="Meiryo" w:cs="Meiryo"/>
          <w:color w:val="221F1F"/>
          <w:spacing w:val="-5"/>
          <w:w w:val="82"/>
          <w:sz w:val="22"/>
          <w:szCs w:val="22"/>
        </w:rPr>
        <w:t>ov</w:t>
      </w:r>
      <w:r>
        <w:rPr>
          <w:rFonts w:ascii="Meiryo" w:eastAsia="Meiryo" w:hAnsi="Meiryo" w:cs="Meiryo"/>
          <w:color w:val="221F1F"/>
          <w:w w:val="82"/>
          <w:sz w:val="22"/>
          <w:szCs w:val="22"/>
        </w:rPr>
        <w:t>e</w:t>
      </w:r>
      <w:proofErr w:type="spellEnd"/>
      <w:r>
        <w:rPr>
          <w:rFonts w:ascii="Meiryo" w:eastAsia="Meiryo" w:hAnsi="Meiryo" w:cs="Meiryo"/>
          <w:color w:val="221F1F"/>
          <w:w w:val="82"/>
          <w:sz w:val="22"/>
          <w:szCs w:val="22"/>
        </w:rPr>
        <w:t xml:space="preserve">, </w:t>
      </w:r>
      <w:r>
        <w:rPr>
          <w:rFonts w:ascii="Meiryo" w:eastAsia="Meiryo" w:hAnsi="Meiryo" w:cs="Meiryo"/>
          <w:color w:val="221F1F"/>
          <w:spacing w:val="36"/>
          <w:w w:val="82"/>
          <w:sz w:val="22"/>
          <w:szCs w:val="22"/>
        </w:rPr>
        <w:t xml:space="preserve"> </w:t>
      </w:r>
      <w:r>
        <w:rPr>
          <w:rFonts w:ascii="Meiryo" w:eastAsia="Meiryo" w:hAnsi="Meiryo" w:cs="Meiryo"/>
          <w:color w:val="221F1F"/>
          <w:w w:val="82"/>
          <w:sz w:val="22"/>
          <w:szCs w:val="22"/>
        </w:rPr>
        <w:t>1998;</w:t>
      </w:r>
      <w:r>
        <w:rPr>
          <w:rFonts w:ascii="Meiryo" w:eastAsia="Meiryo" w:hAnsi="Meiryo" w:cs="Meiryo"/>
          <w:color w:val="221F1F"/>
          <w:spacing w:val="-12"/>
          <w:w w:val="82"/>
          <w:sz w:val="22"/>
          <w:szCs w:val="22"/>
        </w:rPr>
        <w:t xml:space="preserve"> </w:t>
      </w:r>
      <w:proofErr w:type="spellStart"/>
      <w:r>
        <w:rPr>
          <w:rFonts w:ascii="Meiryo" w:eastAsia="Meiryo" w:hAnsi="Meiryo" w:cs="Meiryo"/>
          <w:color w:val="221F1F"/>
          <w:w w:val="93"/>
          <w:sz w:val="22"/>
          <w:szCs w:val="22"/>
        </w:rPr>
        <w:t>Raﬀaelli</w:t>
      </w:r>
      <w:proofErr w:type="spellEnd"/>
      <w:r>
        <w:rPr>
          <w:rFonts w:ascii="Meiryo" w:eastAsia="Meiryo" w:hAnsi="Meiryo" w:cs="Meiryo"/>
          <w:color w:val="221F1F"/>
          <w:spacing w:val="5"/>
          <w:w w:val="93"/>
          <w:sz w:val="22"/>
          <w:szCs w:val="22"/>
        </w:rPr>
        <w:t xml:space="preserve"> </w:t>
      </w:r>
      <w:r>
        <w:rPr>
          <w:rFonts w:ascii="Meiryo" w:eastAsia="Meiryo" w:hAnsi="Meiryo" w:cs="Meiryo"/>
          <w:color w:val="221F1F"/>
          <w:w w:val="107"/>
          <w:sz w:val="22"/>
          <w:szCs w:val="22"/>
        </w:rPr>
        <w:t>&amp;</w:t>
      </w:r>
    </w:p>
    <w:p>
      <w:pPr>
        <w:spacing w:before="5"/>
        <w:ind w:left="155"/>
        <w:rPr>
          <w:rFonts w:ascii="Meiryo" w:eastAsia="Meiryo" w:hAnsi="Meiryo" w:cs="Meiryo"/>
          <w:sz w:val="22"/>
          <w:szCs w:val="22"/>
        </w:rPr>
      </w:pPr>
      <w:r>
        <w:rPr>
          <w:rFonts w:ascii="Meiryo" w:eastAsia="Meiryo" w:hAnsi="Meiryo" w:cs="Meiryo"/>
          <w:color w:val="221F1F"/>
          <w:w w:val="86"/>
          <w:sz w:val="22"/>
          <w:szCs w:val="22"/>
        </w:rPr>
        <w:t>Cr</w:t>
      </w:r>
      <w:r>
        <w:rPr>
          <w:rFonts w:ascii="Meiryo" w:eastAsia="Meiryo" w:hAnsi="Meiryo" w:cs="Meiryo"/>
          <w:color w:val="221F1F"/>
          <w:spacing w:val="6"/>
          <w:w w:val="86"/>
          <w:sz w:val="22"/>
          <w:szCs w:val="22"/>
        </w:rPr>
        <w:t>o</w:t>
      </w:r>
      <w:r>
        <w:rPr>
          <w:rFonts w:ascii="Meiryo" w:eastAsia="Meiryo" w:hAnsi="Meiryo" w:cs="Meiryo"/>
          <w:color w:val="221F1F"/>
          <w:spacing w:val="-5"/>
          <w:w w:val="86"/>
          <w:sz w:val="22"/>
          <w:szCs w:val="22"/>
        </w:rPr>
        <w:t>ck</w:t>
      </w:r>
      <w:r>
        <w:rPr>
          <w:rFonts w:ascii="Meiryo" w:eastAsia="Meiryo" w:hAnsi="Meiryo" w:cs="Meiryo"/>
          <w:color w:val="221F1F"/>
          <w:w w:val="86"/>
          <w:sz w:val="22"/>
          <w:szCs w:val="22"/>
        </w:rPr>
        <w:t xml:space="preserve">ett, </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2003).</w:t>
      </w:r>
    </w:p>
    <w:p>
      <w:pPr>
        <w:spacing w:before="4" w:line="260" w:lineRule="exact"/>
        <w:rPr>
          <w:sz w:val="26"/>
          <w:szCs w:val="26"/>
        </w:rPr>
      </w:pPr>
    </w:p>
    <w:p>
      <w:pPr>
        <w:ind w:left="3914" w:right="3914"/>
        <w:jc w:val="center"/>
        <w:rPr>
          <w:rFonts w:ascii="Meiryo" w:eastAsia="Meiryo" w:hAnsi="Meiryo" w:cs="Meiryo"/>
          <w:sz w:val="22"/>
          <w:szCs w:val="22"/>
        </w:rPr>
      </w:pPr>
      <w:r>
        <w:rPr>
          <w:rFonts w:ascii="Meiryo" w:eastAsia="Meiryo" w:hAnsi="Meiryo" w:cs="Meiryo"/>
          <w:b/>
          <w:color w:val="221F1F"/>
          <w:w w:val="99"/>
          <w:sz w:val="22"/>
          <w:szCs w:val="22"/>
        </w:rPr>
        <w:t>Meth</w:t>
      </w:r>
      <w:r>
        <w:rPr>
          <w:rFonts w:ascii="Meiryo" w:eastAsia="Meiryo" w:hAnsi="Meiryo" w:cs="Meiryo"/>
          <w:b/>
          <w:color w:val="221F1F"/>
          <w:spacing w:val="8"/>
          <w:w w:val="99"/>
          <w:sz w:val="22"/>
          <w:szCs w:val="22"/>
        </w:rPr>
        <w:t>o</w:t>
      </w:r>
      <w:r>
        <w:rPr>
          <w:rFonts w:ascii="Meiryo" w:eastAsia="Meiryo" w:hAnsi="Meiryo" w:cs="Meiryo"/>
          <w:b/>
          <w:color w:val="221F1F"/>
          <w:w w:val="96"/>
          <w:sz w:val="22"/>
          <w:szCs w:val="22"/>
        </w:rPr>
        <w:t>d</w:t>
      </w:r>
    </w:p>
    <w:p>
      <w:pPr>
        <w:spacing w:before="8" w:line="160" w:lineRule="exact"/>
        <w:rPr>
          <w:sz w:val="16"/>
          <w:szCs w:val="16"/>
        </w:rPr>
      </w:pPr>
    </w:p>
    <w:p>
      <w:pPr>
        <w:ind w:left="155"/>
        <w:rPr>
          <w:rFonts w:ascii="Meiryo" w:eastAsia="Meiryo" w:hAnsi="Meiryo" w:cs="Meiryo"/>
          <w:sz w:val="22"/>
          <w:szCs w:val="22"/>
        </w:rPr>
      </w:pPr>
      <w:r>
        <w:rPr>
          <w:rFonts w:ascii="Meiryo" w:eastAsia="Meiryo" w:hAnsi="Meiryo" w:cs="Meiryo"/>
          <w:b/>
          <w:color w:val="221F1F"/>
          <w:w w:val="92"/>
          <w:sz w:val="22"/>
          <w:szCs w:val="22"/>
        </w:rPr>
        <w:t>Resear</w:t>
      </w:r>
      <w:r>
        <w:rPr>
          <w:rFonts w:ascii="Meiryo" w:eastAsia="Meiryo" w:hAnsi="Meiryo" w:cs="Meiryo"/>
          <w:b/>
          <w:color w:val="221F1F"/>
          <w:spacing w:val="-5"/>
          <w:w w:val="92"/>
          <w:sz w:val="22"/>
          <w:szCs w:val="22"/>
        </w:rPr>
        <w:t>c</w:t>
      </w:r>
      <w:r>
        <w:rPr>
          <w:rFonts w:ascii="Meiryo" w:eastAsia="Meiryo" w:hAnsi="Meiryo" w:cs="Meiryo"/>
          <w:b/>
          <w:color w:val="221F1F"/>
          <w:w w:val="92"/>
          <w:sz w:val="22"/>
          <w:szCs w:val="22"/>
        </w:rPr>
        <w:t>h</w:t>
      </w:r>
      <w:r>
        <w:rPr>
          <w:rFonts w:ascii="Meiryo" w:eastAsia="Meiryo" w:hAnsi="Meiryo" w:cs="Meiryo"/>
          <w:b/>
          <w:color w:val="221F1F"/>
          <w:spacing w:val="27"/>
          <w:w w:val="92"/>
          <w:sz w:val="22"/>
          <w:szCs w:val="22"/>
        </w:rPr>
        <w:t xml:space="preserve"> </w:t>
      </w:r>
      <w:r>
        <w:rPr>
          <w:rFonts w:ascii="Meiryo" w:eastAsia="Meiryo" w:hAnsi="Meiryo" w:cs="Meiryo"/>
          <w:b/>
          <w:color w:val="221F1F"/>
          <w:sz w:val="22"/>
          <w:szCs w:val="22"/>
        </w:rPr>
        <w:t>Design</w:t>
      </w:r>
    </w:p>
    <w:p>
      <w:pPr>
        <w:spacing w:before="8" w:line="160" w:lineRule="exact"/>
        <w:rPr>
          <w:sz w:val="16"/>
          <w:szCs w:val="16"/>
        </w:rPr>
      </w:pPr>
    </w:p>
    <w:p>
      <w:pPr>
        <w:spacing w:line="252" w:lineRule="auto"/>
        <w:ind w:left="155" w:right="89" w:firstLine="542"/>
        <w:rPr>
          <w:rFonts w:ascii="Meiryo" w:eastAsia="Meiryo" w:hAnsi="Meiryo" w:cs="Meiryo"/>
          <w:color w:val="221F1F"/>
          <w:w w:val="87"/>
          <w:sz w:val="22"/>
          <w:szCs w:val="22"/>
          <w:rPrChange w:id="323" w:author="0" w:date="2015-11-12T13:20:00Z">
            <w:rPr>
              <w:rFonts w:ascii="Meiryo" w:eastAsia="Meiryo" w:hAnsi="Meiryo" w:cs="Meiryo"/>
              <w:sz w:val="22"/>
              <w:szCs w:val="22"/>
            </w:rPr>
          </w:rPrChange>
        </w:rPr>
      </w:pPr>
      <w:r>
        <w:rPr>
          <w:rFonts w:ascii="Meiryo" w:eastAsia="Meiryo" w:hAnsi="Meiryo" w:cs="Meiryo"/>
          <w:color w:val="221F1F"/>
          <w:spacing w:val="-15"/>
          <w:w w:val="82"/>
          <w:sz w:val="22"/>
          <w:szCs w:val="22"/>
        </w:rPr>
        <w:t>W</w:t>
      </w:r>
      <w:r>
        <w:rPr>
          <w:rFonts w:ascii="Meiryo" w:eastAsia="Meiryo" w:hAnsi="Meiryo" w:cs="Meiryo"/>
          <w:color w:val="221F1F"/>
          <w:w w:val="82"/>
          <w:sz w:val="22"/>
          <w:szCs w:val="22"/>
        </w:rPr>
        <w:t>e</w:t>
      </w:r>
      <w:r>
        <w:rPr>
          <w:rFonts w:ascii="Meiryo" w:eastAsia="Meiryo" w:hAnsi="Meiryo" w:cs="Meiryo"/>
          <w:color w:val="221F1F"/>
          <w:spacing w:val="46"/>
          <w:w w:val="82"/>
          <w:sz w:val="22"/>
          <w:szCs w:val="22"/>
        </w:rPr>
        <w:t xml:space="preserve"> </w:t>
      </w:r>
      <w:r>
        <w:rPr>
          <w:rFonts w:ascii="Meiryo" w:eastAsia="Meiryo" w:hAnsi="Meiryo" w:cs="Meiryo"/>
          <w:color w:val="221F1F"/>
          <w:w w:val="82"/>
          <w:sz w:val="22"/>
          <w:szCs w:val="22"/>
        </w:rPr>
        <w:t xml:space="preserve">adapted </w:t>
      </w:r>
      <w:r>
        <w:rPr>
          <w:rFonts w:ascii="Meiryo" w:eastAsia="Meiryo" w:hAnsi="Meiryo" w:cs="Meiryo"/>
          <w:color w:val="221F1F"/>
          <w:spacing w:val="3"/>
          <w:w w:val="82"/>
          <w:sz w:val="22"/>
          <w:szCs w:val="22"/>
        </w:rPr>
        <w:t xml:space="preserve"> </w:t>
      </w:r>
      <w:r>
        <w:rPr>
          <w:rFonts w:ascii="Meiryo" w:eastAsia="Meiryo" w:hAnsi="Meiryo" w:cs="Meiryo"/>
          <w:color w:val="221F1F"/>
          <w:w w:val="82"/>
          <w:sz w:val="22"/>
          <w:szCs w:val="22"/>
        </w:rPr>
        <w:t>Ken</w:t>
      </w:r>
      <w:r>
        <w:rPr>
          <w:rFonts w:ascii="Meiryo" w:eastAsia="Meiryo" w:hAnsi="Meiryo" w:cs="Meiryo"/>
          <w:color w:val="221F1F"/>
          <w:spacing w:val="-5"/>
          <w:w w:val="82"/>
          <w:sz w:val="22"/>
          <w:szCs w:val="22"/>
        </w:rPr>
        <w:t>n</w:t>
      </w:r>
      <w:r>
        <w:rPr>
          <w:rFonts w:ascii="Meiryo" w:eastAsia="Meiryo" w:hAnsi="Meiryo" w:cs="Meiryo"/>
          <w:color w:val="221F1F"/>
          <w:w w:val="82"/>
          <w:sz w:val="22"/>
          <w:szCs w:val="22"/>
        </w:rPr>
        <w:t xml:space="preserve">y </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and</w:t>
      </w:r>
      <w:r>
        <w:rPr>
          <w:rFonts w:ascii="Meiryo" w:eastAsia="Meiryo" w:hAnsi="Meiryo" w:cs="Meiryo"/>
          <w:color w:val="221F1F"/>
          <w:spacing w:val="39"/>
          <w:w w:val="82"/>
          <w:sz w:val="22"/>
          <w:szCs w:val="22"/>
        </w:rPr>
        <w:t xml:space="preserve"> </w:t>
      </w:r>
      <w:r>
        <w:rPr>
          <w:rFonts w:ascii="Meiryo" w:eastAsia="Meiryo" w:hAnsi="Meiryo" w:cs="Meiryo"/>
          <w:color w:val="221F1F"/>
          <w:w w:val="82"/>
          <w:sz w:val="22"/>
          <w:szCs w:val="22"/>
        </w:rPr>
        <w:t>colleagues</w:t>
      </w:r>
      <w:ins w:id="324" w:author="0" w:date="2015-11-12T13:17:00Z">
        <w:r>
          <w:rPr>
            <w:rFonts w:ascii="Meiryo" w:eastAsia="Meiryo" w:hAnsi="Meiryo" w:cs="Meiryo"/>
            <w:color w:val="221F1F"/>
            <w:w w:val="82"/>
            <w:sz w:val="22"/>
            <w:szCs w:val="22"/>
          </w:rPr>
          <w:t>’</w:t>
        </w:r>
      </w:ins>
      <w:r>
        <w:rPr>
          <w:rFonts w:ascii="Meiryo" w:eastAsia="Meiryo" w:hAnsi="Meiryo" w:cs="Meiryo"/>
          <w:color w:val="221F1F"/>
          <w:spacing w:val="46"/>
          <w:w w:val="82"/>
          <w:sz w:val="22"/>
          <w:szCs w:val="22"/>
        </w:rPr>
        <w:t xml:space="preserve"> </w:t>
      </w:r>
      <w:r>
        <w:rPr>
          <w:rFonts w:ascii="Meiryo" w:eastAsia="Meiryo" w:hAnsi="Meiryo" w:cs="Meiryo"/>
          <w:color w:val="221F1F"/>
          <w:w w:val="82"/>
          <w:sz w:val="22"/>
          <w:szCs w:val="22"/>
        </w:rPr>
        <w:t>(2001;</w:t>
      </w:r>
      <w:r>
        <w:rPr>
          <w:rFonts w:ascii="Meiryo" w:eastAsia="Meiryo" w:hAnsi="Meiryo" w:cs="Meiryo"/>
          <w:color w:val="221F1F"/>
          <w:spacing w:val="-10"/>
          <w:w w:val="82"/>
          <w:sz w:val="22"/>
          <w:szCs w:val="22"/>
        </w:rPr>
        <w:t xml:space="preserve"> </w:t>
      </w:r>
      <w:r>
        <w:rPr>
          <w:rFonts w:ascii="Meiryo" w:eastAsia="Meiryo" w:hAnsi="Meiryo" w:cs="Meiryo"/>
          <w:color w:val="221F1F"/>
          <w:w w:val="82"/>
          <w:sz w:val="22"/>
          <w:szCs w:val="22"/>
        </w:rPr>
        <w:t>2006)</w:t>
      </w:r>
      <w:r>
        <w:rPr>
          <w:rFonts w:ascii="Meiryo" w:eastAsia="Meiryo" w:hAnsi="Meiryo" w:cs="Meiryo"/>
          <w:color w:val="221F1F"/>
          <w:spacing w:val="7"/>
          <w:w w:val="82"/>
          <w:sz w:val="22"/>
          <w:szCs w:val="22"/>
        </w:rPr>
        <w:t xml:space="preserve"> </w:t>
      </w:r>
      <w:r>
        <w:rPr>
          <w:rFonts w:ascii="Meiryo" w:eastAsia="Meiryo" w:hAnsi="Meiryo" w:cs="Meiryo"/>
          <w:color w:val="221F1F"/>
          <w:w w:val="82"/>
          <w:sz w:val="22"/>
          <w:szCs w:val="22"/>
        </w:rPr>
        <w:t>recipr</w:t>
      </w:r>
      <w:r>
        <w:rPr>
          <w:rFonts w:ascii="Meiryo" w:eastAsia="Meiryo" w:hAnsi="Meiryo" w:cs="Meiryo"/>
          <w:color w:val="221F1F"/>
          <w:spacing w:val="6"/>
          <w:w w:val="82"/>
          <w:sz w:val="22"/>
          <w:szCs w:val="22"/>
        </w:rPr>
        <w:t>o</w:t>
      </w:r>
      <w:r>
        <w:rPr>
          <w:rFonts w:ascii="Meiryo" w:eastAsia="Meiryo" w:hAnsi="Meiryo" w:cs="Meiryo"/>
          <w:color w:val="221F1F"/>
          <w:w w:val="82"/>
          <w:sz w:val="22"/>
          <w:szCs w:val="22"/>
        </w:rPr>
        <w:t xml:space="preserve">cal </w:t>
      </w:r>
      <w:r>
        <w:rPr>
          <w:rFonts w:ascii="Meiryo" w:eastAsia="Meiryo" w:hAnsi="Meiryo" w:cs="Meiryo"/>
          <w:color w:val="221F1F"/>
          <w:spacing w:val="30"/>
          <w:w w:val="82"/>
          <w:sz w:val="22"/>
          <w:szCs w:val="22"/>
        </w:rPr>
        <w:t xml:space="preserve"> </w:t>
      </w:r>
      <w:r>
        <w:rPr>
          <w:rFonts w:ascii="Meiryo" w:eastAsia="Meiryo" w:hAnsi="Meiryo" w:cs="Meiryo"/>
          <w:color w:val="221F1F"/>
          <w:w w:val="82"/>
          <w:sz w:val="22"/>
          <w:szCs w:val="22"/>
        </w:rPr>
        <w:t xml:space="preserve">standard </w:t>
      </w:r>
      <w:r>
        <w:rPr>
          <w:rFonts w:ascii="Meiryo" w:eastAsia="Meiryo" w:hAnsi="Meiryo" w:cs="Meiryo"/>
          <w:color w:val="221F1F"/>
          <w:spacing w:val="17"/>
          <w:w w:val="82"/>
          <w:sz w:val="22"/>
          <w:szCs w:val="22"/>
        </w:rPr>
        <w:t xml:space="preserve"> </w:t>
      </w:r>
      <w:r>
        <w:rPr>
          <w:rFonts w:ascii="Meiryo" w:eastAsia="Meiryo" w:hAnsi="Meiryo" w:cs="Meiryo"/>
          <w:color w:val="221F1F"/>
          <w:w w:val="82"/>
          <w:sz w:val="22"/>
          <w:szCs w:val="22"/>
        </w:rPr>
        <w:t>d</w:t>
      </w:r>
      <w:r>
        <w:rPr>
          <w:rFonts w:ascii="Meiryo" w:eastAsia="Meiryo" w:hAnsi="Meiryo" w:cs="Meiryo"/>
          <w:color w:val="221F1F"/>
          <w:spacing w:val="-5"/>
          <w:w w:val="82"/>
          <w:sz w:val="22"/>
          <w:szCs w:val="22"/>
        </w:rPr>
        <w:t>y</w:t>
      </w:r>
      <w:r>
        <w:rPr>
          <w:rFonts w:ascii="Meiryo" w:eastAsia="Meiryo" w:hAnsi="Meiryo" w:cs="Meiryo"/>
          <w:color w:val="221F1F"/>
          <w:w w:val="82"/>
          <w:sz w:val="22"/>
          <w:szCs w:val="22"/>
        </w:rPr>
        <w:t>ad</w:t>
      </w:r>
      <w:r>
        <w:rPr>
          <w:rFonts w:ascii="Meiryo" w:eastAsia="Meiryo" w:hAnsi="Meiryo" w:cs="Meiryo"/>
          <w:color w:val="221F1F"/>
          <w:spacing w:val="52"/>
          <w:w w:val="82"/>
          <w:sz w:val="22"/>
          <w:szCs w:val="22"/>
        </w:rPr>
        <w:t xml:space="preserve"> </w:t>
      </w:r>
      <w:r>
        <w:rPr>
          <w:rFonts w:ascii="Meiryo" w:eastAsia="Meiryo" w:hAnsi="Meiryo" w:cs="Meiryo"/>
          <w:color w:val="221F1F"/>
          <w:w w:val="82"/>
          <w:sz w:val="22"/>
          <w:szCs w:val="22"/>
        </w:rPr>
        <w:t>m</w:t>
      </w:r>
      <w:r>
        <w:rPr>
          <w:rFonts w:ascii="Meiryo" w:eastAsia="Meiryo" w:hAnsi="Meiryo" w:cs="Meiryo"/>
          <w:color w:val="221F1F"/>
          <w:spacing w:val="6"/>
          <w:w w:val="82"/>
          <w:sz w:val="22"/>
          <w:szCs w:val="22"/>
        </w:rPr>
        <w:t>o</w:t>
      </w:r>
      <w:r>
        <w:rPr>
          <w:rFonts w:ascii="Meiryo" w:eastAsia="Meiryo" w:hAnsi="Meiryo" w:cs="Meiryo"/>
          <w:color w:val="221F1F"/>
          <w:w w:val="82"/>
          <w:sz w:val="22"/>
          <w:szCs w:val="22"/>
        </w:rPr>
        <w:t>del</w:t>
      </w:r>
      <w:r>
        <w:rPr>
          <w:rFonts w:ascii="Meiryo" w:eastAsia="Meiryo" w:hAnsi="Meiryo" w:cs="Meiryo"/>
          <w:color w:val="221F1F"/>
          <w:spacing w:val="42"/>
          <w:w w:val="82"/>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w w:val="87"/>
          <w:sz w:val="22"/>
          <w:szCs w:val="22"/>
        </w:rPr>
        <w:t>facilitate</w:t>
      </w:r>
      <w:r>
        <w:rPr>
          <w:rFonts w:ascii="Meiryo" w:eastAsia="Meiryo" w:hAnsi="Meiryo" w:cs="Meiryo"/>
          <w:color w:val="221F1F"/>
          <w:spacing w:val="64"/>
          <w:w w:val="87"/>
          <w:sz w:val="22"/>
          <w:szCs w:val="22"/>
        </w:rPr>
        <w:t xml:space="preserve"> </w:t>
      </w:r>
      <w:r>
        <w:rPr>
          <w:rFonts w:ascii="Meiryo" w:eastAsia="Meiryo" w:hAnsi="Meiryo" w:cs="Meiryo"/>
          <w:color w:val="221F1F"/>
          <w:w w:val="87"/>
          <w:sz w:val="22"/>
          <w:szCs w:val="22"/>
        </w:rPr>
        <w:t>sibling</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comparisons.</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Sibling-based</w:t>
      </w:r>
      <w:r>
        <w:rPr>
          <w:rFonts w:ascii="Meiryo" w:eastAsia="Meiryo" w:hAnsi="Meiryo" w:cs="Meiryo"/>
          <w:color w:val="221F1F"/>
          <w:spacing w:val="23"/>
          <w:w w:val="87"/>
          <w:sz w:val="22"/>
          <w:szCs w:val="22"/>
        </w:rPr>
        <w:t xml:space="preserve"> </w:t>
      </w:r>
      <w:r>
        <w:rPr>
          <w:rFonts w:ascii="Meiryo" w:eastAsia="Meiryo" w:hAnsi="Meiryo" w:cs="Meiryo"/>
          <w:color w:val="221F1F"/>
          <w:w w:val="87"/>
          <w:sz w:val="22"/>
          <w:szCs w:val="22"/>
        </w:rPr>
        <w:t>quasi-ex</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erime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tal</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m</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dels</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2"/>
          <w:w w:val="87"/>
          <w:sz w:val="22"/>
          <w:szCs w:val="22"/>
        </w:rPr>
        <w:t xml:space="preserve"> </w:t>
      </w:r>
      <w:r>
        <w:rPr>
          <w:rFonts w:ascii="Meiryo" w:eastAsia="Meiryo" w:hAnsi="Meiryo" w:cs="Meiryo"/>
          <w:color w:val="221F1F"/>
          <w:sz w:val="22"/>
          <w:szCs w:val="22"/>
        </w:rPr>
        <w:t xml:space="preserve">particularly </w:t>
      </w:r>
      <w:r>
        <w:rPr>
          <w:rFonts w:ascii="Meiryo" w:eastAsia="Meiryo" w:hAnsi="Meiryo" w:cs="Meiryo"/>
          <w:color w:val="221F1F"/>
          <w:w w:val="86"/>
          <w:sz w:val="22"/>
          <w:szCs w:val="22"/>
        </w:rPr>
        <w:t>eﬀecti</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13"/>
          <w:w w:val="86"/>
          <w:sz w:val="22"/>
          <w:szCs w:val="22"/>
        </w:rPr>
        <w:t xml:space="preserve"> </w:t>
      </w:r>
      <w:del w:id="325" w:author="0" w:date="2015-11-12T13:18:00Z">
        <w:r>
          <w:rPr>
            <w:rFonts w:ascii="Meiryo" w:eastAsia="Meiryo" w:hAnsi="Meiryo" w:cs="Meiryo"/>
            <w:color w:val="221F1F"/>
            <w:sz w:val="22"/>
            <w:szCs w:val="22"/>
          </w:rPr>
          <w:delText>at</w:delText>
        </w:r>
      </w:del>
      <w:ins w:id="326" w:author="0" w:date="2015-11-12T13:18:00Z">
        <w:r>
          <w:rPr>
            <w:rFonts w:ascii="Meiryo" w:eastAsia="Meiryo" w:hAnsi="Meiryo" w:cs="Meiryo"/>
            <w:color w:val="221F1F"/>
            <w:sz w:val="22"/>
            <w:szCs w:val="22"/>
          </w:rPr>
          <w:t>for</w:t>
        </w:r>
      </w:ins>
      <w:r>
        <w:rPr>
          <w:rFonts w:ascii="Meiryo" w:eastAsia="Meiryo" w:hAnsi="Meiryo" w:cs="Meiryo"/>
          <w:color w:val="221F1F"/>
          <w:spacing w:val="-17"/>
          <w:sz w:val="22"/>
          <w:szCs w:val="22"/>
        </w:rPr>
        <w:t xml:space="preserve"> </w:t>
      </w:r>
      <w:r>
        <w:rPr>
          <w:rFonts w:ascii="Meiryo" w:eastAsia="Meiryo" w:hAnsi="Meiryo" w:cs="Meiryo"/>
          <w:color w:val="221F1F"/>
          <w:w w:val="87"/>
          <w:sz w:val="22"/>
          <w:szCs w:val="22"/>
        </w:rPr>
        <w:t>incor</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orating</w:t>
      </w:r>
      <w:r>
        <w:rPr>
          <w:rFonts w:ascii="Meiryo" w:eastAsia="Meiryo" w:hAnsi="Meiryo" w:cs="Meiryo"/>
          <w:color w:val="221F1F"/>
          <w:spacing w:val="60"/>
          <w:w w:val="87"/>
          <w:sz w:val="22"/>
          <w:szCs w:val="22"/>
        </w:rPr>
        <w:t xml:space="preserve"> </w:t>
      </w:r>
      <w:r>
        <w:rPr>
          <w:rFonts w:ascii="Meiryo" w:eastAsia="Meiryo" w:hAnsi="Meiryo" w:cs="Meiryo"/>
          <w:color w:val="221F1F"/>
          <w:w w:val="87"/>
          <w:sz w:val="22"/>
          <w:szCs w:val="22"/>
        </w:rPr>
        <w:t>genetic</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vironme</w:t>
      </w:r>
      <w:r>
        <w:rPr>
          <w:rFonts w:ascii="Meiryo" w:eastAsia="Meiryo" w:hAnsi="Meiryo" w:cs="Meiryo"/>
          <w:color w:val="221F1F"/>
          <w:spacing w:val="-4"/>
          <w:w w:val="87"/>
          <w:sz w:val="22"/>
          <w:szCs w:val="22"/>
        </w:rPr>
        <w:t>n</w:t>
      </w:r>
      <w:r>
        <w:rPr>
          <w:rFonts w:ascii="Meiryo" w:eastAsia="Meiryo" w:hAnsi="Meiryo" w:cs="Meiryo"/>
          <w:color w:val="221F1F"/>
          <w:w w:val="87"/>
          <w:sz w:val="22"/>
          <w:szCs w:val="22"/>
        </w:rPr>
        <w:t>tal</w:t>
      </w:r>
      <w:r>
        <w:rPr>
          <w:rFonts w:ascii="Meiryo" w:eastAsia="Meiryo" w:hAnsi="Meiryo" w:cs="Meiryo"/>
          <w:color w:val="221F1F"/>
          <w:spacing w:val="31"/>
          <w:w w:val="87"/>
          <w:sz w:val="22"/>
          <w:szCs w:val="22"/>
        </w:rPr>
        <w:t xml:space="preserve"> </w:t>
      </w:r>
      <w:r>
        <w:rPr>
          <w:rFonts w:ascii="Meiryo" w:eastAsia="Meiryo" w:hAnsi="Meiryo" w:cs="Meiryo"/>
          <w:color w:val="221F1F"/>
          <w:w w:val="87"/>
          <w:sz w:val="22"/>
          <w:szCs w:val="22"/>
        </w:rPr>
        <w:t>design</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eleme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ts</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w:t>
      </w:r>
      <w:proofErr w:type="spellStart"/>
      <w:r>
        <w:rPr>
          <w:rFonts w:ascii="Meiryo" w:eastAsia="Meiryo" w:hAnsi="Meiryo" w:cs="Meiryo"/>
          <w:color w:val="221F1F"/>
          <w:w w:val="87"/>
          <w:sz w:val="22"/>
          <w:szCs w:val="22"/>
        </w:rPr>
        <w:t>Lahey</w:t>
      </w:r>
      <w:proofErr w:type="spellEnd"/>
      <w:r>
        <w:rPr>
          <w:rFonts w:ascii="Meiryo" w:eastAsia="Meiryo" w:hAnsi="Meiryo" w:cs="Meiryo"/>
          <w:color w:val="221F1F"/>
          <w:spacing w:val="39"/>
          <w:w w:val="87"/>
          <w:sz w:val="22"/>
          <w:szCs w:val="22"/>
        </w:rPr>
        <w:t xml:space="preserve"> </w:t>
      </w:r>
      <w:r>
        <w:rPr>
          <w:rFonts w:ascii="Meiryo" w:eastAsia="Meiryo" w:hAnsi="Meiryo" w:cs="Meiryo"/>
          <w:color w:val="221F1F"/>
          <w:w w:val="107"/>
          <w:sz w:val="22"/>
          <w:szCs w:val="22"/>
        </w:rPr>
        <w:t xml:space="preserve">&amp; </w:t>
      </w:r>
      <w:proofErr w:type="spellStart"/>
      <w:r>
        <w:rPr>
          <w:rFonts w:ascii="Meiryo" w:eastAsia="Meiryo" w:hAnsi="Meiryo" w:cs="Meiryo"/>
          <w:color w:val="221F1F"/>
          <w:w w:val="93"/>
          <w:sz w:val="22"/>
          <w:szCs w:val="22"/>
        </w:rPr>
        <w:t>D’Onofrio</w:t>
      </w:r>
      <w:proofErr w:type="spellEnd"/>
      <w:r>
        <w:rPr>
          <w:rFonts w:ascii="Meiryo" w:eastAsia="Meiryo" w:hAnsi="Meiryo" w:cs="Meiryo"/>
          <w:color w:val="221F1F"/>
          <w:w w:val="93"/>
          <w:sz w:val="22"/>
          <w:szCs w:val="22"/>
        </w:rPr>
        <w:t>,</w:t>
      </w:r>
      <w:r>
        <w:rPr>
          <w:rFonts w:ascii="Meiryo" w:eastAsia="Meiryo" w:hAnsi="Meiryo" w:cs="Meiryo"/>
          <w:color w:val="221F1F"/>
          <w:spacing w:val="5"/>
          <w:w w:val="93"/>
          <w:sz w:val="22"/>
          <w:szCs w:val="22"/>
        </w:rPr>
        <w:t xml:space="preserve"> </w:t>
      </w:r>
      <w:r>
        <w:rPr>
          <w:rFonts w:ascii="Meiryo" w:eastAsia="Meiryo" w:hAnsi="Meiryo" w:cs="Meiryo"/>
          <w:color w:val="221F1F"/>
          <w:w w:val="78"/>
          <w:sz w:val="22"/>
          <w:szCs w:val="22"/>
        </w:rPr>
        <w:t>2010;</w:t>
      </w:r>
      <w:r>
        <w:rPr>
          <w:rFonts w:ascii="Meiryo" w:eastAsia="Meiryo" w:hAnsi="Meiryo" w:cs="Meiryo"/>
          <w:color w:val="221F1F"/>
          <w:spacing w:val="16"/>
          <w:w w:val="78"/>
          <w:sz w:val="22"/>
          <w:szCs w:val="22"/>
        </w:rPr>
        <w:t xml:space="preserve"> </w:t>
      </w:r>
      <w:r>
        <w:rPr>
          <w:rFonts w:ascii="Meiryo" w:eastAsia="Meiryo" w:hAnsi="Meiryo" w:cs="Meiryo"/>
          <w:color w:val="221F1F"/>
          <w:spacing w:val="-5"/>
          <w:w w:val="87"/>
          <w:sz w:val="22"/>
          <w:szCs w:val="22"/>
        </w:rPr>
        <w:t>R</w:t>
      </w:r>
      <w:r>
        <w:rPr>
          <w:rFonts w:ascii="Meiryo" w:eastAsia="Meiryo" w:hAnsi="Meiryo" w:cs="Meiryo"/>
          <w:color w:val="221F1F"/>
          <w:w w:val="87"/>
          <w:sz w:val="22"/>
          <w:szCs w:val="22"/>
        </w:rPr>
        <w:t>utter,</w:t>
      </w:r>
      <w:r>
        <w:rPr>
          <w:rFonts w:ascii="Meiryo" w:eastAsia="Meiryo" w:hAnsi="Meiryo" w:cs="Meiryo"/>
          <w:color w:val="221F1F"/>
          <w:spacing w:val="57"/>
          <w:w w:val="87"/>
          <w:sz w:val="22"/>
          <w:szCs w:val="22"/>
        </w:rPr>
        <w:t xml:space="preserve"> </w:t>
      </w:r>
      <w:r>
        <w:rPr>
          <w:rFonts w:ascii="Meiryo" w:eastAsia="Meiryo" w:hAnsi="Meiryo" w:cs="Meiryo"/>
          <w:color w:val="221F1F"/>
          <w:w w:val="87"/>
          <w:sz w:val="22"/>
          <w:szCs w:val="22"/>
        </w:rPr>
        <w:t>2007).</w:t>
      </w:r>
      <w:ins w:id="327" w:author="0" w:date="2015-11-12T13:20:00Z">
        <w:r>
          <w:rPr>
            <w:rFonts w:ascii="Meiryo" w:eastAsia="Meiryo" w:hAnsi="Meiryo" w:cs="Meiryo"/>
            <w:color w:val="221F1F"/>
            <w:w w:val="87"/>
            <w:sz w:val="22"/>
            <w:szCs w:val="22"/>
          </w:rPr>
          <w:t xml:space="preserve">  Our model uses difference</w:t>
        </w:r>
      </w:ins>
      <w:ins w:id="328" w:author="0" w:date="2015-11-12T13:39:00Z">
        <w:r>
          <w:rPr>
            <w:rFonts w:ascii="Meiryo" w:eastAsia="Meiryo" w:hAnsi="Meiryo" w:cs="Meiryo"/>
            <w:color w:val="221F1F"/>
            <w:w w:val="87"/>
            <w:sz w:val="22"/>
            <w:szCs w:val="22"/>
          </w:rPr>
          <w:t>s</w:t>
        </w:r>
      </w:ins>
      <w:ins w:id="329" w:author="0" w:date="2015-11-12T13:20:00Z">
        <w:r>
          <w:rPr>
            <w:rFonts w:ascii="Meiryo" w:eastAsia="Meiryo" w:hAnsi="Meiryo" w:cs="Meiryo"/>
            <w:color w:val="221F1F"/>
            <w:w w:val="87"/>
            <w:sz w:val="22"/>
            <w:szCs w:val="22"/>
          </w:rPr>
          <w:t xml:space="preserve"> between both </w:t>
        </w:r>
      </w:ins>
      <w:ins w:id="330" w:author="0" w:date="2015-11-12T13:22:00Z">
        <w:r>
          <w:rPr>
            <w:rFonts w:ascii="Meiryo" w:eastAsia="Meiryo" w:hAnsi="Meiryo" w:cs="Meiryo"/>
            <w:color w:val="221F1F"/>
            <w:w w:val="87"/>
            <w:sz w:val="22"/>
            <w:szCs w:val="22"/>
          </w:rPr>
          <w:t xml:space="preserve">pairs of </w:t>
        </w:r>
      </w:ins>
      <w:ins w:id="331" w:author="0" w:date="2015-11-12T13:20:00Z">
        <w:r>
          <w:rPr>
            <w:rFonts w:ascii="Meiryo" w:eastAsia="Meiryo" w:hAnsi="Meiryo" w:cs="Meiryo"/>
            <w:color w:val="221F1F"/>
            <w:w w:val="87"/>
            <w:sz w:val="22"/>
            <w:szCs w:val="22"/>
          </w:rPr>
          <w:t>mother</w:t>
        </w:r>
      </w:ins>
      <w:ins w:id="332" w:author="0" w:date="2015-11-12T13:22:00Z">
        <w:r>
          <w:rPr>
            <w:rFonts w:ascii="Meiryo" w:eastAsia="Meiryo" w:hAnsi="Meiryo" w:cs="Meiryo"/>
            <w:color w:val="221F1F"/>
            <w:w w:val="87"/>
            <w:sz w:val="22"/>
            <w:szCs w:val="22"/>
          </w:rPr>
          <w:t>s</w:t>
        </w:r>
      </w:ins>
      <w:ins w:id="333" w:author="0" w:date="2015-11-12T13:20:00Z">
        <w:r>
          <w:rPr>
            <w:rFonts w:ascii="Meiryo" w:eastAsia="Meiryo" w:hAnsi="Meiryo" w:cs="Meiryo"/>
            <w:color w:val="221F1F"/>
            <w:w w:val="87"/>
            <w:sz w:val="22"/>
            <w:szCs w:val="22"/>
          </w:rPr>
          <w:t xml:space="preserve"> and </w:t>
        </w:r>
      </w:ins>
      <w:ins w:id="334" w:author="0" w:date="2015-11-12T13:22:00Z">
        <w:r>
          <w:rPr>
            <w:rFonts w:ascii="Meiryo" w:eastAsia="Meiryo" w:hAnsi="Meiryo" w:cs="Meiryo"/>
            <w:color w:val="221F1F"/>
            <w:w w:val="87"/>
            <w:sz w:val="22"/>
            <w:szCs w:val="22"/>
          </w:rPr>
          <w:t xml:space="preserve">pairs of </w:t>
        </w:r>
      </w:ins>
      <w:ins w:id="335" w:author="0" w:date="2015-11-12T13:20:00Z">
        <w:r>
          <w:rPr>
            <w:rFonts w:ascii="Meiryo" w:eastAsia="Meiryo" w:hAnsi="Meiryo" w:cs="Meiryo"/>
            <w:color w:val="221F1F"/>
            <w:w w:val="87"/>
            <w:sz w:val="22"/>
            <w:szCs w:val="22"/>
          </w:rPr>
          <w:t>adolescent</w:t>
        </w:r>
      </w:ins>
      <w:ins w:id="336" w:author="0" w:date="2015-11-12T13:22:00Z">
        <w:r>
          <w:rPr>
            <w:rFonts w:ascii="Meiryo" w:eastAsia="Meiryo" w:hAnsi="Meiryo" w:cs="Meiryo"/>
            <w:color w:val="221F1F"/>
            <w:w w:val="87"/>
            <w:sz w:val="22"/>
            <w:szCs w:val="22"/>
          </w:rPr>
          <w:t>s,</w:t>
        </w:r>
      </w:ins>
      <w:ins w:id="337" w:author="0" w:date="2015-11-12T13:20:00Z">
        <w:r>
          <w:rPr>
            <w:rFonts w:ascii="Meiryo" w:eastAsia="Meiryo" w:hAnsi="Meiryo" w:cs="Meiryo"/>
            <w:color w:val="221F1F"/>
            <w:w w:val="87"/>
            <w:sz w:val="22"/>
            <w:szCs w:val="22"/>
          </w:rPr>
          <w:t xml:space="preserve"> which provides the measure</w:t>
        </w:r>
      </w:ins>
      <w:ins w:id="338" w:author="0" w:date="2015-11-12T13:22:00Z">
        <w:r>
          <w:rPr>
            <w:rFonts w:ascii="Meiryo" w:eastAsia="Meiryo" w:hAnsi="Meiryo" w:cs="Meiryo"/>
            <w:color w:val="221F1F"/>
            <w:w w:val="87"/>
            <w:sz w:val="22"/>
            <w:szCs w:val="22"/>
          </w:rPr>
          <w:t>s that</w:t>
        </w:r>
      </w:ins>
      <w:ins w:id="339" w:author="0" w:date="2015-11-12T13:20:00Z">
        <w:r>
          <w:rPr>
            <w:rFonts w:ascii="Meiryo" w:eastAsia="Meiryo" w:hAnsi="Meiryo" w:cs="Meiryo"/>
            <w:color w:val="221F1F"/>
            <w:w w:val="87"/>
            <w:sz w:val="22"/>
            <w:szCs w:val="22"/>
          </w:rPr>
          <w:t xml:space="preserve"> explicitly account for within-family variance.   Further, within-family differences </w:t>
        </w:r>
      </w:ins>
      <w:ins w:id="340" w:author="0" w:date="2015-11-12T13:23:00Z">
        <w:r>
          <w:rPr>
            <w:rFonts w:ascii="Meiryo" w:eastAsia="Meiryo" w:hAnsi="Meiryo" w:cs="Meiryo"/>
            <w:color w:val="221F1F"/>
            <w:w w:val="87"/>
            <w:sz w:val="22"/>
            <w:szCs w:val="22"/>
          </w:rPr>
          <w:t>create a powerful control for virtually all background heterogeneity (variance) associated with both genetic and environmental differences (</w:t>
        </w:r>
        <w:proofErr w:type="spellStart"/>
        <w:r>
          <w:rPr>
            <w:rFonts w:ascii="Meiryo" w:eastAsia="Meiryo" w:hAnsi="Meiryo" w:cs="Meiryo"/>
            <w:color w:val="221F1F"/>
            <w:w w:val="87"/>
            <w:sz w:val="22"/>
            <w:szCs w:val="22"/>
          </w:rPr>
          <w:t>Lahey</w:t>
        </w:r>
        <w:proofErr w:type="spellEnd"/>
        <w:r>
          <w:rPr>
            <w:rFonts w:ascii="Meiryo" w:eastAsia="Meiryo" w:hAnsi="Meiryo" w:cs="Meiryo"/>
            <w:color w:val="221F1F"/>
            <w:w w:val="87"/>
            <w:sz w:val="22"/>
            <w:szCs w:val="22"/>
          </w:rPr>
          <w:t xml:space="preserve"> &amp; </w:t>
        </w:r>
        <w:proofErr w:type="spellStart"/>
        <w:r>
          <w:rPr>
            <w:rFonts w:ascii="Meiryo" w:eastAsia="Meiryo" w:hAnsi="Meiryo" w:cs="Meiryo"/>
            <w:color w:val="221F1F"/>
            <w:w w:val="87"/>
            <w:sz w:val="22"/>
            <w:szCs w:val="22"/>
          </w:rPr>
          <w:t>D’Onofrio</w:t>
        </w:r>
        <w:proofErr w:type="spellEnd"/>
        <w:r>
          <w:rPr>
            <w:rFonts w:ascii="Meiryo" w:eastAsia="Meiryo" w:hAnsi="Meiryo" w:cs="Meiryo"/>
            <w:color w:val="221F1F"/>
            <w:w w:val="87"/>
            <w:sz w:val="22"/>
            <w:szCs w:val="22"/>
          </w:rPr>
          <w:t xml:space="preserve">).  We compare individuals from within the family </w:t>
        </w:r>
      </w:ins>
      <w:ins w:id="341" w:author="0" w:date="2015-11-12T13:24:00Z">
        <w:r>
          <w:rPr>
            <w:rFonts w:ascii="Meiryo" w:eastAsia="Meiryo" w:hAnsi="Meiryo" w:cs="Meiryo"/>
            <w:color w:val="221F1F"/>
            <w:w w:val="87"/>
            <w:sz w:val="22"/>
            <w:szCs w:val="22"/>
          </w:rPr>
          <w:t>in the</w:t>
        </w:r>
      </w:ins>
      <w:ins w:id="342" w:author="0" w:date="2015-11-12T13:23:00Z">
        <w:r>
          <w:rPr>
            <w:rFonts w:ascii="Meiryo" w:eastAsia="Meiryo" w:hAnsi="Meiryo" w:cs="Meiryo"/>
            <w:color w:val="221F1F"/>
            <w:w w:val="87"/>
            <w:sz w:val="22"/>
            <w:szCs w:val="22"/>
          </w:rPr>
          <w:t xml:space="preserve"> </w:t>
        </w:r>
      </w:ins>
      <w:ins w:id="343" w:author="0" w:date="2015-11-12T13:24:00Z">
        <w:r>
          <w:rPr>
            <w:rFonts w:ascii="Meiryo" w:eastAsia="Meiryo" w:hAnsi="Meiryo" w:cs="Meiryo"/>
            <w:color w:val="221F1F"/>
            <w:w w:val="87"/>
            <w:sz w:val="22"/>
            <w:szCs w:val="22"/>
          </w:rPr>
          <w:t>context of the following models.  First, we predict the difference in AFI</w:t>
        </w:r>
      </w:ins>
      <w:ins w:id="344" w:author="0" w:date="2015-11-12T13:25:00Z">
        <w:r>
          <w:rPr>
            <w:rFonts w:ascii="Meiryo" w:eastAsia="Meiryo" w:hAnsi="Meiryo" w:cs="Meiryo"/>
            <w:color w:val="221F1F"/>
            <w:w w:val="87"/>
            <w:sz w:val="22"/>
            <w:szCs w:val="22"/>
          </w:rPr>
          <w:t xml:space="preserve">, </w:t>
        </w:r>
        <w:r>
          <w:rPr>
            <w:rFonts w:ascii="Meiryo" w:eastAsia="Meiryo" w:hAnsi="Meiryo" w:cs="Meiryo"/>
            <w:color w:val="221F1F"/>
            <w:w w:val="123"/>
            <w:position w:val="-3"/>
            <w:rPrChange w:id="345" w:author="0" w:date="2015-11-12T13:26:00Z">
              <w:rPr>
                <w:rFonts w:ascii="Meiryo" w:eastAsia="Meiryo" w:hAnsi="Meiryo" w:cs="Meiryo"/>
                <w:color w:val="221F1F"/>
                <w:w w:val="123"/>
                <w:position w:val="-3"/>
                <w:sz w:val="28"/>
                <w:szCs w:val="28"/>
              </w:rPr>
            </w:rPrChange>
          </w:rPr>
          <w:t>Y</w:t>
        </w:r>
        <w:proofErr w:type="spellStart"/>
        <w:r>
          <w:rPr>
            <w:color w:val="221F1F"/>
            <w:w w:val="123"/>
            <w:position w:val="-6"/>
            <w:rPrChange w:id="346" w:author="0" w:date="2015-11-12T13:26:00Z">
              <w:rPr>
                <w:color w:val="221F1F"/>
                <w:w w:val="123"/>
                <w:position w:val="-6"/>
                <w:sz w:val="28"/>
                <w:szCs w:val="28"/>
              </w:rPr>
            </w:rPrChange>
          </w:rPr>
          <w:t>iΔ</w:t>
        </w:r>
      </w:ins>
      <w:proofErr w:type="spellEnd"/>
      <w:ins w:id="347" w:author="0" w:date="2015-11-12T13:24:00Z">
        <w:r>
          <w:rPr>
            <w:rFonts w:ascii="Meiryo" w:eastAsia="Meiryo" w:hAnsi="Meiryo" w:cs="Meiryo"/>
            <w:color w:val="221F1F"/>
            <w:w w:val="87"/>
            <w:sz w:val="22"/>
            <w:szCs w:val="22"/>
          </w:rPr>
          <w:t xml:space="preserve"> </w:t>
        </w:r>
      </w:ins>
      <w:ins w:id="348" w:author="0" w:date="2015-11-12T13:25:00Z">
        <w:r>
          <w:rPr>
            <w:rFonts w:ascii="Meiryo" w:eastAsia="Meiryo" w:hAnsi="Meiryo" w:cs="Meiryo"/>
            <w:color w:val="221F1F"/>
            <w:w w:val="87"/>
            <w:sz w:val="22"/>
            <w:szCs w:val="22"/>
          </w:rPr>
          <w:t xml:space="preserve">, </w:t>
        </w:r>
      </w:ins>
      <w:ins w:id="349" w:author="0" w:date="2015-11-12T13:24:00Z">
        <w:r>
          <w:rPr>
            <w:rFonts w:ascii="Meiryo" w:eastAsia="Meiryo" w:hAnsi="Meiryo" w:cs="Meiryo"/>
            <w:color w:val="221F1F"/>
            <w:w w:val="87"/>
            <w:sz w:val="22"/>
            <w:szCs w:val="22"/>
          </w:rPr>
          <w:t xml:space="preserve">for a given pair of NLSY-Children, indexed as </w:t>
        </w:r>
      </w:ins>
      <w:ins w:id="350" w:author="0" w:date="2015-11-12T13:26:00Z">
        <w:r>
          <w:rPr>
            <w:rFonts w:ascii="Meiryo" w:eastAsia="Meiryo" w:hAnsi="Meiryo" w:cs="Meiryo"/>
            <w:color w:val="221F1F"/>
            <w:w w:val="87"/>
            <w:sz w:val="22"/>
            <w:szCs w:val="22"/>
          </w:rPr>
          <w:t>i</w:t>
        </w:r>
      </w:ins>
      <w:ins w:id="351" w:author="0" w:date="2015-11-12T13:24:00Z">
        <w:r>
          <w:rPr>
            <w:rFonts w:ascii="Meiryo" w:eastAsia="Meiryo" w:hAnsi="Meiryo" w:cs="Meiryo"/>
            <w:color w:val="221F1F"/>
            <w:w w:val="87"/>
            <w:sz w:val="22"/>
            <w:szCs w:val="22"/>
          </w:rPr>
          <w:t>,</w:t>
        </w:r>
      </w:ins>
      <w:ins w:id="352" w:author="0" w:date="2015-11-12T13:25:00Z">
        <w:r>
          <w:rPr>
            <w:rFonts w:ascii="Meiryo" w:eastAsia="Meiryo" w:hAnsi="Meiryo" w:cs="Meiryo"/>
            <w:color w:val="221F1F"/>
            <w:w w:val="87"/>
            <w:sz w:val="22"/>
            <w:szCs w:val="22"/>
          </w:rPr>
          <w:t xml:space="preserve"> in the following model:</w:t>
        </w:r>
      </w:ins>
    </w:p>
    <w:p>
      <w:pPr>
        <w:spacing w:before="2" w:line="160" w:lineRule="exact"/>
        <w:rPr>
          <w:del w:id="353" w:author="0" w:date="2015-11-12T13:20:00Z"/>
          <w:sz w:val="16"/>
          <w:szCs w:val="16"/>
        </w:rPr>
      </w:pPr>
    </w:p>
    <w:p>
      <w:pPr>
        <w:spacing w:line="440" w:lineRule="exact"/>
        <w:ind w:left="2848"/>
        <w:rPr>
          <w:rFonts w:ascii="Meiryo" w:eastAsia="Meiryo" w:hAnsi="Meiryo" w:cs="Meiryo"/>
          <w:sz w:val="28"/>
          <w:szCs w:val="28"/>
          <w:rPrChange w:id="354" w:author="0" w:date="2015-11-12T13:20:00Z">
            <w:rPr>
              <w:rFonts w:ascii="Meiryo" w:eastAsia="Meiryo" w:hAnsi="Meiryo" w:cs="Meiryo"/>
              <w:sz w:val="22"/>
              <w:szCs w:val="22"/>
            </w:rPr>
          </w:rPrChange>
        </w:rPr>
      </w:pPr>
      <w:r>
        <w:rPr>
          <w:rFonts w:ascii="Meiryo" w:eastAsia="Meiryo" w:hAnsi="Meiryo" w:cs="Meiryo"/>
          <w:color w:val="221F1F"/>
          <w:w w:val="123"/>
          <w:position w:val="-3"/>
          <w:sz w:val="28"/>
          <w:szCs w:val="28"/>
          <w:rPrChange w:id="355" w:author="0" w:date="2015-11-12T13:20:00Z">
            <w:rPr>
              <w:rFonts w:ascii="Meiryo" w:eastAsia="Meiryo" w:hAnsi="Meiryo" w:cs="Meiryo"/>
              <w:color w:val="221F1F"/>
              <w:w w:val="123"/>
              <w:position w:val="-3"/>
              <w:sz w:val="22"/>
              <w:szCs w:val="22"/>
            </w:rPr>
          </w:rPrChange>
        </w:rPr>
        <w:t>Y</w:t>
      </w:r>
      <w:proofErr w:type="spellStart"/>
      <w:r>
        <w:rPr>
          <w:color w:val="221F1F"/>
          <w:w w:val="123"/>
          <w:position w:val="-6"/>
          <w:sz w:val="28"/>
          <w:szCs w:val="28"/>
          <w:rPrChange w:id="356" w:author="0" w:date="2015-11-12T13:20:00Z">
            <w:rPr>
              <w:color w:val="221F1F"/>
              <w:w w:val="123"/>
              <w:position w:val="-6"/>
              <w:sz w:val="15"/>
              <w:szCs w:val="15"/>
            </w:rPr>
          </w:rPrChange>
        </w:rPr>
        <w:t>iΔ</w:t>
      </w:r>
      <w:proofErr w:type="spellEnd"/>
      <w:r>
        <w:rPr>
          <w:color w:val="221F1F"/>
          <w:spacing w:val="27"/>
          <w:w w:val="123"/>
          <w:position w:val="-6"/>
          <w:sz w:val="28"/>
          <w:szCs w:val="28"/>
          <w:rPrChange w:id="357" w:author="0" w:date="2015-11-12T13:20:00Z">
            <w:rPr>
              <w:color w:val="221F1F"/>
              <w:spacing w:val="27"/>
              <w:w w:val="123"/>
              <w:position w:val="-6"/>
              <w:sz w:val="15"/>
              <w:szCs w:val="15"/>
            </w:rPr>
          </w:rPrChange>
        </w:rPr>
        <w:t xml:space="preserve"> </w:t>
      </w:r>
      <w:r>
        <w:rPr>
          <w:rFonts w:ascii="Meiryo" w:eastAsia="Meiryo" w:hAnsi="Meiryo" w:cs="Meiryo"/>
          <w:color w:val="221F1F"/>
          <w:position w:val="-3"/>
          <w:sz w:val="28"/>
          <w:szCs w:val="28"/>
          <w:rPrChange w:id="358" w:author="0" w:date="2015-11-12T13:20:00Z">
            <w:rPr>
              <w:rFonts w:ascii="Meiryo" w:eastAsia="Meiryo" w:hAnsi="Meiryo" w:cs="Meiryo"/>
              <w:color w:val="221F1F"/>
              <w:position w:val="-3"/>
              <w:sz w:val="22"/>
              <w:szCs w:val="22"/>
            </w:rPr>
          </w:rPrChange>
        </w:rPr>
        <w:t>=</w:t>
      </w:r>
      <w:r>
        <w:rPr>
          <w:rFonts w:ascii="Meiryo" w:eastAsia="Meiryo" w:hAnsi="Meiryo" w:cs="Meiryo"/>
          <w:color w:val="221F1F"/>
          <w:spacing w:val="-19"/>
          <w:position w:val="-3"/>
          <w:sz w:val="28"/>
          <w:szCs w:val="28"/>
          <w:rPrChange w:id="359" w:author="0" w:date="2015-11-12T13:20:00Z">
            <w:rPr>
              <w:rFonts w:ascii="Meiryo" w:eastAsia="Meiryo" w:hAnsi="Meiryo" w:cs="Meiryo"/>
              <w:color w:val="221F1F"/>
              <w:spacing w:val="-19"/>
              <w:position w:val="-3"/>
              <w:sz w:val="22"/>
              <w:szCs w:val="22"/>
            </w:rPr>
          </w:rPrChange>
        </w:rPr>
        <w:t xml:space="preserve"> </w:t>
      </w:r>
      <w:r>
        <w:rPr>
          <w:i/>
          <w:color w:val="221F1F"/>
          <w:position w:val="-3"/>
          <w:sz w:val="28"/>
          <w:szCs w:val="28"/>
          <w:rPrChange w:id="360" w:author="0" w:date="2015-11-12T13:20:00Z">
            <w:rPr>
              <w:i/>
              <w:color w:val="221F1F"/>
              <w:position w:val="-3"/>
              <w:sz w:val="22"/>
              <w:szCs w:val="22"/>
            </w:rPr>
          </w:rPrChange>
        </w:rPr>
        <w:t>β</w:t>
      </w:r>
      <w:r>
        <w:rPr>
          <w:color w:val="221F1F"/>
          <w:position w:val="-6"/>
          <w:sz w:val="28"/>
          <w:szCs w:val="28"/>
          <w:rPrChange w:id="361" w:author="0" w:date="2015-11-12T13:20:00Z">
            <w:rPr>
              <w:color w:val="221F1F"/>
              <w:position w:val="-6"/>
              <w:sz w:val="15"/>
              <w:szCs w:val="15"/>
            </w:rPr>
          </w:rPrChange>
        </w:rPr>
        <w:t xml:space="preserve">0 </w:t>
      </w:r>
      <w:r>
        <w:rPr>
          <w:color w:val="221F1F"/>
          <w:spacing w:val="3"/>
          <w:position w:val="-6"/>
          <w:sz w:val="28"/>
          <w:szCs w:val="28"/>
          <w:rPrChange w:id="362" w:author="0" w:date="2015-11-12T13:20:00Z">
            <w:rPr>
              <w:color w:val="221F1F"/>
              <w:spacing w:val="3"/>
              <w:position w:val="-6"/>
              <w:sz w:val="15"/>
              <w:szCs w:val="15"/>
            </w:rPr>
          </w:rPrChange>
        </w:rPr>
        <w:t xml:space="preserve"> </w:t>
      </w:r>
      <w:r>
        <w:rPr>
          <w:rFonts w:ascii="Meiryo" w:eastAsia="Meiryo" w:hAnsi="Meiryo" w:cs="Meiryo"/>
          <w:color w:val="221F1F"/>
          <w:w w:val="96"/>
          <w:position w:val="-3"/>
          <w:sz w:val="28"/>
          <w:szCs w:val="28"/>
          <w:rPrChange w:id="363" w:author="0" w:date="2015-11-12T13:20:00Z">
            <w:rPr>
              <w:rFonts w:ascii="Meiryo" w:eastAsia="Meiryo" w:hAnsi="Meiryo" w:cs="Meiryo"/>
              <w:color w:val="221F1F"/>
              <w:w w:val="96"/>
              <w:position w:val="-3"/>
              <w:sz w:val="22"/>
              <w:szCs w:val="22"/>
            </w:rPr>
          </w:rPrChange>
        </w:rPr>
        <w:t>+</w:t>
      </w:r>
      <w:r>
        <w:rPr>
          <w:rFonts w:ascii="Meiryo" w:eastAsia="Meiryo" w:hAnsi="Meiryo" w:cs="Meiryo"/>
          <w:color w:val="221F1F"/>
          <w:spacing w:val="-21"/>
          <w:w w:val="96"/>
          <w:position w:val="-3"/>
          <w:sz w:val="28"/>
          <w:szCs w:val="28"/>
          <w:rPrChange w:id="364" w:author="0" w:date="2015-11-12T13:20:00Z">
            <w:rPr>
              <w:rFonts w:ascii="Meiryo" w:eastAsia="Meiryo" w:hAnsi="Meiryo" w:cs="Meiryo"/>
              <w:color w:val="221F1F"/>
              <w:spacing w:val="-21"/>
              <w:w w:val="96"/>
              <w:position w:val="-3"/>
              <w:sz w:val="22"/>
              <w:szCs w:val="22"/>
            </w:rPr>
          </w:rPrChange>
        </w:rPr>
        <w:t xml:space="preserve"> </w:t>
      </w:r>
      <w:r>
        <w:rPr>
          <w:i/>
          <w:color w:val="221F1F"/>
          <w:position w:val="-3"/>
          <w:sz w:val="28"/>
          <w:szCs w:val="28"/>
          <w:rPrChange w:id="365" w:author="0" w:date="2015-11-12T13:20:00Z">
            <w:rPr>
              <w:i/>
              <w:color w:val="221F1F"/>
              <w:position w:val="-3"/>
              <w:sz w:val="22"/>
              <w:szCs w:val="22"/>
            </w:rPr>
          </w:rPrChange>
        </w:rPr>
        <w:t>β</w:t>
      </w:r>
      <w:r>
        <w:rPr>
          <w:color w:val="221F1F"/>
          <w:position w:val="-6"/>
          <w:sz w:val="28"/>
          <w:szCs w:val="28"/>
          <w:rPrChange w:id="366" w:author="0" w:date="2015-11-12T13:20:00Z">
            <w:rPr>
              <w:color w:val="221F1F"/>
              <w:position w:val="-6"/>
              <w:sz w:val="15"/>
              <w:szCs w:val="15"/>
            </w:rPr>
          </w:rPrChange>
        </w:rPr>
        <w:t>1</w:t>
      </w:r>
      <w:r>
        <w:rPr>
          <w:color w:val="221F1F"/>
          <w:spacing w:val="-9"/>
          <w:position w:val="-6"/>
          <w:sz w:val="28"/>
          <w:szCs w:val="28"/>
          <w:rPrChange w:id="367" w:author="0" w:date="2015-11-12T13:20:00Z">
            <w:rPr>
              <w:color w:val="221F1F"/>
              <w:spacing w:val="-9"/>
              <w:position w:val="-6"/>
              <w:sz w:val="15"/>
              <w:szCs w:val="15"/>
            </w:rPr>
          </w:rPrChange>
        </w:rPr>
        <w:t xml:space="preserve"> </w:t>
      </w:r>
      <w:r>
        <w:rPr>
          <w:rFonts w:ascii="Meiryo" w:eastAsia="Meiryo" w:hAnsi="Meiryo" w:cs="Meiryo"/>
          <w:color w:val="221F1F"/>
          <w:spacing w:val="-111"/>
          <w:w w:val="119"/>
          <w:position w:val="-3"/>
          <w:sz w:val="28"/>
          <w:szCs w:val="28"/>
          <w:rPrChange w:id="368" w:author="0" w:date="2015-11-12T13:20:00Z">
            <w:rPr>
              <w:rFonts w:ascii="Meiryo" w:eastAsia="Meiryo" w:hAnsi="Meiryo" w:cs="Meiryo"/>
              <w:color w:val="221F1F"/>
              <w:spacing w:val="-111"/>
              <w:w w:val="119"/>
              <w:position w:val="-3"/>
              <w:sz w:val="22"/>
              <w:szCs w:val="22"/>
            </w:rPr>
          </w:rPrChange>
        </w:rPr>
        <w:t>Y</w:t>
      </w:r>
      <w:r>
        <w:rPr>
          <w:rFonts w:ascii="Meiryo" w:eastAsia="Meiryo" w:hAnsi="Meiryo" w:cs="Meiryo"/>
          <w:color w:val="221F1F"/>
          <w:spacing w:val="1"/>
          <w:w w:val="80"/>
          <w:position w:val="3"/>
          <w:sz w:val="28"/>
          <w:szCs w:val="28"/>
          <w:rPrChange w:id="369" w:author="0" w:date="2015-11-12T13:20:00Z">
            <w:rPr>
              <w:rFonts w:ascii="Meiryo" w:eastAsia="Meiryo" w:hAnsi="Meiryo" w:cs="Meiryo"/>
              <w:color w:val="221F1F"/>
              <w:spacing w:val="1"/>
              <w:w w:val="80"/>
              <w:position w:val="3"/>
              <w:sz w:val="22"/>
              <w:szCs w:val="22"/>
            </w:rPr>
          </w:rPrChange>
        </w:rPr>
        <w:t>¯</w:t>
      </w:r>
      <w:r>
        <w:rPr>
          <w:color w:val="221F1F"/>
          <w:w w:val="106"/>
          <w:position w:val="-6"/>
          <w:sz w:val="28"/>
          <w:szCs w:val="28"/>
          <w:rPrChange w:id="370" w:author="0" w:date="2015-11-12T13:20:00Z">
            <w:rPr>
              <w:color w:val="221F1F"/>
              <w:w w:val="106"/>
              <w:position w:val="-6"/>
              <w:sz w:val="15"/>
              <w:szCs w:val="15"/>
            </w:rPr>
          </w:rPrChange>
        </w:rPr>
        <w:t>i</w:t>
      </w:r>
      <w:r>
        <w:rPr>
          <w:color w:val="221F1F"/>
          <w:position w:val="-6"/>
          <w:sz w:val="28"/>
          <w:szCs w:val="28"/>
          <w:rPrChange w:id="371" w:author="0" w:date="2015-11-12T13:20:00Z">
            <w:rPr>
              <w:color w:val="221F1F"/>
              <w:position w:val="-6"/>
              <w:sz w:val="15"/>
              <w:szCs w:val="15"/>
            </w:rPr>
          </w:rPrChange>
        </w:rPr>
        <w:t xml:space="preserve"> </w:t>
      </w:r>
      <w:r>
        <w:rPr>
          <w:color w:val="221F1F"/>
          <w:spacing w:val="-15"/>
          <w:position w:val="-6"/>
          <w:sz w:val="28"/>
          <w:szCs w:val="28"/>
          <w:rPrChange w:id="372" w:author="0" w:date="2015-11-12T13:20:00Z">
            <w:rPr>
              <w:color w:val="221F1F"/>
              <w:spacing w:val="-15"/>
              <w:position w:val="-6"/>
              <w:sz w:val="15"/>
              <w:szCs w:val="15"/>
            </w:rPr>
          </w:rPrChange>
        </w:rPr>
        <w:t xml:space="preserve"> </w:t>
      </w:r>
      <w:r>
        <w:rPr>
          <w:rFonts w:ascii="Meiryo" w:eastAsia="Meiryo" w:hAnsi="Meiryo" w:cs="Meiryo"/>
          <w:color w:val="221F1F"/>
          <w:w w:val="96"/>
          <w:position w:val="-3"/>
          <w:sz w:val="28"/>
          <w:szCs w:val="28"/>
          <w:rPrChange w:id="373" w:author="0" w:date="2015-11-12T13:20:00Z">
            <w:rPr>
              <w:rFonts w:ascii="Meiryo" w:eastAsia="Meiryo" w:hAnsi="Meiryo" w:cs="Meiryo"/>
              <w:color w:val="221F1F"/>
              <w:w w:val="96"/>
              <w:position w:val="-3"/>
              <w:sz w:val="22"/>
              <w:szCs w:val="22"/>
            </w:rPr>
          </w:rPrChange>
        </w:rPr>
        <w:t>+</w:t>
      </w:r>
      <w:r>
        <w:rPr>
          <w:rFonts w:ascii="Meiryo" w:eastAsia="Meiryo" w:hAnsi="Meiryo" w:cs="Meiryo"/>
          <w:color w:val="221F1F"/>
          <w:spacing w:val="-21"/>
          <w:w w:val="96"/>
          <w:position w:val="-3"/>
          <w:sz w:val="28"/>
          <w:szCs w:val="28"/>
          <w:rPrChange w:id="374" w:author="0" w:date="2015-11-12T13:20:00Z">
            <w:rPr>
              <w:rFonts w:ascii="Meiryo" w:eastAsia="Meiryo" w:hAnsi="Meiryo" w:cs="Meiryo"/>
              <w:color w:val="221F1F"/>
              <w:spacing w:val="-21"/>
              <w:w w:val="96"/>
              <w:position w:val="-3"/>
              <w:sz w:val="22"/>
              <w:szCs w:val="22"/>
            </w:rPr>
          </w:rPrChange>
        </w:rPr>
        <w:t xml:space="preserve"> </w:t>
      </w:r>
      <w:r>
        <w:rPr>
          <w:i/>
          <w:color w:val="221F1F"/>
          <w:position w:val="-3"/>
          <w:sz w:val="28"/>
          <w:szCs w:val="28"/>
          <w:rPrChange w:id="375" w:author="0" w:date="2015-11-12T13:20:00Z">
            <w:rPr>
              <w:i/>
              <w:color w:val="221F1F"/>
              <w:position w:val="-3"/>
              <w:sz w:val="22"/>
              <w:szCs w:val="22"/>
            </w:rPr>
          </w:rPrChange>
        </w:rPr>
        <w:t>β</w:t>
      </w:r>
      <w:r>
        <w:rPr>
          <w:color w:val="221F1F"/>
          <w:position w:val="-6"/>
          <w:sz w:val="28"/>
          <w:szCs w:val="28"/>
          <w:rPrChange w:id="376" w:author="0" w:date="2015-11-12T13:20:00Z">
            <w:rPr>
              <w:color w:val="221F1F"/>
              <w:position w:val="-6"/>
              <w:sz w:val="15"/>
              <w:szCs w:val="15"/>
            </w:rPr>
          </w:rPrChange>
        </w:rPr>
        <w:t>2</w:t>
      </w:r>
      <w:r>
        <w:rPr>
          <w:color w:val="221F1F"/>
          <w:spacing w:val="-9"/>
          <w:position w:val="-6"/>
          <w:sz w:val="28"/>
          <w:szCs w:val="28"/>
          <w:rPrChange w:id="377" w:author="0" w:date="2015-11-12T13:20:00Z">
            <w:rPr>
              <w:color w:val="221F1F"/>
              <w:spacing w:val="-9"/>
              <w:position w:val="-6"/>
              <w:sz w:val="15"/>
              <w:szCs w:val="15"/>
            </w:rPr>
          </w:rPrChange>
        </w:rPr>
        <w:t xml:space="preserve"> </w:t>
      </w:r>
      <w:r>
        <w:rPr>
          <w:rFonts w:ascii="Meiryo" w:eastAsia="Meiryo" w:hAnsi="Meiryo" w:cs="Meiryo"/>
          <w:color w:val="221F1F"/>
          <w:spacing w:val="-107"/>
          <w:w w:val="96"/>
          <w:position w:val="-3"/>
          <w:sz w:val="28"/>
          <w:szCs w:val="28"/>
          <w:rPrChange w:id="378" w:author="0" w:date="2015-11-12T13:20:00Z">
            <w:rPr>
              <w:rFonts w:ascii="Meiryo" w:eastAsia="Meiryo" w:hAnsi="Meiryo" w:cs="Meiryo"/>
              <w:color w:val="221F1F"/>
              <w:spacing w:val="-107"/>
              <w:w w:val="96"/>
              <w:position w:val="-3"/>
              <w:sz w:val="22"/>
              <w:szCs w:val="22"/>
            </w:rPr>
          </w:rPrChange>
        </w:rPr>
        <w:t>X</w:t>
      </w:r>
      <w:r>
        <w:rPr>
          <w:rFonts w:ascii="Meiryo" w:eastAsia="Meiryo" w:hAnsi="Meiryo" w:cs="Meiryo"/>
          <w:color w:val="221F1F"/>
          <w:spacing w:val="1"/>
          <w:w w:val="96"/>
          <w:position w:val="3"/>
          <w:sz w:val="28"/>
          <w:szCs w:val="28"/>
          <w:rPrChange w:id="379" w:author="0" w:date="2015-11-12T13:20:00Z">
            <w:rPr>
              <w:rFonts w:ascii="Meiryo" w:eastAsia="Meiryo" w:hAnsi="Meiryo" w:cs="Meiryo"/>
              <w:color w:val="221F1F"/>
              <w:spacing w:val="1"/>
              <w:w w:val="96"/>
              <w:position w:val="3"/>
              <w:sz w:val="22"/>
              <w:szCs w:val="22"/>
            </w:rPr>
          </w:rPrChange>
        </w:rPr>
        <w:t>¯</w:t>
      </w:r>
      <w:r>
        <w:rPr>
          <w:color w:val="221F1F"/>
          <w:w w:val="96"/>
          <w:position w:val="-6"/>
          <w:sz w:val="28"/>
          <w:szCs w:val="28"/>
          <w:rPrChange w:id="380" w:author="0" w:date="2015-11-12T13:20:00Z">
            <w:rPr>
              <w:color w:val="221F1F"/>
              <w:w w:val="96"/>
              <w:position w:val="-6"/>
              <w:sz w:val="15"/>
              <w:szCs w:val="15"/>
            </w:rPr>
          </w:rPrChange>
        </w:rPr>
        <w:t>i</w:t>
      </w:r>
      <w:r>
        <w:rPr>
          <w:color w:val="221F1F"/>
          <w:spacing w:val="25"/>
          <w:w w:val="96"/>
          <w:position w:val="-6"/>
          <w:sz w:val="28"/>
          <w:szCs w:val="28"/>
          <w:rPrChange w:id="381" w:author="0" w:date="2015-11-12T13:20:00Z">
            <w:rPr>
              <w:color w:val="221F1F"/>
              <w:spacing w:val="25"/>
              <w:w w:val="96"/>
              <w:position w:val="-6"/>
              <w:sz w:val="15"/>
              <w:szCs w:val="15"/>
            </w:rPr>
          </w:rPrChange>
        </w:rPr>
        <w:t xml:space="preserve"> </w:t>
      </w:r>
      <w:r>
        <w:rPr>
          <w:rFonts w:ascii="Meiryo" w:eastAsia="Meiryo" w:hAnsi="Meiryo" w:cs="Meiryo"/>
          <w:color w:val="221F1F"/>
          <w:w w:val="96"/>
          <w:position w:val="-3"/>
          <w:sz w:val="28"/>
          <w:szCs w:val="28"/>
          <w:rPrChange w:id="382" w:author="0" w:date="2015-11-12T13:20:00Z">
            <w:rPr>
              <w:rFonts w:ascii="Meiryo" w:eastAsia="Meiryo" w:hAnsi="Meiryo" w:cs="Meiryo"/>
              <w:color w:val="221F1F"/>
              <w:w w:val="96"/>
              <w:position w:val="-3"/>
              <w:sz w:val="22"/>
              <w:szCs w:val="22"/>
            </w:rPr>
          </w:rPrChange>
        </w:rPr>
        <w:t>+</w:t>
      </w:r>
      <w:r>
        <w:rPr>
          <w:rFonts w:ascii="Meiryo" w:eastAsia="Meiryo" w:hAnsi="Meiryo" w:cs="Meiryo"/>
          <w:color w:val="221F1F"/>
          <w:spacing w:val="-21"/>
          <w:w w:val="96"/>
          <w:position w:val="-3"/>
          <w:sz w:val="28"/>
          <w:szCs w:val="28"/>
          <w:rPrChange w:id="383" w:author="0" w:date="2015-11-12T13:20:00Z">
            <w:rPr>
              <w:rFonts w:ascii="Meiryo" w:eastAsia="Meiryo" w:hAnsi="Meiryo" w:cs="Meiryo"/>
              <w:color w:val="221F1F"/>
              <w:spacing w:val="-21"/>
              <w:w w:val="96"/>
              <w:position w:val="-3"/>
              <w:sz w:val="22"/>
              <w:szCs w:val="22"/>
            </w:rPr>
          </w:rPrChange>
        </w:rPr>
        <w:t xml:space="preserve"> </w:t>
      </w:r>
      <w:r>
        <w:rPr>
          <w:i/>
          <w:color w:val="221F1F"/>
          <w:position w:val="-3"/>
          <w:sz w:val="28"/>
          <w:szCs w:val="28"/>
          <w:rPrChange w:id="384" w:author="0" w:date="2015-11-12T13:20:00Z">
            <w:rPr>
              <w:i/>
              <w:color w:val="221F1F"/>
              <w:position w:val="-3"/>
              <w:sz w:val="22"/>
              <w:szCs w:val="22"/>
            </w:rPr>
          </w:rPrChange>
        </w:rPr>
        <w:t>β</w:t>
      </w:r>
      <w:r>
        <w:rPr>
          <w:color w:val="221F1F"/>
          <w:position w:val="-6"/>
          <w:sz w:val="28"/>
          <w:szCs w:val="28"/>
          <w:rPrChange w:id="385" w:author="0" w:date="2015-11-12T13:20:00Z">
            <w:rPr>
              <w:color w:val="221F1F"/>
              <w:position w:val="-6"/>
              <w:sz w:val="15"/>
              <w:szCs w:val="15"/>
            </w:rPr>
          </w:rPrChange>
        </w:rPr>
        <w:t>3</w:t>
      </w:r>
      <w:r>
        <w:rPr>
          <w:color w:val="221F1F"/>
          <w:spacing w:val="-9"/>
          <w:position w:val="-6"/>
          <w:sz w:val="28"/>
          <w:szCs w:val="28"/>
          <w:rPrChange w:id="386" w:author="0" w:date="2015-11-12T13:20:00Z">
            <w:rPr>
              <w:color w:val="221F1F"/>
              <w:spacing w:val="-9"/>
              <w:position w:val="-6"/>
              <w:sz w:val="15"/>
              <w:szCs w:val="15"/>
            </w:rPr>
          </w:rPrChange>
        </w:rPr>
        <w:t xml:space="preserve"> </w:t>
      </w:r>
      <w:r>
        <w:rPr>
          <w:rFonts w:ascii="Meiryo" w:eastAsia="Meiryo" w:hAnsi="Meiryo" w:cs="Meiryo"/>
          <w:color w:val="221F1F"/>
          <w:w w:val="119"/>
          <w:position w:val="-3"/>
          <w:sz w:val="28"/>
          <w:szCs w:val="28"/>
          <w:rPrChange w:id="387" w:author="0" w:date="2015-11-12T13:20:00Z">
            <w:rPr>
              <w:rFonts w:ascii="Meiryo" w:eastAsia="Meiryo" w:hAnsi="Meiryo" w:cs="Meiryo"/>
              <w:color w:val="221F1F"/>
              <w:w w:val="119"/>
              <w:position w:val="-3"/>
              <w:sz w:val="22"/>
              <w:szCs w:val="22"/>
            </w:rPr>
          </w:rPrChange>
        </w:rPr>
        <w:t>X</w:t>
      </w:r>
      <w:proofErr w:type="spellStart"/>
      <w:r>
        <w:rPr>
          <w:color w:val="221F1F"/>
          <w:w w:val="119"/>
          <w:position w:val="-6"/>
          <w:sz w:val="28"/>
          <w:szCs w:val="28"/>
          <w:rPrChange w:id="388" w:author="0" w:date="2015-11-12T13:20:00Z">
            <w:rPr>
              <w:color w:val="221F1F"/>
              <w:w w:val="119"/>
              <w:position w:val="-6"/>
              <w:sz w:val="15"/>
              <w:szCs w:val="15"/>
            </w:rPr>
          </w:rPrChange>
        </w:rPr>
        <w:t>iΔ</w:t>
      </w:r>
      <w:proofErr w:type="spellEnd"/>
      <w:r>
        <w:rPr>
          <w:color w:val="221F1F"/>
          <w:w w:val="119"/>
          <w:position w:val="-6"/>
          <w:sz w:val="28"/>
          <w:szCs w:val="28"/>
          <w:rPrChange w:id="389" w:author="0" w:date="2015-11-12T13:20:00Z">
            <w:rPr>
              <w:color w:val="221F1F"/>
              <w:w w:val="119"/>
              <w:position w:val="-6"/>
              <w:sz w:val="15"/>
              <w:szCs w:val="15"/>
            </w:rPr>
          </w:rPrChange>
        </w:rPr>
        <w:t xml:space="preserve">                                                     </w:t>
      </w:r>
      <w:r>
        <w:rPr>
          <w:color w:val="221F1F"/>
          <w:spacing w:val="14"/>
          <w:w w:val="119"/>
          <w:position w:val="-6"/>
          <w:sz w:val="28"/>
          <w:szCs w:val="28"/>
          <w:rPrChange w:id="390" w:author="0" w:date="2015-11-12T13:20:00Z">
            <w:rPr>
              <w:color w:val="221F1F"/>
              <w:spacing w:val="14"/>
              <w:w w:val="119"/>
              <w:position w:val="-6"/>
              <w:sz w:val="15"/>
              <w:szCs w:val="15"/>
            </w:rPr>
          </w:rPrChange>
        </w:rPr>
        <w:t xml:space="preserve"> </w:t>
      </w:r>
      <w:r>
        <w:rPr>
          <w:rFonts w:ascii="Meiryo" w:eastAsia="Meiryo" w:hAnsi="Meiryo" w:cs="Meiryo"/>
          <w:color w:val="221F1F"/>
          <w:position w:val="-3"/>
          <w:sz w:val="28"/>
          <w:szCs w:val="28"/>
          <w:rPrChange w:id="391" w:author="0" w:date="2015-11-12T13:20:00Z">
            <w:rPr>
              <w:rFonts w:ascii="Meiryo" w:eastAsia="Meiryo" w:hAnsi="Meiryo" w:cs="Meiryo"/>
              <w:color w:val="221F1F"/>
              <w:position w:val="-3"/>
              <w:sz w:val="22"/>
              <w:szCs w:val="22"/>
            </w:rPr>
          </w:rPrChange>
        </w:rPr>
        <w:t>(1)</w:t>
      </w:r>
    </w:p>
    <w:p>
      <w:pPr>
        <w:spacing w:before="2" w:line="160" w:lineRule="exact"/>
        <w:rPr>
          <w:sz w:val="16"/>
          <w:szCs w:val="16"/>
        </w:rPr>
      </w:pPr>
    </w:p>
    <w:p>
      <w:pPr>
        <w:spacing w:line="200" w:lineRule="exact"/>
        <w:sectPr>
          <w:pgSz w:w="12240" w:h="15840"/>
          <w:pgMar w:top="900" w:right="1720" w:bottom="280" w:left="1720" w:header="684" w:footer="0" w:gutter="0"/>
          <w:cols w:space="720"/>
        </w:sectPr>
      </w:pPr>
    </w:p>
    <w:p>
      <w:pPr>
        <w:spacing w:line="320" w:lineRule="exact"/>
        <w:ind w:left="228" w:right="-54"/>
        <w:rPr>
          <w:rFonts w:ascii="Meiryo" w:eastAsia="Meiryo" w:hAnsi="Meiryo" w:cs="Meiryo"/>
          <w:sz w:val="22"/>
          <w:szCs w:val="22"/>
        </w:rPr>
      </w:pPr>
      <w:r>
        <w:rPr>
          <w:rFonts w:ascii="Meiryo" w:eastAsia="Meiryo" w:hAnsi="Meiryo" w:cs="Meiryo"/>
          <w:color w:val="221F1F"/>
          <w:w w:val="84"/>
          <w:position w:val="3"/>
          <w:sz w:val="22"/>
          <w:szCs w:val="22"/>
        </w:rPr>
        <w:lastRenderedPageBreak/>
        <w:t>where,</w:t>
      </w:r>
    </w:p>
    <w:p>
      <w:pPr>
        <w:spacing w:before="10" w:line="180" w:lineRule="exact"/>
        <w:rPr>
          <w:sz w:val="18"/>
          <w:szCs w:val="18"/>
        </w:rPr>
      </w:pPr>
      <w:r>
        <w:br w:type="column"/>
      </w:r>
    </w:p>
    <w:p>
      <w:pPr>
        <w:spacing w:line="200" w:lineRule="exact"/>
        <w:rPr>
          <w:ins w:id="392" w:author="0" w:date="2015-11-12T13:26:00Z"/>
        </w:rPr>
      </w:pPr>
      <w:ins w:id="393" w:author="0" w:date="2015-11-12T13:26:00Z">
        <w:r>
          <w:rPr>
            <w:i/>
            <w:color w:val="221F1F"/>
            <w:w w:val="120"/>
            <w:sz w:val="28"/>
            <w:szCs w:val="28"/>
          </w:rPr>
          <w:t>Y</w:t>
        </w:r>
        <w:proofErr w:type="spellStart"/>
        <w:r>
          <w:rPr>
            <w:i/>
            <w:color w:val="221F1F"/>
            <w:w w:val="120"/>
            <w:position w:val="-3"/>
            <w:sz w:val="28"/>
            <w:szCs w:val="28"/>
          </w:rPr>
          <w:t>i</w:t>
        </w:r>
        <w:r>
          <w:rPr>
            <w:color w:val="221F1F"/>
            <w:w w:val="120"/>
            <w:position w:val="-3"/>
            <w:sz w:val="28"/>
            <w:szCs w:val="28"/>
          </w:rPr>
          <w:t>Δ</w:t>
        </w:r>
        <w:proofErr w:type="spellEnd"/>
        <w:r>
          <w:rPr>
            <w:color w:val="221F1F"/>
            <w:spacing w:val="28"/>
            <w:w w:val="120"/>
            <w:position w:val="-3"/>
            <w:sz w:val="28"/>
            <w:szCs w:val="28"/>
          </w:rPr>
          <w:t xml:space="preserve"> </w:t>
        </w:r>
        <w:r>
          <w:rPr>
            <w:rFonts w:ascii="Meiryo" w:eastAsia="Meiryo" w:hAnsi="Meiryo" w:cs="Meiryo"/>
            <w:color w:val="221F1F"/>
            <w:sz w:val="28"/>
            <w:szCs w:val="28"/>
          </w:rPr>
          <w:t>=</w:t>
        </w:r>
        <w:r>
          <w:rPr>
            <w:rFonts w:ascii="Meiryo" w:eastAsia="Meiryo" w:hAnsi="Meiryo" w:cs="Meiryo"/>
            <w:color w:val="221F1F"/>
            <w:spacing w:val="-19"/>
            <w:sz w:val="28"/>
            <w:szCs w:val="28"/>
          </w:rPr>
          <w:t xml:space="preserve"> </w:t>
        </w:r>
        <w:r>
          <w:rPr>
            <w:i/>
            <w:color w:val="221F1F"/>
            <w:w w:val="109"/>
            <w:sz w:val="28"/>
            <w:szCs w:val="28"/>
          </w:rPr>
          <w:t>Y</w:t>
        </w:r>
        <w:r>
          <w:rPr>
            <w:i/>
            <w:color w:val="221F1F"/>
            <w:w w:val="109"/>
            <w:position w:val="-3"/>
            <w:sz w:val="28"/>
            <w:szCs w:val="28"/>
          </w:rPr>
          <w:t>i</w:t>
        </w:r>
        <w:r>
          <w:rPr>
            <w:color w:val="221F1F"/>
            <w:w w:val="109"/>
            <w:position w:val="-3"/>
            <w:sz w:val="28"/>
            <w:szCs w:val="28"/>
          </w:rPr>
          <w:t>1</w:t>
        </w:r>
        <w:r>
          <w:rPr>
            <w:color w:val="221F1F"/>
            <w:spacing w:val="18"/>
            <w:w w:val="109"/>
            <w:position w:val="-3"/>
            <w:sz w:val="28"/>
            <w:szCs w:val="28"/>
          </w:rPr>
          <w:t xml:space="preserve"> </w:t>
        </w:r>
        <w:r>
          <w:rPr>
            <w:i/>
            <w:color w:val="221F1F"/>
            <w:sz w:val="28"/>
            <w:szCs w:val="28"/>
          </w:rPr>
          <w:t>−</w:t>
        </w:r>
        <w:r>
          <w:rPr>
            <w:i/>
            <w:color w:val="221F1F"/>
            <w:spacing w:val="20"/>
            <w:sz w:val="28"/>
            <w:szCs w:val="28"/>
          </w:rPr>
          <w:t xml:space="preserve"> </w:t>
        </w:r>
        <w:r>
          <w:rPr>
            <w:i/>
            <w:color w:val="221F1F"/>
            <w:w w:val="104"/>
            <w:sz w:val="28"/>
            <w:szCs w:val="28"/>
          </w:rPr>
          <w:t>Y</w:t>
        </w:r>
        <w:r>
          <w:rPr>
            <w:i/>
            <w:color w:val="221F1F"/>
            <w:w w:val="130"/>
            <w:position w:val="-3"/>
            <w:sz w:val="28"/>
            <w:szCs w:val="28"/>
          </w:rPr>
          <w:t>i</w:t>
        </w:r>
        <w:r>
          <w:rPr>
            <w:color w:val="221F1F"/>
            <w:w w:val="106"/>
            <w:position w:val="-3"/>
            <w:sz w:val="28"/>
            <w:szCs w:val="28"/>
          </w:rPr>
          <w:t>2</w:t>
        </w:r>
        <w:r>
          <w:rPr>
            <w:color w:val="221F1F"/>
            <w:spacing w:val="-28"/>
            <w:position w:val="-3"/>
            <w:sz w:val="28"/>
            <w:szCs w:val="28"/>
          </w:rPr>
          <w:t xml:space="preserve"> </w:t>
        </w:r>
        <w:r>
          <w:rPr>
            <w:rFonts w:ascii="Meiryo" w:eastAsia="Meiryo" w:hAnsi="Meiryo" w:cs="Meiryo"/>
            <w:color w:val="221F1F"/>
            <w:w w:val="64"/>
            <w:sz w:val="28"/>
            <w:szCs w:val="28"/>
          </w:rPr>
          <w:t>;</w:t>
        </w:r>
        <w:r>
          <w:rPr>
            <w:rFonts w:ascii="Meiryo" w:eastAsia="Meiryo" w:hAnsi="Meiryo" w:cs="Meiryo"/>
            <w:color w:val="221F1F"/>
            <w:spacing w:val="27"/>
            <w:w w:val="64"/>
            <w:sz w:val="28"/>
            <w:szCs w:val="28"/>
          </w:rPr>
          <w:t xml:space="preserve"> </w:t>
        </w:r>
        <w:r>
          <w:rPr>
            <w:i/>
            <w:color w:val="221F1F"/>
            <w:w w:val="134"/>
            <w:sz w:val="28"/>
            <w:szCs w:val="28"/>
          </w:rPr>
          <w:t>X</w:t>
        </w:r>
        <w:proofErr w:type="spellStart"/>
        <w:r>
          <w:rPr>
            <w:i/>
            <w:color w:val="221F1F"/>
            <w:w w:val="134"/>
            <w:position w:val="-3"/>
            <w:sz w:val="28"/>
            <w:szCs w:val="28"/>
          </w:rPr>
          <w:t>i</w:t>
        </w:r>
        <w:r>
          <w:rPr>
            <w:color w:val="221F1F"/>
            <w:w w:val="134"/>
            <w:position w:val="-3"/>
            <w:sz w:val="28"/>
            <w:szCs w:val="28"/>
          </w:rPr>
          <w:t>Δ</w:t>
        </w:r>
        <w:proofErr w:type="spellEnd"/>
        <w:r>
          <w:rPr>
            <w:color w:val="221F1F"/>
            <w:spacing w:val="24"/>
            <w:w w:val="134"/>
            <w:position w:val="-3"/>
            <w:sz w:val="28"/>
            <w:szCs w:val="28"/>
          </w:rPr>
          <w:t xml:space="preserve"> </w:t>
        </w:r>
        <w:r>
          <w:rPr>
            <w:rFonts w:ascii="Meiryo" w:eastAsia="Meiryo" w:hAnsi="Meiryo" w:cs="Meiryo"/>
            <w:color w:val="221F1F"/>
            <w:sz w:val="28"/>
            <w:szCs w:val="28"/>
          </w:rPr>
          <w:t>=</w:t>
        </w:r>
        <w:r>
          <w:rPr>
            <w:rFonts w:ascii="Meiryo" w:eastAsia="Meiryo" w:hAnsi="Meiryo" w:cs="Meiryo"/>
            <w:color w:val="221F1F"/>
            <w:spacing w:val="-19"/>
            <w:sz w:val="28"/>
            <w:szCs w:val="28"/>
          </w:rPr>
          <w:t xml:space="preserve"> </w:t>
        </w:r>
        <w:r>
          <w:rPr>
            <w:i/>
            <w:color w:val="221F1F"/>
            <w:w w:val="125"/>
            <w:sz w:val="28"/>
            <w:szCs w:val="28"/>
          </w:rPr>
          <w:t>X</w:t>
        </w:r>
        <w:r>
          <w:rPr>
            <w:i/>
            <w:color w:val="221F1F"/>
            <w:w w:val="125"/>
            <w:position w:val="-3"/>
            <w:sz w:val="28"/>
            <w:szCs w:val="28"/>
          </w:rPr>
          <w:t>i</w:t>
        </w:r>
        <w:r>
          <w:rPr>
            <w:color w:val="221F1F"/>
            <w:w w:val="125"/>
            <w:position w:val="-3"/>
            <w:sz w:val="28"/>
            <w:szCs w:val="28"/>
          </w:rPr>
          <w:t>1</w:t>
        </w:r>
        <w:r>
          <w:rPr>
            <w:color w:val="221F1F"/>
            <w:spacing w:val="13"/>
            <w:w w:val="125"/>
            <w:position w:val="-3"/>
            <w:sz w:val="28"/>
            <w:szCs w:val="28"/>
          </w:rPr>
          <w:t xml:space="preserve"> </w:t>
        </w:r>
        <w:r>
          <w:rPr>
            <w:i/>
            <w:color w:val="221F1F"/>
            <w:sz w:val="28"/>
            <w:szCs w:val="28"/>
          </w:rPr>
          <w:t>−</w:t>
        </w:r>
        <w:r>
          <w:rPr>
            <w:i/>
            <w:color w:val="221F1F"/>
            <w:spacing w:val="20"/>
            <w:sz w:val="28"/>
            <w:szCs w:val="28"/>
          </w:rPr>
          <w:t xml:space="preserve"> </w:t>
        </w:r>
        <w:r>
          <w:rPr>
            <w:i/>
            <w:color w:val="221F1F"/>
            <w:w w:val="125"/>
            <w:sz w:val="28"/>
            <w:szCs w:val="28"/>
          </w:rPr>
          <w:t>X</w:t>
        </w:r>
        <w:r>
          <w:rPr>
            <w:i/>
            <w:color w:val="221F1F"/>
            <w:w w:val="125"/>
            <w:position w:val="-3"/>
            <w:sz w:val="28"/>
            <w:szCs w:val="28"/>
          </w:rPr>
          <w:t>i</w:t>
        </w:r>
        <w:r>
          <w:rPr>
            <w:color w:val="221F1F"/>
            <w:w w:val="125"/>
            <w:position w:val="-3"/>
            <w:sz w:val="28"/>
            <w:szCs w:val="28"/>
          </w:rPr>
          <w:t>2, and</w:t>
        </w:r>
      </w:ins>
    </w:p>
    <w:p>
      <w:pPr>
        <w:spacing w:line="200" w:lineRule="exact"/>
      </w:pPr>
    </w:p>
    <w:p>
      <w:pPr>
        <w:rPr>
          <w:rFonts w:ascii="Meiryo" w:eastAsia="Meiryo" w:hAnsi="Meiryo" w:cs="Meiryo"/>
          <w:sz w:val="28"/>
          <w:szCs w:val="28"/>
          <w:rPrChange w:id="394" w:author="0" w:date="2015-11-12T13:20:00Z">
            <w:rPr>
              <w:rFonts w:ascii="Meiryo" w:eastAsia="Meiryo" w:hAnsi="Meiryo" w:cs="Meiryo"/>
              <w:sz w:val="22"/>
              <w:szCs w:val="22"/>
            </w:rPr>
          </w:rPrChange>
        </w:rPr>
        <w:sectPr>
          <w:type w:val="continuous"/>
          <w:pgSz w:w="12240" w:h="15840"/>
          <w:pgMar w:top="900" w:right="1720" w:bottom="280" w:left="1720" w:header="720" w:footer="720" w:gutter="0"/>
          <w:cols w:num="2" w:space="720" w:equalWidth="0">
            <w:col w:w="852" w:space="429"/>
            <w:col w:w="7519"/>
          </w:cols>
        </w:sectPr>
      </w:pPr>
      <w:r>
        <w:rPr>
          <w:i/>
          <w:color w:val="221F1F"/>
          <w:w w:val="109"/>
          <w:sz w:val="28"/>
          <w:szCs w:val="28"/>
          <w:rPrChange w:id="395" w:author="0" w:date="2015-11-12T13:20:00Z">
            <w:rPr>
              <w:i/>
              <w:color w:val="221F1F"/>
              <w:w w:val="109"/>
              <w:sz w:val="22"/>
              <w:szCs w:val="22"/>
            </w:rPr>
          </w:rPrChange>
        </w:rPr>
        <w:t>Y</w:t>
      </w:r>
      <w:r>
        <w:rPr>
          <w:i/>
          <w:color w:val="221F1F"/>
          <w:w w:val="109"/>
          <w:position w:val="-3"/>
          <w:sz w:val="28"/>
          <w:szCs w:val="28"/>
          <w:rPrChange w:id="396" w:author="0" w:date="2015-11-12T13:20:00Z">
            <w:rPr>
              <w:i/>
              <w:color w:val="221F1F"/>
              <w:w w:val="109"/>
              <w:position w:val="-3"/>
              <w:sz w:val="15"/>
              <w:szCs w:val="15"/>
            </w:rPr>
          </w:rPrChange>
        </w:rPr>
        <w:t>i</w:t>
      </w:r>
      <w:r>
        <w:rPr>
          <w:color w:val="221F1F"/>
          <w:w w:val="109"/>
          <w:position w:val="-3"/>
          <w:sz w:val="28"/>
          <w:szCs w:val="28"/>
          <w:rPrChange w:id="397" w:author="0" w:date="2015-11-12T13:20:00Z">
            <w:rPr>
              <w:color w:val="221F1F"/>
              <w:w w:val="109"/>
              <w:position w:val="-3"/>
              <w:sz w:val="15"/>
              <w:szCs w:val="15"/>
            </w:rPr>
          </w:rPrChange>
        </w:rPr>
        <w:t>1</w:t>
      </w:r>
      <w:r>
        <w:rPr>
          <w:color w:val="221F1F"/>
          <w:spacing w:val="31"/>
          <w:w w:val="109"/>
          <w:position w:val="-3"/>
          <w:sz w:val="28"/>
          <w:szCs w:val="28"/>
          <w:rPrChange w:id="398" w:author="0" w:date="2015-11-12T13:20:00Z">
            <w:rPr>
              <w:color w:val="221F1F"/>
              <w:spacing w:val="31"/>
              <w:w w:val="109"/>
              <w:position w:val="-3"/>
              <w:sz w:val="15"/>
              <w:szCs w:val="15"/>
            </w:rPr>
          </w:rPrChange>
        </w:rPr>
        <w:t xml:space="preserve"> </w:t>
      </w:r>
      <w:r>
        <w:rPr>
          <w:rFonts w:ascii="Meiryo" w:eastAsia="Meiryo" w:hAnsi="Meiryo" w:cs="Meiryo"/>
          <w:color w:val="221F1F"/>
          <w:sz w:val="28"/>
          <w:szCs w:val="28"/>
          <w:rPrChange w:id="399" w:author="0" w:date="2015-11-12T13:20:00Z">
            <w:rPr>
              <w:rFonts w:ascii="Meiryo" w:eastAsia="Meiryo" w:hAnsi="Meiryo" w:cs="Meiryo"/>
              <w:color w:val="221F1F"/>
              <w:sz w:val="22"/>
              <w:szCs w:val="22"/>
            </w:rPr>
          </w:rPrChange>
        </w:rPr>
        <w:t>=</w:t>
      </w:r>
      <w:r>
        <w:rPr>
          <w:rFonts w:ascii="Meiryo" w:eastAsia="Meiryo" w:hAnsi="Meiryo" w:cs="Meiryo"/>
          <w:color w:val="221F1F"/>
          <w:spacing w:val="-19"/>
          <w:sz w:val="28"/>
          <w:szCs w:val="28"/>
          <w:rPrChange w:id="400" w:author="0" w:date="2015-11-12T13:20:00Z">
            <w:rPr>
              <w:rFonts w:ascii="Meiryo" w:eastAsia="Meiryo" w:hAnsi="Meiryo" w:cs="Meiryo"/>
              <w:color w:val="221F1F"/>
              <w:spacing w:val="-19"/>
              <w:sz w:val="22"/>
              <w:szCs w:val="22"/>
            </w:rPr>
          </w:rPrChange>
        </w:rPr>
        <w:t xml:space="preserve"> </w:t>
      </w:r>
      <w:r>
        <w:rPr>
          <w:rFonts w:ascii="Meiryo" w:eastAsia="Meiryo" w:hAnsi="Meiryo" w:cs="Meiryo"/>
          <w:color w:val="221F1F"/>
          <w:w w:val="88"/>
          <w:sz w:val="28"/>
          <w:szCs w:val="28"/>
          <w:rPrChange w:id="401" w:author="0" w:date="2015-11-12T13:20:00Z">
            <w:rPr>
              <w:rFonts w:ascii="Meiryo" w:eastAsia="Meiryo" w:hAnsi="Meiryo" w:cs="Meiryo"/>
              <w:color w:val="221F1F"/>
              <w:w w:val="88"/>
              <w:sz w:val="22"/>
              <w:szCs w:val="22"/>
            </w:rPr>
          </w:rPrChange>
        </w:rPr>
        <w:t>ma</w:t>
      </w:r>
      <w:r>
        <w:rPr>
          <w:rFonts w:ascii="Meiryo" w:eastAsia="Meiryo" w:hAnsi="Meiryo" w:cs="Meiryo"/>
          <w:color w:val="221F1F"/>
          <w:spacing w:val="4"/>
          <w:w w:val="88"/>
          <w:sz w:val="28"/>
          <w:szCs w:val="28"/>
          <w:rPrChange w:id="402" w:author="0" w:date="2015-11-12T13:20:00Z">
            <w:rPr>
              <w:rFonts w:ascii="Meiryo" w:eastAsia="Meiryo" w:hAnsi="Meiryo" w:cs="Meiryo"/>
              <w:color w:val="221F1F"/>
              <w:spacing w:val="4"/>
              <w:w w:val="88"/>
              <w:sz w:val="22"/>
              <w:szCs w:val="22"/>
            </w:rPr>
          </w:rPrChange>
        </w:rPr>
        <w:t>x</w:t>
      </w:r>
      <w:r>
        <w:rPr>
          <w:rFonts w:ascii="Meiryo" w:eastAsia="Meiryo" w:hAnsi="Meiryo" w:cs="Meiryo"/>
          <w:color w:val="221F1F"/>
          <w:w w:val="88"/>
          <w:sz w:val="28"/>
          <w:szCs w:val="28"/>
          <w:rPrChange w:id="403" w:author="0" w:date="2015-11-12T13:20:00Z">
            <w:rPr>
              <w:rFonts w:ascii="Meiryo" w:eastAsia="Meiryo" w:hAnsi="Meiryo" w:cs="Meiryo"/>
              <w:color w:val="221F1F"/>
              <w:w w:val="88"/>
              <w:sz w:val="22"/>
              <w:szCs w:val="22"/>
            </w:rPr>
          </w:rPrChange>
        </w:rPr>
        <w:t>(</w:t>
      </w:r>
      <w:r>
        <w:rPr>
          <w:i/>
          <w:color w:val="221F1F"/>
          <w:w w:val="104"/>
          <w:sz w:val="28"/>
          <w:szCs w:val="28"/>
          <w:rPrChange w:id="404" w:author="0" w:date="2015-11-12T13:20:00Z">
            <w:rPr>
              <w:i/>
              <w:color w:val="221F1F"/>
              <w:w w:val="104"/>
              <w:sz w:val="22"/>
              <w:szCs w:val="22"/>
            </w:rPr>
          </w:rPrChange>
        </w:rPr>
        <w:t>Y</w:t>
      </w:r>
      <w:r>
        <w:rPr>
          <w:i/>
          <w:color w:val="221F1F"/>
          <w:w w:val="142"/>
          <w:position w:val="-3"/>
          <w:sz w:val="28"/>
          <w:szCs w:val="28"/>
          <w:rPrChange w:id="405" w:author="0" w:date="2015-11-12T13:20:00Z">
            <w:rPr>
              <w:i/>
              <w:color w:val="221F1F"/>
              <w:w w:val="142"/>
              <w:position w:val="-3"/>
              <w:sz w:val="15"/>
              <w:szCs w:val="15"/>
            </w:rPr>
          </w:rPrChange>
        </w:rPr>
        <w:t>ij</w:t>
      </w:r>
      <w:r>
        <w:rPr>
          <w:i/>
          <w:color w:val="221F1F"/>
          <w:spacing w:val="-19"/>
          <w:position w:val="-3"/>
          <w:sz w:val="28"/>
          <w:szCs w:val="28"/>
          <w:rPrChange w:id="406" w:author="0" w:date="2015-11-12T13:20:00Z">
            <w:rPr>
              <w:i/>
              <w:color w:val="221F1F"/>
              <w:spacing w:val="-19"/>
              <w:position w:val="-3"/>
              <w:sz w:val="15"/>
              <w:szCs w:val="15"/>
            </w:rPr>
          </w:rPrChange>
        </w:rPr>
        <w:t xml:space="preserve"> </w:t>
      </w:r>
      <w:r>
        <w:rPr>
          <w:rFonts w:ascii="Meiryo" w:eastAsia="Meiryo" w:hAnsi="Meiryo" w:cs="Meiryo"/>
          <w:color w:val="221F1F"/>
          <w:w w:val="76"/>
          <w:sz w:val="28"/>
          <w:szCs w:val="28"/>
          <w:rPrChange w:id="407" w:author="0" w:date="2015-11-12T13:20:00Z">
            <w:rPr>
              <w:rFonts w:ascii="Meiryo" w:eastAsia="Meiryo" w:hAnsi="Meiryo" w:cs="Meiryo"/>
              <w:color w:val="221F1F"/>
              <w:w w:val="76"/>
              <w:sz w:val="22"/>
              <w:szCs w:val="22"/>
            </w:rPr>
          </w:rPrChange>
        </w:rPr>
        <w:t>);</w:t>
      </w:r>
      <w:r>
        <w:rPr>
          <w:rFonts w:ascii="Meiryo" w:eastAsia="Meiryo" w:hAnsi="Meiryo" w:cs="Meiryo"/>
          <w:color w:val="221F1F"/>
          <w:spacing w:val="18"/>
          <w:w w:val="76"/>
          <w:sz w:val="28"/>
          <w:szCs w:val="28"/>
          <w:rPrChange w:id="408" w:author="0" w:date="2015-11-12T13:20:00Z">
            <w:rPr>
              <w:rFonts w:ascii="Meiryo" w:eastAsia="Meiryo" w:hAnsi="Meiryo" w:cs="Meiryo"/>
              <w:color w:val="221F1F"/>
              <w:spacing w:val="18"/>
              <w:w w:val="76"/>
              <w:sz w:val="22"/>
              <w:szCs w:val="22"/>
            </w:rPr>
          </w:rPrChange>
        </w:rPr>
        <w:t xml:space="preserve"> </w:t>
      </w:r>
      <w:r>
        <w:rPr>
          <w:i/>
          <w:color w:val="221F1F"/>
          <w:w w:val="109"/>
          <w:sz w:val="28"/>
          <w:szCs w:val="28"/>
          <w:rPrChange w:id="409" w:author="0" w:date="2015-11-12T13:20:00Z">
            <w:rPr>
              <w:i/>
              <w:color w:val="221F1F"/>
              <w:w w:val="109"/>
              <w:sz w:val="22"/>
              <w:szCs w:val="22"/>
            </w:rPr>
          </w:rPrChange>
        </w:rPr>
        <w:t>Y</w:t>
      </w:r>
      <w:r>
        <w:rPr>
          <w:i/>
          <w:color w:val="221F1F"/>
          <w:w w:val="109"/>
          <w:position w:val="-3"/>
          <w:sz w:val="28"/>
          <w:szCs w:val="28"/>
          <w:rPrChange w:id="410" w:author="0" w:date="2015-11-12T13:20:00Z">
            <w:rPr>
              <w:i/>
              <w:color w:val="221F1F"/>
              <w:w w:val="109"/>
              <w:position w:val="-3"/>
              <w:sz w:val="15"/>
              <w:szCs w:val="15"/>
            </w:rPr>
          </w:rPrChange>
        </w:rPr>
        <w:t>i</w:t>
      </w:r>
      <w:r>
        <w:rPr>
          <w:color w:val="221F1F"/>
          <w:w w:val="109"/>
          <w:position w:val="-3"/>
          <w:sz w:val="28"/>
          <w:szCs w:val="28"/>
          <w:rPrChange w:id="411" w:author="0" w:date="2015-11-12T13:20:00Z">
            <w:rPr>
              <w:color w:val="221F1F"/>
              <w:w w:val="109"/>
              <w:position w:val="-3"/>
              <w:sz w:val="15"/>
              <w:szCs w:val="15"/>
            </w:rPr>
          </w:rPrChange>
        </w:rPr>
        <w:t>2</w:t>
      </w:r>
      <w:r>
        <w:rPr>
          <w:color w:val="221F1F"/>
          <w:spacing w:val="31"/>
          <w:w w:val="109"/>
          <w:position w:val="-3"/>
          <w:sz w:val="28"/>
          <w:szCs w:val="28"/>
          <w:rPrChange w:id="412" w:author="0" w:date="2015-11-12T13:20:00Z">
            <w:rPr>
              <w:color w:val="221F1F"/>
              <w:spacing w:val="31"/>
              <w:w w:val="109"/>
              <w:position w:val="-3"/>
              <w:sz w:val="15"/>
              <w:szCs w:val="15"/>
            </w:rPr>
          </w:rPrChange>
        </w:rPr>
        <w:t xml:space="preserve"> </w:t>
      </w:r>
      <w:r>
        <w:rPr>
          <w:rFonts w:ascii="Meiryo" w:eastAsia="Meiryo" w:hAnsi="Meiryo" w:cs="Meiryo"/>
          <w:color w:val="221F1F"/>
          <w:sz w:val="28"/>
          <w:szCs w:val="28"/>
          <w:rPrChange w:id="413" w:author="0" w:date="2015-11-12T13:20:00Z">
            <w:rPr>
              <w:rFonts w:ascii="Meiryo" w:eastAsia="Meiryo" w:hAnsi="Meiryo" w:cs="Meiryo"/>
              <w:color w:val="221F1F"/>
              <w:sz w:val="22"/>
              <w:szCs w:val="22"/>
            </w:rPr>
          </w:rPrChange>
        </w:rPr>
        <w:t>=</w:t>
      </w:r>
      <w:r>
        <w:rPr>
          <w:rFonts w:ascii="Meiryo" w:eastAsia="Meiryo" w:hAnsi="Meiryo" w:cs="Meiryo"/>
          <w:color w:val="221F1F"/>
          <w:spacing w:val="-19"/>
          <w:sz w:val="28"/>
          <w:szCs w:val="28"/>
          <w:rPrChange w:id="414" w:author="0" w:date="2015-11-12T13:20:00Z">
            <w:rPr>
              <w:rFonts w:ascii="Meiryo" w:eastAsia="Meiryo" w:hAnsi="Meiryo" w:cs="Meiryo"/>
              <w:color w:val="221F1F"/>
              <w:spacing w:val="-19"/>
              <w:sz w:val="22"/>
              <w:szCs w:val="22"/>
            </w:rPr>
          </w:rPrChange>
        </w:rPr>
        <w:t xml:space="preserve"> </w:t>
      </w:r>
      <w:r>
        <w:rPr>
          <w:rFonts w:ascii="Meiryo" w:eastAsia="Meiryo" w:hAnsi="Meiryo" w:cs="Meiryo"/>
          <w:color w:val="221F1F"/>
          <w:w w:val="90"/>
          <w:sz w:val="28"/>
          <w:szCs w:val="28"/>
          <w:rPrChange w:id="415" w:author="0" w:date="2015-11-12T13:20:00Z">
            <w:rPr>
              <w:rFonts w:ascii="Meiryo" w:eastAsia="Meiryo" w:hAnsi="Meiryo" w:cs="Meiryo"/>
              <w:color w:val="221F1F"/>
              <w:w w:val="90"/>
              <w:sz w:val="22"/>
              <w:szCs w:val="22"/>
            </w:rPr>
          </w:rPrChange>
        </w:rPr>
        <w:t>min(</w:t>
      </w:r>
      <w:r>
        <w:rPr>
          <w:i/>
          <w:color w:val="221F1F"/>
          <w:w w:val="104"/>
          <w:sz w:val="28"/>
          <w:szCs w:val="28"/>
          <w:rPrChange w:id="416" w:author="0" w:date="2015-11-12T13:20:00Z">
            <w:rPr>
              <w:i/>
              <w:color w:val="221F1F"/>
              <w:w w:val="104"/>
              <w:sz w:val="22"/>
              <w:szCs w:val="22"/>
            </w:rPr>
          </w:rPrChange>
        </w:rPr>
        <w:t>Y</w:t>
      </w:r>
      <w:r>
        <w:rPr>
          <w:i/>
          <w:color w:val="221F1F"/>
          <w:w w:val="142"/>
          <w:position w:val="-3"/>
          <w:sz w:val="28"/>
          <w:szCs w:val="28"/>
          <w:rPrChange w:id="417" w:author="0" w:date="2015-11-12T13:20:00Z">
            <w:rPr>
              <w:i/>
              <w:color w:val="221F1F"/>
              <w:w w:val="142"/>
              <w:position w:val="-3"/>
              <w:sz w:val="15"/>
              <w:szCs w:val="15"/>
            </w:rPr>
          </w:rPrChange>
        </w:rPr>
        <w:t>ij</w:t>
      </w:r>
      <w:r>
        <w:rPr>
          <w:i/>
          <w:color w:val="221F1F"/>
          <w:spacing w:val="-19"/>
          <w:position w:val="-3"/>
          <w:sz w:val="28"/>
          <w:szCs w:val="28"/>
          <w:rPrChange w:id="418" w:author="0" w:date="2015-11-12T13:20:00Z">
            <w:rPr>
              <w:i/>
              <w:color w:val="221F1F"/>
              <w:spacing w:val="-19"/>
              <w:position w:val="-3"/>
              <w:sz w:val="15"/>
              <w:szCs w:val="15"/>
            </w:rPr>
          </w:rPrChange>
        </w:rPr>
        <w:t xml:space="preserve"> </w:t>
      </w:r>
      <w:r>
        <w:rPr>
          <w:rFonts w:ascii="Meiryo" w:eastAsia="Meiryo" w:hAnsi="Meiryo" w:cs="Meiryo"/>
          <w:color w:val="221F1F"/>
          <w:w w:val="76"/>
          <w:sz w:val="28"/>
          <w:szCs w:val="28"/>
          <w:rPrChange w:id="419" w:author="0" w:date="2015-11-12T13:20:00Z">
            <w:rPr>
              <w:rFonts w:ascii="Meiryo" w:eastAsia="Meiryo" w:hAnsi="Meiryo" w:cs="Meiryo"/>
              <w:color w:val="221F1F"/>
              <w:w w:val="76"/>
              <w:sz w:val="22"/>
              <w:szCs w:val="22"/>
            </w:rPr>
          </w:rPrChange>
        </w:rPr>
        <w:t>);</w:t>
      </w:r>
      <w:del w:id="420" w:author="0" w:date="2015-11-12T13:26:00Z">
        <w:r>
          <w:rPr>
            <w:rFonts w:ascii="Meiryo" w:eastAsia="Meiryo" w:hAnsi="Meiryo" w:cs="Meiryo"/>
            <w:color w:val="221F1F"/>
            <w:spacing w:val="18"/>
            <w:w w:val="76"/>
            <w:sz w:val="28"/>
            <w:szCs w:val="28"/>
            <w:rPrChange w:id="421" w:author="0" w:date="2015-11-12T13:20:00Z">
              <w:rPr>
                <w:rFonts w:ascii="Meiryo" w:eastAsia="Meiryo" w:hAnsi="Meiryo" w:cs="Meiryo"/>
                <w:color w:val="221F1F"/>
                <w:spacing w:val="18"/>
                <w:w w:val="76"/>
                <w:sz w:val="22"/>
                <w:szCs w:val="22"/>
              </w:rPr>
            </w:rPrChange>
          </w:rPr>
          <w:delText xml:space="preserve"> </w:delText>
        </w:r>
        <w:r>
          <w:rPr>
            <w:i/>
            <w:color w:val="221F1F"/>
            <w:w w:val="120"/>
            <w:sz w:val="28"/>
            <w:szCs w:val="28"/>
            <w:rPrChange w:id="422" w:author="0" w:date="2015-11-12T13:20:00Z">
              <w:rPr>
                <w:i/>
                <w:color w:val="221F1F"/>
                <w:w w:val="120"/>
                <w:sz w:val="22"/>
                <w:szCs w:val="22"/>
              </w:rPr>
            </w:rPrChange>
          </w:rPr>
          <w:delText>Y</w:delText>
        </w:r>
        <w:r>
          <w:rPr>
            <w:i/>
            <w:color w:val="221F1F"/>
            <w:w w:val="120"/>
            <w:position w:val="-3"/>
            <w:sz w:val="28"/>
            <w:szCs w:val="28"/>
            <w:rPrChange w:id="423" w:author="0" w:date="2015-11-12T13:20:00Z">
              <w:rPr>
                <w:i/>
                <w:color w:val="221F1F"/>
                <w:w w:val="120"/>
                <w:position w:val="-3"/>
                <w:sz w:val="15"/>
                <w:szCs w:val="15"/>
              </w:rPr>
            </w:rPrChange>
          </w:rPr>
          <w:delText>i</w:delText>
        </w:r>
        <w:r>
          <w:rPr>
            <w:color w:val="221F1F"/>
            <w:w w:val="120"/>
            <w:position w:val="-3"/>
            <w:sz w:val="28"/>
            <w:szCs w:val="28"/>
            <w:rPrChange w:id="424" w:author="0" w:date="2015-11-12T13:20:00Z">
              <w:rPr>
                <w:color w:val="221F1F"/>
                <w:w w:val="120"/>
                <w:position w:val="-3"/>
                <w:sz w:val="15"/>
                <w:szCs w:val="15"/>
              </w:rPr>
            </w:rPrChange>
          </w:rPr>
          <w:delText>Δ</w:delText>
        </w:r>
        <w:r>
          <w:rPr>
            <w:color w:val="221F1F"/>
            <w:spacing w:val="28"/>
            <w:w w:val="120"/>
            <w:position w:val="-3"/>
            <w:sz w:val="28"/>
            <w:szCs w:val="28"/>
            <w:rPrChange w:id="425" w:author="0" w:date="2015-11-12T13:20:00Z">
              <w:rPr>
                <w:color w:val="221F1F"/>
                <w:spacing w:val="28"/>
                <w:w w:val="120"/>
                <w:position w:val="-3"/>
                <w:sz w:val="15"/>
                <w:szCs w:val="15"/>
              </w:rPr>
            </w:rPrChange>
          </w:rPr>
          <w:delText xml:space="preserve"> </w:delText>
        </w:r>
        <w:r>
          <w:rPr>
            <w:rFonts w:ascii="Meiryo" w:eastAsia="Meiryo" w:hAnsi="Meiryo" w:cs="Meiryo"/>
            <w:color w:val="221F1F"/>
            <w:sz w:val="28"/>
            <w:szCs w:val="28"/>
            <w:rPrChange w:id="426" w:author="0" w:date="2015-11-12T13:20:00Z">
              <w:rPr>
                <w:rFonts w:ascii="Meiryo" w:eastAsia="Meiryo" w:hAnsi="Meiryo" w:cs="Meiryo"/>
                <w:color w:val="221F1F"/>
                <w:sz w:val="22"/>
                <w:szCs w:val="22"/>
              </w:rPr>
            </w:rPrChange>
          </w:rPr>
          <w:delText>=</w:delText>
        </w:r>
        <w:r>
          <w:rPr>
            <w:rFonts w:ascii="Meiryo" w:eastAsia="Meiryo" w:hAnsi="Meiryo" w:cs="Meiryo"/>
            <w:color w:val="221F1F"/>
            <w:spacing w:val="-19"/>
            <w:sz w:val="28"/>
            <w:szCs w:val="28"/>
            <w:rPrChange w:id="427" w:author="0" w:date="2015-11-12T13:20:00Z">
              <w:rPr>
                <w:rFonts w:ascii="Meiryo" w:eastAsia="Meiryo" w:hAnsi="Meiryo" w:cs="Meiryo"/>
                <w:color w:val="221F1F"/>
                <w:spacing w:val="-19"/>
                <w:sz w:val="22"/>
                <w:szCs w:val="22"/>
              </w:rPr>
            </w:rPrChange>
          </w:rPr>
          <w:delText xml:space="preserve"> </w:delText>
        </w:r>
        <w:r>
          <w:rPr>
            <w:i/>
            <w:color w:val="221F1F"/>
            <w:w w:val="109"/>
            <w:sz w:val="28"/>
            <w:szCs w:val="28"/>
            <w:rPrChange w:id="428" w:author="0" w:date="2015-11-12T13:20:00Z">
              <w:rPr>
                <w:i/>
                <w:color w:val="221F1F"/>
                <w:w w:val="109"/>
                <w:sz w:val="22"/>
                <w:szCs w:val="22"/>
              </w:rPr>
            </w:rPrChange>
          </w:rPr>
          <w:delText>Y</w:delText>
        </w:r>
        <w:r>
          <w:rPr>
            <w:i/>
            <w:color w:val="221F1F"/>
            <w:w w:val="109"/>
            <w:position w:val="-3"/>
            <w:sz w:val="28"/>
            <w:szCs w:val="28"/>
            <w:rPrChange w:id="429" w:author="0" w:date="2015-11-12T13:20:00Z">
              <w:rPr>
                <w:i/>
                <w:color w:val="221F1F"/>
                <w:w w:val="109"/>
                <w:position w:val="-3"/>
                <w:sz w:val="15"/>
                <w:szCs w:val="15"/>
              </w:rPr>
            </w:rPrChange>
          </w:rPr>
          <w:delText>i</w:delText>
        </w:r>
        <w:r>
          <w:rPr>
            <w:color w:val="221F1F"/>
            <w:w w:val="109"/>
            <w:position w:val="-3"/>
            <w:sz w:val="28"/>
            <w:szCs w:val="28"/>
            <w:rPrChange w:id="430" w:author="0" w:date="2015-11-12T13:20:00Z">
              <w:rPr>
                <w:color w:val="221F1F"/>
                <w:w w:val="109"/>
                <w:position w:val="-3"/>
                <w:sz w:val="15"/>
                <w:szCs w:val="15"/>
              </w:rPr>
            </w:rPrChange>
          </w:rPr>
          <w:delText>1</w:delText>
        </w:r>
        <w:r>
          <w:rPr>
            <w:color w:val="221F1F"/>
            <w:spacing w:val="18"/>
            <w:w w:val="109"/>
            <w:position w:val="-3"/>
            <w:sz w:val="28"/>
            <w:szCs w:val="28"/>
            <w:rPrChange w:id="431" w:author="0" w:date="2015-11-12T13:20:00Z">
              <w:rPr>
                <w:color w:val="221F1F"/>
                <w:spacing w:val="18"/>
                <w:w w:val="109"/>
                <w:position w:val="-3"/>
                <w:sz w:val="15"/>
                <w:szCs w:val="15"/>
              </w:rPr>
            </w:rPrChange>
          </w:rPr>
          <w:delText xml:space="preserve"> </w:delText>
        </w:r>
        <w:r>
          <w:rPr>
            <w:i/>
            <w:color w:val="221F1F"/>
            <w:sz w:val="28"/>
            <w:szCs w:val="28"/>
            <w:rPrChange w:id="432" w:author="0" w:date="2015-11-12T13:20:00Z">
              <w:rPr>
                <w:i/>
                <w:color w:val="221F1F"/>
                <w:sz w:val="22"/>
                <w:szCs w:val="22"/>
              </w:rPr>
            </w:rPrChange>
          </w:rPr>
          <w:delText>−</w:delText>
        </w:r>
        <w:r>
          <w:rPr>
            <w:i/>
            <w:color w:val="221F1F"/>
            <w:spacing w:val="20"/>
            <w:sz w:val="28"/>
            <w:szCs w:val="28"/>
            <w:rPrChange w:id="433" w:author="0" w:date="2015-11-12T13:20:00Z">
              <w:rPr>
                <w:i/>
                <w:color w:val="221F1F"/>
                <w:spacing w:val="20"/>
                <w:sz w:val="22"/>
                <w:szCs w:val="22"/>
              </w:rPr>
            </w:rPrChange>
          </w:rPr>
          <w:delText xml:space="preserve"> </w:delText>
        </w:r>
        <w:r>
          <w:rPr>
            <w:i/>
            <w:color w:val="221F1F"/>
            <w:w w:val="104"/>
            <w:sz w:val="28"/>
            <w:szCs w:val="28"/>
            <w:rPrChange w:id="434" w:author="0" w:date="2015-11-12T13:20:00Z">
              <w:rPr>
                <w:i/>
                <w:color w:val="221F1F"/>
                <w:w w:val="104"/>
                <w:sz w:val="22"/>
                <w:szCs w:val="22"/>
              </w:rPr>
            </w:rPrChange>
          </w:rPr>
          <w:delText>Y</w:delText>
        </w:r>
        <w:r>
          <w:rPr>
            <w:i/>
            <w:color w:val="221F1F"/>
            <w:w w:val="130"/>
            <w:position w:val="-3"/>
            <w:sz w:val="28"/>
            <w:szCs w:val="28"/>
            <w:rPrChange w:id="435" w:author="0" w:date="2015-11-12T13:20:00Z">
              <w:rPr>
                <w:i/>
                <w:color w:val="221F1F"/>
                <w:w w:val="130"/>
                <w:position w:val="-3"/>
                <w:sz w:val="15"/>
                <w:szCs w:val="15"/>
              </w:rPr>
            </w:rPrChange>
          </w:rPr>
          <w:delText>i</w:delText>
        </w:r>
        <w:r>
          <w:rPr>
            <w:color w:val="221F1F"/>
            <w:w w:val="106"/>
            <w:position w:val="-3"/>
            <w:sz w:val="28"/>
            <w:szCs w:val="28"/>
            <w:rPrChange w:id="436" w:author="0" w:date="2015-11-12T13:20:00Z">
              <w:rPr>
                <w:color w:val="221F1F"/>
                <w:w w:val="106"/>
                <w:position w:val="-3"/>
                <w:sz w:val="15"/>
                <w:szCs w:val="15"/>
              </w:rPr>
            </w:rPrChange>
          </w:rPr>
          <w:delText>2</w:delText>
        </w:r>
        <w:r>
          <w:rPr>
            <w:color w:val="221F1F"/>
            <w:spacing w:val="-28"/>
            <w:position w:val="-3"/>
            <w:sz w:val="28"/>
            <w:szCs w:val="28"/>
            <w:rPrChange w:id="437" w:author="0" w:date="2015-11-12T13:20:00Z">
              <w:rPr>
                <w:color w:val="221F1F"/>
                <w:spacing w:val="-28"/>
                <w:position w:val="-3"/>
                <w:sz w:val="15"/>
                <w:szCs w:val="15"/>
              </w:rPr>
            </w:rPrChange>
          </w:rPr>
          <w:delText xml:space="preserve"> </w:delText>
        </w:r>
        <w:r>
          <w:rPr>
            <w:rFonts w:ascii="Meiryo" w:eastAsia="Meiryo" w:hAnsi="Meiryo" w:cs="Meiryo"/>
            <w:color w:val="221F1F"/>
            <w:w w:val="64"/>
            <w:sz w:val="28"/>
            <w:szCs w:val="28"/>
            <w:rPrChange w:id="438" w:author="0" w:date="2015-11-12T13:20:00Z">
              <w:rPr>
                <w:rFonts w:ascii="Meiryo" w:eastAsia="Meiryo" w:hAnsi="Meiryo" w:cs="Meiryo"/>
                <w:color w:val="221F1F"/>
                <w:w w:val="64"/>
                <w:sz w:val="22"/>
                <w:szCs w:val="22"/>
              </w:rPr>
            </w:rPrChange>
          </w:rPr>
          <w:delText>;</w:delText>
        </w:r>
        <w:r>
          <w:rPr>
            <w:rFonts w:ascii="Meiryo" w:eastAsia="Meiryo" w:hAnsi="Meiryo" w:cs="Meiryo"/>
            <w:color w:val="221F1F"/>
            <w:spacing w:val="27"/>
            <w:w w:val="64"/>
            <w:sz w:val="28"/>
            <w:szCs w:val="28"/>
            <w:rPrChange w:id="439" w:author="0" w:date="2015-11-12T13:20:00Z">
              <w:rPr>
                <w:rFonts w:ascii="Meiryo" w:eastAsia="Meiryo" w:hAnsi="Meiryo" w:cs="Meiryo"/>
                <w:color w:val="221F1F"/>
                <w:spacing w:val="27"/>
                <w:w w:val="64"/>
                <w:sz w:val="22"/>
                <w:szCs w:val="22"/>
              </w:rPr>
            </w:rPrChange>
          </w:rPr>
          <w:delText xml:space="preserve"> </w:delText>
        </w:r>
        <w:r>
          <w:rPr>
            <w:i/>
            <w:color w:val="221F1F"/>
            <w:w w:val="134"/>
            <w:sz w:val="28"/>
            <w:szCs w:val="28"/>
            <w:rPrChange w:id="440" w:author="0" w:date="2015-11-12T13:20:00Z">
              <w:rPr>
                <w:i/>
                <w:color w:val="221F1F"/>
                <w:w w:val="134"/>
                <w:sz w:val="22"/>
                <w:szCs w:val="22"/>
              </w:rPr>
            </w:rPrChange>
          </w:rPr>
          <w:delText>X</w:delText>
        </w:r>
        <w:r>
          <w:rPr>
            <w:i/>
            <w:color w:val="221F1F"/>
            <w:w w:val="134"/>
            <w:position w:val="-3"/>
            <w:sz w:val="28"/>
            <w:szCs w:val="28"/>
            <w:rPrChange w:id="441" w:author="0" w:date="2015-11-12T13:20:00Z">
              <w:rPr>
                <w:i/>
                <w:color w:val="221F1F"/>
                <w:w w:val="134"/>
                <w:position w:val="-3"/>
                <w:sz w:val="15"/>
                <w:szCs w:val="15"/>
              </w:rPr>
            </w:rPrChange>
          </w:rPr>
          <w:delText>i</w:delText>
        </w:r>
        <w:r>
          <w:rPr>
            <w:color w:val="221F1F"/>
            <w:w w:val="134"/>
            <w:position w:val="-3"/>
            <w:sz w:val="28"/>
            <w:szCs w:val="28"/>
            <w:rPrChange w:id="442" w:author="0" w:date="2015-11-12T13:20:00Z">
              <w:rPr>
                <w:color w:val="221F1F"/>
                <w:w w:val="134"/>
                <w:position w:val="-3"/>
                <w:sz w:val="15"/>
                <w:szCs w:val="15"/>
              </w:rPr>
            </w:rPrChange>
          </w:rPr>
          <w:delText>Δ</w:delText>
        </w:r>
        <w:r>
          <w:rPr>
            <w:color w:val="221F1F"/>
            <w:spacing w:val="24"/>
            <w:w w:val="134"/>
            <w:position w:val="-3"/>
            <w:sz w:val="28"/>
            <w:szCs w:val="28"/>
            <w:rPrChange w:id="443" w:author="0" w:date="2015-11-12T13:20:00Z">
              <w:rPr>
                <w:color w:val="221F1F"/>
                <w:spacing w:val="24"/>
                <w:w w:val="134"/>
                <w:position w:val="-3"/>
                <w:sz w:val="15"/>
                <w:szCs w:val="15"/>
              </w:rPr>
            </w:rPrChange>
          </w:rPr>
          <w:delText xml:space="preserve"> </w:delText>
        </w:r>
        <w:r>
          <w:rPr>
            <w:rFonts w:ascii="Meiryo" w:eastAsia="Meiryo" w:hAnsi="Meiryo" w:cs="Meiryo"/>
            <w:color w:val="221F1F"/>
            <w:sz w:val="28"/>
            <w:szCs w:val="28"/>
            <w:rPrChange w:id="444" w:author="0" w:date="2015-11-12T13:20:00Z">
              <w:rPr>
                <w:rFonts w:ascii="Meiryo" w:eastAsia="Meiryo" w:hAnsi="Meiryo" w:cs="Meiryo"/>
                <w:color w:val="221F1F"/>
                <w:sz w:val="22"/>
                <w:szCs w:val="22"/>
              </w:rPr>
            </w:rPrChange>
          </w:rPr>
          <w:delText>=</w:delText>
        </w:r>
        <w:r>
          <w:rPr>
            <w:rFonts w:ascii="Meiryo" w:eastAsia="Meiryo" w:hAnsi="Meiryo" w:cs="Meiryo"/>
            <w:color w:val="221F1F"/>
            <w:spacing w:val="-19"/>
            <w:sz w:val="28"/>
            <w:szCs w:val="28"/>
            <w:rPrChange w:id="445" w:author="0" w:date="2015-11-12T13:20:00Z">
              <w:rPr>
                <w:rFonts w:ascii="Meiryo" w:eastAsia="Meiryo" w:hAnsi="Meiryo" w:cs="Meiryo"/>
                <w:color w:val="221F1F"/>
                <w:spacing w:val="-19"/>
                <w:sz w:val="22"/>
                <w:szCs w:val="22"/>
              </w:rPr>
            </w:rPrChange>
          </w:rPr>
          <w:delText xml:space="preserve"> </w:delText>
        </w:r>
        <w:r>
          <w:rPr>
            <w:i/>
            <w:color w:val="221F1F"/>
            <w:w w:val="125"/>
            <w:sz w:val="28"/>
            <w:szCs w:val="28"/>
            <w:rPrChange w:id="446" w:author="0" w:date="2015-11-12T13:20:00Z">
              <w:rPr>
                <w:i/>
                <w:color w:val="221F1F"/>
                <w:w w:val="125"/>
                <w:sz w:val="22"/>
                <w:szCs w:val="22"/>
              </w:rPr>
            </w:rPrChange>
          </w:rPr>
          <w:delText>X</w:delText>
        </w:r>
        <w:r>
          <w:rPr>
            <w:i/>
            <w:color w:val="221F1F"/>
            <w:w w:val="125"/>
            <w:position w:val="-3"/>
            <w:sz w:val="28"/>
            <w:szCs w:val="28"/>
            <w:rPrChange w:id="447" w:author="0" w:date="2015-11-12T13:20:00Z">
              <w:rPr>
                <w:i/>
                <w:color w:val="221F1F"/>
                <w:w w:val="125"/>
                <w:position w:val="-3"/>
                <w:sz w:val="15"/>
                <w:szCs w:val="15"/>
              </w:rPr>
            </w:rPrChange>
          </w:rPr>
          <w:delText>i</w:delText>
        </w:r>
        <w:r>
          <w:rPr>
            <w:color w:val="221F1F"/>
            <w:w w:val="125"/>
            <w:position w:val="-3"/>
            <w:sz w:val="28"/>
            <w:szCs w:val="28"/>
            <w:rPrChange w:id="448" w:author="0" w:date="2015-11-12T13:20:00Z">
              <w:rPr>
                <w:color w:val="221F1F"/>
                <w:w w:val="125"/>
                <w:position w:val="-3"/>
                <w:sz w:val="15"/>
                <w:szCs w:val="15"/>
              </w:rPr>
            </w:rPrChange>
          </w:rPr>
          <w:delText>1</w:delText>
        </w:r>
        <w:r>
          <w:rPr>
            <w:color w:val="221F1F"/>
            <w:spacing w:val="13"/>
            <w:w w:val="125"/>
            <w:position w:val="-3"/>
            <w:sz w:val="28"/>
            <w:szCs w:val="28"/>
            <w:rPrChange w:id="449" w:author="0" w:date="2015-11-12T13:20:00Z">
              <w:rPr>
                <w:color w:val="221F1F"/>
                <w:spacing w:val="13"/>
                <w:w w:val="125"/>
                <w:position w:val="-3"/>
                <w:sz w:val="15"/>
                <w:szCs w:val="15"/>
              </w:rPr>
            </w:rPrChange>
          </w:rPr>
          <w:delText xml:space="preserve"> </w:delText>
        </w:r>
        <w:r>
          <w:rPr>
            <w:i/>
            <w:color w:val="221F1F"/>
            <w:sz w:val="28"/>
            <w:szCs w:val="28"/>
            <w:rPrChange w:id="450" w:author="0" w:date="2015-11-12T13:20:00Z">
              <w:rPr>
                <w:i/>
                <w:color w:val="221F1F"/>
                <w:sz w:val="22"/>
                <w:szCs w:val="22"/>
              </w:rPr>
            </w:rPrChange>
          </w:rPr>
          <w:delText>−</w:delText>
        </w:r>
        <w:r>
          <w:rPr>
            <w:i/>
            <w:color w:val="221F1F"/>
            <w:spacing w:val="20"/>
            <w:sz w:val="28"/>
            <w:szCs w:val="28"/>
            <w:rPrChange w:id="451" w:author="0" w:date="2015-11-12T13:20:00Z">
              <w:rPr>
                <w:i/>
                <w:color w:val="221F1F"/>
                <w:spacing w:val="20"/>
                <w:sz w:val="22"/>
                <w:szCs w:val="22"/>
              </w:rPr>
            </w:rPrChange>
          </w:rPr>
          <w:delText xml:space="preserve"> </w:delText>
        </w:r>
        <w:r>
          <w:rPr>
            <w:i/>
            <w:color w:val="221F1F"/>
            <w:w w:val="125"/>
            <w:sz w:val="28"/>
            <w:szCs w:val="28"/>
            <w:rPrChange w:id="452" w:author="0" w:date="2015-11-12T13:20:00Z">
              <w:rPr>
                <w:i/>
                <w:color w:val="221F1F"/>
                <w:w w:val="125"/>
                <w:sz w:val="22"/>
                <w:szCs w:val="22"/>
              </w:rPr>
            </w:rPrChange>
          </w:rPr>
          <w:delText>X</w:delText>
        </w:r>
        <w:r>
          <w:rPr>
            <w:i/>
            <w:color w:val="221F1F"/>
            <w:w w:val="125"/>
            <w:position w:val="-3"/>
            <w:sz w:val="28"/>
            <w:szCs w:val="28"/>
            <w:rPrChange w:id="453" w:author="0" w:date="2015-11-12T13:20:00Z">
              <w:rPr>
                <w:i/>
                <w:color w:val="221F1F"/>
                <w:w w:val="125"/>
                <w:position w:val="-3"/>
                <w:sz w:val="15"/>
                <w:szCs w:val="15"/>
              </w:rPr>
            </w:rPrChange>
          </w:rPr>
          <w:delText>i</w:delText>
        </w:r>
        <w:r>
          <w:rPr>
            <w:color w:val="221F1F"/>
            <w:w w:val="125"/>
            <w:position w:val="-3"/>
            <w:sz w:val="28"/>
            <w:szCs w:val="28"/>
            <w:rPrChange w:id="454" w:author="0" w:date="2015-11-12T13:20:00Z">
              <w:rPr>
                <w:color w:val="221F1F"/>
                <w:w w:val="125"/>
                <w:position w:val="-3"/>
                <w:sz w:val="15"/>
                <w:szCs w:val="15"/>
              </w:rPr>
            </w:rPrChange>
          </w:rPr>
          <w:delText>2</w:delText>
        </w:r>
      </w:del>
      <w:r>
        <w:rPr>
          <w:color w:val="221F1F"/>
          <w:w w:val="125"/>
          <w:position w:val="-3"/>
          <w:sz w:val="28"/>
          <w:szCs w:val="28"/>
          <w:rPrChange w:id="455" w:author="0" w:date="2015-11-12T13:20:00Z">
            <w:rPr>
              <w:color w:val="221F1F"/>
              <w:w w:val="125"/>
              <w:position w:val="-3"/>
              <w:sz w:val="15"/>
              <w:szCs w:val="15"/>
            </w:rPr>
          </w:rPrChange>
        </w:rPr>
        <w:t xml:space="preserve">                 </w:t>
      </w:r>
      <w:r>
        <w:rPr>
          <w:color w:val="221F1F"/>
          <w:spacing w:val="12"/>
          <w:w w:val="125"/>
          <w:position w:val="-3"/>
          <w:sz w:val="28"/>
          <w:szCs w:val="28"/>
          <w:rPrChange w:id="456" w:author="0" w:date="2015-11-12T13:20:00Z">
            <w:rPr>
              <w:color w:val="221F1F"/>
              <w:spacing w:val="12"/>
              <w:w w:val="125"/>
              <w:position w:val="-3"/>
              <w:sz w:val="15"/>
              <w:szCs w:val="15"/>
            </w:rPr>
          </w:rPrChange>
        </w:rPr>
        <w:t xml:space="preserve"> </w:t>
      </w:r>
      <w:r>
        <w:rPr>
          <w:rFonts w:ascii="Meiryo" w:eastAsia="Meiryo" w:hAnsi="Meiryo" w:cs="Meiryo"/>
          <w:color w:val="221F1F"/>
          <w:sz w:val="28"/>
          <w:szCs w:val="28"/>
          <w:rPrChange w:id="457" w:author="0" w:date="2015-11-12T13:20:00Z">
            <w:rPr>
              <w:rFonts w:ascii="Meiryo" w:eastAsia="Meiryo" w:hAnsi="Meiryo" w:cs="Meiryo"/>
              <w:color w:val="221F1F"/>
              <w:sz w:val="22"/>
              <w:szCs w:val="22"/>
            </w:rPr>
          </w:rPrChange>
        </w:rPr>
        <w:t>(2)</w:t>
      </w:r>
    </w:p>
    <w:p>
      <w:pPr>
        <w:spacing w:before="10" w:line="120" w:lineRule="exact"/>
        <w:rPr>
          <w:sz w:val="12"/>
          <w:szCs w:val="12"/>
        </w:rPr>
      </w:pPr>
    </w:p>
    <w:p>
      <w:pPr>
        <w:spacing w:line="200" w:lineRule="exact"/>
      </w:pPr>
    </w:p>
    <w:p>
      <w:pPr>
        <w:spacing w:line="320" w:lineRule="exact"/>
        <w:ind w:left="697"/>
        <w:rPr>
          <w:rFonts w:ascii="Meiryo" w:eastAsia="Meiryo" w:hAnsi="Meiryo" w:cs="Meiryo"/>
          <w:sz w:val="22"/>
          <w:szCs w:val="22"/>
        </w:rPr>
      </w:pPr>
      <w:r>
        <w:rPr>
          <w:rFonts w:ascii="Meiryo" w:eastAsia="Meiryo" w:hAnsi="Meiryo" w:cs="Meiryo"/>
          <w:color w:val="221F1F"/>
          <w:position w:val="3"/>
          <w:sz w:val="22"/>
          <w:szCs w:val="22"/>
        </w:rPr>
        <w:t>In</w:t>
      </w:r>
      <w:r>
        <w:rPr>
          <w:rFonts w:ascii="Meiryo" w:eastAsia="Meiryo" w:hAnsi="Meiryo" w:cs="Meiryo"/>
          <w:color w:val="221F1F"/>
          <w:spacing w:val="-26"/>
          <w:position w:val="3"/>
          <w:sz w:val="22"/>
          <w:szCs w:val="22"/>
        </w:rPr>
        <w:t xml:space="preserve"> </w:t>
      </w:r>
      <w:r>
        <w:rPr>
          <w:rFonts w:ascii="Meiryo" w:eastAsia="Meiryo" w:hAnsi="Meiryo" w:cs="Meiryo"/>
          <w:color w:val="221F1F"/>
          <w:w w:val="88"/>
          <w:position w:val="3"/>
          <w:sz w:val="22"/>
          <w:szCs w:val="22"/>
        </w:rPr>
        <w:t>this</w:t>
      </w:r>
      <w:r>
        <w:rPr>
          <w:rFonts w:ascii="Meiryo" w:eastAsia="Meiryo" w:hAnsi="Meiryo" w:cs="Meiryo"/>
          <w:color w:val="221F1F"/>
          <w:spacing w:val="23"/>
          <w:w w:val="88"/>
          <w:position w:val="3"/>
          <w:sz w:val="22"/>
          <w:szCs w:val="22"/>
        </w:rPr>
        <w:t xml:space="preserve"> </w:t>
      </w:r>
      <w:r>
        <w:rPr>
          <w:rFonts w:ascii="Meiryo" w:eastAsia="Meiryo" w:hAnsi="Meiryo" w:cs="Meiryo"/>
          <w:color w:val="221F1F"/>
          <w:w w:val="88"/>
          <w:position w:val="3"/>
          <w:sz w:val="22"/>
          <w:szCs w:val="22"/>
        </w:rPr>
        <w:t>m</w:t>
      </w:r>
      <w:r>
        <w:rPr>
          <w:rFonts w:ascii="Meiryo" w:eastAsia="Meiryo" w:hAnsi="Meiryo" w:cs="Meiryo"/>
          <w:color w:val="221F1F"/>
          <w:spacing w:val="5"/>
          <w:w w:val="88"/>
          <w:position w:val="3"/>
          <w:sz w:val="22"/>
          <w:szCs w:val="22"/>
        </w:rPr>
        <w:t>o</w:t>
      </w:r>
      <w:r>
        <w:rPr>
          <w:rFonts w:ascii="Meiryo" w:eastAsia="Meiryo" w:hAnsi="Meiryo" w:cs="Meiryo"/>
          <w:color w:val="221F1F"/>
          <w:w w:val="88"/>
          <w:position w:val="3"/>
          <w:sz w:val="22"/>
          <w:szCs w:val="22"/>
        </w:rPr>
        <w:t>del,</w:t>
      </w:r>
      <w:r>
        <w:rPr>
          <w:rFonts w:ascii="Meiryo" w:eastAsia="Meiryo" w:hAnsi="Meiryo" w:cs="Meiryo"/>
          <w:color w:val="221F1F"/>
          <w:spacing w:val="-5"/>
          <w:w w:val="88"/>
          <w:position w:val="3"/>
          <w:sz w:val="22"/>
          <w:szCs w:val="22"/>
        </w:rPr>
        <w:t xml:space="preserve"> </w:t>
      </w:r>
      <w:r>
        <w:rPr>
          <w:rFonts w:ascii="Meiryo" w:eastAsia="Meiryo" w:hAnsi="Meiryo" w:cs="Meiryo"/>
          <w:color w:val="221F1F"/>
          <w:w w:val="88"/>
          <w:position w:val="3"/>
          <w:sz w:val="22"/>
          <w:szCs w:val="22"/>
        </w:rPr>
        <w:t>the</w:t>
      </w:r>
      <w:r>
        <w:rPr>
          <w:rFonts w:ascii="Meiryo" w:eastAsia="Meiryo" w:hAnsi="Meiryo" w:cs="Meiryo"/>
          <w:color w:val="221F1F"/>
          <w:spacing w:val="8"/>
          <w:w w:val="88"/>
          <w:position w:val="3"/>
          <w:sz w:val="22"/>
          <w:szCs w:val="22"/>
        </w:rPr>
        <w:t xml:space="preserve"> </w:t>
      </w:r>
      <w:r>
        <w:rPr>
          <w:rFonts w:ascii="Meiryo" w:eastAsia="Meiryo" w:hAnsi="Meiryo" w:cs="Meiryo"/>
          <w:color w:val="221F1F"/>
          <w:w w:val="88"/>
          <w:position w:val="3"/>
          <w:sz w:val="22"/>
          <w:szCs w:val="22"/>
        </w:rPr>
        <w:t>relati</w:t>
      </w:r>
      <w:r>
        <w:rPr>
          <w:rFonts w:ascii="Meiryo" w:eastAsia="Meiryo" w:hAnsi="Meiryo" w:cs="Meiryo"/>
          <w:color w:val="221F1F"/>
          <w:spacing w:val="-4"/>
          <w:w w:val="88"/>
          <w:position w:val="3"/>
          <w:sz w:val="22"/>
          <w:szCs w:val="22"/>
        </w:rPr>
        <w:t>v</w:t>
      </w:r>
      <w:r>
        <w:rPr>
          <w:rFonts w:ascii="Meiryo" w:eastAsia="Meiryo" w:hAnsi="Meiryo" w:cs="Meiryo"/>
          <w:color w:val="221F1F"/>
          <w:w w:val="88"/>
          <w:position w:val="3"/>
          <w:sz w:val="22"/>
          <w:szCs w:val="22"/>
        </w:rPr>
        <w:t>e</w:t>
      </w:r>
      <w:r>
        <w:rPr>
          <w:rFonts w:ascii="Meiryo" w:eastAsia="Meiryo" w:hAnsi="Meiryo" w:cs="Meiryo"/>
          <w:color w:val="221F1F"/>
          <w:spacing w:val="20"/>
          <w:w w:val="88"/>
          <w:position w:val="3"/>
          <w:sz w:val="22"/>
          <w:szCs w:val="22"/>
        </w:rPr>
        <w:t xml:space="preserve"> </w:t>
      </w:r>
      <w:r>
        <w:rPr>
          <w:rFonts w:ascii="Meiryo" w:eastAsia="Meiryo" w:hAnsi="Meiryo" w:cs="Meiryo"/>
          <w:color w:val="221F1F"/>
          <w:w w:val="88"/>
          <w:position w:val="3"/>
          <w:sz w:val="22"/>
          <w:szCs w:val="22"/>
        </w:rPr>
        <w:t>diﬀerence</w:t>
      </w:r>
      <w:r>
        <w:rPr>
          <w:rFonts w:ascii="Meiryo" w:eastAsia="Meiryo" w:hAnsi="Meiryo" w:cs="Meiryo"/>
          <w:color w:val="221F1F"/>
          <w:spacing w:val="-13"/>
          <w:w w:val="88"/>
          <w:position w:val="3"/>
          <w:sz w:val="22"/>
          <w:szCs w:val="22"/>
        </w:rPr>
        <w:t xml:space="preserve"> </w:t>
      </w:r>
      <w:r>
        <w:rPr>
          <w:rFonts w:ascii="Meiryo" w:eastAsia="Meiryo" w:hAnsi="Meiryo" w:cs="Meiryo"/>
          <w:color w:val="221F1F"/>
          <w:position w:val="3"/>
          <w:sz w:val="22"/>
          <w:szCs w:val="22"/>
        </w:rPr>
        <w:t>in</w:t>
      </w:r>
      <w:r>
        <w:rPr>
          <w:rFonts w:ascii="Meiryo" w:eastAsia="Meiryo" w:hAnsi="Meiryo" w:cs="Meiryo"/>
          <w:color w:val="221F1F"/>
          <w:spacing w:val="-11"/>
          <w:position w:val="3"/>
          <w:sz w:val="22"/>
          <w:szCs w:val="22"/>
        </w:rPr>
        <w:t xml:space="preserve"> </w:t>
      </w:r>
      <w:ins w:id="458" w:author="0" w:date="2015-11-12T13:27:00Z">
        <w:r>
          <w:rPr>
            <w:rFonts w:ascii="Meiryo" w:eastAsia="Meiryo" w:hAnsi="Meiryo" w:cs="Meiryo"/>
            <w:color w:val="221F1F"/>
            <w:spacing w:val="-11"/>
            <w:position w:val="3"/>
            <w:sz w:val="22"/>
            <w:szCs w:val="22"/>
          </w:rPr>
          <w:t>NLSY-Children AFI</w:t>
        </w:r>
      </w:ins>
      <w:del w:id="459" w:author="0" w:date="2015-11-12T13:27:00Z">
        <w:r>
          <w:rPr>
            <w:rFonts w:ascii="Meiryo" w:eastAsia="Meiryo" w:hAnsi="Meiryo" w:cs="Meiryo"/>
            <w:color w:val="221F1F"/>
            <w:position w:val="3"/>
            <w:sz w:val="22"/>
            <w:szCs w:val="22"/>
          </w:rPr>
          <w:delText>kin</w:delText>
        </w:r>
      </w:del>
      <w:r>
        <w:rPr>
          <w:rFonts w:ascii="Meiryo" w:eastAsia="Meiryo" w:hAnsi="Meiryo" w:cs="Meiryo"/>
          <w:color w:val="221F1F"/>
          <w:spacing w:val="-17"/>
          <w:position w:val="3"/>
          <w:sz w:val="22"/>
          <w:szCs w:val="22"/>
        </w:rPr>
        <w:t xml:space="preserve"> </w:t>
      </w:r>
      <w:r>
        <w:rPr>
          <w:rFonts w:ascii="Meiryo" w:eastAsia="Meiryo" w:hAnsi="Meiryo" w:cs="Meiryo"/>
          <w:color w:val="221F1F"/>
          <w:w w:val="86"/>
          <w:position w:val="3"/>
          <w:sz w:val="22"/>
          <w:szCs w:val="22"/>
        </w:rPr>
        <w:t>outcomes</w:t>
      </w:r>
      <w:r>
        <w:rPr>
          <w:rFonts w:ascii="Meiryo" w:eastAsia="Meiryo" w:hAnsi="Meiryo" w:cs="Meiryo"/>
          <w:color w:val="221F1F"/>
          <w:spacing w:val="10"/>
          <w:w w:val="86"/>
          <w:position w:val="3"/>
          <w:sz w:val="22"/>
          <w:szCs w:val="22"/>
        </w:rPr>
        <w:t xml:space="preserve"> </w:t>
      </w:r>
      <w:r>
        <w:rPr>
          <w:rFonts w:ascii="Meiryo" w:eastAsia="Meiryo" w:hAnsi="Meiryo" w:cs="Meiryo"/>
          <w:color w:val="221F1F"/>
          <w:w w:val="106"/>
          <w:position w:val="3"/>
          <w:sz w:val="22"/>
          <w:szCs w:val="22"/>
        </w:rPr>
        <w:t>(Y</w:t>
      </w:r>
      <w:r>
        <w:rPr>
          <w:color w:val="221F1F"/>
          <w:w w:val="137"/>
          <w:sz w:val="15"/>
          <w:szCs w:val="15"/>
        </w:rPr>
        <w:t>Δ</w:t>
      </w:r>
      <w:r>
        <w:rPr>
          <w:color w:val="221F1F"/>
          <w:spacing w:val="-28"/>
          <w:sz w:val="15"/>
          <w:szCs w:val="15"/>
        </w:rPr>
        <w:t xml:space="preserve"> </w:t>
      </w:r>
      <w:r>
        <w:rPr>
          <w:rFonts w:ascii="Meiryo" w:eastAsia="Meiryo" w:hAnsi="Meiryo" w:cs="Meiryo"/>
          <w:color w:val="221F1F"/>
          <w:position w:val="3"/>
          <w:sz w:val="22"/>
          <w:szCs w:val="22"/>
        </w:rPr>
        <w:t>)</w:t>
      </w:r>
      <w:r>
        <w:rPr>
          <w:rFonts w:ascii="Meiryo" w:eastAsia="Meiryo" w:hAnsi="Meiryo" w:cs="Meiryo"/>
          <w:color w:val="221F1F"/>
          <w:spacing w:val="-13"/>
          <w:position w:val="3"/>
          <w:sz w:val="22"/>
          <w:szCs w:val="22"/>
        </w:rPr>
        <w:t xml:space="preserve"> </w:t>
      </w:r>
      <w:r>
        <w:rPr>
          <w:rFonts w:ascii="Meiryo" w:eastAsia="Meiryo" w:hAnsi="Meiryo" w:cs="Meiryo"/>
          <w:color w:val="221F1F"/>
          <w:w w:val="88"/>
          <w:position w:val="3"/>
          <w:sz w:val="22"/>
          <w:szCs w:val="22"/>
        </w:rPr>
        <w:t>is</w:t>
      </w:r>
      <w:r>
        <w:rPr>
          <w:rFonts w:ascii="Meiryo" w:eastAsia="Meiryo" w:hAnsi="Meiryo" w:cs="Meiryo"/>
          <w:color w:val="221F1F"/>
          <w:spacing w:val="10"/>
          <w:w w:val="88"/>
          <w:position w:val="3"/>
          <w:sz w:val="22"/>
          <w:szCs w:val="22"/>
        </w:rPr>
        <w:t xml:space="preserve"> </w:t>
      </w:r>
      <w:r>
        <w:rPr>
          <w:rFonts w:ascii="Meiryo" w:eastAsia="Meiryo" w:hAnsi="Meiryo" w:cs="Meiryo"/>
          <w:color w:val="221F1F"/>
          <w:w w:val="88"/>
          <w:position w:val="3"/>
          <w:sz w:val="22"/>
          <w:szCs w:val="22"/>
        </w:rPr>
        <w:t>predicted</w:t>
      </w:r>
      <w:r>
        <w:rPr>
          <w:rFonts w:ascii="Meiryo" w:eastAsia="Meiryo" w:hAnsi="Meiryo" w:cs="Meiryo"/>
          <w:color w:val="221F1F"/>
          <w:spacing w:val="18"/>
          <w:w w:val="88"/>
          <w:position w:val="3"/>
          <w:sz w:val="22"/>
          <w:szCs w:val="22"/>
        </w:rPr>
        <w:t xml:space="preserve"> </w:t>
      </w:r>
      <w:r>
        <w:rPr>
          <w:rFonts w:ascii="Meiryo" w:eastAsia="Meiryo" w:hAnsi="Meiryo" w:cs="Meiryo"/>
          <w:color w:val="221F1F"/>
          <w:w w:val="88"/>
          <w:position w:val="3"/>
          <w:sz w:val="22"/>
          <w:szCs w:val="22"/>
        </w:rPr>
        <w:t>from</w:t>
      </w:r>
      <w:r>
        <w:rPr>
          <w:rFonts w:ascii="Meiryo" w:eastAsia="Meiryo" w:hAnsi="Meiryo" w:cs="Meiryo"/>
          <w:color w:val="221F1F"/>
          <w:spacing w:val="8"/>
          <w:w w:val="88"/>
          <w:position w:val="3"/>
          <w:sz w:val="22"/>
          <w:szCs w:val="22"/>
        </w:rPr>
        <w:t xml:space="preserve"> </w:t>
      </w:r>
      <w:r>
        <w:rPr>
          <w:rFonts w:ascii="Meiryo" w:eastAsia="Meiryo" w:hAnsi="Meiryo" w:cs="Meiryo"/>
          <w:color w:val="221F1F"/>
          <w:position w:val="3"/>
          <w:sz w:val="22"/>
          <w:szCs w:val="22"/>
        </w:rPr>
        <w:t>the</w:t>
      </w:r>
    </w:p>
    <w:p>
      <w:pPr>
        <w:spacing w:before="23" w:line="252" w:lineRule="auto"/>
        <w:ind w:left="155" w:right="502"/>
        <w:rPr>
          <w:rFonts w:ascii="Meiryo" w:eastAsia="Meiryo" w:hAnsi="Meiryo" w:cs="Meiryo"/>
          <w:sz w:val="22"/>
          <w:szCs w:val="22"/>
        </w:rPr>
      </w:pPr>
      <w:r>
        <w:rPr>
          <w:rFonts w:ascii="Meiryo" w:eastAsia="Meiryo" w:hAnsi="Meiryo" w:cs="Meiryo"/>
          <w:color w:val="221F1F"/>
          <w:w w:val="86"/>
          <w:sz w:val="22"/>
          <w:szCs w:val="22"/>
        </w:rPr>
        <w:t>mean</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le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el</w:t>
      </w:r>
      <w:r>
        <w:rPr>
          <w:rFonts w:ascii="Meiryo" w:eastAsia="Meiryo" w:hAnsi="Meiryo" w:cs="Meiryo"/>
          <w:color w:val="221F1F"/>
          <w:spacing w:val="20"/>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del w:id="460" w:author="0" w:date="2015-11-12T13:27:00Z">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outcome</w:delText>
        </w:r>
      </w:del>
      <w:ins w:id="461" w:author="0" w:date="2015-11-12T13:27:00Z">
        <w:r>
          <w:rPr>
            <w:rFonts w:ascii="Meiryo" w:eastAsia="Meiryo" w:hAnsi="Meiryo" w:cs="Meiryo"/>
            <w:color w:val="221F1F"/>
            <w:w w:val="87"/>
            <w:sz w:val="22"/>
            <w:szCs w:val="22"/>
          </w:rPr>
          <w:t>AFI</w:t>
        </w:r>
      </w:ins>
      <w:r>
        <w:rPr>
          <w:rFonts w:ascii="Meiryo" w:eastAsia="Meiryo" w:hAnsi="Meiryo" w:cs="Meiryo"/>
          <w:color w:val="221F1F"/>
          <w:w w:val="87"/>
          <w:sz w:val="22"/>
          <w:szCs w:val="22"/>
        </w:rPr>
        <w:t xml:space="preserve"> </w:t>
      </w:r>
      <w:r>
        <w:rPr>
          <w:rFonts w:ascii="Meiryo" w:eastAsia="Meiryo" w:hAnsi="Meiryo" w:cs="Meiryo"/>
          <w:color w:val="221F1F"/>
          <w:w w:val="106"/>
          <w:sz w:val="22"/>
          <w:szCs w:val="22"/>
        </w:rPr>
        <w:t>(Y</w:t>
      </w:r>
      <w:r>
        <w:rPr>
          <w:color w:val="221F1F"/>
          <w:w w:val="114"/>
          <w:position w:val="-3"/>
          <w:sz w:val="15"/>
          <w:szCs w:val="15"/>
        </w:rPr>
        <w:t>mean</w:t>
      </w:r>
      <w:del w:id="462" w:author="0" w:date="2015-11-12T13:27:00Z">
        <w:r>
          <w:rPr>
            <w:color w:val="221F1F"/>
            <w:spacing w:val="-28"/>
            <w:position w:val="-3"/>
            <w:sz w:val="15"/>
            <w:szCs w:val="15"/>
          </w:rPr>
          <w:delText xml:space="preserve"> </w:delText>
        </w:r>
      </w:del>
      <w:r>
        <w:rPr>
          <w:rFonts w:ascii="Meiryo" w:eastAsia="Meiryo" w:hAnsi="Meiryo" w:cs="Meiryo"/>
          <w:color w:val="221F1F"/>
          <w:sz w:val="22"/>
          <w:szCs w:val="22"/>
        </w:rPr>
        <w:t>)</w:t>
      </w:r>
      <w:ins w:id="463" w:author="0" w:date="2015-11-12T13:27:00Z">
        <w:r>
          <w:rPr>
            <w:rFonts w:ascii="Meiryo" w:eastAsia="Meiryo" w:hAnsi="Meiryo" w:cs="Meiryo"/>
            <w:color w:val="221F1F"/>
            <w:sz w:val="22"/>
            <w:szCs w:val="22"/>
          </w:rPr>
          <w:t>[needs to be Y-bar, as in the equati</w:t>
        </w:r>
      </w:ins>
      <w:ins w:id="464" w:author="0" w:date="2015-11-12T13:28:00Z">
        <w:r>
          <w:rPr>
            <w:rFonts w:ascii="Meiryo" w:eastAsia="Meiryo" w:hAnsi="Meiryo" w:cs="Meiryo"/>
            <w:color w:val="221F1F"/>
            <w:sz w:val="22"/>
            <w:szCs w:val="22"/>
          </w:rPr>
          <w:t>on]</w:t>
        </w:r>
      </w:ins>
      <w:r>
        <w:rPr>
          <w:rFonts w:ascii="Meiryo" w:eastAsia="Meiryo" w:hAnsi="Meiryo" w:cs="Meiryo"/>
          <w:color w:val="221F1F"/>
          <w:sz w:val="22"/>
          <w:szCs w:val="22"/>
        </w:rPr>
        <w:t>,</w:t>
      </w:r>
      <w:r>
        <w:rPr>
          <w:rFonts w:ascii="Meiryo" w:eastAsia="Meiryo" w:hAnsi="Meiryo" w:cs="Meiryo"/>
          <w:color w:val="221F1F"/>
          <w:spacing w:val="-29"/>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mean</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le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el</w:t>
      </w:r>
      <w:r>
        <w:rPr>
          <w:rFonts w:ascii="Meiryo" w:eastAsia="Meiryo" w:hAnsi="Meiryo" w:cs="Meiryo"/>
          <w:color w:val="221F1F"/>
          <w:spacing w:val="14"/>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ins w:id="465" w:author="0" w:date="2015-11-12T13:40:00Z">
        <w:r>
          <w:rPr>
            <w:rFonts w:ascii="Meiryo" w:eastAsia="Meiryo" w:hAnsi="Meiryo" w:cs="Meiryo"/>
            <w:color w:val="221F1F"/>
            <w:spacing w:val="-30"/>
            <w:sz w:val="22"/>
            <w:szCs w:val="22"/>
          </w:rPr>
          <w:t xml:space="preserve">intelligence, </w:t>
        </w:r>
      </w:ins>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predictor</w:t>
      </w:r>
      <w:r>
        <w:rPr>
          <w:rFonts w:ascii="Meiryo" w:eastAsia="Meiryo" w:hAnsi="Meiryo" w:cs="Meiryo"/>
          <w:color w:val="221F1F"/>
          <w:spacing w:val="18"/>
          <w:w w:val="89"/>
          <w:sz w:val="22"/>
          <w:szCs w:val="22"/>
        </w:rPr>
        <w:t xml:space="preserve"> </w:t>
      </w:r>
      <w:r>
        <w:rPr>
          <w:rFonts w:ascii="Meiryo" w:eastAsia="Meiryo" w:hAnsi="Meiryo" w:cs="Meiryo"/>
          <w:color w:val="221F1F"/>
          <w:w w:val="102"/>
          <w:sz w:val="22"/>
          <w:szCs w:val="22"/>
        </w:rPr>
        <w:t>(X</w:t>
      </w:r>
      <w:r>
        <w:rPr>
          <w:color w:val="221F1F"/>
          <w:w w:val="114"/>
          <w:position w:val="-3"/>
          <w:sz w:val="15"/>
          <w:szCs w:val="15"/>
        </w:rPr>
        <w:t>mean</w:t>
      </w:r>
      <w:r>
        <w:rPr>
          <w:color w:val="221F1F"/>
          <w:spacing w:val="-28"/>
          <w:position w:val="-3"/>
          <w:sz w:val="15"/>
          <w:szCs w:val="15"/>
        </w:rPr>
        <w:t xml:space="preserve"> </w:t>
      </w:r>
      <w:r>
        <w:rPr>
          <w:rFonts w:ascii="Meiryo" w:eastAsia="Meiryo" w:hAnsi="Meiryo" w:cs="Meiryo"/>
          <w:color w:val="221F1F"/>
          <w:sz w:val="22"/>
          <w:szCs w:val="22"/>
        </w:rPr>
        <w:t>),</w:t>
      </w:r>
      <w:ins w:id="466" w:author="0" w:date="2015-11-12T13:28:00Z">
        <w:r>
          <w:rPr>
            <w:rFonts w:ascii="Meiryo" w:eastAsia="Meiryo" w:hAnsi="Meiryo" w:cs="Meiryo"/>
            <w:color w:val="221F1F"/>
            <w:sz w:val="22"/>
            <w:szCs w:val="22"/>
          </w:rPr>
          <w:t>[same]</w:t>
        </w:r>
      </w:ins>
      <w:r>
        <w:rPr>
          <w:rFonts w:ascii="Meiryo" w:eastAsia="Meiryo" w:hAnsi="Meiryo" w:cs="Meiryo"/>
          <w:color w:val="221F1F"/>
          <w:spacing w:val="-2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een-kin</w:t>
      </w:r>
      <w:r>
        <w:rPr>
          <w:rFonts w:ascii="Meiryo" w:eastAsia="Meiryo" w:hAnsi="Meiryo" w:cs="Meiryo"/>
          <w:color w:val="221F1F"/>
          <w:spacing w:val="3"/>
          <w:w w:val="87"/>
          <w:sz w:val="22"/>
          <w:szCs w:val="22"/>
        </w:rPr>
        <w:t xml:space="preserve"> </w:t>
      </w:r>
      <w:del w:id="467" w:author="0" w:date="2015-11-12T13:28:00Z">
        <w:r>
          <w:rPr>
            <w:rFonts w:ascii="Meiryo" w:eastAsia="Meiryo" w:hAnsi="Meiryo" w:cs="Meiryo"/>
            <w:color w:val="221F1F"/>
            <w:w w:val="87"/>
            <w:sz w:val="22"/>
            <w:szCs w:val="22"/>
          </w:rPr>
          <w:delText>predictor</w:delText>
        </w:r>
      </w:del>
      <w:r>
        <w:rPr>
          <w:rFonts w:ascii="Meiryo" w:eastAsia="Meiryo" w:hAnsi="Meiryo" w:cs="Meiryo"/>
          <w:color w:val="221F1F"/>
          <w:spacing w:val="38"/>
          <w:w w:val="87"/>
          <w:sz w:val="22"/>
          <w:szCs w:val="22"/>
        </w:rPr>
        <w:t xml:space="preserve"> </w:t>
      </w:r>
      <w:ins w:id="468" w:author="0" w:date="2015-11-12T13:28:00Z">
        <w:r>
          <w:rPr>
            <w:rFonts w:ascii="Meiryo" w:eastAsia="Meiryo" w:hAnsi="Meiryo" w:cs="Meiryo"/>
            <w:color w:val="221F1F"/>
            <w:spacing w:val="38"/>
            <w:w w:val="87"/>
            <w:sz w:val="22"/>
            <w:szCs w:val="22"/>
          </w:rPr>
          <w:t xml:space="preserve">intelligence </w:t>
        </w:r>
      </w:ins>
      <w:r>
        <w:rPr>
          <w:rFonts w:ascii="Meiryo" w:eastAsia="Meiryo" w:hAnsi="Meiryo" w:cs="Meiryo"/>
          <w:color w:val="221F1F"/>
          <w:w w:val="87"/>
          <w:sz w:val="22"/>
          <w:szCs w:val="22"/>
        </w:rPr>
        <w:t>diﬀerence</w:t>
      </w:r>
      <w:r>
        <w:rPr>
          <w:rFonts w:ascii="Meiryo" w:eastAsia="Meiryo" w:hAnsi="Meiryo" w:cs="Meiryo"/>
          <w:color w:val="221F1F"/>
          <w:spacing w:val="-2"/>
          <w:w w:val="87"/>
          <w:sz w:val="22"/>
          <w:szCs w:val="22"/>
        </w:rPr>
        <w:t xml:space="preserve"> </w:t>
      </w:r>
      <w:r>
        <w:rPr>
          <w:rFonts w:ascii="Meiryo" w:eastAsia="Meiryo" w:hAnsi="Meiryo" w:cs="Meiryo"/>
          <w:color w:val="221F1F"/>
          <w:w w:val="102"/>
          <w:sz w:val="22"/>
          <w:szCs w:val="22"/>
        </w:rPr>
        <w:t>(X</w:t>
      </w:r>
      <w:del w:id="469" w:author="0" w:date="2015-11-12T13:29:00Z">
        <w:r>
          <w:rPr>
            <w:color w:val="221F1F"/>
            <w:w w:val="137"/>
            <w:position w:val="-3"/>
            <w:sz w:val="15"/>
            <w:szCs w:val="15"/>
          </w:rPr>
          <w:delText>Δ</w:delText>
        </w:r>
      </w:del>
      <w:proofErr w:type="spellStart"/>
      <w:ins w:id="470" w:author="0" w:date="2015-11-12T13:29:00Z">
        <w:r>
          <w:rPr>
            <w:color w:val="221F1F"/>
            <w:w w:val="137"/>
            <w:position w:val="-3"/>
            <w:sz w:val="15"/>
            <w:szCs w:val="15"/>
          </w:rPr>
          <w:t>iΔ</w:t>
        </w:r>
      </w:ins>
      <w:proofErr w:type="spellEnd"/>
      <w:r>
        <w:rPr>
          <w:color w:val="221F1F"/>
          <w:spacing w:val="-28"/>
          <w:position w:val="-3"/>
          <w:sz w:val="15"/>
          <w:szCs w:val="15"/>
        </w:rPr>
        <w:t xml:space="preserve"> </w:t>
      </w:r>
      <w:r>
        <w:rPr>
          <w:rFonts w:ascii="Meiryo" w:eastAsia="Meiryo" w:hAnsi="Meiryo" w:cs="Meiryo"/>
          <w:color w:val="221F1F"/>
          <w:sz w:val="22"/>
          <w:szCs w:val="22"/>
        </w:rPr>
        <w:t>).</w:t>
      </w:r>
      <w:r>
        <w:rPr>
          <w:rFonts w:ascii="Meiryo" w:eastAsia="Meiryo" w:hAnsi="Meiryo" w:cs="Meiryo"/>
          <w:color w:val="221F1F"/>
          <w:spacing w:val="-5"/>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mean</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le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els</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sup</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w:t>
      </w:r>
      <w:r>
        <w:rPr>
          <w:rFonts w:ascii="Meiryo" w:eastAsia="Meiryo" w:hAnsi="Meiryo" w:cs="Meiryo"/>
          <w:color w:val="221F1F"/>
          <w:spacing w:val="31"/>
          <w:w w:val="87"/>
          <w:sz w:val="22"/>
          <w:szCs w:val="22"/>
        </w:rPr>
        <w:t xml:space="preserve"> </w:t>
      </w:r>
      <w:r>
        <w:rPr>
          <w:rFonts w:ascii="Meiryo" w:eastAsia="Meiryo" w:hAnsi="Meiryo" w:cs="Meiryo"/>
          <w:color w:val="221F1F"/>
          <w:w w:val="87"/>
          <w:sz w:val="22"/>
          <w:szCs w:val="22"/>
        </w:rPr>
        <w:t>causal</w:t>
      </w:r>
      <w:r>
        <w:rPr>
          <w:rFonts w:ascii="Meiryo" w:eastAsia="Meiryo" w:hAnsi="Meiryo" w:cs="Meiryo"/>
          <w:color w:val="221F1F"/>
          <w:spacing w:val="16"/>
          <w:w w:val="87"/>
          <w:sz w:val="22"/>
          <w:szCs w:val="22"/>
        </w:rPr>
        <w:t xml:space="preserve"> </w:t>
      </w:r>
      <w:r>
        <w:rPr>
          <w:rFonts w:ascii="Meiryo" w:eastAsia="Meiryo" w:hAnsi="Meiryo" w:cs="Meiryo"/>
          <w:color w:val="221F1F"/>
          <w:sz w:val="22"/>
          <w:szCs w:val="22"/>
        </w:rPr>
        <w:t xml:space="preserve">inference </w:t>
      </w:r>
      <w:r>
        <w:rPr>
          <w:rFonts w:ascii="Meiryo" w:eastAsia="Meiryo" w:hAnsi="Meiryo" w:cs="Meiryo"/>
          <w:color w:val="221F1F"/>
          <w:w w:val="89"/>
          <w:sz w:val="22"/>
          <w:szCs w:val="22"/>
        </w:rPr>
        <w:t>through</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7"/>
          <w:sz w:val="22"/>
          <w:szCs w:val="22"/>
        </w:rPr>
        <w:t xml:space="preserve"> </w:t>
      </w:r>
      <w:r>
        <w:rPr>
          <w:rFonts w:ascii="Meiryo" w:eastAsia="Meiryo" w:hAnsi="Meiryo" w:cs="Meiryo"/>
          <w:color w:val="221F1F"/>
          <w:w w:val="85"/>
          <w:sz w:val="22"/>
          <w:szCs w:val="22"/>
        </w:rPr>
        <w:lastRenderedPageBreak/>
        <w:t>least</w:t>
      </w:r>
      <w:r>
        <w:rPr>
          <w:rFonts w:ascii="Meiryo" w:eastAsia="Meiryo" w:hAnsi="Meiryo" w:cs="Meiryo"/>
          <w:color w:val="221F1F"/>
          <w:spacing w:val="20"/>
          <w:w w:val="85"/>
          <w:sz w:val="22"/>
          <w:szCs w:val="22"/>
        </w:rPr>
        <w:t xml:space="preserve"> </w:t>
      </w:r>
      <w:r>
        <w:rPr>
          <w:rFonts w:ascii="Meiryo" w:eastAsia="Meiryo" w:hAnsi="Meiryo" w:cs="Meiryo"/>
          <w:color w:val="221F1F"/>
          <w:w w:val="85"/>
          <w:sz w:val="22"/>
          <w:szCs w:val="22"/>
        </w:rPr>
        <w:t xml:space="preserve">partial </w:t>
      </w:r>
      <w:r>
        <w:rPr>
          <w:rFonts w:ascii="Meiryo" w:eastAsia="Meiryo" w:hAnsi="Meiryo" w:cs="Meiryo"/>
          <w:color w:val="221F1F"/>
          <w:spacing w:val="8"/>
          <w:w w:val="85"/>
          <w:sz w:val="22"/>
          <w:szCs w:val="22"/>
        </w:rPr>
        <w:t xml:space="preserve"> </w:t>
      </w:r>
      <w:r>
        <w:rPr>
          <w:rFonts w:ascii="Meiryo" w:eastAsia="Meiryo" w:hAnsi="Meiryo" w:cs="Meiryo"/>
          <w:color w:val="221F1F"/>
          <w:w w:val="85"/>
          <w:sz w:val="22"/>
          <w:szCs w:val="22"/>
        </w:rPr>
        <w:t>co</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trol</w:t>
      </w:r>
      <w:r>
        <w:rPr>
          <w:rFonts w:ascii="Meiryo" w:eastAsia="Meiryo" w:hAnsi="Meiryo" w:cs="Meiryo"/>
          <w:color w:val="221F1F"/>
          <w:spacing w:val="50"/>
          <w:w w:val="85"/>
          <w:sz w:val="22"/>
          <w:szCs w:val="22"/>
        </w:rPr>
        <w:t xml:space="preserve"> </w:t>
      </w:r>
      <w:r>
        <w:rPr>
          <w:rFonts w:ascii="Meiryo" w:eastAsia="Meiryo" w:hAnsi="Meiryo" w:cs="Meiryo"/>
          <w:color w:val="221F1F"/>
          <w:w w:val="85"/>
          <w:sz w:val="22"/>
          <w:szCs w:val="22"/>
        </w:rPr>
        <w:t>for</w:t>
      </w:r>
      <w:r>
        <w:rPr>
          <w:rFonts w:ascii="Meiryo" w:eastAsia="Meiryo" w:hAnsi="Meiryo" w:cs="Meiryo"/>
          <w:color w:val="221F1F"/>
          <w:spacing w:val="23"/>
          <w:w w:val="85"/>
          <w:sz w:val="22"/>
          <w:szCs w:val="22"/>
        </w:rPr>
        <w:t xml:space="preserve"> </w:t>
      </w:r>
      <w:r>
        <w:rPr>
          <w:rFonts w:ascii="Meiryo" w:eastAsia="Meiryo" w:hAnsi="Meiryo" w:cs="Meiryo"/>
          <w:color w:val="221F1F"/>
          <w:w w:val="85"/>
          <w:sz w:val="22"/>
          <w:szCs w:val="22"/>
        </w:rPr>
        <w:t>genes</w:t>
      </w:r>
      <w:r>
        <w:rPr>
          <w:rFonts w:ascii="Meiryo" w:eastAsia="Meiryo" w:hAnsi="Meiryo" w:cs="Meiryo"/>
          <w:color w:val="221F1F"/>
          <w:spacing w:val="-15"/>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shared</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vironme</w:t>
      </w:r>
      <w:r>
        <w:rPr>
          <w:rFonts w:ascii="Meiryo" w:eastAsia="Meiryo" w:hAnsi="Meiryo" w:cs="Meiryo"/>
          <w:color w:val="221F1F"/>
          <w:spacing w:val="-4"/>
          <w:w w:val="85"/>
          <w:sz w:val="22"/>
          <w:szCs w:val="22"/>
        </w:rPr>
        <w:t>n</w:t>
      </w:r>
      <w:r>
        <w:rPr>
          <w:rFonts w:ascii="Meiryo" w:eastAsia="Meiryo" w:hAnsi="Meiryo" w:cs="Meiryo"/>
          <w:color w:val="221F1F"/>
          <w:w w:val="85"/>
          <w:sz w:val="22"/>
          <w:szCs w:val="22"/>
        </w:rPr>
        <w:t>t</w:t>
      </w:r>
      <w:ins w:id="471" w:author="0" w:date="2015-11-12T13:29:00Z">
        <w:r>
          <w:rPr>
            <w:rFonts w:ascii="Meiryo" w:eastAsia="Meiryo" w:hAnsi="Meiryo" w:cs="Meiryo"/>
            <w:color w:val="221F1F"/>
            <w:w w:val="85"/>
            <w:sz w:val="22"/>
            <w:szCs w:val="22"/>
          </w:rPr>
          <w:t xml:space="preserve"> in previous generations</w:t>
        </w:r>
      </w:ins>
      <w:r>
        <w:rPr>
          <w:rFonts w:ascii="Meiryo" w:eastAsia="Meiryo" w:hAnsi="Meiryo" w:cs="Meiryo"/>
          <w:color w:val="221F1F"/>
          <w:w w:val="85"/>
          <w:sz w:val="22"/>
          <w:szCs w:val="22"/>
        </w:rPr>
        <w:t xml:space="preserve">. </w:t>
      </w:r>
      <w:r>
        <w:rPr>
          <w:rFonts w:ascii="Meiryo" w:eastAsia="Meiryo" w:hAnsi="Meiryo" w:cs="Meiryo"/>
          <w:color w:val="221F1F"/>
          <w:spacing w:val="4"/>
          <w:w w:val="85"/>
          <w:sz w:val="22"/>
          <w:szCs w:val="22"/>
        </w:rPr>
        <w:t xml:space="preserve"> </w:t>
      </w:r>
      <w:del w:id="472" w:author="0" w:date="2015-11-12T13:41:00Z">
        <w:r>
          <w:rPr>
            <w:rFonts w:ascii="Meiryo" w:eastAsia="Meiryo" w:hAnsi="Meiryo" w:cs="Meiryo"/>
            <w:color w:val="221F1F"/>
            <w:w w:val="85"/>
            <w:sz w:val="22"/>
            <w:szCs w:val="22"/>
          </w:rPr>
          <w:delText>Therefore,</w:delText>
        </w:r>
        <w:r>
          <w:rPr>
            <w:rFonts w:ascii="Meiryo" w:eastAsia="Meiryo" w:hAnsi="Meiryo" w:cs="Meiryo"/>
            <w:color w:val="221F1F"/>
            <w:spacing w:val="34"/>
            <w:w w:val="85"/>
            <w:sz w:val="22"/>
            <w:szCs w:val="22"/>
          </w:rPr>
          <w:delText xml:space="preserve"> </w:delText>
        </w:r>
        <w:r>
          <w:rPr>
            <w:rFonts w:ascii="Meiryo" w:eastAsia="Meiryo" w:hAnsi="Meiryo" w:cs="Meiryo"/>
            <w:color w:val="221F1F"/>
            <w:spacing w:val="-6"/>
            <w:w w:val="86"/>
            <w:sz w:val="22"/>
            <w:szCs w:val="22"/>
          </w:rPr>
          <w:delText>w</w:delText>
        </w:r>
        <w:r>
          <w:rPr>
            <w:rFonts w:ascii="Meiryo" w:eastAsia="Meiryo" w:hAnsi="Meiryo" w:cs="Meiryo"/>
            <w:color w:val="221F1F"/>
            <w:w w:val="77"/>
            <w:sz w:val="22"/>
            <w:szCs w:val="22"/>
          </w:rPr>
          <w:delText xml:space="preserve">e </w:delText>
        </w:r>
        <w:r>
          <w:rPr>
            <w:rFonts w:ascii="Meiryo" w:eastAsia="Meiryo" w:hAnsi="Meiryo" w:cs="Meiryo"/>
            <w:color w:val="221F1F"/>
            <w:w w:val="88"/>
            <w:sz w:val="22"/>
            <w:szCs w:val="22"/>
          </w:rPr>
          <w:delText>si</w:delText>
        </w:r>
        <w:r>
          <w:rPr>
            <w:rFonts w:ascii="Meiryo" w:eastAsia="Meiryo" w:hAnsi="Meiryo" w:cs="Meiryo"/>
            <w:color w:val="221F1F"/>
            <w:spacing w:val="-5"/>
            <w:w w:val="88"/>
            <w:sz w:val="22"/>
            <w:szCs w:val="22"/>
          </w:rPr>
          <w:delText>m</w:delText>
        </w:r>
        <w:r>
          <w:rPr>
            <w:rFonts w:ascii="Meiryo" w:eastAsia="Meiryo" w:hAnsi="Meiryo" w:cs="Meiryo"/>
            <w:color w:val="221F1F"/>
            <w:w w:val="88"/>
            <w:sz w:val="22"/>
            <w:szCs w:val="22"/>
          </w:rPr>
          <w:delText>ultaneously</w:delText>
        </w:r>
        <w:r>
          <w:rPr>
            <w:rFonts w:ascii="Meiryo" w:eastAsia="Meiryo" w:hAnsi="Meiryo" w:cs="Meiryo"/>
            <w:color w:val="221F1F"/>
            <w:spacing w:val="20"/>
            <w:w w:val="88"/>
            <w:sz w:val="22"/>
            <w:szCs w:val="22"/>
          </w:rPr>
          <w:delText xml:space="preserve"> </w:delText>
        </w:r>
        <w:r>
          <w:rPr>
            <w:rFonts w:ascii="Meiryo" w:eastAsia="Meiryo" w:hAnsi="Meiryo" w:cs="Meiryo"/>
            <w:color w:val="221F1F"/>
            <w:w w:val="88"/>
            <w:sz w:val="22"/>
            <w:szCs w:val="22"/>
          </w:rPr>
          <w:delText>e</w:delText>
        </w:r>
        <w:r>
          <w:rPr>
            <w:rFonts w:ascii="Meiryo" w:eastAsia="Meiryo" w:hAnsi="Meiryo" w:cs="Meiryo"/>
            <w:color w:val="221F1F"/>
            <w:spacing w:val="-11"/>
            <w:w w:val="88"/>
            <w:sz w:val="22"/>
            <w:szCs w:val="22"/>
          </w:rPr>
          <w:delText>v</w:delText>
        </w:r>
        <w:r>
          <w:rPr>
            <w:rFonts w:ascii="Meiryo" w:eastAsia="Meiryo" w:hAnsi="Meiryo" w:cs="Meiryo"/>
            <w:color w:val="221F1F"/>
            <w:w w:val="88"/>
            <w:sz w:val="22"/>
            <w:szCs w:val="22"/>
          </w:rPr>
          <w:delText>aluate</w:delText>
        </w:r>
        <w:r>
          <w:rPr>
            <w:rFonts w:ascii="Meiryo" w:eastAsia="Meiryo" w:hAnsi="Meiryo" w:cs="Meiryo"/>
            <w:color w:val="221F1F"/>
            <w:spacing w:val="7"/>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 xml:space="preserve">individual </w:delText>
        </w:r>
        <w:r>
          <w:rPr>
            <w:rFonts w:ascii="Meiryo" w:eastAsia="Meiryo" w:hAnsi="Meiryo" w:cs="Meiryo"/>
            <w:color w:val="221F1F"/>
            <w:spacing w:val="4"/>
            <w:w w:val="88"/>
            <w:sz w:val="22"/>
            <w:szCs w:val="22"/>
          </w:rPr>
          <w:delText xml:space="preserve"> </w:delText>
        </w:r>
        <w:r>
          <w:rPr>
            <w:rFonts w:ascii="Meiryo" w:eastAsia="Meiryo" w:hAnsi="Meiryo" w:cs="Meiryo"/>
            <w:color w:val="221F1F"/>
            <w:w w:val="88"/>
            <w:sz w:val="22"/>
            <w:szCs w:val="22"/>
          </w:rPr>
          <w:delText>diﬀerence</w:delText>
        </w:r>
        <w:r>
          <w:rPr>
            <w:rFonts w:ascii="Meiryo" w:eastAsia="Meiryo" w:hAnsi="Meiryo" w:cs="Meiryo"/>
            <w:color w:val="221F1F"/>
            <w:spacing w:val="-13"/>
            <w:w w:val="88"/>
            <w:sz w:val="22"/>
            <w:szCs w:val="22"/>
          </w:rPr>
          <w:delText xml:space="preserve"> </w:delText>
        </w:r>
        <w:r>
          <w:rPr>
            <w:rFonts w:ascii="Meiryo" w:eastAsia="Meiryo" w:hAnsi="Meiryo" w:cs="Meiryo"/>
            <w:color w:val="221F1F"/>
            <w:w w:val="102"/>
            <w:sz w:val="22"/>
            <w:szCs w:val="22"/>
          </w:rPr>
          <w:delText>(X</w:delText>
        </w:r>
        <w:r>
          <w:rPr>
            <w:color w:val="221F1F"/>
            <w:w w:val="137"/>
            <w:position w:val="-3"/>
            <w:sz w:val="15"/>
            <w:szCs w:val="15"/>
          </w:rPr>
          <w:delText>Δ</w:delText>
        </w:r>
        <w:r>
          <w:rPr>
            <w:color w:val="221F1F"/>
            <w:spacing w:val="-28"/>
            <w:position w:val="-3"/>
            <w:sz w:val="15"/>
            <w:szCs w:val="15"/>
          </w:rPr>
          <w:delText xml:space="preserve"> </w:delText>
        </w:r>
        <w:r>
          <w:rPr>
            <w:rFonts w:ascii="Meiryo" w:eastAsia="Meiryo" w:hAnsi="Meiryo" w:cs="Meiryo"/>
            <w:color w:val="221F1F"/>
            <w:sz w:val="22"/>
            <w:szCs w:val="22"/>
          </w:rPr>
          <w:delText>)</w:delText>
        </w:r>
        <w:r>
          <w:rPr>
            <w:rFonts w:ascii="Meiryo" w:eastAsia="Meiryo" w:hAnsi="Meiryo" w:cs="Meiryo"/>
            <w:color w:val="221F1F"/>
            <w:spacing w:val="-13"/>
            <w:sz w:val="22"/>
            <w:szCs w:val="22"/>
          </w:rPr>
          <w:delText xml:space="preserve"> </w:delText>
        </w:r>
        <w:r>
          <w:rPr>
            <w:rFonts w:ascii="Meiryo" w:eastAsia="Meiryo" w:hAnsi="Meiryo" w:cs="Meiryo"/>
            <w:color w:val="221F1F"/>
            <w:w w:val="90"/>
            <w:sz w:val="22"/>
            <w:szCs w:val="22"/>
          </w:rPr>
          <w:delText>and</w:delText>
        </w:r>
        <w:r>
          <w:rPr>
            <w:rFonts w:ascii="Meiryo" w:eastAsia="Meiryo" w:hAnsi="Meiryo" w:cs="Meiryo"/>
            <w:color w:val="221F1F"/>
            <w:spacing w:val="2"/>
            <w:w w:val="90"/>
            <w:sz w:val="22"/>
            <w:szCs w:val="22"/>
          </w:rPr>
          <w:delText xml:space="preserve"> </w:delText>
        </w:r>
        <w:r>
          <w:rPr>
            <w:rFonts w:ascii="Meiryo" w:eastAsia="Meiryo" w:hAnsi="Meiryo" w:cs="Meiryo"/>
            <w:color w:val="221F1F"/>
            <w:w w:val="90"/>
            <w:sz w:val="22"/>
            <w:szCs w:val="22"/>
          </w:rPr>
          <w:delText>the joi</w:delText>
        </w:r>
        <w:r>
          <w:rPr>
            <w:rFonts w:ascii="Meiryo" w:eastAsia="Meiryo" w:hAnsi="Meiryo" w:cs="Meiryo"/>
            <w:color w:val="221F1F"/>
            <w:spacing w:val="-5"/>
            <w:w w:val="90"/>
            <w:sz w:val="22"/>
            <w:szCs w:val="22"/>
          </w:rPr>
          <w:delText>n</w:delText>
        </w:r>
        <w:r>
          <w:rPr>
            <w:rFonts w:ascii="Meiryo" w:eastAsia="Meiryo" w:hAnsi="Meiryo" w:cs="Meiryo"/>
            <w:color w:val="221F1F"/>
            <w:w w:val="90"/>
            <w:sz w:val="22"/>
            <w:szCs w:val="22"/>
          </w:rPr>
          <w:delText>t</w:delText>
        </w:r>
        <w:r>
          <w:rPr>
            <w:rFonts w:ascii="Meiryo" w:eastAsia="Meiryo" w:hAnsi="Meiryo" w:cs="Meiryo"/>
            <w:color w:val="221F1F"/>
            <w:spacing w:val="20"/>
            <w:w w:val="90"/>
            <w:sz w:val="22"/>
            <w:szCs w:val="22"/>
          </w:rPr>
          <w:delText xml:space="preserve"> </w:delText>
        </w:r>
        <w:r>
          <w:rPr>
            <w:rFonts w:ascii="Meiryo" w:eastAsia="Meiryo" w:hAnsi="Meiryo" w:cs="Meiryo"/>
            <w:color w:val="221F1F"/>
            <w:w w:val="90"/>
            <w:sz w:val="22"/>
            <w:szCs w:val="22"/>
          </w:rPr>
          <w:delText>co</w:delText>
        </w:r>
        <w:r>
          <w:rPr>
            <w:rFonts w:ascii="Meiryo" w:eastAsia="Meiryo" w:hAnsi="Meiryo" w:cs="Meiryo"/>
            <w:color w:val="221F1F"/>
            <w:spacing w:val="-5"/>
            <w:w w:val="90"/>
            <w:sz w:val="22"/>
            <w:szCs w:val="22"/>
          </w:rPr>
          <w:delText>n</w:delText>
        </w:r>
        <w:r>
          <w:rPr>
            <w:rFonts w:ascii="Meiryo" w:eastAsia="Meiryo" w:hAnsi="Meiryo" w:cs="Meiryo"/>
            <w:color w:val="221F1F"/>
            <w:w w:val="90"/>
            <w:sz w:val="22"/>
            <w:szCs w:val="22"/>
          </w:rPr>
          <w:delText>tribution</w:delText>
        </w:r>
        <w:r>
          <w:rPr>
            <w:rFonts w:ascii="Meiryo" w:eastAsia="Meiryo" w:hAnsi="Meiryo" w:cs="Meiryo"/>
            <w:color w:val="221F1F"/>
            <w:spacing w:val="32"/>
            <w:w w:val="90"/>
            <w:sz w:val="22"/>
            <w:szCs w:val="22"/>
          </w:rPr>
          <w:delText xml:space="preserve"> </w:delText>
        </w:r>
        <w:r>
          <w:rPr>
            <w:rFonts w:ascii="Meiryo" w:eastAsia="Meiryo" w:hAnsi="Meiryo" w:cs="Meiryo"/>
            <w:color w:val="221F1F"/>
            <w:sz w:val="22"/>
            <w:szCs w:val="22"/>
          </w:rPr>
          <w:delText xml:space="preserve">of </w:delText>
        </w:r>
        <w:r>
          <w:rPr>
            <w:rFonts w:ascii="Meiryo" w:eastAsia="Meiryo" w:hAnsi="Meiryo" w:cs="Meiryo"/>
            <w:color w:val="221F1F"/>
            <w:w w:val="85"/>
            <w:sz w:val="22"/>
            <w:szCs w:val="22"/>
          </w:rPr>
          <w:delText>genes</w:delText>
        </w:r>
        <w:r>
          <w:rPr>
            <w:rFonts w:ascii="Meiryo" w:eastAsia="Meiryo" w:hAnsi="Meiryo" w:cs="Meiryo"/>
            <w:color w:val="221F1F"/>
            <w:spacing w:val="-15"/>
            <w:w w:val="85"/>
            <w:sz w:val="22"/>
            <w:szCs w:val="22"/>
          </w:rPr>
          <w:delText xml:space="preserve"> </w:delText>
        </w:r>
        <w:r>
          <w:rPr>
            <w:rFonts w:ascii="Meiryo" w:eastAsia="Meiryo" w:hAnsi="Meiryo" w:cs="Meiryo"/>
            <w:color w:val="221F1F"/>
            <w:w w:val="85"/>
            <w:sz w:val="22"/>
            <w:szCs w:val="22"/>
          </w:rPr>
          <w:delText>and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shared</w:delText>
        </w:r>
        <w:r>
          <w:rPr>
            <w:rFonts w:ascii="Meiryo" w:eastAsia="Meiryo" w:hAnsi="Meiryo" w:cs="Meiryo"/>
            <w:color w:val="221F1F"/>
            <w:spacing w:val="17"/>
            <w:w w:val="85"/>
            <w:sz w:val="22"/>
            <w:szCs w:val="22"/>
          </w:rPr>
          <w:delText xml:space="preserve"> </w:delText>
        </w:r>
        <w:r>
          <w:rPr>
            <w:rFonts w:ascii="Meiryo" w:eastAsia="Meiryo" w:hAnsi="Meiryo" w:cs="Meiryo"/>
            <w:color w:val="221F1F"/>
            <w:w w:val="85"/>
            <w:sz w:val="22"/>
            <w:szCs w:val="22"/>
          </w:rPr>
          <w:delText>e</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vironme</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t</w:delText>
        </w:r>
        <w:r>
          <w:rPr>
            <w:rFonts w:ascii="Meiryo" w:eastAsia="Meiryo" w:hAnsi="Meiryo" w:cs="Meiryo"/>
            <w:color w:val="221F1F"/>
            <w:spacing w:val="48"/>
            <w:w w:val="85"/>
            <w:sz w:val="22"/>
            <w:szCs w:val="22"/>
          </w:rPr>
          <w:delText xml:space="preserve"> </w:delText>
        </w:r>
        <w:r>
          <w:rPr>
            <w:rFonts w:ascii="Meiryo" w:eastAsia="Meiryo" w:hAnsi="Meiryo" w:cs="Meiryo"/>
            <w:color w:val="221F1F"/>
            <w:w w:val="88"/>
            <w:sz w:val="22"/>
            <w:szCs w:val="22"/>
          </w:rPr>
          <w:delText>(</w:delText>
        </w:r>
        <w:r>
          <w:rPr>
            <w:rFonts w:ascii="Meiryo" w:eastAsia="Meiryo" w:hAnsi="Meiryo" w:cs="Meiryo"/>
            <w:color w:val="221F1F"/>
            <w:w w:val="119"/>
            <w:sz w:val="22"/>
            <w:szCs w:val="22"/>
          </w:rPr>
          <w:delText>Y</w:delText>
        </w:r>
        <w:r>
          <w:rPr>
            <w:color w:val="221F1F"/>
            <w:w w:val="114"/>
            <w:position w:val="-3"/>
            <w:sz w:val="15"/>
            <w:szCs w:val="15"/>
          </w:rPr>
          <w:delText>mean</w:delText>
        </w:r>
        <w:r>
          <w:rPr>
            <w:color w:val="221F1F"/>
            <w:spacing w:val="10"/>
            <w:position w:val="-3"/>
            <w:sz w:val="15"/>
            <w:szCs w:val="15"/>
          </w:rPr>
          <w:delText xml:space="preserve"> </w:delText>
        </w:r>
        <w:r>
          <w:rPr>
            <w:rFonts w:ascii="Meiryo" w:eastAsia="Meiryo" w:hAnsi="Meiryo" w:cs="Meiryo"/>
            <w:color w:val="221F1F"/>
            <w:sz w:val="18"/>
            <w:szCs w:val="18"/>
          </w:rPr>
          <w:delText>&amp;</w:delText>
        </w:r>
        <w:r>
          <w:rPr>
            <w:rFonts w:ascii="Meiryo" w:eastAsia="Meiryo" w:hAnsi="Meiryo" w:cs="Meiryo"/>
            <w:color w:val="221F1F"/>
            <w:spacing w:val="-9"/>
            <w:sz w:val="18"/>
            <w:szCs w:val="18"/>
          </w:rPr>
          <w:delText xml:space="preserve"> </w:delText>
        </w:r>
        <w:r>
          <w:rPr>
            <w:rFonts w:ascii="Meiryo" w:eastAsia="Meiryo" w:hAnsi="Meiryo" w:cs="Meiryo"/>
            <w:color w:val="221F1F"/>
            <w:w w:val="112"/>
            <w:sz w:val="22"/>
            <w:szCs w:val="22"/>
          </w:rPr>
          <w:delText>X</w:delText>
        </w:r>
        <w:r>
          <w:rPr>
            <w:color w:val="221F1F"/>
            <w:w w:val="114"/>
            <w:position w:val="-3"/>
            <w:sz w:val="15"/>
            <w:szCs w:val="15"/>
          </w:rPr>
          <w:delText>mean</w:delText>
        </w:r>
        <w:r>
          <w:rPr>
            <w:color w:val="221F1F"/>
            <w:spacing w:val="-28"/>
            <w:position w:val="-3"/>
            <w:sz w:val="15"/>
            <w:szCs w:val="15"/>
          </w:rPr>
          <w:delText xml:space="preserve"> </w:delText>
        </w:r>
        <w:r>
          <w:rPr>
            <w:rFonts w:ascii="Meiryo" w:eastAsia="Meiryo" w:hAnsi="Meiryo" w:cs="Meiryo"/>
            <w:color w:val="221F1F"/>
            <w:sz w:val="22"/>
            <w:szCs w:val="22"/>
          </w:rPr>
          <w:delText>).</w:delText>
        </w:r>
      </w:del>
      <w:ins w:id="473" w:author="0" w:date="2015-11-12T13:41:00Z">
        <w:r>
          <w:rPr>
            <w:rFonts w:ascii="Meiryo" w:eastAsia="Meiryo" w:hAnsi="Meiryo" w:cs="Meiryo"/>
            <w:color w:val="221F1F"/>
            <w:sz w:val="22"/>
            <w:szCs w:val="22"/>
          </w:rPr>
          <w:t>Within this model, there is explicit separation of within-family variance (within Y</w:t>
        </w:r>
      </w:ins>
      <w:ins w:id="474" w:author="0" w:date="2015-11-12T13:42:00Z">
        <w:r>
          <w:rPr>
            <w:color w:val="221F1F"/>
            <w:w w:val="137"/>
            <w:position w:val="-3"/>
            <w:sz w:val="15"/>
            <w:szCs w:val="15"/>
          </w:rPr>
          <w:t>Δ</w:t>
        </w:r>
      </w:ins>
      <w:ins w:id="475" w:author="0" w:date="2015-11-12T13:41:00Z">
        <w:r>
          <w:rPr>
            <w:rFonts w:ascii="Meiryo" w:eastAsia="Meiryo" w:hAnsi="Meiryo" w:cs="Meiryo"/>
            <w:color w:val="221F1F"/>
            <w:sz w:val="22"/>
            <w:szCs w:val="22"/>
          </w:rPr>
          <w:t xml:space="preserve"> and X</w:t>
        </w:r>
      </w:ins>
      <w:ins w:id="476" w:author="0" w:date="2015-11-12T13:42:00Z">
        <w:r>
          <w:rPr>
            <w:color w:val="221F1F"/>
            <w:w w:val="137"/>
            <w:position w:val="-3"/>
            <w:sz w:val="15"/>
            <w:szCs w:val="15"/>
          </w:rPr>
          <w:t>Δ</w:t>
        </w:r>
        <w:r>
          <w:rPr>
            <w:rFonts w:ascii="Meiryo" w:eastAsia="Meiryo" w:hAnsi="Meiryo" w:cs="Meiryo"/>
            <w:color w:val="221F1F"/>
            <w:sz w:val="22"/>
            <w:szCs w:val="22"/>
          </w:rPr>
          <w:t xml:space="preserve">, and </w:t>
        </w:r>
        <w:proofErr w:type="spellStart"/>
        <w:r>
          <w:rPr>
            <w:rFonts w:ascii="Meiryo" w:eastAsia="Meiryo" w:hAnsi="Meiryo" w:cs="Meiryo"/>
            <w:color w:val="221F1F"/>
            <w:sz w:val="22"/>
            <w:szCs w:val="22"/>
          </w:rPr>
          <w:t>betwee</w:t>
        </w:r>
        <w:proofErr w:type="spellEnd"/>
        <w:r>
          <w:rPr>
            <w:rFonts w:ascii="Meiryo" w:eastAsia="Meiryo" w:hAnsi="Meiryo" w:cs="Meiryo"/>
            <w:color w:val="221F1F"/>
            <w:sz w:val="22"/>
            <w:szCs w:val="22"/>
          </w:rPr>
          <w:t>-family variance, within the X-bar and Y-</w:t>
        </w:r>
        <w:proofErr w:type="spellStart"/>
        <w:r>
          <w:rPr>
            <w:rFonts w:ascii="Meiryo" w:eastAsia="Meiryo" w:hAnsi="Meiryo" w:cs="Meiryo"/>
            <w:color w:val="221F1F"/>
            <w:sz w:val="22"/>
            <w:szCs w:val="22"/>
          </w:rPr>
          <w:t>var</w:t>
        </w:r>
        <w:proofErr w:type="spellEnd"/>
        <w:r>
          <w:rPr>
            <w:rFonts w:ascii="Meiryo" w:eastAsia="Meiryo" w:hAnsi="Meiryo" w:cs="Meiryo"/>
            <w:color w:val="221F1F"/>
            <w:sz w:val="22"/>
            <w:szCs w:val="22"/>
          </w:rPr>
          <w:t xml:space="preserve"> means.</w:t>
        </w:r>
      </w:ins>
    </w:p>
    <w:p>
      <w:pPr>
        <w:spacing w:before="5" w:line="252" w:lineRule="auto"/>
        <w:ind w:left="155" w:right="319" w:firstLine="542"/>
        <w:rPr>
          <w:rFonts w:ascii="Meiryo" w:eastAsia="Meiryo" w:hAnsi="Meiryo" w:cs="Meiryo"/>
          <w:sz w:val="22"/>
          <w:szCs w:val="22"/>
        </w:rPr>
        <w:sectPr>
          <w:type w:val="continuous"/>
          <w:pgSz w:w="12240" w:h="15840"/>
          <w:pgMar w:top="900" w:right="1720" w:bottom="280" w:left="1720" w:header="720" w:footer="720" w:gutter="0"/>
          <w:cols w:space="720"/>
        </w:sectPr>
      </w:pPr>
      <w:del w:id="477" w:author="0" w:date="2015-11-12T13:42:00Z">
        <w:r>
          <w:rPr>
            <w:rFonts w:ascii="Meiryo" w:eastAsia="Meiryo" w:hAnsi="Meiryo" w:cs="Meiryo"/>
            <w:color w:val="221F1F"/>
            <w:w w:val="88"/>
            <w:sz w:val="22"/>
            <w:szCs w:val="22"/>
          </w:rPr>
          <w:delText>More</w:delText>
        </w:r>
        <w:r>
          <w:rPr>
            <w:rFonts w:ascii="Meiryo" w:eastAsia="Meiryo" w:hAnsi="Meiryo" w:cs="Meiryo"/>
            <w:color w:val="221F1F"/>
            <w:spacing w:val="34"/>
            <w:w w:val="88"/>
            <w:sz w:val="22"/>
            <w:szCs w:val="22"/>
          </w:rPr>
          <w:delText xml:space="preserve"> </w:delText>
        </w:r>
        <w:r>
          <w:rPr>
            <w:rFonts w:ascii="Meiryo" w:eastAsia="Meiryo" w:hAnsi="Meiryo" w:cs="Meiryo"/>
            <w:color w:val="221F1F"/>
            <w:w w:val="88"/>
            <w:sz w:val="22"/>
            <w:szCs w:val="22"/>
          </w:rPr>
          <w:delText>broadl</w:delText>
        </w:r>
        <w:r>
          <w:rPr>
            <w:rFonts w:ascii="Meiryo" w:eastAsia="Meiryo" w:hAnsi="Meiryo" w:cs="Meiryo"/>
            <w:color w:val="221F1F"/>
            <w:spacing w:val="-15"/>
            <w:w w:val="88"/>
            <w:sz w:val="22"/>
            <w:szCs w:val="22"/>
          </w:rPr>
          <w:delText>y</w:delText>
        </w:r>
        <w:r>
          <w:rPr>
            <w:rFonts w:ascii="Meiryo" w:eastAsia="Meiryo" w:hAnsi="Meiryo" w:cs="Meiryo"/>
            <w:color w:val="221F1F"/>
            <w:w w:val="88"/>
            <w:sz w:val="22"/>
            <w:szCs w:val="22"/>
          </w:rPr>
          <w:delText>,</w:delText>
        </w:r>
        <w:r>
          <w:rPr>
            <w:rFonts w:ascii="Meiryo" w:eastAsia="Meiryo" w:hAnsi="Meiryo" w:cs="Meiryo"/>
            <w:color w:val="221F1F"/>
            <w:spacing w:val="23"/>
            <w:w w:val="88"/>
            <w:sz w:val="22"/>
            <w:szCs w:val="22"/>
          </w:rPr>
          <w:delText xml:space="preserve"> </w:delText>
        </w:r>
      </w:del>
      <w:ins w:id="478" w:author="0" w:date="2015-11-12T13:42:00Z">
        <w:r>
          <w:rPr>
            <w:rFonts w:ascii="Meiryo" w:eastAsia="Meiryo" w:hAnsi="Meiryo" w:cs="Meiryo"/>
            <w:color w:val="221F1F"/>
            <w:spacing w:val="23"/>
            <w:w w:val="88"/>
            <w:sz w:val="22"/>
            <w:szCs w:val="22"/>
          </w:rPr>
          <w:t xml:space="preserve">Thus, </w:t>
        </w:r>
      </w:ins>
      <w:r>
        <w:rPr>
          <w:rFonts w:ascii="Meiryo" w:eastAsia="Meiryo" w:hAnsi="Meiryo" w:cs="Meiryo"/>
          <w:color w:val="221F1F"/>
          <w:w w:val="88"/>
          <w:sz w:val="22"/>
          <w:szCs w:val="22"/>
        </w:rPr>
        <w:t>this</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m</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del</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all</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ws</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us</w:t>
      </w:r>
      <w:r>
        <w:rPr>
          <w:rFonts w:ascii="Meiryo" w:eastAsia="Meiryo" w:hAnsi="Meiryo" w:cs="Meiryo"/>
          <w:color w:val="221F1F"/>
          <w:spacing w:val="1"/>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 xml:space="preserve">explicitly </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u</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tangle</w:t>
      </w:r>
      <w:r>
        <w:rPr>
          <w:rFonts w:ascii="Meiryo" w:eastAsia="Meiryo" w:hAnsi="Meiryo" w:cs="Meiryo"/>
          <w:color w:val="221F1F"/>
          <w:spacing w:val="24"/>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479" w:author="0" w:date="2015-11-12T13:42:00Z">
        <w:r>
          <w:rPr>
            <w:rFonts w:ascii="Meiryo" w:eastAsia="Meiryo" w:hAnsi="Meiryo" w:cs="Meiryo"/>
            <w:color w:val="221F1F"/>
            <w:w w:val="87"/>
            <w:sz w:val="22"/>
            <w:szCs w:val="22"/>
          </w:rPr>
          <w:t>-</w:t>
        </w:r>
      </w:ins>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sz w:val="22"/>
          <w:szCs w:val="22"/>
        </w:rPr>
        <w:t>within</w:t>
      </w:r>
      <w:ins w:id="480" w:author="0" w:date="2015-11-12T13:42:00Z">
        <w:r>
          <w:rPr>
            <w:rFonts w:ascii="Meiryo" w:eastAsia="Meiryo" w:hAnsi="Meiryo" w:cs="Meiryo"/>
            <w:color w:val="221F1F"/>
            <w:sz w:val="22"/>
            <w:szCs w:val="22"/>
          </w:rPr>
          <w:t>-</w:t>
        </w:r>
      </w:ins>
      <w:del w:id="481" w:author="0" w:date="2015-11-12T13:42:00Z">
        <w:r>
          <w:rPr>
            <w:rFonts w:ascii="Meiryo" w:eastAsia="Meiryo" w:hAnsi="Meiryo" w:cs="Meiryo"/>
            <w:color w:val="221F1F"/>
            <w:sz w:val="22"/>
            <w:szCs w:val="22"/>
          </w:rPr>
          <w:delText xml:space="preserve"> </w:delText>
        </w:r>
      </w:del>
      <w:r>
        <w:rPr>
          <w:rFonts w:ascii="Meiryo" w:eastAsia="Meiryo" w:hAnsi="Meiryo" w:cs="Meiryo"/>
          <w:color w:val="221F1F"/>
          <w:w w:val="89"/>
          <w:sz w:val="22"/>
          <w:szCs w:val="22"/>
        </w:rPr>
        <w:t>family</w:t>
      </w:r>
      <w:r>
        <w:rPr>
          <w:rFonts w:ascii="Meiryo" w:eastAsia="Meiryo" w:hAnsi="Meiryo" w:cs="Meiryo"/>
          <w:color w:val="221F1F"/>
          <w:spacing w:val="27"/>
          <w:w w:val="89"/>
          <w:sz w:val="22"/>
          <w:szCs w:val="22"/>
        </w:rPr>
        <w:t xml:space="preserve"> </w:t>
      </w:r>
      <w:r>
        <w:rPr>
          <w:rFonts w:ascii="Meiryo" w:eastAsia="Meiryo" w:hAnsi="Meiryo" w:cs="Meiryo"/>
          <w:color w:val="221F1F"/>
          <w:w w:val="89"/>
          <w:sz w:val="22"/>
          <w:szCs w:val="22"/>
        </w:rPr>
        <w:t>inﬂuences.</w:t>
      </w:r>
      <w:r>
        <w:rPr>
          <w:rFonts w:ascii="Meiryo" w:eastAsia="Meiryo" w:hAnsi="Meiryo" w:cs="Meiryo"/>
          <w:color w:val="221F1F"/>
          <w:spacing w:val="-3"/>
          <w:w w:val="89"/>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17"/>
          <w:sz w:val="22"/>
          <w:szCs w:val="22"/>
        </w:rPr>
        <w:t xml:space="preserve"> </w:t>
      </w:r>
      <w:r>
        <w:rPr>
          <w:rFonts w:ascii="Meiryo" w:eastAsia="Meiryo" w:hAnsi="Meiryo" w:cs="Meiryo"/>
          <w:color w:val="221F1F"/>
          <w:w w:val="86"/>
          <w:sz w:val="22"/>
          <w:szCs w:val="22"/>
        </w:rPr>
        <w:t>there</w:t>
      </w:r>
      <w:r>
        <w:rPr>
          <w:rFonts w:ascii="Meiryo" w:eastAsia="Meiryo" w:hAnsi="Meiryo" w:cs="Meiryo"/>
          <w:color w:val="221F1F"/>
          <w:spacing w:val="9"/>
          <w:w w:val="86"/>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true</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causal</w:t>
      </w:r>
      <w:r>
        <w:rPr>
          <w:rFonts w:ascii="Meiryo" w:eastAsia="Meiryo" w:hAnsi="Meiryo" w:cs="Meiryo"/>
          <w:color w:val="221F1F"/>
          <w:spacing w:val="15"/>
          <w:w w:val="87"/>
          <w:sz w:val="22"/>
          <w:szCs w:val="22"/>
        </w:rPr>
        <w:t xml:space="preserve"> </w:t>
      </w:r>
      <w:ins w:id="482" w:author="0" w:date="2015-11-12T13:43:00Z">
        <w:r>
          <w:rPr>
            <w:rFonts w:ascii="Meiryo" w:eastAsia="Meiryo" w:hAnsi="Meiryo" w:cs="Meiryo"/>
            <w:color w:val="221F1F"/>
            <w:spacing w:val="15"/>
            <w:w w:val="87"/>
            <w:sz w:val="22"/>
            <w:szCs w:val="22"/>
          </w:rPr>
          <w:t>link between intelligence and AFI</w:t>
        </w:r>
      </w:ins>
      <w:del w:id="483" w:author="0" w:date="2015-11-12T13:43:00Z">
        <w:r>
          <w:rPr>
            <w:rFonts w:ascii="Meiryo" w:eastAsia="Meiryo" w:hAnsi="Meiryo" w:cs="Meiryo"/>
            <w:color w:val="221F1F"/>
            <w:w w:val="87"/>
            <w:sz w:val="22"/>
            <w:szCs w:val="22"/>
          </w:rPr>
          <w:delText>eﬀect</w:delText>
        </w:r>
        <w:r>
          <w:rPr>
            <w:rFonts w:ascii="Meiryo" w:eastAsia="Meiryo" w:hAnsi="Meiryo" w:cs="Meiryo"/>
            <w:color w:val="221F1F"/>
            <w:spacing w:val="-3"/>
            <w:w w:val="87"/>
            <w:sz w:val="22"/>
            <w:szCs w:val="22"/>
          </w:rPr>
          <w:delText xml:space="preserve"> </w:delText>
        </w:r>
        <w:r>
          <w:rPr>
            <w:rFonts w:ascii="Meiryo" w:eastAsia="Meiryo" w:hAnsi="Meiryo" w:cs="Meiryo"/>
            <w:color w:val="221F1F"/>
            <w:spacing w:val="5"/>
            <w:w w:val="87"/>
            <w:sz w:val="22"/>
            <w:szCs w:val="22"/>
          </w:rPr>
          <w:delText>b</w:delText>
        </w:r>
        <w:r>
          <w:rPr>
            <w:rFonts w:ascii="Meiryo" w:eastAsia="Meiryo" w:hAnsi="Meiryo" w:cs="Meiryo"/>
            <w:color w:val="221F1F"/>
            <w:w w:val="87"/>
            <w:sz w:val="22"/>
            <w:szCs w:val="22"/>
          </w:rPr>
          <w:delText>e</w:delText>
        </w:r>
        <w:r>
          <w:rPr>
            <w:rFonts w:ascii="Meiryo" w:eastAsia="Meiryo" w:hAnsi="Meiryo" w:cs="Meiryo"/>
            <w:color w:val="221F1F"/>
            <w:spacing w:val="-5"/>
            <w:w w:val="87"/>
            <w:sz w:val="22"/>
            <w:szCs w:val="22"/>
          </w:rPr>
          <w:delText>tw</w:delText>
        </w:r>
        <w:r>
          <w:rPr>
            <w:rFonts w:ascii="Meiryo" w:eastAsia="Meiryo" w:hAnsi="Meiryo" w:cs="Meiryo"/>
            <w:color w:val="221F1F"/>
            <w:w w:val="87"/>
            <w:sz w:val="22"/>
            <w:szCs w:val="22"/>
          </w:rPr>
          <w:delText>een</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 xml:space="preserve">individual </w:delText>
        </w:r>
        <w:r>
          <w:rPr>
            <w:rFonts w:ascii="Meiryo" w:eastAsia="Meiryo" w:hAnsi="Meiryo" w:cs="Meiryo"/>
            <w:color w:val="221F1F"/>
            <w:spacing w:val="15"/>
            <w:w w:val="87"/>
            <w:sz w:val="22"/>
            <w:szCs w:val="22"/>
          </w:rPr>
          <w:delText xml:space="preserve"> </w:delText>
        </w:r>
        <w:r>
          <w:rPr>
            <w:rFonts w:ascii="Meiryo" w:eastAsia="Meiryo" w:hAnsi="Meiryo" w:cs="Meiryo"/>
            <w:color w:val="221F1F"/>
            <w:w w:val="87"/>
            <w:sz w:val="22"/>
            <w:szCs w:val="22"/>
          </w:rPr>
          <w:delText>diﬀerence</w:delText>
        </w:r>
        <w:r>
          <w:rPr>
            <w:rFonts w:ascii="Meiryo" w:eastAsia="Meiryo" w:hAnsi="Meiryo" w:cs="Meiryo"/>
            <w:color w:val="221F1F"/>
            <w:spacing w:val="-2"/>
            <w:w w:val="87"/>
            <w:sz w:val="22"/>
            <w:szCs w:val="22"/>
          </w:rPr>
          <w:delText xml:space="preserve"> </w:delText>
        </w:r>
        <w:r>
          <w:rPr>
            <w:rFonts w:ascii="Meiryo" w:eastAsia="Meiryo" w:hAnsi="Meiryo" w:cs="Meiryo"/>
            <w:color w:val="221F1F"/>
            <w:sz w:val="22"/>
            <w:szCs w:val="22"/>
          </w:rPr>
          <w:delText>and</w:delText>
        </w:r>
      </w:del>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del w:id="484" w:author="0" w:date="2015-11-12T13:43:00Z">
        <w:r>
          <w:rPr>
            <w:rFonts w:ascii="Meiryo" w:eastAsia="Meiryo" w:hAnsi="Meiryo" w:cs="Meiryo"/>
            <w:color w:val="221F1F"/>
            <w:w w:val="87"/>
            <w:position w:val="3"/>
            <w:sz w:val="22"/>
            <w:szCs w:val="22"/>
          </w:rPr>
          <w:delText>the</w:delText>
        </w:r>
        <w:r>
          <w:rPr>
            <w:rFonts w:ascii="Meiryo" w:eastAsia="Meiryo" w:hAnsi="Meiryo" w:cs="Meiryo"/>
            <w:color w:val="221F1F"/>
            <w:spacing w:val="12"/>
            <w:w w:val="87"/>
            <w:position w:val="3"/>
            <w:sz w:val="22"/>
            <w:szCs w:val="22"/>
          </w:rPr>
          <w:delText xml:space="preserve"> </w:delText>
        </w:r>
        <w:r>
          <w:rPr>
            <w:rFonts w:ascii="Meiryo" w:eastAsia="Meiryo" w:hAnsi="Meiryo" w:cs="Meiryo"/>
            <w:color w:val="221F1F"/>
            <w:w w:val="87"/>
            <w:position w:val="3"/>
            <w:sz w:val="22"/>
            <w:szCs w:val="22"/>
          </w:rPr>
          <w:delText xml:space="preserve">outcome </w:delText>
        </w:r>
        <w:r>
          <w:rPr>
            <w:rFonts w:ascii="Meiryo" w:eastAsia="Meiryo" w:hAnsi="Meiryo" w:cs="Meiryo"/>
            <w:color w:val="221F1F"/>
            <w:position w:val="3"/>
            <w:sz w:val="22"/>
            <w:szCs w:val="22"/>
          </w:rPr>
          <w:delText>(in</w:delText>
        </w:r>
        <w:r>
          <w:rPr>
            <w:rFonts w:ascii="Meiryo" w:eastAsia="Meiryo" w:hAnsi="Meiryo" w:cs="Meiryo"/>
            <w:color w:val="221F1F"/>
            <w:spacing w:val="-21"/>
            <w:position w:val="3"/>
            <w:sz w:val="22"/>
            <w:szCs w:val="22"/>
          </w:rPr>
          <w:delText xml:space="preserve"> </w:delText>
        </w:r>
        <w:r>
          <w:rPr>
            <w:rFonts w:ascii="Meiryo" w:eastAsia="Meiryo" w:hAnsi="Meiryo" w:cs="Meiryo"/>
            <w:color w:val="221F1F"/>
            <w:w w:val="88"/>
            <w:position w:val="3"/>
            <w:sz w:val="22"/>
            <w:szCs w:val="22"/>
          </w:rPr>
          <w:delText>our</w:delText>
        </w:r>
        <w:r>
          <w:rPr>
            <w:rFonts w:ascii="Meiryo" w:eastAsia="Meiryo" w:hAnsi="Meiryo" w:cs="Meiryo"/>
            <w:color w:val="221F1F"/>
            <w:spacing w:val="8"/>
            <w:w w:val="88"/>
            <w:position w:val="3"/>
            <w:sz w:val="22"/>
            <w:szCs w:val="22"/>
          </w:rPr>
          <w:delText xml:space="preserve"> </w:delText>
        </w:r>
        <w:r>
          <w:rPr>
            <w:rFonts w:ascii="Meiryo" w:eastAsia="Meiryo" w:hAnsi="Meiryo" w:cs="Meiryo"/>
            <w:color w:val="221F1F"/>
            <w:w w:val="88"/>
            <w:position w:val="3"/>
            <w:sz w:val="22"/>
            <w:szCs w:val="22"/>
          </w:rPr>
          <w:delText>case</w:delText>
        </w:r>
        <w:r>
          <w:rPr>
            <w:rFonts w:ascii="Meiryo" w:eastAsia="Meiryo" w:hAnsi="Meiryo" w:cs="Meiryo"/>
            <w:color w:val="221F1F"/>
            <w:spacing w:val="-21"/>
            <w:w w:val="88"/>
            <w:position w:val="3"/>
            <w:sz w:val="22"/>
            <w:szCs w:val="22"/>
          </w:rPr>
          <w:delText xml:space="preserve"> </w:delText>
        </w:r>
        <w:r>
          <w:rPr>
            <w:rFonts w:ascii="Meiryo" w:eastAsia="Meiryo" w:hAnsi="Meiryo" w:cs="Meiryo"/>
            <w:color w:val="221F1F"/>
            <w:w w:val="88"/>
            <w:position w:val="3"/>
            <w:sz w:val="22"/>
            <w:szCs w:val="22"/>
          </w:rPr>
          <w:delText>–</w:delText>
        </w:r>
        <w:r>
          <w:rPr>
            <w:rFonts w:ascii="Meiryo" w:eastAsia="Meiryo" w:hAnsi="Meiryo" w:cs="Meiryo"/>
            <w:color w:val="221F1F"/>
            <w:spacing w:val="-3"/>
            <w:w w:val="88"/>
            <w:position w:val="3"/>
            <w:sz w:val="22"/>
            <w:szCs w:val="22"/>
          </w:rPr>
          <w:delText xml:space="preserve"> </w:delText>
        </w:r>
        <w:r>
          <w:rPr>
            <w:rFonts w:ascii="Meiryo" w:eastAsia="Meiryo" w:hAnsi="Meiryo" w:cs="Meiryo"/>
            <w:color w:val="221F1F"/>
            <w:w w:val="88"/>
            <w:position w:val="3"/>
            <w:sz w:val="22"/>
            <w:szCs w:val="22"/>
          </w:rPr>
          <w:delText>i</w:delText>
        </w:r>
        <w:r>
          <w:rPr>
            <w:rFonts w:ascii="Meiryo" w:eastAsia="Meiryo" w:hAnsi="Meiryo" w:cs="Meiryo"/>
            <w:color w:val="221F1F"/>
            <w:spacing w:val="-5"/>
            <w:w w:val="88"/>
            <w:position w:val="3"/>
            <w:sz w:val="22"/>
            <w:szCs w:val="22"/>
          </w:rPr>
          <w:delText>n</w:delText>
        </w:r>
        <w:r>
          <w:rPr>
            <w:rFonts w:ascii="Meiryo" w:eastAsia="Meiryo" w:hAnsi="Meiryo" w:cs="Meiryo"/>
            <w:color w:val="221F1F"/>
            <w:w w:val="88"/>
            <w:position w:val="3"/>
            <w:sz w:val="22"/>
            <w:szCs w:val="22"/>
          </w:rPr>
          <w:delText>telligence</w:delText>
        </w:r>
        <w:r>
          <w:rPr>
            <w:rFonts w:ascii="Meiryo" w:eastAsia="Meiryo" w:hAnsi="Meiryo" w:cs="Meiryo"/>
            <w:color w:val="221F1F"/>
            <w:spacing w:val="22"/>
            <w:w w:val="88"/>
            <w:position w:val="3"/>
            <w:sz w:val="22"/>
            <w:szCs w:val="22"/>
          </w:rPr>
          <w:delText xml:space="preserve"> </w:delText>
        </w:r>
        <w:r>
          <w:rPr>
            <w:rFonts w:ascii="Meiryo" w:eastAsia="Meiryo" w:hAnsi="Meiryo" w:cs="Meiryo"/>
            <w:color w:val="221F1F"/>
            <w:w w:val="88"/>
            <w:position w:val="3"/>
            <w:sz w:val="22"/>
            <w:szCs w:val="22"/>
          </w:rPr>
          <w:delText>and</w:delText>
        </w:r>
        <w:r>
          <w:rPr>
            <w:rFonts w:ascii="Meiryo" w:eastAsia="Meiryo" w:hAnsi="Meiryo" w:cs="Meiryo"/>
            <w:color w:val="221F1F"/>
            <w:spacing w:val="12"/>
            <w:w w:val="88"/>
            <w:position w:val="3"/>
            <w:sz w:val="22"/>
            <w:szCs w:val="22"/>
          </w:rPr>
          <w:delText xml:space="preserve"> </w:delText>
        </w:r>
        <w:r>
          <w:rPr>
            <w:rFonts w:ascii="Meiryo" w:eastAsia="Meiryo" w:hAnsi="Meiryo" w:cs="Meiryo"/>
            <w:color w:val="221F1F"/>
            <w:position w:val="3"/>
            <w:sz w:val="22"/>
            <w:szCs w:val="22"/>
          </w:rPr>
          <w:delText>AFI</w:delText>
        </w:r>
        <w:r>
          <w:rPr>
            <w:rFonts w:ascii="Meiryo" w:eastAsia="Meiryo" w:hAnsi="Meiryo" w:cs="Meiryo"/>
            <w:color w:val="221F1F"/>
            <w:spacing w:val="21"/>
            <w:position w:val="3"/>
            <w:sz w:val="22"/>
            <w:szCs w:val="22"/>
          </w:rPr>
          <w:delText xml:space="preserve"> </w:delText>
        </w:r>
        <w:r>
          <w:rPr>
            <w:rFonts w:ascii="Meiryo" w:eastAsia="Meiryo" w:hAnsi="Meiryo" w:cs="Meiryo"/>
            <w:color w:val="221F1F"/>
            <w:w w:val="86"/>
            <w:position w:val="3"/>
            <w:sz w:val="22"/>
            <w:szCs w:val="22"/>
          </w:rPr>
          <w:delText>res</w:delText>
        </w:r>
        <w:r>
          <w:rPr>
            <w:rFonts w:ascii="Meiryo" w:eastAsia="Meiryo" w:hAnsi="Meiryo" w:cs="Meiryo"/>
            <w:color w:val="221F1F"/>
            <w:spacing w:val="5"/>
            <w:w w:val="86"/>
            <w:position w:val="3"/>
            <w:sz w:val="22"/>
            <w:szCs w:val="22"/>
          </w:rPr>
          <w:delText>p</w:delText>
        </w:r>
        <w:r>
          <w:rPr>
            <w:rFonts w:ascii="Meiryo" w:eastAsia="Meiryo" w:hAnsi="Meiryo" w:cs="Meiryo"/>
            <w:color w:val="221F1F"/>
            <w:w w:val="86"/>
            <w:position w:val="3"/>
            <w:sz w:val="22"/>
            <w:szCs w:val="22"/>
          </w:rPr>
          <w:delText>ecti</w:delText>
        </w:r>
        <w:r>
          <w:rPr>
            <w:rFonts w:ascii="Meiryo" w:eastAsia="Meiryo" w:hAnsi="Meiryo" w:cs="Meiryo"/>
            <w:color w:val="221F1F"/>
            <w:spacing w:val="-5"/>
            <w:w w:val="86"/>
            <w:position w:val="3"/>
            <w:sz w:val="22"/>
            <w:szCs w:val="22"/>
          </w:rPr>
          <w:delText>v</w:delText>
        </w:r>
        <w:r>
          <w:rPr>
            <w:rFonts w:ascii="Meiryo" w:eastAsia="Meiryo" w:hAnsi="Meiryo" w:cs="Meiryo"/>
            <w:color w:val="221F1F"/>
            <w:w w:val="86"/>
            <w:position w:val="3"/>
            <w:sz w:val="22"/>
            <w:szCs w:val="22"/>
          </w:rPr>
          <w:delText>ely)</w:delText>
        </w:r>
      </w:del>
      <w:r>
        <w:rPr>
          <w:rFonts w:ascii="Meiryo" w:eastAsia="Meiryo" w:hAnsi="Meiryo" w:cs="Meiryo"/>
          <w:color w:val="221F1F"/>
          <w:w w:val="86"/>
          <w:position w:val="3"/>
          <w:sz w:val="22"/>
          <w:szCs w:val="22"/>
        </w:rPr>
        <w:t>,</w:t>
      </w:r>
      <w:r>
        <w:rPr>
          <w:rFonts w:ascii="Meiryo" w:eastAsia="Meiryo" w:hAnsi="Meiryo" w:cs="Meiryo"/>
          <w:color w:val="221F1F"/>
          <w:spacing w:val="35"/>
          <w:w w:val="86"/>
          <w:position w:val="3"/>
          <w:sz w:val="22"/>
          <w:szCs w:val="22"/>
        </w:rPr>
        <w:t xml:space="preserve"> </w:t>
      </w:r>
      <w:r>
        <w:rPr>
          <w:rFonts w:ascii="Meiryo" w:eastAsia="Meiryo" w:hAnsi="Meiryo" w:cs="Meiryo"/>
          <w:color w:val="221F1F"/>
          <w:w w:val="86"/>
          <w:position w:val="3"/>
          <w:sz w:val="22"/>
          <w:szCs w:val="22"/>
        </w:rPr>
        <w:t>then</w:t>
      </w:r>
      <w:r>
        <w:rPr>
          <w:rFonts w:ascii="Meiryo" w:eastAsia="Meiryo" w:hAnsi="Meiryo" w:cs="Meiryo"/>
          <w:color w:val="221F1F"/>
          <w:spacing w:val="19"/>
          <w:w w:val="86"/>
          <w:position w:val="3"/>
          <w:sz w:val="22"/>
          <w:szCs w:val="22"/>
        </w:rPr>
        <w:t xml:space="preserve"> </w:t>
      </w:r>
      <w:r>
        <w:rPr>
          <w:rFonts w:ascii="Meiryo" w:eastAsia="Meiryo" w:hAnsi="Meiryo" w:cs="Meiryo"/>
          <w:color w:val="221F1F"/>
          <w:spacing w:val="-5"/>
          <w:w w:val="86"/>
          <w:position w:val="3"/>
          <w:sz w:val="22"/>
          <w:szCs w:val="22"/>
        </w:rPr>
        <w:t>w</w:t>
      </w:r>
      <w:r>
        <w:rPr>
          <w:rFonts w:ascii="Meiryo" w:eastAsia="Meiryo" w:hAnsi="Meiryo" w:cs="Meiryo"/>
          <w:color w:val="221F1F"/>
          <w:w w:val="86"/>
          <w:position w:val="3"/>
          <w:sz w:val="22"/>
          <w:szCs w:val="22"/>
        </w:rPr>
        <w:t>e</w:t>
      </w:r>
      <w:r>
        <w:rPr>
          <w:rFonts w:ascii="Meiryo" w:eastAsia="Meiryo" w:hAnsi="Meiryo" w:cs="Meiryo"/>
          <w:color w:val="221F1F"/>
          <w:spacing w:val="-3"/>
          <w:w w:val="86"/>
          <w:position w:val="3"/>
          <w:sz w:val="22"/>
          <w:szCs w:val="22"/>
        </w:rPr>
        <w:t xml:space="preserve"> </w:t>
      </w:r>
      <w:del w:id="485" w:author="0" w:date="2015-11-12T13:43:00Z">
        <w:r>
          <w:rPr>
            <w:rFonts w:ascii="Meiryo" w:eastAsia="Meiryo" w:hAnsi="Meiryo" w:cs="Meiryo"/>
            <w:color w:val="221F1F"/>
            <w:spacing w:val="-5"/>
            <w:w w:val="86"/>
            <w:position w:val="3"/>
            <w:sz w:val="22"/>
            <w:szCs w:val="22"/>
          </w:rPr>
          <w:delText>w</w:delText>
        </w:r>
        <w:r>
          <w:rPr>
            <w:rFonts w:ascii="Meiryo" w:eastAsia="Meiryo" w:hAnsi="Meiryo" w:cs="Meiryo"/>
            <w:color w:val="221F1F"/>
            <w:w w:val="86"/>
            <w:position w:val="3"/>
            <w:sz w:val="22"/>
            <w:szCs w:val="22"/>
          </w:rPr>
          <w:delText>ould</w:delText>
        </w:r>
        <w:r>
          <w:rPr>
            <w:rFonts w:ascii="Meiryo" w:eastAsia="Meiryo" w:hAnsi="Meiryo" w:cs="Meiryo"/>
            <w:color w:val="221F1F"/>
            <w:spacing w:val="31"/>
            <w:w w:val="86"/>
            <w:position w:val="3"/>
            <w:sz w:val="22"/>
            <w:szCs w:val="22"/>
          </w:rPr>
          <w:delText xml:space="preserve"> </w:delText>
        </w:r>
      </w:del>
      <w:r>
        <w:rPr>
          <w:rFonts w:ascii="Meiryo" w:eastAsia="Meiryo" w:hAnsi="Meiryo" w:cs="Meiryo"/>
          <w:color w:val="221F1F"/>
          <w:w w:val="86"/>
          <w:position w:val="3"/>
          <w:sz w:val="22"/>
          <w:szCs w:val="22"/>
        </w:rPr>
        <w:t>ex</w:t>
      </w:r>
      <w:r>
        <w:rPr>
          <w:rFonts w:ascii="Meiryo" w:eastAsia="Meiryo" w:hAnsi="Meiryo" w:cs="Meiryo"/>
          <w:color w:val="221F1F"/>
          <w:spacing w:val="5"/>
          <w:w w:val="86"/>
          <w:position w:val="3"/>
          <w:sz w:val="22"/>
          <w:szCs w:val="22"/>
        </w:rPr>
        <w:t>p</w:t>
      </w:r>
      <w:r>
        <w:rPr>
          <w:rFonts w:ascii="Meiryo" w:eastAsia="Meiryo" w:hAnsi="Meiryo" w:cs="Meiryo"/>
          <w:color w:val="221F1F"/>
          <w:w w:val="86"/>
          <w:position w:val="3"/>
          <w:sz w:val="22"/>
          <w:szCs w:val="22"/>
        </w:rPr>
        <w:t>ect</w:t>
      </w:r>
      <w:r>
        <w:rPr>
          <w:rFonts w:ascii="Meiryo" w:eastAsia="Meiryo" w:hAnsi="Meiryo" w:cs="Meiryo"/>
          <w:color w:val="221F1F"/>
          <w:spacing w:val="17"/>
          <w:w w:val="86"/>
          <w:position w:val="3"/>
          <w:sz w:val="22"/>
          <w:szCs w:val="22"/>
        </w:rPr>
        <w:t xml:space="preserve"> </w:t>
      </w:r>
      <w:r>
        <w:rPr>
          <w:rFonts w:ascii="Meiryo" w:eastAsia="Meiryo" w:hAnsi="Meiryo" w:cs="Meiryo"/>
          <w:color w:val="221F1F"/>
          <w:position w:val="3"/>
          <w:sz w:val="22"/>
          <w:szCs w:val="22"/>
        </w:rPr>
        <w:t>kin</w:t>
      </w:r>
    </w:p>
    <w:p>
      <w:pPr>
        <w:spacing w:before="23" w:line="252" w:lineRule="auto"/>
        <w:ind w:left="155" w:right="195"/>
        <w:rPr>
          <w:rFonts w:ascii="Meiryo" w:eastAsia="Meiryo" w:hAnsi="Meiryo" w:cs="Meiryo"/>
          <w:sz w:val="22"/>
          <w:szCs w:val="22"/>
        </w:rPr>
      </w:pP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9"/>
          <w:w w:val="89"/>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signiﬁca</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tly</w:t>
      </w:r>
      <w:r>
        <w:rPr>
          <w:rFonts w:ascii="Meiryo" w:eastAsia="Meiryo" w:hAnsi="Meiryo" w:cs="Meiryo"/>
          <w:color w:val="221F1F"/>
          <w:spacing w:val="47"/>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sz w:val="22"/>
          <w:szCs w:val="22"/>
        </w:rPr>
        <w:t>kin</w:t>
      </w:r>
      <w:r>
        <w:rPr>
          <w:rFonts w:ascii="Meiryo" w:eastAsia="Meiryo" w:hAnsi="Meiryo" w:cs="Meiryo"/>
          <w:color w:val="221F1F"/>
          <w:spacing w:val="-17"/>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0"/>
          <w:sz w:val="22"/>
          <w:szCs w:val="22"/>
        </w:rPr>
        <w:t xml:space="preserve"> </w:t>
      </w:r>
      <w:del w:id="486" w:author="0" w:date="2015-11-12T13:43:00Z">
        <w:r>
          <w:rPr>
            <w:rFonts w:ascii="Meiryo" w:eastAsia="Meiryo" w:hAnsi="Meiryo" w:cs="Meiryo"/>
            <w:color w:val="221F1F"/>
            <w:sz w:val="22"/>
            <w:szCs w:val="22"/>
          </w:rPr>
          <w:delText xml:space="preserve">the </w:delText>
        </w:r>
      </w:del>
      <w:ins w:id="487" w:author="0" w:date="2015-11-12T13:43:00Z">
        <w:r>
          <w:rPr>
            <w:rFonts w:ascii="Meiryo" w:eastAsia="Meiryo" w:hAnsi="Meiryo" w:cs="Meiryo"/>
            <w:color w:val="221F1F"/>
            <w:sz w:val="22"/>
            <w:szCs w:val="22"/>
          </w:rPr>
          <w:t xml:space="preserve">AFI </w:t>
        </w:r>
      </w:ins>
      <w:r>
        <w:rPr>
          <w:rFonts w:ascii="Meiryo" w:eastAsia="Meiryo" w:hAnsi="Meiryo" w:cs="Meiryo"/>
          <w:color w:val="221F1F"/>
          <w:w w:val="86"/>
          <w:sz w:val="22"/>
          <w:szCs w:val="22"/>
        </w:rPr>
        <w:t>outcome.</w:t>
      </w:r>
      <w:r>
        <w:rPr>
          <w:rFonts w:ascii="Meiryo" w:eastAsia="Meiryo" w:hAnsi="Meiryo" w:cs="Meiryo"/>
          <w:color w:val="221F1F"/>
          <w:spacing w:val="34"/>
          <w:w w:val="86"/>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17"/>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eﬀect</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del w:id="488" w:author="0" w:date="2015-11-12T13:43:00Z">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del>
      <w:r>
        <w:rPr>
          <w:rFonts w:ascii="Meiryo" w:eastAsia="Meiryo" w:hAnsi="Meiryo" w:cs="Meiryo"/>
          <w:color w:val="221F1F"/>
          <w:w w:val="86"/>
          <w:sz w:val="22"/>
          <w:szCs w:val="22"/>
        </w:rPr>
        <w:t>spurious</w:t>
      </w:r>
      <w:del w:id="489" w:author="0" w:date="2015-11-12T13:44:00Z">
        <w:r>
          <w:rPr>
            <w:rFonts w:ascii="Meiryo" w:eastAsia="Meiryo" w:hAnsi="Meiryo" w:cs="Meiryo"/>
            <w:color w:val="221F1F"/>
            <w:spacing w:val="27"/>
            <w:w w:val="86"/>
            <w:sz w:val="22"/>
            <w:szCs w:val="22"/>
          </w:rPr>
          <w:delText xml:space="preserve"> </w:delText>
        </w:r>
        <w:r>
          <w:rPr>
            <w:rFonts w:ascii="Meiryo" w:eastAsia="Meiryo" w:hAnsi="Meiryo" w:cs="Meiryo"/>
            <w:color w:val="221F1F"/>
            <w:w w:val="86"/>
            <w:sz w:val="22"/>
            <w:szCs w:val="22"/>
          </w:rPr>
          <w:delText>eﬀect</w:delText>
        </w:r>
      </w:del>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w:t>
      </w:r>
      <w:r>
        <w:rPr>
          <w:rFonts w:ascii="Meiryo" w:eastAsia="Meiryo" w:hAnsi="Meiryo" w:cs="Meiryo"/>
          <w:color w:val="221F1F"/>
          <w:spacing w:val="1"/>
          <w:w w:val="86"/>
          <w:sz w:val="22"/>
          <w:szCs w:val="22"/>
        </w:rPr>
        <w:t xml:space="preserve"> </w:t>
      </w:r>
      <w:ins w:id="490" w:author="0" w:date="2015-11-12T13:44:00Z">
        <w:r>
          <w:rPr>
            <w:rFonts w:ascii="Meiryo" w:eastAsia="Meiryo" w:hAnsi="Meiryo" w:cs="Meiryo"/>
            <w:color w:val="221F1F"/>
            <w:spacing w:val="1"/>
            <w:w w:val="86"/>
            <w:sz w:val="22"/>
            <w:szCs w:val="22"/>
          </w:rPr>
          <w:t xml:space="preserve">only </w:t>
        </w:r>
      </w:ins>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function</w:t>
      </w:r>
      <w:r>
        <w:rPr>
          <w:rFonts w:ascii="Meiryo" w:eastAsia="Meiryo" w:hAnsi="Meiryo" w:cs="Meiryo"/>
          <w:color w:val="221F1F"/>
          <w:spacing w:val="53"/>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tw</w:t>
      </w:r>
      <w:r>
        <w:rPr>
          <w:rFonts w:ascii="Meiryo" w:eastAsia="Meiryo" w:hAnsi="Meiryo" w:cs="Meiryo"/>
          <w:color w:val="221F1F"/>
          <w:w w:val="85"/>
          <w:sz w:val="22"/>
          <w:szCs w:val="22"/>
        </w:rPr>
        <w:t>een</w:t>
      </w:r>
      <w:r>
        <w:rPr>
          <w:rFonts w:ascii="Meiryo" w:eastAsia="Meiryo" w:hAnsi="Meiryo" w:cs="Meiryo"/>
          <w:color w:val="221F1F"/>
          <w:spacing w:val="8"/>
          <w:w w:val="85"/>
          <w:sz w:val="22"/>
          <w:szCs w:val="22"/>
        </w:rPr>
        <w:t xml:space="preserve"> </w:t>
      </w:r>
      <w:r>
        <w:rPr>
          <w:rFonts w:ascii="Meiryo" w:eastAsia="Meiryo" w:hAnsi="Meiryo" w:cs="Meiryo"/>
          <w:color w:val="221F1F"/>
          <w:w w:val="85"/>
          <w:sz w:val="22"/>
          <w:szCs w:val="22"/>
        </w:rPr>
        <w:t>family</w:t>
      </w:r>
      <w:r>
        <w:rPr>
          <w:rFonts w:ascii="Meiryo" w:eastAsia="Meiryo" w:hAnsi="Meiryo" w:cs="Meiryo"/>
          <w:color w:val="221F1F"/>
          <w:spacing w:val="56"/>
          <w:w w:val="85"/>
          <w:sz w:val="22"/>
          <w:szCs w:val="22"/>
        </w:rPr>
        <w:t xml:space="preserve"> </w:t>
      </w:r>
      <w:ins w:id="491" w:author="0" w:date="2015-11-12T13:44:00Z">
        <w:r>
          <w:rPr>
            <w:rFonts w:ascii="Meiryo" w:eastAsia="Meiryo" w:hAnsi="Meiryo" w:cs="Meiryo"/>
            <w:color w:val="221F1F"/>
            <w:spacing w:val="56"/>
            <w:w w:val="85"/>
            <w:sz w:val="22"/>
            <w:szCs w:val="22"/>
          </w:rPr>
          <w:t>confounds</w:t>
        </w:r>
      </w:ins>
      <w:del w:id="492" w:author="0" w:date="2015-11-12T13:44:00Z">
        <w:r>
          <w:rPr>
            <w:rFonts w:ascii="Meiryo" w:eastAsia="Meiryo" w:hAnsi="Meiryo" w:cs="Meiryo"/>
            <w:color w:val="221F1F"/>
            <w:w w:val="85"/>
            <w:sz w:val="22"/>
            <w:szCs w:val="22"/>
          </w:rPr>
          <w:delText>diﬀerences</w:delText>
        </w:r>
      </w:del>
      <w:r>
        <w:rPr>
          <w:rFonts w:ascii="Meiryo" w:eastAsia="Meiryo" w:hAnsi="Meiryo" w:cs="Meiryo"/>
          <w:color w:val="221F1F"/>
          <w:spacing w:val="10"/>
          <w:w w:val="85"/>
          <w:sz w:val="22"/>
          <w:szCs w:val="22"/>
        </w:rPr>
        <w:t xml:space="preserve"> </w:t>
      </w:r>
      <w:r>
        <w:rPr>
          <w:rFonts w:ascii="Meiryo" w:eastAsia="Meiryo" w:hAnsi="Meiryo" w:cs="Meiryo"/>
          <w:color w:val="221F1F"/>
          <w:w w:val="85"/>
          <w:sz w:val="22"/>
          <w:szCs w:val="22"/>
        </w:rPr>
        <w:t xml:space="preserve">– </w:t>
      </w:r>
      <w:r>
        <w:rPr>
          <w:rFonts w:ascii="Meiryo" w:eastAsia="Meiryo" w:hAnsi="Meiryo" w:cs="Meiryo"/>
          <w:color w:val="221F1F"/>
          <w:w w:val="86"/>
          <w:sz w:val="22"/>
          <w:szCs w:val="22"/>
        </w:rPr>
        <w:t>then</w:t>
      </w:r>
      <w:r>
        <w:rPr>
          <w:rFonts w:ascii="Meiryo" w:eastAsia="Meiryo" w:hAnsi="Meiryo" w:cs="Meiryo"/>
          <w:color w:val="221F1F"/>
          <w:spacing w:val="19"/>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ould</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ex</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ect</w:t>
      </w:r>
      <w:r>
        <w:rPr>
          <w:rFonts w:ascii="Meiryo" w:eastAsia="Meiryo" w:hAnsi="Meiryo" w:cs="Meiryo"/>
          <w:color w:val="221F1F"/>
          <w:spacing w:val="17"/>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ﬁnd</w:t>
      </w:r>
      <w:r>
        <w:rPr>
          <w:rFonts w:ascii="Meiryo" w:eastAsia="Meiryo" w:hAnsi="Meiryo" w:cs="Meiryo"/>
          <w:color w:val="221F1F"/>
          <w:spacing w:val="25"/>
          <w:w w:val="87"/>
          <w:sz w:val="22"/>
          <w:szCs w:val="22"/>
        </w:rPr>
        <w:t xml:space="preserve"> </w:t>
      </w:r>
      <w:r>
        <w:rPr>
          <w:rFonts w:ascii="Meiryo" w:eastAsia="Meiryo" w:hAnsi="Meiryo" w:cs="Meiryo"/>
          <w:color w:val="221F1F"/>
          <w:w w:val="87"/>
          <w:sz w:val="22"/>
          <w:szCs w:val="22"/>
        </w:rPr>
        <w:t>no</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signiﬁca</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40"/>
          <w:w w:val="87"/>
          <w:sz w:val="22"/>
          <w:szCs w:val="22"/>
        </w:rPr>
        <w:t xml:space="preserve"> </w:t>
      </w:r>
      <w:r>
        <w:rPr>
          <w:rFonts w:ascii="Meiryo" w:eastAsia="Meiryo" w:hAnsi="Meiryo" w:cs="Meiryo"/>
          <w:color w:val="221F1F"/>
          <w:w w:val="87"/>
          <w:sz w:val="22"/>
          <w:szCs w:val="22"/>
        </w:rPr>
        <w:t>relationship</w:t>
      </w:r>
      <w:r>
        <w:rPr>
          <w:rFonts w:ascii="Meiryo" w:eastAsia="Meiryo" w:hAnsi="Meiryo" w:cs="Meiryo"/>
          <w:color w:val="221F1F"/>
          <w:spacing w:val="4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7"/>
          <w:sz w:val="22"/>
          <w:szCs w:val="22"/>
        </w:rPr>
        <w:t>outcome with</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predictor.</w:t>
      </w:r>
    </w:p>
    <w:p>
      <w:pPr>
        <w:spacing w:before="7" w:line="240" w:lineRule="exact"/>
      </w:pPr>
    </w:p>
    <w:p>
      <w:pPr>
        <w:ind w:left="155"/>
        <w:rPr>
          <w:rFonts w:ascii="Meiryo" w:eastAsia="Meiryo" w:hAnsi="Meiryo" w:cs="Meiryo"/>
          <w:sz w:val="22"/>
          <w:szCs w:val="22"/>
        </w:rPr>
      </w:pPr>
      <w:r>
        <w:rPr>
          <w:rFonts w:ascii="Meiryo" w:eastAsia="Meiryo" w:hAnsi="Meiryo" w:cs="Meiryo"/>
          <w:b/>
          <w:color w:val="221F1F"/>
          <w:sz w:val="22"/>
          <w:szCs w:val="22"/>
        </w:rPr>
        <w:t>Sample</w:t>
      </w:r>
    </w:p>
    <w:p>
      <w:pPr>
        <w:spacing w:before="8" w:line="160" w:lineRule="exact"/>
        <w:rPr>
          <w:sz w:val="16"/>
          <w:szCs w:val="16"/>
        </w:rPr>
      </w:pPr>
    </w:p>
    <w:p>
      <w:pPr>
        <w:spacing w:line="252" w:lineRule="auto"/>
        <w:ind w:left="155" w:right="90" w:firstLine="542"/>
        <w:rPr>
          <w:rFonts w:ascii="Meiryo" w:eastAsia="Meiryo" w:hAnsi="Meiryo" w:cs="Meiryo"/>
          <w:sz w:val="22"/>
          <w:szCs w:val="22"/>
        </w:rPr>
      </w:pP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91"/>
          <w:sz w:val="22"/>
          <w:szCs w:val="22"/>
        </w:rPr>
        <w:t>National</w:t>
      </w:r>
      <w:r>
        <w:rPr>
          <w:rFonts w:ascii="Meiryo" w:eastAsia="Meiryo" w:hAnsi="Meiryo" w:cs="Meiryo"/>
          <w:color w:val="221F1F"/>
          <w:spacing w:val="24"/>
          <w:w w:val="91"/>
          <w:sz w:val="22"/>
          <w:szCs w:val="22"/>
        </w:rPr>
        <w:t xml:space="preserve"> </w:t>
      </w:r>
      <w:r>
        <w:rPr>
          <w:rFonts w:ascii="Meiryo" w:eastAsia="Meiryo" w:hAnsi="Meiryo" w:cs="Meiryo"/>
          <w:color w:val="221F1F"/>
          <w:w w:val="91"/>
          <w:sz w:val="22"/>
          <w:szCs w:val="22"/>
        </w:rPr>
        <w:t>Longitudinal</w:t>
      </w:r>
      <w:r>
        <w:rPr>
          <w:rFonts w:ascii="Meiryo" w:eastAsia="Meiryo" w:hAnsi="Meiryo" w:cs="Meiryo"/>
          <w:color w:val="221F1F"/>
          <w:spacing w:val="33"/>
          <w:w w:val="91"/>
          <w:sz w:val="22"/>
          <w:szCs w:val="22"/>
        </w:rPr>
        <w:t xml:space="preserve"> </w:t>
      </w:r>
      <w:r>
        <w:rPr>
          <w:rFonts w:ascii="Meiryo" w:eastAsia="Meiryo" w:hAnsi="Meiryo" w:cs="Meiryo"/>
          <w:color w:val="221F1F"/>
          <w:w w:val="91"/>
          <w:sz w:val="22"/>
          <w:szCs w:val="22"/>
        </w:rPr>
        <w:t>Sur</w:t>
      </w:r>
      <w:r>
        <w:rPr>
          <w:rFonts w:ascii="Meiryo" w:eastAsia="Meiryo" w:hAnsi="Meiryo" w:cs="Meiryo"/>
          <w:color w:val="221F1F"/>
          <w:spacing w:val="-5"/>
          <w:w w:val="91"/>
          <w:sz w:val="22"/>
          <w:szCs w:val="22"/>
        </w:rPr>
        <w:t>v</w:t>
      </w:r>
      <w:r>
        <w:rPr>
          <w:rFonts w:ascii="Meiryo" w:eastAsia="Meiryo" w:hAnsi="Meiryo" w:cs="Meiryo"/>
          <w:color w:val="221F1F"/>
          <w:w w:val="91"/>
          <w:sz w:val="22"/>
          <w:szCs w:val="22"/>
        </w:rPr>
        <w:t>ey</w:t>
      </w:r>
      <w:r>
        <w:rPr>
          <w:rFonts w:ascii="Meiryo" w:eastAsia="Meiryo" w:hAnsi="Meiryo" w:cs="Meiryo"/>
          <w:color w:val="221F1F"/>
          <w:spacing w:val="-15"/>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pacing w:val="-18"/>
          <w:sz w:val="22"/>
          <w:szCs w:val="22"/>
        </w:rPr>
        <w:t>Y</w:t>
      </w:r>
      <w:r>
        <w:rPr>
          <w:rFonts w:ascii="Meiryo" w:eastAsia="Meiryo" w:hAnsi="Meiryo" w:cs="Meiryo"/>
          <w:color w:val="221F1F"/>
          <w:sz w:val="22"/>
          <w:szCs w:val="22"/>
        </w:rPr>
        <w:t>outh</w:t>
      </w:r>
      <w:r>
        <w:rPr>
          <w:rFonts w:ascii="Meiryo" w:eastAsia="Meiryo" w:hAnsi="Meiryo" w:cs="Meiryo"/>
          <w:color w:val="221F1F"/>
          <w:spacing w:val="-23"/>
          <w:sz w:val="22"/>
          <w:szCs w:val="22"/>
        </w:rPr>
        <w:t xml:space="preserve"> </w:t>
      </w:r>
      <w:r>
        <w:rPr>
          <w:rFonts w:ascii="Meiryo" w:eastAsia="Meiryo" w:hAnsi="Meiryo" w:cs="Meiryo"/>
          <w:color w:val="221F1F"/>
          <w:w w:val="80"/>
          <w:sz w:val="22"/>
          <w:szCs w:val="22"/>
        </w:rPr>
        <w:t>1979</w:t>
      </w:r>
      <w:r>
        <w:rPr>
          <w:rFonts w:ascii="Meiryo" w:eastAsia="Meiryo" w:hAnsi="Meiryo" w:cs="Meiryo"/>
          <w:color w:val="221F1F"/>
          <w:spacing w:val="15"/>
          <w:w w:val="80"/>
          <w:sz w:val="22"/>
          <w:szCs w:val="22"/>
        </w:rPr>
        <w:t xml:space="preserve"> </w:t>
      </w:r>
      <w:ins w:id="493" w:author="0" w:date="2015-11-12T13:44:00Z">
        <w:r>
          <w:rPr>
            <w:rFonts w:ascii="Meiryo" w:eastAsia="Meiryo" w:hAnsi="Meiryo" w:cs="Meiryo"/>
            <w:color w:val="221F1F"/>
            <w:spacing w:val="15"/>
            <w:w w:val="80"/>
            <w:sz w:val="22"/>
            <w:szCs w:val="22"/>
          </w:rPr>
          <w:t xml:space="preserve">dataset </w:t>
        </w:r>
      </w:ins>
      <w:r>
        <w:rPr>
          <w:rFonts w:ascii="Meiryo" w:eastAsia="Meiryo" w:hAnsi="Meiryo" w:cs="Meiryo"/>
          <w:color w:val="221F1F"/>
          <w:w w:val="95"/>
          <w:sz w:val="22"/>
          <w:szCs w:val="22"/>
        </w:rPr>
        <w:t>(NLSY79)</w:t>
      </w:r>
      <w:r>
        <w:rPr>
          <w:rFonts w:ascii="Meiryo" w:eastAsia="Meiryo" w:hAnsi="Meiryo" w:cs="Meiryo"/>
          <w:color w:val="221F1F"/>
          <w:spacing w:val="4"/>
          <w:w w:val="95"/>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ins w:id="494" w:author="0" w:date="2015-11-12T13:44:00Z">
        <w:r>
          <w:rPr>
            <w:rFonts w:ascii="Meiryo" w:eastAsia="Meiryo" w:hAnsi="Meiryo" w:cs="Meiryo"/>
            <w:color w:val="221F1F"/>
            <w:spacing w:val="-19"/>
            <w:sz w:val="22"/>
            <w:szCs w:val="22"/>
          </w:rPr>
          <w:t xml:space="preserve">based on </w:t>
        </w:r>
      </w:ins>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 xml:space="preserve">nationally </w:t>
      </w:r>
      <w:r>
        <w:rPr>
          <w:rFonts w:ascii="Meiryo" w:eastAsia="Meiryo" w:hAnsi="Meiryo" w:cs="Meiryo"/>
          <w:color w:val="221F1F"/>
          <w:w w:val="87"/>
          <w:sz w:val="22"/>
          <w:szCs w:val="22"/>
        </w:rPr>
        <w:t>represe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tati</w:t>
      </w:r>
      <w:r>
        <w:rPr>
          <w:rFonts w:ascii="Meiryo" w:eastAsia="Meiryo" w:hAnsi="Meiryo" w:cs="Meiryo"/>
          <w:color w:val="221F1F"/>
          <w:spacing w:val="-4"/>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household</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probabili</w:t>
      </w:r>
      <w:r>
        <w:rPr>
          <w:rFonts w:ascii="Meiryo" w:eastAsia="Meiryo" w:hAnsi="Meiryo" w:cs="Meiryo"/>
          <w:color w:val="221F1F"/>
          <w:spacing w:val="-4"/>
          <w:w w:val="87"/>
          <w:sz w:val="22"/>
          <w:szCs w:val="22"/>
        </w:rPr>
        <w:t>t</w:t>
      </w:r>
      <w:r>
        <w:rPr>
          <w:rFonts w:ascii="Meiryo" w:eastAsia="Meiryo" w:hAnsi="Meiryo" w:cs="Meiryo"/>
          <w:color w:val="221F1F"/>
          <w:w w:val="87"/>
          <w:sz w:val="22"/>
          <w:szCs w:val="22"/>
        </w:rPr>
        <w:t xml:space="preserve">y </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sample,</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joi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tly</w:t>
      </w:r>
      <w:r>
        <w:rPr>
          <w:rFonts w:ascii="Meiryo" w:eastAsia="Meiryo" w:hAnsi="Meiryo" w:cs="Meiryo"/>
          <w:color w:val="221F1F"/>
          <w:spacing w:val="51"/>
          <w:w w:val="87"/>
          <w:sz w:val="22"/>
          <w:szCs w:val="22"/>
        </w:rPr>
        <w:t xml:space="preserve"> </w:t>
      </w:r>
      <w:r>
        <w:rPr>
          <w:rFonts w:ascii="Meiryo" w:eastAsia="Meiryo" w:hAnsi="Meiryo" w:cs="Meiryo"/>
          <w:color w:val="221F1F"/>
          <w:w w:val="87"/>
          <w:sz w:val="22"/>
          <w:szCs w:val="22"/>
        </w:rPr>
        <w:t>s</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onsored</w:t>
      </w:r>
      <w:r>
        <w:rPr>
          <w:rFonts w:ascii="Meiryo" w:eastAsia="Meiryo" w:hAnsi="Meiryo" w:cs="Meiryo"/>
          <w:color w:val="221F1F"/>
          <w:spacing w:val="-17"/>
          <w:w w:val="87"/>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6"/>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US</w:t>
      </w:r>
      <w:r>
        <w:rPr>
          <w:rFonts w:ascii="Meiryo" w:eastAsia="Meiryo" w:hAnsi="Meiryo" w:cs="Meiryo"/>
          <w:color w:val="221F1F"/>
          <w:spacing w:val="-20"/>
          <w:sz w:val="22"/>
          <w:szCs w:val="22"/>
        </w:rPr>
        <w:t xml:space="preserve"> </w:t>
      </w:r>
      <w:ins w:id="495" w:author="0" w:date="2015-11-12T13:45:00Z">
        <w:r>
          <w:rPr>
            <w:rFonts w:ascii="Meiryo" w:eastAsia="Meiryo" w:hAnsi="Meiryo" w:cs="Meiryo"/>
            <w:color w:val="221F1F"/>
            <w:spacing w:val="-20"/>
            <w:sz w:val="22"/>
            <w:szCs w:val="22"/>
          </w:rPr>
          <w:t>Bureau</w:t>
        </w:r>
      </w:ins>
      <w:del w:id="496" w:author="0" w:date="2015-11-12T13:45:00Z">
        <w:r>
          <w:rPr>
            <w:rFonts w:ascii="Meiryo" w:eastAsia="Meiryo" w:hAnsi="Meiryo" w:cs="Meiryo"/>
            <w:color w:val="221F1F"/>
            <w:w w:val="89"/>
            <w:sz w:val="22"/>
            <w:szCs w:val="22"/>
          </w:rPr>
          <w:delText>Departme</w:delText>
        </w:r>
        <w:r>
          <w:rPr>
            <w:rFonts w:ascii="Meiryo" w:eastAsia="Meiryo" w:hAnsi="Meiryo" w:cs="Meiryo"/>
            <w:color w:val="221F1F"/>
            <w:spacing w:val="-4"/>
            <w:w w:val="89"/>
            <w:sz w:val="22"/>
            <w:szCs w:val="22"/>
          </w:rPr>
          <w:delText>n</w:delText>
        </w:r>
        <w:r>
          <w:rPr>
            <w:rFonts w:ascii="Meiryo" w:eastAsia="Meiryo" w:hAnsi="Meiryo" w:cs="Meiryo"/>
            <w:color w:val="221F1F"/>
            <w:w w:val="89"/>
            <w:sz w:val="22"/>
            <w:szCs w:val="22"/>
          </w:rPr>
          <w:delText>t</w:delText>
        </w:r>
      </w:del>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91"/>
          <w:sz w:val="22"/>
          <w:szCs w:val="22"/>
        </w:rPr>
        <w:t>La</w:t>
      </w:r>
      <w:r>
        <w:rPr>
          <w:rFonts w:ascii="Meiryo" w:eastAsia="Meiryo" w:hAnsi="Meiryo" w:cs="Meiryo"/>
          <w:color w:val="221F1F"/>
          <w:spacing w:val="6"/>
          <w:w w:val="91"/>
          <w:sz w:val="22"/>
          <w:szCs w:val="22"/>
        </w:rPr>
        <w:t>b</w:t>
      </w:r>
      <w:r>
        <w:rPr>
          <w:rFonts w:ascii="Meiryo" w:eastAsia="Meiryo" w:hAnsi="Meiryo" w:cs="Meiryo"/>
          <w:color w:val="221F1F"/>
          <w:w w:val="91"/>
          <w:sz w:val="22"/>
          <w:szCs w:val="22"/>
        </w:rPr>
        <w:t>or</w:t>
      </w:r>
      <w:r>
        <w:rPr>
          <w:rFonts w:ascii="Meiryo" w:eastAsia="Meiryo" w:hAnsi="Meiryo" w:cs="Meiryo"/>
          <w:color w:val="221F1F"/>
          <w:spacing w:val="20"/>
          <w:w w:val="91"/>
          <w:sz w:val="22"/>
          <w:szCs w:val="22"/>
        </w:rPr>
        <w:t xml:space="preserve"> </w:t>
      </w:r>
      <w:r>
        <w:rPr>
          <w:rFonts w:ascii="Meiryo" w:eastAsia="Meiryo" w:hAnsi="Meiryo" w:cs="Meiryo"/>
          <w:color w:val="221F1F"/>
          <w:w w:val="91"/>
          <w:sz w:val="22"/>
          <w:szCs w:val="22"/>
        </w:rPr>
        <w:t>and</w:t>
      </w:r>
      <w:r>
        <w:rPr>
          <w:rFonts w:ascii="Meiryo" w:eastAsia="Meiryo" w:hAnsi="Meiryo" w:cs="Meiryo"/>
          <w:color w:val="221F1F"/>
          <w:spacing w:val="-2"/>
          <w:w w:val="91"/>
          <w:sz w:val="22"/>
          <w:szCs w:val="22"/>
        </w:rPr>
        <w:t xml:space="preserve"> </w:t>
      </w:r>
      <w:r>
        <w:rPr>
          <w:rFonts w:ascii="Meiryo" w:eastAsia="Meiryo" w:hAnsi="Meiryo" w:cs="Meiryo"/>
          <w:color w:val="221F1F"/>
          <w:sz w:val="22"/>
          <w:szCs w:val="22"/>
        </w:rPr>
        <w:t>US</w:t>
      </w:r>
      <w:r>
        <w:rPr>
          <w:rFonts w:ascii="Meiryo" w:eastAsia="Meiryo" w:hAnsi="Meiryo" w:cs="Meiryo"/>
          <w:color w:val="221F1F"/>
          <w:spacing w:val="-16"/>
          <w:sz w:val="22"/>
          <w:szCs w:val="22"/>
        </w:rPr>
        <w:t xml:space="preserve"> </w:t>
      </w:r>
      <w:r>
        <w:rPr>
          <w:rFonts w:ascii="Meiryo" w:eastAsia="Meiryo" w:hAnsi="Meiryo" w:cs="Meiryo"/>
          <w:color w:val="221F1F"/>
          <w:w w:val="89"/>
          <w:sz w:val="22"/>
          <w:szCs w:val="22"/>
        </w:rPr>
        <w:t>Departme</w:t>
      </w:r>
      <w:r>
        <w:rPr>
          <w:rFonts w:ascii="Meiryo" w:eastAsia="Meiryo" w:hAnsi="Meiryo" w:cs="Meiryo"/>
          <w:color w:val="221F1F"/>
          <w:spacing w:val="-4"/>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17"/>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Defense.</w:t>
      </w:r>
      <w:r>
        <w:rPr>
          <w:rFonts w:ascii="Meiryo" w:eastAsia="Meiryo" w:hAnsi="Meiryo" w:cs="Meiryo"/>
          <w:color w:val="221F1F"/>
          <w:spacing w:val="35"/>
          <w:w w:val="84"/>
          <w:sz w:val="22"/>
          <w:szCs w:val="22"/>
        </w:rPr>
        <w:t xml:space="preserve"> </w:t>
      </w:r>
      <w:ins w:id="497" w:author="0" w:date="2015-11-12T13:45:00Z">
        <w:r>
          <w:rPr>
            <w:rFonts w:ascii="Meiryo" w:eastAsia="Meiryo" w:hAnsi="Meiryo" w:cs="Meiryo"/>
            <w:color w:val="221F1F"/>
            <w:spacing w:val="35"/>
            <w:w w:val="84"/>
            <w:sz w:val="22"/>
            <w:szCs w:val="22"/>
          </w:rPr>
          <w:t>On December 31,</w:t>
        </w:r>
      </w:ins>
      <w:del w:id="498" w:author="0" w:date="2015-11-12T13:45:00Z">
        <w:r>
          <w:rPr>
            <w:rFonts w:ascii="Meiryo" w:eastAsia="Meiryo" w:hAnsi="Meiryo" w:cs="Meiryo"/>
            <w:color w:val="221F1F"/>
            <w:sz w:val="22"/>
            <w:szCs w:val="22"/>
          </w:rPr>
          <w:delText>In</w:delText>
        </w:r>
      </w:del>
      <w:r>
        <w:rPr>
          <w:rFonts w:ascii="Meiryo" w:eastAsia="Meiryo" w:hAnsi="Meiryo" w:cs="Meiryo"/>
          <w:color w:val="221F1F"/>
          <w:spacing w:val="-26"/>
          <w:sz w:val="22"/>
          <w:szCs w:val="22"/>
        </w:rPr>
        <w:t xml:space="preserve"> </w:t>
      </w:r>
      <w:r>
        <w:rPr>
          <w:rFonts w:ascii="Meiryo" w:eastAsia="Meiryo" w:hAnsi="Meiryo" w:cs="Meiryo"/>
          <w:color w:val="221F1F"/>
          <w:w w:val="82"/>
          <w:sz w:val="22"/>
          <w:szCs w:val="22"/>
        </w:rPr>
        <w:t>19</w:t>
      </w:r>
      <w:ins w:id="499" w:author="0" w:date="2015-11-12T13:45:00Z">
        <w:r>
          <w:rPr>
            <w:rFonts w:ascii="Meiryo" w:eastAsia="Meiryo" w:hAnsi="Meiryo" w:cs="Meiryo"/>
            <w:color w:val="221F1F"/>
            <w:w w:val="82"/>
            <w:sz w:val="22"/>
            <w:szCs w:val="22"/>
          </w:rPr>
          <w:t>78</w:t>
        </w:r>
      </w:ins>
      <w:del w:id="500" w:author="0" w:date="2015-11-12T13:45:00Z">
        <w:r>
          <w:rPr>
            <w:rFonts w:ascii="Meiryo" w:eastAsia="Meiryo" w:hAnsi="Meiryo" w:cs="Meiryo"/>
            <w:color w:val="221F1F"/>
            <w:w w:val="82"/>
            <w:sz w:val="22"/>
            <w:szCs w:val="22"/>
          </w:rPr>
          <w:delText>80</w:delText>
        </w:r>
      </w:del>
      <w:r>
        <w:rPr>
          <w:rFonts w:ascii="Meiryo" w:eastAsia="Meiryo" w:hAnsi="Meiryo" w:cs="Meiryo"/>
          <w:color w:val="221F1F"/>
          <w:w w:val="82"/>
          <w:sz w:val="22"/>
          <w:szCs w:val="22"/>
        </w:rPr>
        <w:t>,</w:t>
      </w:r>
      <w:r>
        <w:rPr>
          <w:rFonts w:ascii="Meiryo" w:eastAsia="Meiryo" w:hAnsi="Meiryo" w:cs="Meiryo"/>
          <w:color w:val="221F1F"/>
          <w:spacing w:val="1"/>
          <w:w w:val="82"/>
          <w:sz w:val="22"/>
          <w:szCs w:val="22"/>
        </w:rPr>
        <w:t xml:space="preserve"> </w:t>
      </w:r>
      <w:r>
        <w:rPr>
          <w:rFonts w:ascii="Meiryo" w:eastAsia="Meiryo" w:hAnsi="Meiryo" w:cs="Meiryo"/>
          <w:color w:val="221F1F"/>
          <w:w w:val="82"/>
          <w:sz w:val="22"/>
          <w:szCs w:val="22"/>
        </w:rPr>
        <w:t>12,686</w:t>
      </w:r>
      <w:r>
        <w:rPr>
          <w:rFonts w:ascii="Meiryo" w:eastAsia="Meiryo" w:hAnsi="Meiryo" w:cs="Meiryo"/>
          <w:color w:val="221F1F"/>
          <w:spacing w:val="-2"/>
          <w:w w:val="82"/>
          <w:sz w:val="22"/>
          <w:szCs w:val="22"/>
        </w:rPr>
        <w:t xml:space="preserve"> </w:t>
      </w:r>
      <w:r>
        <w:rPr>
          <w:rFonts w:ascii="Meiryo" w:eastAsia="Meiryo" w:hAnsi="Meiryo" w:cs="Meiryo"/>
          <w:color w:val="221F1F"/>
          <w:w w:val="82"/>
          <w:sz w:val="22"/>
          <w:szCs w:val="22"/>
        </w:rPr>
        <w:t>adolesce</w:t>
      </w:r>
      <w:r>
        <w:rPr>
          <w:rFonts w:ascii="Meiryo" w:eastAsia="Meiryo" w:hAnsi="Meiryo" w:cs="Meiryo"/>
          <w:color w:val="221F1F"/>
          <w:spacing w:val="-5"/>
          <w:w w:val="82"/>
          <w:sz w:val="22"/>
          <w:szCs w:val="22"/>
        </w:rPr>
        <w:t>n</w:t>
      </w:r>
      <w:r>
        <w:rPr>
          <w:rFonts w:ascii="Meiryo" w:eastAsia="Meiryo" w:hAnsi="Meiryo" w:cs="Meiryo"/>
          <w:color w:val="221F1F"/>
          <w:w w:val="82"/>
          <w:sz w:val="22"/>
          <w:szCs w:val="22"/>
        </w:rPr>
        <w:t>ts</w:t>
      </w:r>
      <w:r>
        <w:rPr>
          <w:rFonts w:ascii="Meiryo" w:eastAsia="Meiryo" w:hAnsi="Meiryo" w:cs="Meiryo"/>
          <w:color w:val="221F1F"/>
          <w:spacing w:val="57"/>
          <w:w w:val="82"/>
          <w:sz w:val="22"/>
          <w:szCs w:val="22"/>
        </w:rPr>
        <w:t xml:space="preserve"> </w:t>
      </w:r>
      <w:r>
        <w:rPr>
          <w:rFonts w:ascii="Meiryo" w:eastAsia="Meiryo" w:hAnsi="Meiryo" w:cs="Meiryo"/>
          <w:color w:val="221F1F"/>
          <w:spacing w:val="-5"/>
          <w:w w:val="82"/>
          <w:sz w:val="22"/>
          <w:szCs w:val="22"/>
        </w:rPr>
        <w:t>w</w:t>
      </w:r>
      <w:r>
        <w:rPr>
          <w:rFonts w:ascii="Meiryo" w:eastAsia="Meiryo" w:hAnsi="Meiryo" w:cs="Meiryo"/>
          <w:color w:val="221F1F"/>
          <w:w w:val="82"/>
          <w:sz w:val="22"/>
          <w:szCs w:val="22"/>
        </w:rPr>
        <w:t>ere</w:t>
      </w:r>
      <w:r>
        <w:rPr>
          <w:rFonts w:ascii="Meiryo" w:eastAsia="Meiryo" w:hAnsi="Meiryo" w:cs="Meiryo"/>
          <w:color w:val="221F1F"/>
          <w:spacing w:val="15"/>
          <w:w w:val="82"/>
          <w:sz w:val="22"/>
          <w:szCs w:val="22"/>
        </w:rPr>
        <w:t xml:space="preserve"> </w:t>
      </w:r>
      <w:ins w:id="501" w:author="0" w:date="2015-11-12T13:45:00Z">
        <w:r>
          <w:rPr>
            <w:rFonts w:ascii="Meiryo" w:eastAsia="Meiryo" w:hAnsi="Meiryo" w:cs="Meiryo"/>
            <w:color w:val="221F1F"/>
            <w:spacing w:val="15"/>
            <w:w w:val="82"/>
            <w:sz w:val="22"/>
            <w:szCs w:val="22"/>
          </w:rPr>
          <w:t>sampled within a household probability sample</w:t>
        </w:r>
      </w:ins>
      <w:del w:id="502" w:author="0" w:date="2015-11-12T13:45:00Z">
        <w:r>
          <w:rPr>
            <w:rFonts w:ascii="Meiryo" w:eastAsia="Meiryo" w:hAnsi="Meiryo" w:cs="Meiryo"/>
            <w:color w:val="221F1F"/>
            <w:w w:val="82"/>
            <w:sz w:val="22"/>
            <w:szCs w:val="22"/>
          </w:rPr>
          <w:delText>sur</w:delText>
        </w:r>
        <w:r>
          <w:rPr>
            <w:rFonts w:ascii="Meiryo" w:eastAsia="Meiryo" w:hAnsi="Meiryo" w:cs="Meiryo"/>
            <w:color w:val="221F1F"/>
            <w:spacing w:val="-5"/>
            <w:w w:val="82"/>
            <w:sz w:val="22"/>
            <w:szCs w:val="22"/>
          </w:rPr>
          <w:delText>v</w:delText>
        </w:r>
        <w:r>
          <w:rPr>
            <w:rFonts w:ascii="Meiryo" w:eastAsia="Meiryo" w:hAnsi="Meiryo" w:cs="Meiryo"/>
            <w:color w:val="221F1F"/>
            <w:w w:val="82"/>
            <w:sz w:val="22"/>
            <w:szCs w:val="22"/>
          </w:rPr>
          <w:delText>e</w:delText>
        </w:r>
        <w:r>
          <w:rPr>
            <w:rFonts w:ascii="Meiryo" w:eastAsia="Meiryo" w:hAnsi="Meiryo" w:cs="Meiryo"/>
            <w:color w:val="221F1F"/>
            <w:spacing w:val="-5"/>
            <w:w w:val="82"/>
            <w:sz w:val="22"/>
            <w:szCs w:val="22"/>
          </w:rPr>
          <w:delText>y</w:delText>
        </w:r>
        <w:r>
          <w:rPr>
            <w:rFonts w:ascii="Meiryo" w:eastAsia="Meiryo" w:hAnsi="Meiryo" w:cs="Meiryo"/>
            <w:color w:val="221F1F"/>
            <w:w w:val="82"/>
            <w:sz w:val="22"/>
            <w:szCs w:val="22"/>
          </w:rPr>
          <w:delText>e</w:delText>
        </w:r>
      </w:del>
      <w:del w:id="503" w:author="0" w:date="2015-11-12T13:46:00Z">
        <w:r>
          <w:rPr>
            <w:rFonts w:ascii="Meiryo" w:eastAsia="Meiryo" w:hAnsi="Meiryo" w:cs="Meiryo"/>
            <w:color w:val="221F1F"/>
            <w:w w:val="82"/>
            <w:sz w:val="22"/>
            <w:szCs w:val="22"/>
          </w:rPr>
          <w:delText>d</w:delText>
        </w:r>
      </w:del>
      <w:r>
        <w:rPr>
          <w:rFonts w:ascii="Meiryo" w:eastAsia="Meiryo" w:hAnsi="Meiryo" w:cs="Meiryo"/>
          <w:color w:val="221F1F"/>
          <w:spacing w:val="55"/>
          <w:w w:val="82"/>
          <w:sz w:val="22"/>
          <w:szCs w:val="22"/>
        </w:rPr>
        <w:t xml:space="preserve"> </w:t>
      </w:r>
      <w:r>
        <w:rPr>
          <w:rFonts w:ascii="Meiryo" w:eastAsia="Meiryo" w:hAnsi="Meiryo" w:cs="Meiryo"/>
          <w:color w:val="221F1F"/>
          <w:sz w:val="22"/>
          <w:szCs w:val="22"/>
        </w:rPr>
        <w:t>from</w:t>
      </w:r>
    </w:p>
    <w:p>
      <w:pPr>
        <w:spacing w:before="5" w:line="252" w:lineRule="auto"/>
        <w:ind w:left="155" w:right="875"/>
        <w:rPr>
          <w:rFonts w:ascii="Meiryo" w:eastAsia="Meiryo" w:hAnsi="Meiryo" w:cs="Meiryo"/>
          <w:color w:val="221F1F"/>
          <w:spacing w:val="-11"/>
          <w:sz w:val="22"/>
          <w:szCs w:val="22"/>
          <w:rPrChange w:id="504" w:author="0" w:date="2015-11-12T13:46:00Z">
            <w:rPr>
              <w:rFonts w:ascii="Meiryo" w:eastAsia="Meiryo" w:hAnsi="Meiryo" w:cs="Meiryo"/>
              <w:sz w:val="22"/>
              <w:szCs w:val="22"/>
            </w:rPr>
          </w:rPrChange>
        </w:rPr>
      </w:pPr>
      <w:r>
        <w:rPr>
          <w:rFonts w:ascii="Meiryo" w:eastAsia="Meiryo" w:hAnsi="Meiryo" w:cs="Meiryo"/>
          <w:color w:val="221F1F"/>
          <w:w w:val="84"/>
          <w:sz w:val="22"/>
          <w:szCs w:val="22"/>
        </w:rPr>
        <w:t>8,770</w:t>
      </w:r>
      <w:r>
        <w:rPr>
          <w:rFonts w:ascii="Meiryo" w:eastAsia="Meiryo" w:hAnsi="Meiryo" w:cs="Meiryo"/>
          <w:color w:val="221F1F"/>
          <w:spacing w:val="-13"/>
          <w:w w:val="84"/>
          <w:sz w:val="22"/>
          <w:szCs w:val="22"/>
        </w:rPr>
        <w:t xml:space="preserve"> </w:t>
      </w:r>
      <w:r>
        <w:rPr>
          <w:rFonts w:ascii="Meiryo" w:eastAsia="Meiryo" w:hAnsi="Meiryo" w:cs="Meiryo"/>
          <w:color w:val="221F1F"/>
          <w:w w:val="84"/>
          <w:sz w:val="22"/>
          <w:szCs w:val="22"/>
        </w:rPr>
        <w:t>households</w:t>
      </w:r>
      <w:r>
        <w:rPr>
          <w:rFonts w:ascii="Meiryo" w:eastAsia="Meiryo" w:hAnsi="Meiryo" w:cs="Meiryo"/>
          <w:color w:val="221F1F"/>
          <w:spacing w:val="36"/>
          <w:w w:val="84"/>
          <w:sz w:val="22"/>
          <w:szCs w:val="22"/>
        </w:rPr>
        <w:t xml:space="preserve"> </w:t>
      </w:r>
      <w:r>
        <w:rPr>
          <w:rFonts w:ascii="Meiryo" w:eastAsia="Meiryo" w:hAnsi="Meiryo" w:cs="Meiryo"/>
          <w:color w:val="221F1F"/>
          <w:w w:val="84"/>
          <w:sz w:val="22"/>
          <w:szCs w:val="22"/>
        </w:rPr>
        <w:t>on</w:t>
      </w:r>
      <w:r>
        <w:rPr>
          <w:rFonts w:ascii="Meiryo" w:eastAsia="Meiryo" w:hAnsi="Meiryo" w:cs="Meiryo"/>
          <w:color w:val="221F1F"/>
          <w:spacing w:val="19"/>
          <w:w w:val="84"/>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battery</w:t>
      </w:r>
      <w:r>
        <w:rPr>
          <w:rFonts w:ascii="Meiryo" w:eastAsia="Meiryo" w:hAnsi="Meiryo" w:cs="Meiryo"/>
          <w:color w:val="221F1F"/>
          <w:spacing w:val="7"/>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3"/>
          <w:sz w:val="22"/>
          <w:szCs w:val="22"/>
        </w:rPr>
        <w:t>measures.</w:t>
      </w:r>
      <w:r>
        <w:rPr>
          <w:rFonts w:ascii="Meiryo" w:eastAsia="Meiryo" w:hAnsi="Meiryo" w:cs="Meiryo"/>
          <w:color w:val="221F1F"/>
          <w:spacing w:val="37"/>
          <w:w w:val="83"/>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initial</w:t>
      </w:r>
      <w:r>
        <w:rPr>
          <w:rFonts w:ascii="Meiryo" w:eastAsia="Meiryo" w:hAnsi="Meiryo" w:cs="Meiryo"/>
          <w:color w:val="221F1F"/>
          <w:spacing w:val="-11"/>
          <w:sz w:val="22"/>
          <w:szCs w:val="22"/>
        </w:rPr>
        <w:t xml:space="preserve"> </w:t>
      </w:r>
      <w:ins w:id="505" w:author="0" w:date="2015-11-12T13:46:00Z">
        <w:r>
          <w:rPr>
            <w:rFonts w:ascii="Meiryo" w:eastAsia="Meiryo" w:hAnsi="Meiryo" w:cs="Meiryo"/>
            <w:color w:val="221F1F"/>
            <w:spacing w:val="-11"/>
            <w:sz w:val="22"/>
            <w:szCs w:val="22"/>
          </w:rPr>
          <w:t>sample</w:t>
        </w:r>
      </w:ins>
      <w:del w:id="506" w:author="0" w:date="2015-11-12T13:46:00Z">
        <w:r>
          <w:rPr>
            <w:rFonts w:ascii="Meiryo" w:eastAsia="Meiryo" w:hAnsi="Meiryo" w:cs="Meiryo"/>
            <w:color w:val="221F1F"/>
            <w:w w:val="87"/>
            <w:sz w:val="22"/>
            <w:szCs w:val="22"/>
          </w:rPr>
          <w:delText>sur</w:delText>
        </w:r>
        <w:r>
          <w:rPr>
            <w:rFonts w:ascii="Meiryo" w:eastAsia="Meiryo" w:hAnsi="Meiryo" w:cs="Meiryo"/>
            <w:color w:val="221F1F"/>
            <w:spacing w:val="-5"/>
            <w:w w:val="87"/>
            <w:sz w:val="22"/>
            <w:szCs w:val="22"/>
          </w:rPr>
          <w:delText>v</w:delText>
        </w:r>
        <w:r>
          <w:rPr>
            <w:rFonts w:ascii="Meiryo" w:eastAsia="Meiryo" w:hAnsi="Meiryo" w:cs="Meiryo"/>
            <w:color w:val="221F1F"/>
            <w:w w:val="87"/>
            <w:sz w:val="22"/>
            <w:szCs w:val="22"/>
          </w:rPr>
          <w:delText>ey</w:delText>
        </w:r>
      </w:del>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consisted</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three subsamples:</w:t>
      </w:r>
    </w:p>
    <w:p>
      <w:pPr>
        <w:spacing w:before="3" w:line="180" w:lineRule="exact"/>
        <w:rPr>
          <w:sz w:val="19"/>
          <w:szCs w:val="19"/>
        </w:rPr>
      </w:pPr>
    </w:p>
    <w:p>
      <w:pPr>
        <w:spacing w:line="252" w:lineRule="auto"/>
        <w:ind w:left="705" w:right="545" w:hanging="281"/>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cross–sectional</w:t>
      </w:r>
      <w:r>
        <w:rPr>
          <w:rFonts w:ascii="Meiryo" w:eastAsia="Meiryo" w:hAnsi="Meiryo" w:cs="Meiryo"/>
          <w:color w:val="221F1F"/>
          <w:spacing w:val="-7"/>
          <w:w w:val="87"/>
          <w:sz w:val="22"/>
          <w:szCs w:val="22"/>
        </w:rPr>
        <w:t xml:space="preserve"> </w:t>
      </w:r>
      <w:ins w:id="507" w:author="0" w:date="2015-11-12T13:46:00Z">
        <w:r>
          <w:rPr>
            <w:rFonts w:ascii="Meiryo" w:eastAsia="Meiryo" w:hAnsi="Meiryo" w:cs="Meiryo"/>
            <w:color w:val="221F1F"/>
            <w:spacing w:val="-7"/>
            <w:w w:val="87"/>
            <w:sz w:val="22"/>
            <w:szCs w:val="22"/>
          </w:rPr>
          <w:t xml:space="preserve">household </w:t>
        </w:r>
      </w:ins>
      <w:r>
        <w:rPr>
          <w:rFonts w:ascii="Meiryo" w:eastAsia="Meiryo" w:hAnsi="Meiryo" w:cs="Meiryo"/>
          <w:color w:val="221F1F"/>
          <w:w w:val="87"/>
          <w:sz w:val="22"/>
          <w:szCs w:val="22"/>
        </w:rPr>
        <w:t>probabili</w:t>
      </w:r>
      <w:r>
        <w:rPr>
          <w:rFonts w:ascii="Meiryo" w:eastAsia="Meiryo" w:hAnsi="Meiryo" w:cs="Meiryo"/>
          <w:color w:val="221F1F"/>
          <w:spacing w:val="-4"/>
          <w:w w:val="87"/>
          <w:sz w:val="22"/>
          <w:szCs w:val="22"/>
        </w:rPr>
        <w:t>t</w:t>
      </w:r>
      <w:r>
        <w:rPr>
          <w:rFonts w:ascii="Meiryo" w:eastAsia="Meiryo" w:hAnsi="Meiryo" w:cs="Meiryo"/>
          <w:color w:val="221F1F"/>
          <w:w w:val="87"/>
          <w:sz w:val="22"/>
          <w:szCs w:val="22"/>
        </w:rPr>
        <w:t xml:space="preserve">y </w:t>
      </w:r>
      <w:r>
        <w:rPr>
          <w:rFonts w:ascii="Meiryo" w:eastAsia="Meiryo" w:hAnsi="Meiryo" w:cs="Meiryo"/>
          <w:color w:val="221F1F"/>
          <w:spacing w:val="21"/>
          <w:w w:val="87"/>
          <w:sz w:val="22"/>
          <w:szCs w:val="22"/>
        </w:rPr>
        <w:t xml:space="preserve"> </w:t>
      </w:r>
      <w:r>
        <w:rPr>
          <w:rFonts w:ascii="Meiryo" w:eastAsia="Meiryo" w:hAnsi="Meiryo" w:cs="Meiryo"/>
          <w:color w:val="221F1F"/>
          <w:w w:val="87"/>
          <w:sz w:val="22"/>
          <w:szCs w:val="22"/>
        </w:rPr>
        <w:t>sample</w:t>
      </w:r>
      <w:r>
        <w:rPr>
          <w:rFonts w:ascii="Meiryo" w:eastAsia="Meiryo" w:hAnsi="Meiryo" w:cs="Meiryo"/>
          <w:color w:val="221F1F"/>
          <w:spacing w:val="1"/>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0"/>
          <w:sz w:val="22"/>
          <w:szCs w:val="22"/>
        </w:rPr>
        <w:t>6,111</w:t>
      </w:r>
      <w:r>
        <w:rPr>
          <w:rFonts w:ascii="Meiryo" w:eastAsia="Meiryo" w:hAnsi="Meiryo" w:cs="Meiryo"/>
          <w:color w:val="221F1F"/>
          <w:spacing w:val="15"/>
          <w:w w:val="80"/>
          <w:sz w:val="22"/>
          <w:szCs w:val="22"/>
        </w:rPr>
        <w:t xml:space="preserve"> </w:t>
      </w:r>
      <w:r>
        <w:rPr>
          <w:rFonts w:ascii="Meiryo" w:eastAsia="Meiryo" w:hAnsi="Meiryo" w:cs="Meiryo"/>
          <w:color w:val="221F1F"/>
          <w:w w:val="91"/>
          <w:sz w:val="22"/>
          <w:szCs w:val="22"/>
        </w:rPr>
        <w:t>non-institutionalized</w:t>
      </w:r>
      <w:r>
        <w:rPr>
          <w:rFonts w:ascii="Meiryo" w:eastAsia="Meiryo" w:hAnsi="Meiryo" w:cs="Meiryo"/>
          <w:color w:val="221F1F"/>
          <w:spacing w:val="7"/>
          <w:w w:val="91"/>
          <w:sz w:val="22"/>
          <w:szCs w:val="22"/>
        </w:rPr>
        <w:t xml:space="preserve"> </w:t>
      </w:r>
      <w:r>
        <w:rPr>
          <w:rFonts w:ascii="Meiryo" w:eastAsia="Meiryo" w:hAnsi="Meiryo" w:cs="Meiryo"/>
          <w:color w:val="221F1F"/>
          <w:w w:val="85"/>
          <w:sz w:val="22"/>
          <w:szCs w:val="22"/>
        </w:rPr>
        <w:t>adolesce</w:t>
      </w:r>
      <w:r>
        <w:rPr>
          <w:rFonts w:ascii="Meiryo" w:eastAsia="Meiryo" w:hAnsi="Meiryo" w:cs="Meiryo"/>
          <w:color w:val="221F1F"/>
          <w:spacing w:val="-6"/>
          <w:w w:val="85"/>
          <w:sz w:val="22"/>
          <w:szCs w:val="22"/>
        </w:rPr>
        <w:t>n</w:t>
      </w:r>
      <w:r>
        <w:rPr>
          <w:rFonts w:ascii="Meiryo" w:eastAsia="Meiryo" w:hAnsi="Meiryo" w:cs="Meiryo"/>
          <w:color w:val="221F1F"/>
          <w:w w:val="89"/>
          <w:sz w:val="22"/>
          <w:szCs w:val="22"/>
        </w:rPr>
        <w:t xml:space="preserve">ts </w:t>
      </w:r>
      <w:r>
        <w:rPr>
          <w:rFonts w:ascii="Meiryo" w:eastAsia="Meiryo" w:hAnsi="Meiryo" w:cs="Meiryo"/>
          <w:color w:val="221F1F"/>
          <w:w w:val="88"/>
          <w:sz w:val="22"/>
          <w:szCs w:val="22"/>
        </w:rPr>
        <w:t>residing</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United</w:t>
      </w:r>
      <w:r>
        <w:rPr>
          <w:rFonts w:ascii="Meiryo" w:eastAsia="Meiryo" w:hAnsi="Meiryo" w:cs="Meiryo"/>
          <w:color w:val="221F1F"/>
          <w:spacing w:val="50"/>
          <w:w w:val="88"/>
          <w:sz w:val="22"/>
          <w:szCs w:val="22"/>
        </w:rPr>
        <w:t xml:space="preserve"> </w:t>
      </w:r>
      <w:r>
        <w:rPr>
          <w:rFonts w:ascii="Meiryo" w:eastAsia="Meiryo" w:hAnsi="Meiryo" w:cs="Meiryo"/>
          <w:color w:val="221F1F"/>
          <w:w w:val="88"/>
          <w:sz w:val="22"/>
          <w:szCs w:val="22"/>
        </w:rPr>
        <w:t>States</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on</w:t>
      </w:r>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Dece</w:t>
      </w:r>
      <w:r>
        <w:rPr>
          <w:rFonts w:ascii="Meiryo" w:eastAsia="Meiryo" w:hAnsi="Meiryo" w:cs="Meiryo"/>
          <w:color w:val="221F1F"/>
          <w:spacing w:val="-5"/>
          <w:w w:val="88"/>
          <w:sz w:val="22"/>
          <w:szCs w:val="22"/>
        </w:rPr>
        <w:t>m</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er</w:t>
      </w:r>
      <w:r>
        <w:rPr>
          <w:rFonts w:ascii="Meiryo" w:eastAsia="Meiryo" w:hAnsi="Meiryo" w:cs="Meiryo"/>
          <w:color w:val="221F1F"/>
          <w:spacing w:val="-4"/>
          <w:w w:val="88"/>
          <w:sz w:val="22"/>
          <w:szCs w:val="22"/>
        </w:rPr>
        <w:t xml:space="preserve"> </w:t>
      </w:r>
      <w:r>
        <w:rPr>
          <w:rFonts w:ascii="Meiryo" w:eastAsia="Meiryo" w:hAnsi="Meiryo" w:cs="Meiryo"/>
          <w:color w:val="221F1F"/>
          <w:w w:val="80"/>
          <w:sz w:val="22"/>
          <w:szCs w:val="22"/>
        </w:rPr>
        <w:t>31</w:t>
      </w:r>
      <w:r>
        <w:rPr>
          <w:i/>
          <w:color w:val="221F1F"/>
          <w:w w:val="131"/>
          <w:position w:val="8"/>
          <w:sz w:val="15"/>
          <w:szCs w:val="15"/>
        </w:rPr>
        <w:t>st</w:t>
      </w:r>
      <w:r>
        <w:rPr>
          <w:i/>
          <w:color w:val="221F1F"/>
          <w:position w:val="8"/>
          <w:sz w:val="15"/>
          <w:szCs w:val="15"/>
        </w:rPr>
        <w:t xml:space="preserve"> </w:t>
      </w:r>
      <w:r>
        <w:rPr>
          <w:i/>
          <w:color w:val="221F1F"/>
          <w:spacing w:val="8"/>
          <w:position w:val="8"/>
          <w:sz w:val="15"/>
          <w:szCs w:val="15"/>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0"/>
          <w:sz w:val="22"/>
          <w:szCs w:val="22"/>
        </w:rPr>
        <w:t>1978</w:t>
      </w:r>
      <w:del w:id="508" w:author="0" w:date="2015-11-12T13:47:00Z">
        <w:r>
          <w:rPr>
            <w:rFonts w:ascii="Meiryo" w:eastAsia="Meiryo" w:hAnsi="Meiryo" w:cs="Meiryo"/>
            <w:color w:val="221F1F"/>
            <w:w w:val="80"/>
            <w:sz w:val="22"/>
            <w:szCs w:val="22"/>
          </w:rPr>
          <w:delText>,</w:delText>
        </w:r>
      </w:del>
      <w:ins w:id="509" w:author="0" w:date="2015-11-12T13:47:00Z">
        <w:r>
          <w:rPr>
            <w:rFonts w:ascii="Meiryo" w:eastAsia="Meiryo" w:hAnsi="Meiryo" w:cs="Meiryo"/>
            <w:color w:val="221F1F"/>
            <w:w w:val="80"/>
            <w:sz w:val="22"/>
            <w:szCs w:val="22"/>
          </w:rPr>
          <w:t>;</w:t>
        </w:r>
      </w:ins>
    </w:p>
    <w:p>
      <w:pPr>
        <w:spacing w:before="3" w:line="180" w:lineRule="exact"/>
        <w:rPr>
          <w:sz w:val="19"/>
          <w:szCs w:val="19"/>
        </w:rPr>
      </w:pPr>
    </w:p>
    <w:p>
      <w:pPr>
        <w:spacing w:line="252" w:lineRule="auto"/>
        <w:ind w:left="705" w:right="284" w:hanging="281"/>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rFonts w:ascii="Meiryo" w:eastAsia="Meiryo" w:hAnsi="Meiryo" w:cs="Meiryo"/>
          <w:color w:val="221F1F"/>
          <w:w w:val="88"/>
          <w:sz w:val="22"/>
          <w:szCs w:val="22"/>
        </w:rPr>
        <w:t>a</w:t>
      </w:r>
      <w:del w:id="510" w:author="0" w:date="2015-11-12T13:46:00Z">
        <w:r>
          <w:rPr>
            <w:rFonts w:ascii="Meiryo" w:eastAsia="Meiryo" w:hAnsi="Meiryo" w:cs="Meiryo"/>
            <w:color w:val="221F1F"/>
            <w:w w:val="88"/>
            <w:sz w:val="22"/>
            <w:szCs w:val="22"/>
          </w:rPr>
          <w:delText>n</w:delText>
        </w:r>
      </w:del>
      <w:ins w:id="511" w:author="0" w:date="2015-11-12T13:46:00Z">
        <w:r>
          <w:rPr>
            <w:rFonts w:ascii="Meiryo" w:eastAsia="Meiryo" w:hAnsi="Meiryo" w:cs="Meiryo"/>
            <w:color w:val="221F1F"/>
            <w:w w:val="88"/>
            <w:sz w:val="22"/>
            <w:szCs w:val="22"/>
          </w:rPr>
          <w:t xml:space="preserve"> separate</w:t>
        </w:r>
      </w:ins>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ov</w:t>
      </w:r>
      <w:r>
        <w:rPr>
          <w:rFonts w:ascii="Meiryo" w:eastAsia="Meiryo" w:hAnsi="Meiryo" w:cs="Meiryo"/>
          <w:color w:val="221F1F"/>
          <w:w w:val="88"/>
          <w:sz w:val="22"/>
          <w:szCs w:val="22"/>
        </w:rPr>
        <w:t>er–sampled</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civilian</w:t>
      </w:r>
      <w:r>
        <w:rPr>
          <w:rFonts w:ascii="Meiryo" w:eastAsia="Meiryo" w:hAnsi="Meiryo" w:cs="Meiryo"/>
          <w:color w:val="221F1F"/>
          <w:spacing w:val="59"/>
          <w:w w:val="88"/>
          <w:sz w:val="22"/>
          <w:szCs w:val="22"/>
        </w:rPr>
        <w:t xml:space="preserve"> </w:t>
      </w:r>
      <w:r>
        <w:rPr>
          <w:rFonts w:ascii="Meiryo" w:eastAsia="Meiryo" w:hAnsi="Meiryo" w:cs="Meiryo"/>
          <w:color w:val="221F1F"/>
          <w:w w:val="88"/>
          <w:sz w:val="22"/>
          <w:szCs w:val="22"/>
        </w:rPr>
        <w:t>subsample</w:t>
      </w:r>
      <w:r>
        <w:rPr>
          <w:rFonts w:ascii="Meiryo" w:eastAsia="Meiryo" w:hAnsi="Meiryo" w:cs="Meiryo"/>
          <w:color w:val="221F1F"/>
          <w:spacing w:val="-15"/>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4"/>
          <w:sz w:val="22"/>
          <w:szCs w:val="22"/>
        </w:rPr>
        <w:t>5,295</w:t>
      </w:r>
      <w:r>
        <w:rPr>
          <w:rFonts w:ascii="Meiryo" w:eastAsia="Meiryo" w:hAnsi="Meiryo" w:cs="Meiryo"/>
          <w:color w:val="221F1F"/>
          <w:spacing w:val="-13"/>
          <w:w w:val="84"/>
          <w:sz w:val="22"/>
          <w:szCs w:val="22"/>
        </w:rPr>
        <w:t xml:space="preserve"> </w:t>
      </w:r>
      <w:r>
        <w:rPr>
          <w:rFonts w:ascii="Meiryo" w:eastAsia="Meiryo" w:hAnsi="Meiryo" w:cs="Meiryo"/>
          <w:color w:val="221F1F"/>
          <w:w w:val="84"/>
          <w:sz w:val="22"/>
          <w:szCs w:val="22"/>
        </w:rPr>
        <w:t>racial</w:t>
      </w:r>
      <w:r>
        <w:rPr>
          <w:rFonts w:ascii="Meiryo" w:eastAsia="Meiryo" w:hAnsi="Meiryo" w:cs="Meiryo"/>
          <w:color w:val="221F1F"/>
          <w:spacing w:val="57"/>
          <w:w w:val="84"/>
          <w:sz w:val="22"/>
          <w:szCs w:val="22"/>
        </w:rPr>
        <w:t xml:space="preserve"> </w:t>
      </w:r>
      <w:r>
        <w:rPr>
          <w:rFonts w:ascii="Meiryo" w:eastAsia="Meiryo" w:hAnsi="Meiryo" w:cs="Meiryo"/>
          <w:color w:val="221F1F"/>
          <w:w w:val="84"/>
          <w:sz w:val="22"/>
          <w:szCs w:val="22"/>
        </w:rPr>
        <w:t xml:space="preserve">minorities </w:t>
      </w:r>
      <w:r>
        <w:rPr>
          <w:rFonts w:ascii="Meiryo" w:eastAsia="Meiryo" w:hAnsi="Meiryo" w:cs="Meiryo"/>
          <w:color w:val="221F1F"/>
          <w:spacing w:val="13"/>
          <w:w w:val="84"/>
          <w:sz w:val="22"/>
          <w:szCs w:val="22"/>
        </w:rPr>
        <w:t xml:space="preserve"> </w:t>
      </w: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90"/>
          <w:sz w:val="22"/>
          <w:szCs w:val="22"/>
        </w:rPr>
        <w:t>disad</w:t>
      </w:r>
      <w:r>
        <w:rPr>
          <w:rFonts w:ascii="Meiryo" w:eastAsia="Meiryo" w:hAnsi="Meiryo" w:cs="Meiryo"/>
          <w:color w:val="221F1F"/>
          <w:spacing w:val="-12"/>
          <w:w w:val="90"/>
          <w:sz w:val="22"/>
          <w:szCs w:val="22"/>
        </w:rPr>
        <w:t>v</w:t>
      </w:r>
      <w:r>
        <w:rPr>
          <w:rFonts w:ascii="Meiryo" w:eastAsia="Meiryo" w:hAnsi="Meiryo" w:cs="Meiryo"/>
          <w:color w:val="221F1F"/>
          <w:w w:val="88"/>
          <w:sz w:val="22"/>
          <w:szCs w:val="22"/>
        </w:rPr>
        <w:t>a</w:t>
      </w:r>
      <w:r>
        <w:rPr>
          <w:rFonts w:ascii="Meiryo" w:eastAsia="Meiryo" w:hAnsi="Meiryo" w:cs="Meiryo"/>
          <w:color w:val="221F1F"/>
          <w:spacing w:val="-6"/>
          <w:w w:val="88"/>
          <w:sz w:val="22"/>
          <w:szCs w:val="22"/>
        </w:rPr>
        <w:t>n</w:t>
      </w:r>
      <w:r>
        <w:rPr>
          <w:rFonts w:ascii="Meiryo" w:eastAsia="Meiryo" w:hAnsi="Meiryo" w:cs="Meiryo"/>
          <w:color w:val="221F1F"/>
          <w:w w:val="86"/>
          <w:sz w:val="22"/>
          <w:szCs w:val="22"/>
        </w:rPr>
        <w:t xml:space="preserve">taged </w:t>
      </w:r>
      <w:r>
        <w:rPr>
          <w:rFonts w:ascii="Meiryo" w:eastAsia="Meiryo" w:hAnsi="Meiryo" w:cs="Meiryo"/>
          <w:color w:val="221F1F"/>
          <w:w w:val="87"/>
          <w:sz w:val="22"/>
          <w:szCs w:val="22"/>
        </w:rPr>
        <w:t>whites</w:t>
      </w:r>
      <w:ins w:id="512" w:author="0" w:date="2015-11-12T13:47:00Z">
        <w:r>
          <w:rPr>
            <w:rFonts w:ascii="Meiryo" w:eastAsia="Meiryo" w:hAnsi="Meiryo" w:cs="Meiryo"/>
            <w:color w:val="221F1F"/>
            <w:w w:val="87"/>
            <w:sz w:val="22"/>
            <w:szCs w:val="22"/>
          </w:rPr>
          <w:t>;</w:t>
        </w:r>
      </w:ins>
      <w:del w:id="513" w:author="0" w:date="2015-11-12T13:47:00Z">
        <w:r>
          <w:rPr>
            <w:rFonts w:ascii="Meiryo" w:eastAsia="Meiryo" w:hAnsi="Meiryo" w:cs="Meiryo"/>
            <w:color w:val="221F1F"/>
            <w:w w:val="87"/>
            <w:sz w:val="22"/>
            <w:szCs w:val="22"/>
          </w:rPr>
          <w:delText>,</w:delText>
        </w:r>
        <w:r>
          <w:rPr>
            <w:rFonts w:ascii="Meiryo" w:eastAsia="Meiryo" w:hAnsi="Meiryo" w:cs="Meiryo"/>
            <w:color w:val="221F1F"/>
            <w:spacing w:val="9"/>
            <w:w w:val="87"/>
            <w:sz w:val="22"/>
            <w:szCs w:val="22"/>
          </w:rPr>
          <w:delText xml:space="preserve"> </w:delText>
        </w:r>
        <w:r>
          <w:rPr>
            <w:rFonts w:ascii="Meiryo" w:eastAsia="Meiryo" w:hAnsi="Meiryo" w:cs="Meiryo"/>
            <w:color w:val="221F1F"/>
            <w:sz w:val="22"/>
            <w:szCs w:val="22"/>
          </w:rPr>
          <w:delText>and</w:delText>
        </w:r>
      </w:del>
    </w:p>
    <w:p>
      <w:pPr>
        <w:spacing w:before="3" w:line="180" w:lineRule="exact"/>
        <w:rPr>
          <w:sz w:val="19"/>
          <w:szCs w:val="19"/>
        </w:rPr>
      </w:pPr>
    </w:p>
    <w:p>
      <w:pPr>
        <w:ind w:left="387" w:right="258"/>
        <w:jc w:val="center"/>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represe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tati</w:t>
      </w:r>
      <w:r>
        <w:rPr>
          <w:rFonts w:ascii="Meiryo" w:eastAsia="Meiryo" w:hAnsi="Meiryo" w:cs="Meiryo"/>
          <w:color w:val="221F1F"/>
          <w:spacing w:val="-4"/>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25"/>
          <w:w w:val="86"/>
          <w:sz w:val="22"/>
          <w:szCs w:val="22"/>
        </w:rPr>
        <w:t xml:space="preserve"> </w:t>
      </w:r>
      <w:r>
        <w:rPr>
          <w:rFonts w:ascii="Meiryo" w:eastAsia="Meiryo" w:hAnsi="Meiryo" w:cs="Meiryo"/>
          <w:color w:val="221F1F"/>
          <w:w w:val="86"/>
          <w:sz w:val="22"/>
          <w:szCs w:val="22"/>
        </w:rPr>
        <w:t>sample</w:t>
      </w:r>
      <w:r>
        <w:rPr>
          <w:rFonts w:ascii="Meiryo" w:eastAsia="Meiryo" w:hAnsi="Meiryo" w:cs="Meiryo"/>
          <w:color w:val="221F1F"/>
          <w:spacing w:val="9"/>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4"/>
          <w:sz w:val="22"/>
          <w:szCs w:val="22"/>
        </w:rPr>
        <w:t>1,280</w:t>
      </w:r>
      <w:r>
        <w:rPr>
          <w:rFonts w:ascii="Meiryo" w:eastAsia="Meiryo" w:hAnsi="Meiryo" w:cs="Meiryo"/>
          <w:color w:val="221F1F"/>
          <w:spacing w:val="-13"/>
          <w:w w:val="84"/>
          <w:sz w:val="22"/>
          <w:szCs w:val="22"/>
        </w:rPr>
        <w:t xml:space="preserve"> </w:t>
      </w:r>
      <w:r>
        <w:rPr>
          <w:rFonts w:ascii="Meiryo" w:eastAsia="Meiryo" w:hAnsi="Meiryo" w:cs="Meiryo"/>
          <w:color w:val="221F1F"/>
          <w:spacing w:val="-5"/>
          <w:w w:val="84"/>
          <w:sz w:val="22"/>
          <w:szCs w:val="22"/>
        </w:rPr>
        <w:t>y</w:t>
      </w:r>
      <w:r>
        <w:rPr>
          <w:rFonts w:ascii="Meiryo" w:eastAsia="Meiryo" w:hAnsi="Meiryo" w:cs="Meiryo"/>
          <w:color w:val="221F1F"/>
          <w:w w:val="84"/>
          <w:sz w:val="22"/>
          <w:szCs w:val="22"/>
        </w:rPr>
        <w:t>outh</w:t>
      </w:r>
      <w:del w:id="514" w:author="0" w:date="2015-11-12T13:47:00Z">
        <w:r>
          <w:rPr>
            <w:rFonts w:ascii="Meiryo" w:eastAsia="Meiryo" w:hAnsi="Meiryo" w:cs="Meiryo"/>
            <w:color w:val="221F1F"/>
            <w:w w:val="84"/>
            <w:sz w:val="22"/>
            <w:szCs w:val="22"/>
          </w:rPr>
          <w:delText>s</w:delText>
        </w:r>
      </w:del>
      <w:r>
        <w:rPr>
          <w:rFonts w:ascii="Meiryo" w:eastAsia="Meiryo" w:hAnsi="Meiryo" w:cs="Meiryo"/>
          <w:color w:val="221F1F"/>
          <w:spacing w:val="45"/>
          <w:w w:val="84"/>
          <w:sz w:val="22"/>
          <w:szCs w:val="22"/>
        </w:rPr>
        <w:t xml:space="preserve"> </w:t>
      </w:r>
      <w:r>
        <w:rPr>
          <w:rFonts w:ascii="Meiryo" w:eastAsia="Meiryo" w:hAnsi="Meiryo" w:cs="Meiryo"/>
          <w:color w:val="221F1F"/>
          <w:w w:val="84"/>
          <w:sz w:val="22"/>
          <w:szCs w:val="22"/>
        </w:rPr>
        <w:t>serving</w:t>
      </w:r>
      <w:r>
        <w:rPr>
          <w:rFonts w:ascii="Meiryo" w:eastAsia="Meiryo" w:hAnsi="Meiryo" w:cs="Meiryo"/>
          <w:color w:val="221F1F"/>
          <w:spacing w:val="35"/>
          <w:w w:val="84"/>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US</w:t>
      </w:r>
      <w:r>
        <w:rPr>
          <w:rFonts w:ascii="Meiryo" w:eastAsia="Meiryo" w:hAnsi="Meiryo" w:cs="Meiryo"/>
          <w:color w:val="221F1F"/>
          <w:spacing w:val="-16"/>
          <w:sz w:val="22"/>
          <w:szCs w:val="22"/>
        </w:rPr>
        <w:t xml:space="preserve"> </w:t>
      </w:r>
      <w:r>
        <w:rPr>
          <w:rFonts w:ascii="Meiryo" w:eastAsia="Meiryo" w:hAnsi="Meiryo" w:cs="Meiryo"/>
          <w:color w:val="221F1F"/>
          <w:sz w:val="22"/>
          <w:szCs w:val="22"/>
        </w:rPr>
        <w:t xml:space="preserve">Military </w:t>
      </w:r>
      <w:r>
        <w:rPr>
          <w:rFonts w:ascii="Meiryo" w:eastAsia="Meiryo" w:hAnsi="Meiryo" w:cs="Meiryo"/>
          <w:color w:val="221F1F"/>
          <w:w w:val="87"/>
          <w:sz w:val="22"/>
          <w:szCs w:val="22"/>
        </w:rPr>
        <w:t>on</w:t>
      </w:r>
      <w:r>
        <w:rPr>
          <w:rFonts w:ascii="Meiryo" w:eastAsia="Meiryo" w:hAnsi="Meiryo" w:cs="Meiryo"/>
          <w:color w:val="221F1F"/>
          <w:spacing w:val="9"/>
          <w:w w:val="87"/>
          <w:sz w:val="22"/>
          <w:szCs w:val="22"/>
        </w:rPr>
        <w:t xml:space="preserve"> </w:t>
      </w:r>
      <w:r>
        <w:rPr>
          <w:rFonts w:ascii="Meiryo" w:eastAsia="Meiryo" w:hAnsi="Meiryo" w:cs="Meiryo"/>
          <w:color w:val="221F1F"/>
          <w:w w:val="86"/>
          <w:sz w:val="22"/>
          <w:szCs w:val="22"/>
        </w:rPr>
        <w:t>Septe</w:t>
      </w:r>
      <w:r>
        <w:rPr>
          <w:rFonts w:ascii="Meiryo" w:eastAsia="Meiryo" w:hAnsi="Meiryo" w:cs="Meiryo"/>
          <w:color w:val="221F1F"/>
          <w:spacing w:val="-6"/>
          <w:w w:val="86"/>
          <w:sz w:val="22"/>
          <w:szCs w:val="22"/>
        </w:rPr>
        <w:t>m</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w w:val="94"/>
          <w:sz w:val="22"/>
          <w:szCs w:val="22"/>
        </w:rPr>
        <w:t>r</w:t>
      </w:r>
    </w:p>
    <w:p>
      <w:pPr>
        <w:spacing w:before="23"/>
        <w:ind w:left="705"/>
        <w:rPr>
          <w:rFonts w:ascii="Meiryo" w:eastAsia="Meiryo" w:hAnsi="Meiryo" w:cs="Meiryo"/>
          <w:sz w:val="22"/>
          <w:szCs w:val="22"/>
        </w:rPr>
      </w:pPr>
      <w:r>
        <w:rPr>
          <w:rFonts w:ascii="Meiryo" w:eastAsia="Meiryo" w:hAnsi="Meiryo" w:cs="Meiryo"/>
          <w:color w:val="221F1F"/>
          <w:w w:val="80"/>
          <w:sz w:val="22"/>
          <w:szCs w:val="22"/>
        </w:rPr>
        <w:t>30</w:t>
      </w:r>
      <w:r>
        <w:rPr>
          <w:i/>
          <w:color w:val="221F1F"/>
          <w:w w:val="128"/>
          <w:position w:val="8"/>
          <w:sz w:val="15"/>
          <w:szCs w:val="15"/>
        </w:rPr>
        <w:t>th</w:t>
      </w:r>
      <w:r>
        <w:rPr>
          <w:i/>
          <w:color w:val="221F1F"/>
          <w:spacing w:val="-28"/>
          <w:position w:val="8"/>
          <w:sz w:val="15"/>
          <w:szCs w:val="15"/>
        </w:rPr>
        <w:t xml:space="preserve"> </w:t>
      </w:r>
      <w:r>
        <w:rPr>
          <w:rFonts w:ascii="Meiryo" w:eastAsia="Meiryo" w:hAnsi="Meiryo" w:cs="Meiryo"/>
          <w:color w:val="221F1F"/>
          <w:w w:val="80"/>
          <w:sz w:val="22"/>
          <w:szCs w:val="22"/>
        </w:rPr>
        <w:t>,</w:t>
      </w:r>
      <w:r>
        <w:rPr>
          <w:rFonts w:ascii="Meiryo" w:eastAsia="Meiryo" w:hAnsi="Meiryo" w:cs="Meiryo"/>
          <w:color w:val="221F1F"/>
          <w:spacing w:val="13"/>
          <w:w w:val="80"/>
          <w:sz w:val="22"/>
          <w:szCs w:val="22"/>
        </w:rPr>
        <w:t xml:space="preserve"> </w:t>
      </w:r>
      <w:r>
        <w:rPr>
          <w:rFonts w:ascii="Meiryo" w:eastAsia="Meiryo" w:hAnsi="Meiryo" w:cs="Meiryo"/>
          <w:color w:val="221F1F"/>
          <w:w w:val="80"/>
          <w:sz w:val="22"/>
          <w:szCs w:val="22"/>
        </w:rPr>
        <w:t>1978.</w:t>
      </w:r>
    </w:p>
    <w:p>
      <w:pPr>
        <w:spacing w:before="11" w:line="200" w:lineRule="exact"/>
      </w:pPr>
    </w:p>
    <w:p>
      <w:pPr>
        <w:ind w:left="155"/>
        <w:rPr>
          <w:rFonts w:ascii="Meiryo" w:eastAsia="Meiryo" w:hAnsi="Meiryo" w:cs="Meiryo"/>
          <w:sz w:val="22"/>
          <w:szCs w:val="22"/>
        </w:rPr>
      </w:pPr>
      <w:ins w:id="515" w:author="0" w:date="2015-11-12T13:47:00Z">
        <w:r>
          <w:rPr>
            <w:rFonts w:ascii="Meiryo" w:eastAsia="Meiryo" w:hAnsi="Meiryo" w:cs="Meiryo"/>
            <w:color w:val="221F1F"/>
            <w:sz w:val="22"/>
            <w:szCs w:val="22"/>
          </w:rPr>
          <w:tab/>
        </w:r>
      </w:ins>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ins w:id="516" w:author="0" w:date="2015-11-12T13:48:00Z">
        <w:r>
          <w:rPr>
            <w:rFonts w:ascii="Meiryo" w:eastAsia="Meiryo" w:hAnsi="Meiryo" w:cs="Meiryo"/>
            <w:color w:val="221F1F"/>
            <w:spacing w:val="21"/>
            <w:w w:val="85"/>
            <w:sz w:val="22"/>
            <w:szCs w:val="22"/>
          </w:rPr>
          <w:t xml:space="preserve">two </w:t>
        </w:r>
      </w:ins>
      <w:r>
        <w:rPr>
          <w:rFonts w:ascii="Meiryo" w:eastAsia="Meiryo" w:hAnsi="Meiryo" w:cs="Meiryo"/>
          <w:color w:val="221F1F"/>
          <w:w w:val="85"/>
          <w:sz w:val="22"/>
          <w:szCs w:val="22"/>
        </w:rPr>
        <w:t xml:space="preserve">civilian </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samples,</w:t>
      </w:r>
      <w:r>
        <w:rPr>
          <w:rFonts w:ascii="Meiryo" w:eastAsia="Meiryo" w:hAnsi="Meiryo" w:cs="Meiryo"/>
          <w:color w:val="221F1F"/>
          <w:spacing w:val="10"/>
          <w:w w:val="85"/>
          <w:sz w:val="22"/>
          <w:szCs w:val="22"/>
        </w:rPr>
        <w:t xml:space="preserve">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jects’</w:t>
      </w:r>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 xml:space="preserve">birthdates </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ranged</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from</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Ja</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 xml:space="preserve">uary </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1, 1957</w:t>
      </w:r>
      <w:r>
        <w:rPr>
          <w:rFonts w:ascii="Meiryo" w:eastAsia="Meiryo" w:hAnsi="Meiryo" w:cs="Meiryo"/>
          <w:color w:val="221F1F"/>
          <w:spacing w:val="-16"/>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Dece</w:t>
      </w:r>
      <w:r>
        <w:rPr>
          <w:rFonts w:ascii="Meiryo" w:eastAsia="Meiryo" w:hAnsi="Meiryo" w:cs="Meiryo"/>
          <w:color w:val="221F1F"/>
          <w:spacing w:val="-6"/>
          <w:w w:val="87"/>
          <w:sz w:val="22"/>
          <w:szCs w:val="22"/>
        </w:rPr>
        <w:t>m</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w w:val="94"/>
          <w:sz w:val="22"/>
          <w:szCs w:val="22"/>
        </w:rPr>
        <w:t>r</w:t>
      </w:r>
    </w:p>
    <w:p>
      <w:pPr>
        <w:spacing w:before="23" w:line="252" w:lineRule="auto"/>
        <w:ind w:left="155" w:right="140"/>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3"/>
          <w:sz w:val="22"/>
          <w:szCs w:val="22"/>
        </w:rPr>
        <w:t>31,</w:t>
      </w:r>
      <w:r>
        <w:rPr>
          <w:rFonts w:ascii="Meiryo" w:eastAsia="Meiryo" w:hAnsi="Meiryo" w:cs="Meiryo"/>
          <w:color w:val="221F1F"/>
          <w:spacing w:val="1"/>
          <w:w w:val="83"/>
          <w:sz w:val="22"/>
          <w:szCs w:val="22"/>
        </w:rPr>
        <w:t xml:space="preserve"> </w:t>
      </w:r>
      <w:r>
        <w:rPr>
          <w:rFonts w:ascii="Meiryo" w:eastAsia="Meiryo" w:hAnsi="Meiryo" w:cs="Meiryo"/>
          <w:color w:val="221F1F"/>
          <w:w w:val="83"/>
          <w:sz w:val="22"/>
          <w:szCs w:val="22"/>
        </w:rPr>
        <w:t>1964,</w:t>
      </w:r>
      <w:r>
        <w:rPr>
          <w:rFonts w:ascii="Meiryo" w:eastAsia="Meiryo" w:hAnsi="Meiryo" w:cs="Meiryo"/>
          <w:color w:val="221F1F"/>
          <w:spacing w:val="-6"/>
          <w:w w:val="83"/>
          <w:sz w:val="22"/>
          <w:szCs w:val="22"/>
        </w:rPr>
        <w:t xml:space="preserve"> </w:t>
      </w:r>
      <w:r>
        <w:rPr>
          <w:rFonts w:ascii="Meiryo" w:eastAsia="Meiryo" w:hAnsi="Meiryo" w:cs="Meiryo"/>
          <w:color w:val="221F1F"/>
          <w:w w:val="83"/>
          <w:sz w:val="22"/>
          <w:szCs w:val="22"/>
        </w:rPr>
        <w:t>and</w:t>
      </w:r>
      <w:r>
        <w:rPr>
          <w:rFonts w:ascii="Meiryo" w:eastAsia="Meiryo" w:hAnsi="Meiryo" w:cs="Meiryo"/>
          <w:color w:val="221F1F"/>
          <w:spacing w:val="36"/>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ere</w:t>
      </w:r>
      <w:r>
        <w:rPr>
          <w:rFonts w:ascii="Meiryo" w:eastAsia="Meiryo" w:hAnsi="Meiryo" w:cs="Meiryo"/>
          <w:color w:val="221F1F"/>
          <w:spacing w:val="9"/>
          <w:w w:val="83"/>
          <w:sz w:val="22"/>
          <w:szCs w:val="22"/>
        </w:rPr>
        <w:t xml:space="preserve"> </w:t>
      </w:r>
      <w:r>
        <w:rPr>
          <w:rFonts w:ascii="Meiryo" w:eastAsia="Meiryo" w:hAnsi="Meiryo" w:cs="Meiryo"/>
          <w:color w:val="221F1F"/>
          <w:spacing w:val="5"/>
          <w:w w:val="83"/>
          <w:sz w:val="22"/>
          <w:szCs w:val="22"/>
        </w:rPr>
        <w:t>b</w:t>
      </w:r>
      <w:r>
        <w:rPr>
          <w:rFonts w:ascii="Meiryo" w:eastAsia="Meiryo" w:hAnsi="Meiryo" w:cs="Meiryo"/>
          <w:color w:val="221F1F"/>
          <w:w w:val="83"/>
          <w:sz w:val="22"/>
          <w:szCs w:val="22"/>
        </w:rPr>
        <w:t>e</w:t>
      </w:r>
      <w:r>
        <w:rPr>
          <w:rFonts w:ascii="Meiryo" w:eastAsia="Meiryo" w:hAnsi="Meiryo" w:cs="Meiryo"/>
          <w:color w:val="221F1F"/>
          <w:spacing w:val="-5"/>
          <w:w w:val="83"/>
          <w:sz w:val="22"/>
          <w:szCs w:val="22"/>
        </w:rPr>
        <w:t>tw</w:t>
      </w:r>
      <w:r>
        <w:rPr>
          <w:rFonts w:ascii="Meiryo" w:eastAsia="Meiryo" w:hAnsi="Meiryo" w:cs="Meiryo"/>
          <w:color w:val="221F1F"/>
          <w:w w:val="83"/>
          <w:sz w:val="22"/>
          <w:szCs w:val="22"/>
        </w:rPr>
        <w:t>een</w:t>
      </w:r>
      <w:r>
        <w:rPr>
          <w:rFonts w:ascii="Meiryo" w:eastAsia="Meiryo" w:hAnsi="Meiryo" w:cs="Meiryo"/>
          <w:color w:val="221F1F"/>
          <w:spacing w:val="27"/>
          <w:w w:val="83"/>
          <w:sz w:val="22"/>
          <w:szCs w:val="22"/>
        </w:rPr>
        <w:t xml:space="preserve"> </w:t>
      </w:r>
      <w:r>
        <w:rPr>
          <w:rFonts w:ascii="Meiryo" w:eastAsia="Meiryo" w:hAnsi="Meiryo" w:cs="Meiryo"/>
          <w:color w:val="221F1F"/>
          <w:w w:val="83"/>
          <w:sz w:val="22"/>
          <w:szCs w:val="22"/>
        </w:rPr>
        <w:t>the</w:t>
      </w:r>
      <w:r>
        <w:rPr>
          <w:rFonts w:ascii="Meiryo" w:eastAsia="Meiryo" w:hAnsi="Meiryo" w:cs="Meiryo"/>
          <w:color w:val="221F1F"/>
          <w:spacing w:val="29"/>
          <w:w w:val="83"/>
          <w:sz w:val="22"/>
          <w:szCs w:val="22"/>
        </w:rPr>
        <w:t xml:space="preserve"> </w:t>
      </w:r>
      <w:r>
        <w:rPr>
          <w:rFonts w:ascii="Meiryo" w:eastAsia="Meiryo" w:hAnsi="Meiryo" w:cs="Meiryo"/>
          <w:color w:val="221F1F"/>
          <w:w w:val="83"/>
          <w:sz w:val="22"/>
          <w:szCs w:val="22"/>
        </w:rPr>
        <w:t>ages</w:t>
      </w:r>
      <w:r>
        <w:rPr>
          <w:rFonts w:ascii="Meiryo" w:eastAsia="Meiryo" w:hAnsi="Meiryo" w:cs="Meiryo"/>
          <w:color w:val="221F1F"/>
          <w:spacing w:val="3"/>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4"/>
          <w:sz w:val="22"/>
          <w:szCs w:val="22"/>
        </w:rPr>
        <w:t>14 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21 on</w:t>
      </w:r>
      <w:r>
        <w:rPr>
          <w:rFonts w:ascii="Meiryo" w:eastAsia="Meiryo" w:hAnsi="Meiryo" w:cs="Meiryo"/>
          <w:color w:val="221F1F"/>
          <w:spacing w:val="19"/>
          <w:w w:val="84"/>
          <w:sz w:val="22"/>
          <w:szCs w:val="22"/>
        </w:rPr>
        <w:t xml:space="preserve"> </w:t>
      </w:r>
      <w:ins w:id="517" w:author="0" w:date="2015-11-12T13:47:00Z">
        <w:r>
          <w:rPr>
            <w:rFonts w:ascii="Meiryo" w:eastAsia="Meiryo" w:hAnsi="Meiryo" w:cs="Meiryo"/>
            <w:color w:val="221F1F"/>
            <w:spacing w:val="19"/>
            <w:w w:val="84"/>
            <w:sz w:val="22"/>
            <w:szCs w:val="22"/>
          </w:rPr>
          <w:t xml:space="preserve">December </w:t>
        </w:r>
      </w:ins>
      <w:r>
        <w:rPr>
          <w:rFonts w:ascii="Meiryo" w:eastAsia="Meiryo" w:hAnsi="Meiryo" w:cs="Meiryo"/>
          <w:color w:val="221F1F"/>
          <w:w w:val="80"/>
          <w:sz w:val="22"/>
          <w:szCs w:val="22"/>
        </w:rPr>
        <w:t>3</w:t>
      </w:r>
      <w:r>
        <w:rPr>
          <w:rFonts w:ascii="Meiryo" w:eastAsia="Meiryo" w:hAnsi="Meiryo" w:cs="Meiryo"/>
          <w:color w:val="221F1F"/>
          <w:spacing w:val="-1"/>
          <w:w w:val="80"/>
          <w:sz w:val="22"/>
          <w:szCs w:val="22"/>
        </w:rPr>
        <w:t>1</w:t>
      </w:r>
      <w:ins w:id="518" w:author="0" w:date="2015-11-12T13:47:00Z">
        <w:r>
          <w:rPr>
            <w:rFonts w:ascii="Meiryo" w:eastAsia="Meiryo" w:hAnsi="Meiryo" w:cs="Meiryo"/>
            <w:color w:val="221F1F"/>
            <w:spacing w:val="-1"/>
            <w:w w:val="80"/>
            <w:sz w:val="22"/>
            <w:szCs w:val="22"/>
          </w:rPr>
          <w:t>,</w:t>
        </w:r>
      </w:ins>
      <w:del w:id="519" w:author="0" w:date="2015-11-12T13:47:00Z">
        <w:r>
          <w:rPr>
            <w:i/>
            <w:color w:val="221F1F"/>
            <w:w w:val="131"/>
            <w:position w:val="8"/>
            <w:sz w:val="15"/>
            <w:szCs w:val="15"/>
          </w:rPr>
          <w:delText>st</w:delText>
        </w:r>
        <w:r>
          <w:rPr>
            <w:i/>
            <w:color w:val="221F1F"/>
            <w:position w:val="8"/>
            <w:sz w:val="15"/>
            <w:szCs w:val="15"/>
          </w:rPr>
          <w:delText xml:space="preserve"> </w:delText>
        </w:r>
        <w:r>
          <w:rPr>
            <w:i/>
            <w:color w:val="221F1F"/>
            <w:spacing w:val="8"/>
            <w:position w:val="8"/>
            <w:sz w:val="15"/>
            <w:szCs w:val="15"/>
          </w:rPr>
          <w:delText xml:space="preserve"> </w:delText>
        </w:r>
        <w:r>
          <w:rPr>
            <w:rFonts w:ascii="Meiryo" w:eastAsia="Meiryo" w:hAnsi="Meiryo" w:cs="Meiryo"/>
            <w:color w:val="221F1F"/>
            <w:sz w:val="22"/>
            <w:szCs w:val="22"/>
          </w:rPr>
          <w:delText>of</w:delText>
        </w:r>
      </w:del>
      <w:r>
        <w:rPr>
          <w:rFonts w:ascii="Meiryo" w:eastAsia="Meiryo" w:hAnsi="Meiryo" w:cs="Meiryo"/>
          <w:color w:val="221F1F"/>
          <w:spacing w:val="-30"/>
          <w:sz w:val="22"/>
          <w:szCs w:val="22"/>
        </w:rPr>
        <w:t xml:space="preserve"> </w:t>
      </w:r>
      <w:r>
        <w:rPr>
          <w:rFonts w:ascii="Meiryo" w:eastAsia="Meiryo" w:hAnsi="Meiryo" w:cs="Meiryo"/>
          <w:color w:val="221F1F"/>
          <w:w w:val="82"/>
          <w:sz w:val="22"/>
          <w:szCs w:val="22"/>
        </w:rPr>
        <w:t>1978</w:t>
      </w:r>
      <w:ins w:id="520" w:author="0" w:date="2015-11-12T13:47:00Z">
        <w:r>
          <w:rPr>
            <w:rFonts w:ascii="Meiryo" w:eastAsia="Meiryo" w:hAnsi="Meiryo" w:cs="Meiryo"/>
            <w:color w:val="221F1F"/>
            <w:w w:val="82"/>
            <w:sz w:val="22"/>
            <w:szCs w:val="22"/>
          </w:rPr>
          <w:t>;</w:t>
        </w:r>
      </w:ins>
      <w:del w:id="521" w:author="0" w:date="2015-11-12T13:47:00Z">
        <w:r>
          <w:rPr>
            <w:rFonts w:ascii="Meiryo" w:eastAsia="Meiryo" w:hAnsi="Meiryo" w:cs="Meiryo"/>
            <w:color w:val="221F1F"/>
            <w:w w:val="82"/>
            <w:sz w:val="22"/>
            <w:szCs w:val="22"/>
          </w:rPr>
          <w:delText>,</w:delText>
        </w:r>
        <w:r>
          <w:rPr>
            <w:rFonts w:ascii="Meiryo" w:eastAsia="Meiryo" w:hAnsi="Meiryo" w:cs="Meiryo"/>
            <w:color w:val="221F1F"/>
            <w:spacing w:val="1"/>
            <w:w w:val="82"/>
            <w:sz w:val="22"/>
            <w:szCs w:val="22"/>
          </w:rPr>
          <w:delText xml:space="preserve"> </w:delText>
        </w:r>
        <w:r>
          <w:rPr>
            <w:rFonts w:ascii="Meiryo" w:eastAsia="Meiryo" w:hAnsi="Meiryo" w:cs="Meiryo"/>
            <w:color w:val="221F1F"/>
            <w:w w:val="82"/>
            <w:sz w:val="22"/>
            <w:szCs w:val="22"/>
          </w:rPr>
          <w:delText>whereas</w:delText>
        </w:r>
      </w:del>
      <w:r>
        <w:rPr>
          <w:rFonts w:ascii="Meiryo" w:eastAsia="Meiryo" w:hAnsi="Meiryo" w:cs="Meiryo"/>
          <w:color w:val="221F1F"/>
          <w:spacing w:val="30"/>
          <w:w w:val="82"/>
          <w:sz w:val="22"/>
          <w:szCs w:val="22"/>
        </w:rPr>
        <w:t xml:space="preserve"> </w:t>
      </w:r>
      <w:r>
        <w:rPr>
          <w:rFonts w:ascii="Meiryo" w:eastAsia="Meiryo" w:hAnsi="Meiryo" w:cs="Meiryo"/>
          <w:color w:val="221F1F"/>
          <w:sz w:val="22"/>
          <w:szCs w:val="22"/>
        </w:rPr>
        <w:t xml:space="preserve">military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ject’s</w:t>
      </w:r>
      <w:r>
        <w:rPr>
          <w:rFonts w:ascii="Meiryo" w:eastAsia="Meiryo" w:hAnsi="Meiryo" w:cs="Meiryo"/>
          <w:color w:val="221F1F"/>
          <w:spacing w:val="35"/>
          <w:w w:val="85"/>
          <w:sz w:val="22"/>
          <w:szCs w:val="22"/>
        </w:rPr>
        <w:t xml:space="preserve"> </w:t>
      </w:r>
      <w:r>
        <w:rPr>
          <w:rFonts w:ascii="Meiryo" w:eastAsia="Meiryo" w:hAnsi="Meiryo" w:cs="Meiryo"/>
          <w:color w:val="221F1F"/>
          <w:w w:val="85"/>
          <w:sz w:val="22"/>
          <w:szCs w:val="22"/>
        </w:rPr>
        <w:t xml:space="preserve">birthdates </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ranged</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from</w:t>
      </w:r>
      <w:r>
        <w:rPr>
          <w:rFonts w:ascii="Meiryo" w:eastAsia="Meiryo" w:hAnsi="Meiryo" w:cs="Meiryo"/>
          <w:color w:val="221F1F"/>
          <w:spacing w:val="25"/>
          <w:w w:val="85"/>
          <w:sz w:val="22"/>
          <w:szCs w:val="22"/>
        </w:rPr>
        <w:t xml:space="preserve"> </w:t>
      </w:r>
      <w:r>
        <w:rPr>
          <w:rFonts w:ascii="Meiryo" w:eastAsia="Meiryo" w:hAnsi="Meiryo" w:cs="Meiryo"/>
          <w:color w:val="221F1F"/>
          <w:w w:val="85"/>
          <w:sz w:val="22"/>
          <w:szCs w:val="22"/>
        </w:rPr>
        <w:t>Ja</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 xml:space="preserve">uary </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1, 1957</w:t>
      </w:r>
      <w:r>
        <w:rPr>
          <w:rFonts w:ascii="Meiryo" w:eastAsia="Meiryo" w:hAnsi="Meiryo" w:cs="Meiryo"/>
          <w:color w:val="221F1F"/>
          <w:spacing w:val="-16"/>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3"/>
          <w:sz w:val="22"/>
          <w:szCs w:val="22"/>
        </w:rPr>
        <w:t>Dece</w:t>
      </w:r>
      <w:r>
        <w:rPr>
          <w:rFonts w:ascii="Meiryo" w:eastAsia="Meiryo" w:hAnsi="Meiryo" w:cs="Meiryo"/>
          <w:color w:val="221F1F"/>
          <w:spacing w:val="-5"/>
          <w:w w:val="83"/>
          <w:sz w:val="22"/>
          <w:szCs w:val="22"/>
        </w:rPr>
        <w:t>m</w:t>
      </w:r>
      <w:r>
        <w:rPr>
          <w:rFonts w:ascii="Meiryo" w:eastAsia="Meiryo" w:hAnsi="Meiryo" w:cs="Meiryo"/>
          <w:color w:val="221F1F"/>
          <w:spacing w:val="5"/>
          <w:w w:val="83"/>
          <w:sz w:val="22"/>
          <w:szCs w:val="22"/>
        </w:rPr>
        <w:t>b</w:t>
      </w:r>
      <w:r>
        <w:rPr>
          <w:rFonts w:ascii="Meiryo" w:eastAsia="Meiryo" w:hAnsi="Meiryo" w:cs="Meiryo"/>
          <w:color w:val="221F1F"/>
          <w:w w:val="83"/>
          <w:sz w:val="22"/>
          <w:szCs w:val="22"/>
        </w:rPr>
        <w:t>er</w:t>
      </w:r>
      <w:r>
        <w:rPr>
          <w:rFonts w:ascii="Meiryo" w:eastAsia="Meiryo" w:hAnsi="Meiryo" w:cs="Meiryo"/>
          <w:color w:val="221F1F"/>
          <w:spacing w:val="54"/>
          <w:w w:val="83"/>
          <w:sz w:val="22"/>
          <w:szCs w:val="22"/>
        </w:rPr>
        <w:t xml:space="preserve"> </w:t>
      </w:r>
      <w:r>
        <w:rPr>
          <w:rFonts w:ascii="Meiryo" w:eastAsia="Meiryo" w:hAnsi="Meiryo" w:cs="Meiryo"/>
          <w:color w:val="221F1F"/>
          <w:w w:val="83"/>
          <w:sz w:val="22"/>
          <w:szCs w:val="22"/>
        </w:rPr>
        <w:t>31,</w:t>
      </w:r>
      <w:r>
        <w:rPr>
          <w:rFonts w:ascii="Meiryo" w:eastAsia="Meiryo" w:hAnsi="Meiryo" w:cs="Meiryo"/>
          <w:color w:val="221F1F"/>
          <w:spacing w:val="1"/>
          <w:w w:val="83"/>
          <w:sz w:val="22"/>
          <w:szCs w:val="22"/>
        </w:rPr>
        <w:t xml:space="preserve"> </w:t>
      </w:r>
      <w:r>
        <w:rPr>
          <w:rFonts w:ascii="Meiryo" w:eastAsia="Meiryo" w:hAnsi="Meiryo" w:cs="Meiryo"/>
          <w:color w:val="221F1F"/>
          <w:w w:val="83"/>
          <w:sz w:val="22"/>
          <w:szCs w:val="22"/>
        </w:rPr>
        <w:t>1961,</w:t>
      </w:r>
      <w:r>
        <w:rPr>
          <w:rFonts w:ascii="Meiryo" w:eastAsia="Meiryo" w:hAnsi="Meiryo" w:cs="Meiryo"/>
          <w:color w:val="221F1F"/>
          <w:spacing w:val="-6"/>
          <w:w w:val="83"/>
          <w:sz w:val="22"/>
          <w:szCs w:val="22"/>
        </w:rPr>
        <w:t xml:space="preserve"> </w:t>
      </w:r>
      <w:r>
        <w:rPr>
          <w:rFonts w:ascii="Meiryo" w:eastAsia="Meiryo" w:hAnsi="Meiryo" w:cs="Meiryo"/>
          <w:color w:val="221F1F"/>
          <w:w w:val="83"/>
          <w:sz w:val="22"/>
          <w:szCs w:val="22"/>
        </w:rPr>
        <w:t>and</w:t>
      </w:r>
      <w:r>
        <w:rPr>
          <w:rFonts w:ascii="Meiryo" w:eastAsia="Meiryo" w:hAnsi="Meiryo" w:cs="Meiryo"/>
          <w:color w:val="221F1F"/>
          <w:spacing w:val="36"/>
          <w:w w:val="83"/>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77"/>
          <w:sz w:val="22"/>
          <w:szCs w:val="22"/>
        </w:rPr>
        <w:t>e</w:t>
      </w:r>
      <w:r>
        <w:rPr>
          <w:rFonts w:ascii="Meiryo" w:eastAsia="Meiryo" w:hAnsi="Meiryo" w:cs="Meiryo"/>
          <w:color w:val="221F1F"/>
          <w:w w:val="84"/>
          <w:sz w:val="22"/>
          <w:szCs w:val="22"/>
        </w:rPr>
        <w:t xml:space="preserve">re </w:t>
      </w:r>
      <w:del w:id="522" w:author="0" w:date="2015-11-12T13:53:00Z">
        <w:r>
          <w:rPr>
            <w:rFonts w:ascii="Meiryo" w:eastAsia="Meiryo" w:hAnsi="Meiryo" w:cs="Meiryo"/>
            <w:color w:val="221F1F"/>
            <w:w w:val="84"/>
            <w:sz w:val="22"/>
            <w:szCs w:val="22"/>
          </w:rPr>
          <w:delText>li</w:delText>
        </w:r>
        <w:r>
          <w:rPr>
            <w:rFonts w:ascii="Meiryo" w:eastAsia="Meiryo" w:hAnsi="Meiryo" w:cs="Meiryo"/>
            <w:color w:val="221F1F"/>
            <w:spacing w:val="-5"/>
            <w:w w:val="84"/>
            <w:sz w:val="22"/>
            <w:szCs w:val="22"/>
          </w:rPr>
          <w:delText>k</w:delText>
        </w:r>
        <w:r>
          <w:rPr>
            <w:rFonts w:ascii="Meiryo" w:eastAsia="Meiryo" w:hAnsi="Meiryo" w:cs="Meiryo"/>
            <w:color w:val="221F1F"/>
            <w:w w:val="84"/>
            <w:sz w:val="22"/>
            <w:szCs w:val="22"/>
          </w:rPr>
          <w:delText>ewise</w:delText>
        </w:r>
        <w:r>
          <w:rPr>
            <w:rFonts w:ascii="Meiryo" w:eastAsia="Meiryo" w:hAnsi="Meiryo" w:cs="Meiryo"/>
            <w:color w:val="221F1F"/>
            <w:spacing w:val="46"/>
            <w:w w:val="84"/>
            <w:sz w:val="22"/>
            <w:szCs w:val="22"/>
          </w:rPr>
          <w:delText xml:space="preserve"> </w:delText>
        </w:r>
      </w:del>
      <w:r>
        <w:rPr>
          <w:rFonts w:ascii="Meiryo" w:eastAsia="Meiryo" w:hAnsi="Meiryo" w:cs="Meiryo"/>
          <w:color w:val="221F1F"/>
          <w:spacing w:val="5"/>
          <w:w w:val="84"/>
          <w:sz w:val="22"/>
          <w:szCs w:val="22"/>
        </w:rPr>
        <w:t>b</w:t>
      </w:r>
      <w:r>
        <w:rPr>
          <w:rFonts w:ascii="Meiryo" w:eastAsia="Meiryo" w:hAnsi="Meiryo" w:cs="Meiryo"/>
          <w:color w:val="221F1F"/>
          <w:w w:val="84"/>
          <w:sz w:val="22"/>
          <w:szCs w:val="22"/>
        </w:rPr>
        <w:t>e</w:t>
      </w:r>
      <w:r>
        <w:rPr>
          <w:rFonts w:ascii="Meiryo" w:eastAsia="Meiryo" w:hAnsi="Meiryo" w:cs="Meiryo"/>
          <w:color w:val="221F1F"/>
          <w:spacing w:val="-5"/>
          <w:w w:val="84"/>
          <w:sz w:val="22"/>
          <w:szCs w:val="22"/>
        </w:rPr>
        <w:t>tw</w:t>
      </w:r>
      <w:r>
        <w:rPr>
          <w:rFonts w:ascii="Meiryo" w:eastAsia="Meiryo" w:hAnsi="Meiryo" w:cs="Meiryo"/>
          <w:color w:val="221F1F"/>
          <w:w w:val="84"/>
          <w:sz w:val="22"/>
          <w:szCs w:val="22"/>
        </w:rPr>
        <w:t>een</w:t>
      </w:r>
      <w:r>
        <w:rPr>
          <w:rFonts w:ascii="Meiryo" w:eastAsia="Meiryo" w:hAnsi="Meiryo" w:cs="Meiryo"/>
          <w:color w:val="221F1F"/>
          <w:spacing w:val="17"/>
          <w:w w:val="84"/>
          <w:sz w:val="22"/>
          <w:szCs w:val="22"/>
        </w:rPr>
        <w:t xml:space="preserve"> </w:t>
      </w:r>
      <w:r>
        <w:rPr>
          <w:rFonts w:ascii="Meiryo" w:eastAsia="Meiryo" w:hAnsi="Meiryo" w:cs="Meiryo"/>
          <w:color w:val="221F1F"/>
          <w:w w:val="84"/>
          <w:sz w:val="22"/>
          <w:szCs w:val="22"/>
        </w:rPr>
        <w:t>17 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 xml:space="preserve">21 </w:t>
      </w:r>
      <w:r>
        <w:rPr>
          <w:rFonts w:ascii="Meiryo" w:eastAsia="Meiryo" w:hAnsi="Meiryo" w:cs="Meiryo"/>
          <w:color w:val="221F1F"/>
          <w:spacing w:val="-5"/>
          <w:w w:val="84"/>
          <w:sz w:val="22"/>
          <w:szCs w:val="22"/>
        </w:rPr>
        <w:t>y</w:t>
      </w:r>
      <w:r>
        <w:rPr>
          <w:rFonts w:ascii="Meiryo" w:eastAsia="Meiryo" w:hAnsi="Meiryo" w:cs="Meiryo"/>
          <w:color w:val="221F1F"/>
          <w:w w:val="84"/>
          <w:sz w:val="22"/>
          <w:szCs w:val="22"/>
        </w:rPr>
        <w:t>ears</w:t>
      </w:r>
      <w:r>
        <w:rPr>
          <w:rFonts w:ascii="Meiryo" w:eastAsia="Meiryo" w:hAnsi="Meiryo" w:cs="Meiryo"/>
          <w:color w:val="221F1F"/>
          <w:spacing w:val="17"/>
          <w:w w:val="84"/>
          <w:sz w:val="22"/>
          <w:szCs w:val="22"/>
        </w:rPr>
        <w:t xml:space="preserve"> </w:t>
      </w:r>
      <w:r>
        <w:rPr>
          <w:rFonts w:ascii="Meiryo" w:eastAsia="Meiryo" w:hAnsi="Meiryo" w:cs="Meiryo"/>
          <w:color w:val="221F1F"/>
          <w:sz w:val="22"/>
          <w:szCs w:val="22"/>
        </w:rPr>
        <w:t>old.</w:t>
      </w:r>
      <w:r>
        <w:rPr>
          <w:rFonts w:ascii="Meiryo" w:eastAsia="Meiryo" w:hAnsi="Meiryo" w:cs="Meiryo"/>
          <w:color w:val="221F1F"/>
          <w:spacing w:val="-21"/>
          <w:sz w:val="22"/>
          <w:szCs w:val="22"/>
        </w:rPr>
        <w:t xml:space="preserve"> </w:t>
      </w:r>
      <w:r>
        <w:rPr>
          <w:rFonts w:ascii="Meiryo" w:eastAsia="Meiryo" w:hAnsi="Meiryo" w:cs="Meiryo"/>
          <w:color w:val="221F1F"/>
          <w:spacing w:val="-6"/>
          <w:w w:val="93"/>
          <w:sz w:val="22"/>
          <w:szCs w:val="22"/>
        </w:rPr>
        <w:t>P</w:t>
      </w:r>
      <w:r>
        <w:rPr>
          <w:rFonts w:ascii="Meiryo" w:eastAsia="Meiryo" w:hAnsi="Meiryo" w:cs="Meiryo"/>
          <w:color w:val="221F1F"/>
          <w:w w:val="93"/>
          <w:sz w:val="22"/>
          <w:szCs w:val="22"/>
        </w:rPr>
        <w:t>articipa</w:t>
      </w:r>
      <w:r>
        <w:rPr>
          <w:rFonts w:ascii="Meiryo" w:eastAsia="Meiryo" w:hAnsi="Meiryo" w:cs="Meiryo"/>
          <w:color w:val="221F1F"/>
          <w:spacing w:val="-5"/>
          <w:w w:val="93"/>
          <w:sz w:val="22"/>
          <w:szCs w:val="22"/>
        </w:rPr>
        <w:t>n</w:t>
      </w:r>
      <w:r>
        <w:rPr>
          <w:rFonts w:ascii="Meiryo" w:eastAsia="Meiryo" w:hAnsi="Meiryo" w:cs="Meiryo"/>
          <w:color w:val="221F1F"/>
          <w:w w:val="93"/>
          <w:sz w:val="22"/>
          <w:szCs w:val="22"/>
        </w:rPr>
        <w:t>ts</w:t>
      </w:r>
      <w:r>
        <w:rPr>
          <w:rFonts w:ascii="Meiryo" w:eastAsia="Meiryo" w:hAnsi="Meiryo" w:cs="Meiryo"/>
          <w:color w:val="221F1F"/>
          <w:spacing w:val="14"/>
          <w:w w:val="93"/>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sur</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y</w:t>
      </w:r>
      <w:r>
        <w:rPr>
          <w:rFonts w:ascii="Meiryo" w:eastAsia="Meiryo" w:hAnsi="Meiryo" w:cs="Meiryo"/>
          <w:color w:val="221F1F"/>
          <w:w w:val="86"/>
          <w:sz w:val="22"/>
          <w:szCs w:val="22"/>
        </w:rPr>
        <w:t>ed</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an</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ually</w:t>
      </w:r>
      <w:r>
        <w:rPr>
          <w:rFonts w:ascii="Meiryo" w:eastAsia="Meiryo" w:hAnsi="Meiryo" w:cs="Meiryo"/>
          <w:color w:val="221F1F"/>
          <w:spacing w:val="57"/>
          <w:w w:val="86"/>
          <w:sz w:val="22"/>
          <w:szCs w:val="22"/>
        </w:rPr>
        <w:t xml:space="preserve"> </w:t>
      </w:r>
      <w:r>
        <w:rPr>
          <w:rFonts w:ascii="Meiryo" w:eastAsia="Meiryo" w:hAnsi="Meiryo" w:cs="Meiryo"/>
          <w:color w:val="221F1F"/>
          <w:sz w:val="22"/>
          <w:szCs w:val="22"/>
        </w:rPr>
        <w:t>u</w:t>
      </w:r>
      <w:r>
        <w:rPr>
          <w:rFonts w:ascii="Meiryo" w:eastAsia="Meiryo" w:hAnsi="Meiryo" w:cs="Meiryo"/>
          <w:color w:val="221F1F"/>
          <w:spacing w:val="-6"/>
          <w:sz w:val="22"/>
          <w:szCs w:val="22"/>
        </w:rPr>
        <w:t>n</w:t>
      </w:r>
      <w:r>
        <w:rPr>
          <w:rFonts w:ascii="Meiryo" w:eastAsia="Meiryo" w:hAnsi="Meiryo" w:cs="Meiryo"/>
          <w:color w:val="221F1F"/>
          <w:sz w:val="22"/>
          <w:szCs w:val="22"/>
        </w:rPr>
        <w:t>til</w:t>
      </w:r>
      <w:r>
        <w:rPr>
          <w:rFonts w:ascii="Meiryo" w:eastAsia="Meiryo" w:hAnsi="Meiryo" w:cs="Meiryo"/>
          <w:color w:val="221F1F"/>
          <w:spacing w:val="-17"/>
          <w:sz w:val="22"/>
          <w:szCs w:val="22"/>
        </w:rPr>
        <w:t xml:space="preserve"> </w:t>
      </w:r>
      <w:r>
        <w:rPr>
          <w:rFonts w:ascii="Meiryo" w:eastAsia="Meiryo" w:hAnsi="Meiryo" w:cs="Meiryo"/>
          <w:color w:val="221F1F"/>
          <w:w w:val="80"/>
          <w:sz w:val="22"/>
          <w:szCs w:val="22"/>
        </w:rPr>
        <w:t xml:space="preserve">1994,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then</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sur</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5"/>
          <w:w w:val="88"/>
          <w:sz w:val="22"/>
          <w:szCs w:val="22"/>
        </w:rPr>
        <w:t>y</w:t>
      </w:r>
      <w:r>
        <w:rPr>
          <w:rFonts w:ascii="Meiryo" w:eastAsia="Meiryo" w:hAnsi="Meiryo" w:cs="Meiryo"/>
          <w:color w:val="221F1F"/>
          <w:w w:val="88"/>
          <w:sz w:val="22"/>
          <w:szCs w:val="22"/>
        </w:rPr>
        <w: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bi</w:t>
      </w:r>
      <w:ins w:id="523" w:author="0" w:date="2015-11-12T13:52:00Z">
        <w:r>
          <w:rPr>
            <w:rFonts w:ascii="Meiryo" w:eastAsia="Meiryo" w:hAnsi="Meiryo" w:cs="Meiryo"/>
            <w:color w:val="221F1F"/>
            <w:w w:val="88"/>
            <w:sz w:val="22"/>
            <w:szCs w:val="22"/>
          </w:rPr>
          <w:t>e</w:t>
        </w:r>
      </w:ins>
      <w:del w:id="524" w:author="0" w:date="2015-11-12T13:52:00Z">
        <w:r>
          <w:rPr>
            <w:rFonts w:ascii="Meiryo" w:eastAsia="Meiryo" w:hAnsi="Meiryo" w:cs="Meiryo"/>
            <w:color w:val="221F1F"/>
            <w:w w:val="88"/>
            <w:sz w:val="22"/>
            <w:szCs w:val="22"/>
          </w:rPr>
          <w:delText>a</w:delText>
        </w:r>
      </w:del>
      <w:r>
        <w:rPr>
          <w:rFonts w:ascii="Meiryo" w:eastAsia="Meiryo" w:hAnsi="Meiryo" w:cs="Meiryo"/>
          <w:color w:val="221F1F"/>
          <w:w w:val="88"/>
          <w:sz w:val="22"/>
          <w:szCs w:val="22"/>
        </w:rPr>
        <w:t>n</w:t>
      </w:r>
      <w:r>
        <w:rPr>
          <w:rFonts w:ascii="Meiryo" w:eastAsia="Meiryo" w:hAnsi="Meiryo" w:cs="Meiryo"/>
          <w:color w:val="221F1F"/>
          <w:spacing w:val="-5"/>
          <w:w w:val="88"/>
          <w:sz w:val="22"/>
          <w:szCs w:val="22"/>
        </w:rPr>
        <w:t>n</w:t>
      </w:r>
      <w:ins w:id="525" w:author="0" w:date="2015-11-12T13:52:00Z">
        <w:r>
          <w:rPr>
            <w:rFonts w:ascii="Meiryo" w:eastAsia="Meiryo" w:hAnsi="Meiryo" w:cs="Meiryo"/>
            <w:color w:val="221F1F"/>
            <w:spacing w:val="-5"/>
            <w:w w:val="88"/>
            <w:sz w:val="22"/>
            <w:szCs w:val="22"/>
          </w:rPr>
          <w:t>i</w:t>
        </w:r>
      </w:ins>
      <w:del w:id="526" w:author="0" w:date="2015-11-12T13:52:00Z">
        <w:r>
          <w:rPr>
            <w:rFonts w:ascii="Meiryo" w:eastAsia="Meiryo" w:hAnsi="Meiryo" w:cs="Meiryo"/>
            <w:color w:val="221F1F"/>
            <w:w w:val="88"/>
            <w:sz w:val="22"/>
            <w:szCs w:val="22"/>
          </w:rPr>
          <w:delText>u</w:delText>
        </w:r>
      </w:del>
      <w:r>
        <w:rPr>
          <w:rFonts w:ascii="Meiryo" w:eastAsia="Meiryo" w:hAnsi="Meiryo" w:cs="Meiryo"/>
          <w:color w:val="221F1F"/>
          <w:w w:val="88"/>
          <w:sz w:val="22"/>
          <w:szCs w:val="22"/>
        </w:rPr>
        <w:t>ally</w:t>
      </w:r>
      <w:r>
        <w:rPr>
          <w:rFonts w:ascii="Meiryo" w:eastAsia="Meiryo" w:hAnsi="Meiryo" w:cs="Meiryo"/>
          <w:color w:val="221F1F"/>
          <w:spacing w:val="56"/>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prese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del w:id="527" w:author="0" w:date="2015-11-12T13:52:00Z">
        <w:r>
          <w:rPr>
            <w:rFonts w:ascii="Meiryo" w:eastAsia="Meiryo" w:hAnsi="Meiryo" w:cs="Meiryo"/>
            <w:color w:val="221F1F"/>
            <w:spacing w:val="7"/>
            <w:w w:val="86"/>
            <w:sz w:val="22"/>
            <w:szCs w:val="22"/>
          </w:rPr>
          <w:delText xml:space="preserve"> </w:delText>
        </w:r>
        <w:r>
          <w:rPr>
            <w:rFonts w:ascii="Meiryo" w:eastAsia="Meiryo" w:hAnsi="Meiryo" w:cs="Meiryo"/>
            <w:color w:val="221F1F"/>
            <w:w w:val="86"/>
            <w:sz w:val="22"/>
            <w:szCs w:val="22"/>
          </w:rPr>
          <w:delText>d</w:delText>
        </w:r>
        <w:r>
          <w:rPr>
            <w:rFonts w:ascii="Meiryo" w:eastAsia="Meiryo" w:hAnsi="Meiryo" w:cs="Meiryo"/>
            <w:color w:val="221F1F"/>
            <w:spacing w:val="-5"/>
            <w:w w:val="86"/>
            <w:sz w:val="22"/>
            <w:szCs w:val="22"/>
          </w:rPr>
          <w:delText>a</w:delText>
        </w:r>
        <w:r>
          <w:rPr>
            <w:rFonts w:ascii="Meiryo" w:eastAsia="Meiryo" w:hAnsi="Meiryo" w:cs="Meiryo"/>
            <w:color w:val="221F1F"/>
            <w:spacing w:val="-15"/>
            <w:w w:val="86"/>
            <w:sz w:val="22"/>
            <w:szCs w:val="22"/>
          </w:rPr>
          <w:delText>y</w:delText>
        </w:r>
      </w:del>
      <w:r>
        <w:rPr>
          <w:rFonts w:ascii="Meiryo" w:eastAsia="Meiryo" w:hAnsi="Meiryo" w:cs="Meiryo"/>
          <w:color w:val="221F1F"/>
          <w:w w:val="86"/>
          <w:sz w:val="22"/>
          <w:szCs w:val="22"/>
        </w:rPr>
        <w:t>.</w:t>
      </w:r>
      <w:r>
        <w:rPr>
          <w:rFonts w:ascii="Meiryo" w:eastAsia="Meiryo" w:hAnsi="Meiryo" w:cs="Meiryo"/>
          <w:color w:val="221F1F"/>
          <w:spacing w:val="40"/>
          <w:w w:val="86"/>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spacing w:val="-6"/>
          <w:w w:val="93"/>
          <w:sz w:val="22"/>
          <w:szCs w:val="22"/>
        </w:rPr>
        <w:t>w</w:t>
      </w:r>
      <w:r>
        <w:rPr>
          <w:rFonts w:ascii="Meiryo" w:eastAsia="Meiryo" w:hAnsi="Meiryo" w:cs="Meiryo"/>
          <w:color w:val="221F1F"/>
          <w:w w:val="93"/>
          <w:sz w:val="22"/>
          <w:szCs w:val="22"/>
        </w:rPr>
        <w:t>o</w:t>
      </w:r>
      <w:r>
        <w:rPr>
          <w:rFonts w:ascii="Meiryo" w:eastAsia="Meiryo" w:hAnsi="Meiryo" w:cs="Meiryo"/>
          <w:color w:val="221F1F"/>
          <w:spacing w:val="5"/>
          <w:w w:val="93"/>
          <w:sz w:val="22"/>
          <w:szCs w:val="22"/>
        </w:rPr>
        <w:t xml:space="preserve"> </w:t>
      </w:r>
      <w:r>
        <w:rPr>
          <w:rFonts w:ascii="Meiryo" w:eastAsia="Meiryo" w:hAnsi="Meiryo" w:cs="Meiryo"/>
          <w:color w:val="221F1F"/>
          <w:spacing w:val="-5"/>
          <w:w w:val="83"/>
          <w:sz w:val="22"/>
          <w:szCs w:val="22"/>
        </w:rPr>
        <w:t>wav</w:t>
      </w:r>
      <w:r>
        <w:rPr>
          <w:rFonts w:ascii="Meiryo" w:eastAsia="Meiryo" w:hAnsi="Meiryo" w:cs="Meiryo"/>
          <w:color w:val="221F1F"/>
          <w:w w:val="83"/>
          <w:sz w:val="22"/>
          <w:szCs w:val="22"/>
        </w:rPr>
        <w:t>es</w:t>
      </w:r>
      <w:r>
        <w:rPr>
          <w:rFonts w:ascii="Meiryo" w:eastAsia="Meiryo" w:hAnsi="Meiryo" w:cs="Meiryo"/>
          <w:color w:val="221F1F"/>
          <w:spacing w:val="15"/>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9"/>
          <w:sz w:val="22"/>
          <w:szCs w:val="22"/>
        </w:rPr>
        <w:t>planned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 xml:space="preserve">attrition </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ccurred.</w:t>
      </w:r>
      <w:r>
        <w:rPr>
          <w:rFonts w:ascii="Meiryo" w:eastAsia="Meiryo" w:hAnsi="Meiryo" w:cs="Meiryo"/>
          <w:color w:val="221F1F"/>
          <w:spacing w:val="41"/>
          <w:w w:val="86"/>
          <w:sz w:val="22"/>
          <w:szCs w:val="22"/>
        </w:rPr>
        <w:t xml:space="preserve"> </w:t>
      </w:r>
      <w:r>
        <w:rPr>
          <w:rFonts w:ascii="Meiryo" w:eastAsia="Meiryo" w:hAnsi="Meiryo" w:cs="Meiryo"/>
          <w:color w:val="221F1F"/>
          <w:sz w:val="22"/>
          <w:szCs w:val="22"/>
        </w:rPr>
        <w:t>After</w:t>
      </w:r>
      <w:r>
        <w:rPr>
          <w:rFonts w:ascii="Meiryo" w:eastAsia="Meiryo" w:hAnsi="Meiryo" w:cs="Meiryo"/>
          <w:color w:val="221F1F"/>
          <w:spacing w:val="-27"/>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1984</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i</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terview,</w:t>
      </w:r>
      <w:r>
        <w:rPr>
          <w:rFonts w:ascii="Meiryo" w:eastAsia="Meiryo" w:hAnsi="Meiryo" w:cs="Meiryo"/>
          <w:color w:val="221F1F"/>
          <w:spacing w:val="55"/>
          <w:w w:val="85"/>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z w:val="22"/>
          <w:szCs w:val="22"/>
        </w:rPr>
        <w:t>but</w:t>
      </w:r>
      <w:r>
        <w:rPr>
          <w:rFonts w:ascii="Meiryo" w:eastAsia="Meiryo" w:hAnsi="Meiryo" w:cs="Meiryo"/>
          <w:color w:val="221F1F"/>
          <w:spacing w:val="-26"/>
          <w:sz w:val="22"/>
          <w:szCs w:val="22"/>
        </w:rPr>
        <w:t xml:space="preserve"> </w:t>
      </w:r>
      <w:r>
        <w:rPr>
          <w:rFonts w:ascii="Meiryo" w:eastAsia="Meiryo" w:hAnsi="Meiryo" w:cs="Meiryo"/>
          <w:color w:val="221F1F"/>
          <w:w w:val="84"/>
          <w:sz w:val="22"/>
          <w:szCs w:val="22"/>
        </w:rPr>
        <w:t>201</w:t>
      </w:r>
      <w:r>
        <w:rPr>
          <w:rFonts w:ascii="Meiryo" w:eastAsia="Meiryo" w:hAnsi="Meiryo" w:cs="Meiryo"/>
          <w:color w:val="221F1F"/>
          <w:spacing w:val="-4"/>
          <w:w w:val="84"/>
          <w:sz w:val="22"/>
          <w:szCs w:val="22"/>
        </w:rPr>
        <w:t xml:space="preserve"> </w:t>
      </w:r>
      <w:r>
        <w:rPr>
          <w:rFonts w:ascii="Meiryo" w:eastAsia="Meiryo" w:hAnsi="Meiryo" w:cs="Meiryo"/>
          <w:color w:val="221F1F"/>
          <w:w w:val="84"/>
          <w:sz w:val="22"/>
          <w:szCs w:val="22"/>
        </w:rPr>
        <w:t xml:space="preserve">randomly </w:t>
      </w:r>
      <w:r>
        <w:rPr>
          <w:rFonts w:ascii="Meiryo" w:eastAsia="Meiryo" w:hAnsi="Meiryo" w:cs="Meiryo"/>
          <w:color w:val="221F1F"/>
          <w:spacing w:val="10"/>
          <w:w w:val="84"/>
          <w:sz w:val="22"/>
          <w:szCs w:val="22"/>
        </w:rPr>
        <w:t xml:space="preserve"> </w:t>
      </w:r>
      <w:r>
        <w:rPr>
          <w:rFonts w:ascii="Meiryo" w:eastAsia="Meiryo" w:hAnsi="Meiryo" w:cs="Meiryo"/>
          <w:color w:val="221F1F"/>
          <w:w w:val="84"/>
          <w:sz w:val="22"/>
          <w:szCs w:val="22"/>
        </w:rPr>
        <w:t>selected</w:t>
      </w:r>
      <w:r>
        <w:rPr>
          <w:rFonts w:ascii="Meiryo" w:eastAsia="Meiryo" w:hAnsi="Meiryo" w:cs="Meiryo"/>
          <w:color w:val="221F1F"/>
          <w:spacing w:val="20"/>
          <w:w w:val="84"/>
          <w:sz w:val="22"/>
          <w:szCs w:val="22"/>
        </w:rPr>
        <w:t xml:space="preserve"> </w:t>
      </w:r>
      <w:r>
        <w:rPr>
          <w:rFonts w:ascii="Meiryo" w:eastAsia="Meiryo" w:hAnsi="Meiryo" w:cs="Meiryo"/>
          <w:color w:val="221F1F"/>
          <w:w w:val="84"/>
          <w:sz w:val="22"/>
          <w:szCs w:val="22"/>
        </w:rPr>
        <w:t>me</w:t>
      </w:r>
      <w:r>
        <w:rPr>
          <w:rFonts w:ascii="Meiryo" w:eastAsia="Meiryo" w:hAnsi="Meiryo" w:cs="Meiryo"/>
          <w:color w:val="221F1F"/>
          <w:spacing w:val="-5"/>
          <w:w w:val="84"/>
          <w:sz w:val="22"/>
          <w:szCs w:val="22"/>
        </w:rPr>
        <w:t>m</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ers</w:t>
      </w:r>
      <w:r>
        <w:rPr>
          <w:rFonts w:ascii="Meiryo" w:eastAsia="Meiryo" w:hAnsi="Meiryo" w:cs="Meiryo"/>
          <w:color w:val="221F1F"/>
          <w:spacing w:val="14"/>
          <w:w w:val="84"/>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7"/>
          <w:sz w:val="22"/>
          <w:szCs w:val="22"/>
        </w:rPr>
        <w:t xml:space="preserve">military </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sample</w:t>
      </w:r>
      <w:r>
        <w:rPr>
          <w:rFonts w:ascii="Meiryo" w:eastAsia="Meiryo" w:hAnsi="Meiryo" w:cs="Meiryo"/>
          <w:color w:val="221F1F"/>
          <w:spacing w:val="1"/>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ere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drop</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ed.</w:t>
      </w:r>
      <w:r>
        <w:rPr>
          <w:rFonts w:ascii="Meiryo" w:eastAsia="Meiryo" w:hAnsi="Meiryo" w:cs="Meiryo"/>
          <w:color w:val="221F1F"/>
          <w:spacing w:val="39"/>
          <w:w w:val="87"/>
          <w:sz w:val="22"/>
          <w:szCs w:val="22"/>
        </w:rPr>
        <w:t xml:space="preserve"> </w:t>
      </w:r>
      <w:r>
        <w:rPr>
          <w:rFonts w:ascii="Meiryo" w:eastAsia="Meiryo" w:hAnsi="Meiryo" w:cs="Meiryo"/>
          <w:color w:val="221F1F"/>
          <w:sz w:val="22"/>
          <w:szCs w:val="22"/>
        </w:rPr>
        <w:t>After</w:t>
      </w:r>
      <w:r>
        <w:rPr>
          <w:rFonts w:ascii="Meiryo" w:eastAsia="Meiryo" w:hAnsi="Meiryo" w:cs="Meiryo"/>
          <w:color w:val="221F1F"/>
          <w:spacing w:val="-27"/>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1990</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i</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terview,</w:t>
      </w:r>
      <w:r>
        <w:rPr>
          <w:rFonts w:ascii="Meiryo" w:eastAsia="Meiryo" w:hAnsi="Meiryo" w:cs="Meiryo"/>
          <w:color w:val="221F1F"/>
          <w:spacing w:val="55"/>
          <w:w w:val="85"/>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3"/>
          <w:sz w:val="22"/>
          <w:szCs w:val="22"/>
        </w:rPr>
        <w:t>1,643</w:t>
      </w:r>
      <w:r>
        <w:rPr>
          <w:rFonts w:ascii="Meiryo" w:eastAsia="Meiryo" w:hAnsi="Meiryo" w:cs="Meiryo"/>
          <w:color w:val="221F1F"/>
          <w:spacing w:val="-6"/>
          <w:w w:val="83"/>
          <w:sz w:val="22"/>
          <w:szCs w:val="22"/>
        </w:rPr>
        <w:t xml:space="preserve"> </w:t>
      </w:r>
      <w:r>
        <w:rPr>
          <w:rFonts w:ascii="Meiryo" w:eastAsia="Meiryo" w:hAnsi="Meiryo" w:cs="Meiryo"/>
          <w:color w:val="221F1F"/>
          <w:w w:val="83"/>
          <w:sz w:val="22"/>
          <w:szCs w:val="22"/>
        </w:rPr>
        <w:t>disad</w:t>
      </w:r>
      <w:r>
        <w:rPr>
          <w:rFonts w:ascii="Meiryo" w:eastAsia="Meiryo" w:hAnsi="Meiryo" w:cs="Meiryo"/>
          <w:color w:val="221F1F"/>
          <w:spacing w:val="-10"/>
          <w:w w:val="83"/>
          <w:sz w:val="22"/>
          <w:szCs w:val="22"/>
        </w:rPr>
        <w:t>v</w:t>
      </w:r>
      <w:r>
        <w:rPr>
          <w:rFonts w:ascii="Meiryo" w:eastAsia="Meiryo" w:hAnsi="Meiryo" w:cs="Meiryo"/>
          <w:color w:val="221F1F"/>
          <w:w w:val="83"/>
          <w:sz w:val="22"/>
          <w:szCs w:val="22"/>
        </w:rPr>
        <w:t>a</w:t>
      </w:r>
      <w:r>
        <w:rPr>
          <w:rFonts w:ascii="Meiryo" w:eastAsia="Meiryo" w:hAnsi="Meiryo" w:cs="Meiryo"/>
          <w:color w:val="221F1F"/>
          <w:spacing w:val="-5"/>
          <w:w w:val="83"/>
          <w:sz w:val="22"/>
          <w:szCs w:val="22"/>
        </w:rPr>
        <w:t>n</w:t>
      </w:r>
      <w:r>
        <w:rPr>
          <w:rFonts w:ascii="Meiryo" w:eastAsia="Meiryo" w:hAnsi="Meiryo" w:cs="Meiryo"/>
          <w:color w:val="221F1F"/>
          <w:w w:val="83"/>
          <w:sz w:val="22"/>
          <w:szCs w:val="22"/>
        </w:rPr>
        <w:t xml:space="preserve">taged </w:t>
      </w:r>
      <w:r>
        <w:rPr>
          <w:rFonts w:ascii="Meiryo" w:eastAsia="Meiryo" w:hAnsi="Meiryo" w:cs="Meiryo"/>
          <w:color w:val="221F1F"/>
          <w:spacing w:val="27"/>
          <w:w w:val="83"/>
          <w:sz w:val="22"/>
          <w:szCs w:val="22"/>
        </w:rPr>
        <w:t xml:space="preserve"> </w:t>
      </w:r>
      <w:r>
        <w:rPr>
          <w:rFonts w:ascii="Meiryo" w:eastAsia="Meiryo" w:hAnsi="Meiryo" w:cs="Meiryo"/>
          <w:color w:val="221F1F"/>
          <w:sz w:val="22"/>
          <w:szCs w:val="22"/>
        </w:rPr>
        <w:t xml:space="preserve">whites </w:t>
      </w:r>
      <w:r>
        <w:rPr>
          <w:rFonts w:ascii="Meiryo" w:eastAsia="Meiryo" w:hAnsi="Meiryo" w:cs="Meiryo"/>
          <w:color w:val="221F1F"/>
          <w:w w:val="87"/>
          <w:sz w:val="22"/>
          <w:szCs w:val="22"/>
        </w:rPr>
        <w:t>from</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ov</w:t>
      </w:r>
      <w:r>
        <w:rPr>
          <w:rFonts w:ascii="Meiryo" w:eastAsia="Meiryo" w:hAnsi="Meiryo" w:cs="Meiryo"/>
          <w:color w:val="221F1F"/>
          <w:w w:val="87"/>
          <w:sz w:val="22"/>
          <w:szCs w:val="22"/>
        </w:rPr>
        <w:t>ersample</w:t>
      </w:r>
      <w:r>
        <w:rPr>
          <w:rFonts w:ascii="Meiryo" w:eastAsia="Meiryo" w:hAnsi="Meiryo" w:cs="Meiryo"/>
          <w:color w:val="221F1F"/>
          <w:spacing w:val="2"/>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ere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drop</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ed.</w:t>
      </w:r>
      <w:r>
        <w:rPr>
          <w:rFonts w:ascii="Meiryo" w:eastAsia="Meiryo" w:hAnsi="Meiryo" w:cs="Meiryo"/>
          <w:color w:val="221F1F"/>
          <w:spacing w:val="39"/>
          <w:w w:val="87"/>
          <w:sz w:val="22"/>
          <w:szCs w:val="22"/>
        </w:rPr>
        <w:t xml:space="preserve"> </w:t>
      </w:r>
      <w:r>
        <w:rPr>
          <w:rFonts w:ascii="Meiryo" w:eastAsia="Meiryo" w:hAnsi="Meiryo" w:cs="Meiryo"/>
          <w:color w:val="221F1F"/>
          <w:w w:val="87"/>
          <w:sz w:val="22"/>
          <w:szCs w:val="22"/>
        </w:rPr>
        <w:t>More</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information</w:t>
      </w:r>
      <w:ins w:id="528" w:author="0" w:date="2015-11-12T13:53:00Z">
        <w:r>
          <w:rPr>
            <w:rFonts w:ascii="Meiryo" w:eastAsia="Meiryo" w:hAnsi="Meiryo" w:cs="Meiryo"/>
            <w:color w:val="221F1F"/>
            <w:w w:val="87"/>
            <w:sz w:val="22"/>
            <w:szCs w:val="22"/>
          </w:rPr>
          <w:t xml:space="preserve"> about the sampling process and </w:t>
        </w:r>
      </w:ins>
      <w:del w:id="529" w:author="0" w:date="2015-11-12T13:53:00Z">
        <w:r>
          <w:rPr>
            <w:rFonts w:ascii="Meiryo" w:eastAsia="Meiryo" w:hAnsi="Meiryo" w:cs="Meiryo"/>
            <w:color w:val="221F1F"/>
            <w:w w:val="87"/>
            <w:sz w:val="22"/>
            <w:szCs w:val="22"/>
          </w:rPr>
          <w:delText>,</w:delText>
        </w:r>
        <w:r>
          <w:rPr>
            <w:rFonts w:ascii="Meiryo" w:eastAsia="Meiryo" w:hAnsi="Meiryo" w:cs="Meiryo"/>
            <w:color w:val="221F1F"/>
            <w:spacing w:val="49"/>
            <w:w w:val="87"/>
            <w:sz w:val="22"/>
            <w:szCs w:val="22"/>
          </w:rPr>
          <w:delText xml:space="preserve"> </w:delText>
        </w:r>
        <w:r>
          <w:rPr>
            <w:rFonts w:ascii="Meiryo" w:eastAsia="Meiryo" w:hAnsi="Meiryo" w:cs="Meiryo"/>
            <w:color w:val="221F1F"/>
            <w:w w:val="87"/>
            <w:sz w:val="22"/>
            <w:szCs w:val="22"/>
          </w:rPr>
          <w:delText>su</w:delText>
        </w:r>
        <w:r>
          <w:rPr>
            <w:rFonts w:ascii="Meiryo" w:eastAsia="Meiryo" w:hAnsi="Meiryo" w:cs="Meiryo"/>
            <w:color w:val="221F1F"/>
            <w:spacing w:val="-5"/>
            <w:w w:val="87"/>
            <w:sz w:val="22"/>
            <w:szCs w:val="22"/>
          </w:rPr>
          <w:delText>c</w:delText>
        </w:r>
        <w:r>
          <w:rPr>
            <w:rFonts w:ascii="Meiryo" w:eastAsia="Meiryo" w:hAnsi="Meiryo" w:cs="Meiryo"/>
            <w:color w:val="221F1F"/>
            <w:w w:val="87"/>
            <w:sz w:val="22"/>
            <w:szCs w:val="22"/>
          </w:rPr>
          <w:delText>h</w:delText>
        </w:r>
        <w:r>
          <w:rPr>
            <w:rFonts w:ascii="Meiryo" w:eastAsia="Meiryo" w:hAnsi="Meiryo" w:cs="Meiryo"/>
            <w:color w:val="221F1F"/>
            <w:spacing w:val="8"/>
            <w:w w:val="87"/>
            <w:sz w:val="22"/>
            <w:szCs w:val="22"/>
          </w:rPr>
          <w:delText xml:space="preserve"> </w:delText>
        </w:r>
        <w:r>
          <w:rPr>
            <w:rFonts w:ascii="Meiryo" w:eastAsia="Meiryo" w:hAnsi="Meiryo" w:cs="Meiryo"/>
            <w:color w:val="221F1F"/>
            <w:w w:val="87"/>
            <w:sz w:val="22"/>
            <w:szCs w:val="22"/>
          </w:rPr>
          <w:delText>as</w:delText>
        </w:r>
      </w:del>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data</w:t>
      </w:r>
      <w:del w:id="530" w:author="0" w:date="2015-11-12T13:53:00Z">
        <w:r>
          <w:rPr>
            <w:rFonts w:ascii="Meiryo" w:eastAsia="Meiryo" w:hAnsi="Meiryo" w:cs="Meiryo"/>
            <w:color w:val="221F1F"/>
            <w:spacing w:val="24"/>
            <w:w w:val="87"/>
            <w:sz w:val="22"/>
            <w:szCs w:val="22"/>
          </w:rPr>
          <w:delText xml:space="preserve"> </w:delText>
        </w:r>
        <w:r>
          <w:rPr>
            <w:rFonts w:ascii="Meiryo" w:eastAsia="Meiryo" w:hAnsi="Meiryo" w:cs="Meiryo"/>
            <w:color w:val="221F1F"/>
            <w:sz w:val="22"/>
            <w:szCs w:val="22"/>
          </w:rPr>
          <w:delText xml:space="preserve">and </w:delText>
        </w:r>
        <w:r>
          <w:rPr>
            <w:rFonts w:ascii="Meiryo" w:eastAsia="Meiryo" w:hAnsi="Meiryo" w:cs="Meiryo"/>
            <w:color w:val="221F1F"/>
            <w:w w:val="87"/>
            <w:sz w:val="22"/>
            <w:szCs w:val="22"/>
          </w:rPr>
          <w:delText>d</w:delText>
        </w:r>
        <w:r>
          <w:rPr>
            <w:rFonts w:ascii="Meiryo" w:eastAsia="Meiryo" w:hAnsi="Meiryo" w:cs="Meiryo"/>
            <w:color w:val="221F1F"/>
            <w:spacing w:val="5"/>
            <w:w w:val="87"/>
            <w:sz w:val="22"/>
            <w:szCs w:val="22"/>
          </w:rPr>
          <w:delText>o</w:delText>
        </w:r>
        <w:r>
          <w:rPr>
            <w:rFonts w:ascii="Meiryo" w:eastAsia="Meiryo" w:hAnsi="Meiryo" w:cs="Meiryo"/>
            <w:color w:val="221F1F"/>
            <w:w w:val="87"/>
            <w:sz w:val="22"/>
            <w:szCs w:val="22"/>
          </w:rPr>
          <w:delText>cume</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ta</w:delText>
        </w:r>
      </w:del>
      <w:del w:id="531" w:author="0" w:date="2015-11-12T13:54:00Z">
        <w:r>
          <w:rPr>
            <w:rFonts w:ascii="Meiryo" w:eastAsia="Meiryo" w:hAnsi="Meiryo" w:cs="Meiryo"/>
            <w:color w:val="221F1F"/>
            <w:w w:val="87"/>
            <w:sz w:val="22"/>
            <w:szCs w:val="22"/>
          </w:rPr>
          <w:delText>tion</w:delText>
        </w:r>
      </w:del>
      <w:r>
        <w:rPr>
          <w:rFonts w:ascii="Meiryo" w:eastAsia="Meiryo" w:hAnsi="Meiryo" w:cs="Meiryo"/>
          <w:color w:val="221F1F"/>
          <w:spacing w:val="39"/>
          <w:w w:val="87"/>
          <w:sz w:val="22"/>
          <w:szCs w:val="22"/>
        </w:rPr>
        <w:t xml:space="preserve"> </w:t>
      </w:r>
      <w:r>
        <w:rPr>
          <w:rFonts w:ascii="Meiryo" w:eastAsia="Meiryo" w:hAnsi="Meiryo" w:cs="Meiryo"/>
          <w:color w:val="221F1F"/>
          <w:w w:val="87"/>
          <w:sz w:val="22"/>
          <w:szCs w:val="22"/>
        </w:rPr>
        <w:t>can</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found</w:t>
      </w:r>
      <w:r>
        <w:rPr>
          <w:rFonts w:ascii="Meiryo" w:eastAsia="Meiryo" w:hAnsi="Meiryo" w:cs="Meiryo"/>
          <w:color w:val="221F1F"/>
          <w:spacing w:val="21"/>
          <w:w w:val="87"/>
          <w:sz w:val="22"/>
          <w:szCs w:val="22"/>
        </w:rPr>
        <w:t xml:space="preserve"> </w:t>
      </w:r>
      <w:r>
        <w:rPr>
          <w:rFonts w:ascii="Meiryo" w:eastAsia="Meiryo" w:hAnsi="Meiryo" w:cs="Meiryo"/>
          <w:color w:val="221F1F"/>
          <w:w w:val="87"/>
          <w:sz w:val="22"/>
          <w:szCs w:val="22"/>
        </w:rPr>
        <w:t>on</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Bureau</w:t>
      </w:r>
      <w:r>
        <w:rPr>
          <w:rFonts w:ascii="Meiryo" w:eastAsia="Meiryo" w:hAnsi="Meiryo" w:cs="Meiryo"/>
          <w:color w:val="221F1F"/>
          <w:spacing w:val="32"/>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2"/>
          <w:sz w:val="22"/>
          <w:szCs w:val="22"/>
        </w:rPr>
        <w:t>La</w:t>
      </w:r>
      <w:r>
        <w:rPr>
          <w:rFonts w:ascii="Meiryo" w:eastAsia="Meiryo" w:hAnsi="Meiryo" w:cs="Meiryo"/>
          <w:color w:val="221F1F"/>
          <w:spacing w:val="6"/>
          <w:w w:val="92"/>
          <w:sz w:val="22"/>
          <w:szCs w:val="22"/>
        </w:rPr>
        <w:t>b</w:t>
      </w:r>
      <w:r>
        <w:rPr>
          <w:rFonts w:ascii="Meiryo" w:eastAsia="Meiryo" w:hAnsi="Meiryo" w:cs="Meiryo"/>
          <w:color w:val="221F1F"/>
          <w:w w:val="92"/>
          <w:sz w:val="22"/>
          <w:szCs w:val="22"/>
        </w:rPr>
        <w:t>or</w:t>
      </w:r>
      <w:r>
        <w:rPr>
          <w:rFonts w:ascii="Meiryo" w:eastAsia="Meiryo" w:hAnsi="Meiryo" w:cs="Meiryo"/>
          <w:color w:val="221F1F"/>
          <w:spacing w:val="12"/>
          <w:w w:val="92"/>
          <w:sz w:val="22"/>
          <w:szCs w:val="22"/>
        </w:rPr>
        <w:t xml:space="preserve"> </w:t>
      </w:r>
      <w:r>
        <w:rPr>
          <w:rFonts w:ascii="Meiryo" w:eastAsia="Meiryo" w:hAnsi="Meiryo" w:cs="Meiryo"/>
          <w:color w:val="221F1F"/>
          <w:w w:val="92"/>
          <w:sz w:val="22"/>
          <w:szCs w:val="22"/>
        </w:rPr>
        <w:t>Statistics</w:t>
      </w:r>
      <w:r>
        <w:rPr>
          <w:rFonts w:ascii="Meiryo" w:eastAsia="Meiryo" w:hAnsi="Meiryo" w:cs="Meiryo"/>
          <w:color w:val="221F1F"/>
          <w:spacing w:val="6"/>
          <w:w w:val="92"/>
          <w:sz w:val="22"/>
          <w:szCs w:val="22"/>
        </w:rPr>
        <w:t xml:space="preserve"> </w:t>
      </w:r>
      <w:r>
        <w:rPr>
          <w:rFonts w:ascii="Meiryo" w:eastAsia="Meiryo" w:hAnsi="Meiryo" w:cs="Meiryo"/>
          <w:color w:val="221F1F"/>
          <w:sz w:val="22"/>
          <w:szCs w:val="22"/>
        </w:rPr>
        <w:t>(BLS)</w:t>
      </w:r>
      <w:r>
        <w:rPr>
          <w:rFonts w:ascii="Meiryo" w:eastAsia="Meiryo" w:hAnsi="Meiryo" w:cs="Meiryo"/>
          <w:color w:val="221F1F"/>
          <w:spacing w:val="-18"/>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83"/>
          <w:sz w:val="22"/>
          <w:szCs w:val="22"/>
        </w:rPr>
        <w:t xml:space="preserve">ebsite: </w:t>
      </w:r>
      <w:hyperlink r:id="rId10">
        <w:r>
          <w:rPr>
            <w:color w:val="221F1F"/>
            <w:w w:val="121"/>
            <w:sz w:val="22"/>
            <w:szCs w:val="22"/>
          </w:rPr>
          <w:t>http://www.bls.gov/nls/nlsy79.htm</w:t>
        </w:r>
        <w:r>
          <w:rPr>
            <w:rFonts w:ascii="Meiryo" w:eastAsia="Meiryo" w:hAnsi="Meiryo" w:cs="Meiryo"/>
            <w:color w:val="221F1F"/>
            <w:w w:val="79"/>
            <w:sz w:val="22"/>
            <w:szCs w:val="22"/>
          </w:rPr>
          <w:t>.</w:t>
        </w:r>
      </w:hyperlink>
    </w:p>
    <w:p>
      <w:pPr>
        <w:spacing w:line="200" w:lineRule="exact"/>
      </w:pPr>
    </w:p>
    <w:p>
      <w:pPr>
        <w:spacing w:before="10" w:line="280" w:lineRule="exact"/>
        <w:rPr>
          <w:sz w:val="28"/>
          <w:szCs w:val="28"/>
        </w:rPr>
      </w:pPr>
    </w:p>
    <w:p>
      <w:pPr>
        <w:spacing w:line="320" w:lineRule="exact"/>
        <w:ind w:left="697"/>
        <w:rPr>
          <w:rFonts w:ascii="Meiryo" w:eastAsia="Meiryo" w:hAnsi="Meiryo" w:cs="Meiryo"/>
          <w:sz w:val="22"/>
          <w:szCs w:val="22"/>
        </w:rPr>
      </w:pPr>
      <w:r>
        <w:rPr>
          <w:rFonts w:ascii="Meiryo" w:eastAsia="Meiryo" w:hAnsi="Meiryo" w:cs="Meiryo"/>
          <w:color w:val="221F1F"/>
          <w:position w:val="3"/>
          <w:sz w:val="22"/>
          <w:szCs w:val="22"/>
        </w:rPr>
        <w:t>In</w:t>
      </w:r>
      <w:r>
        <w:rPr>
          <w:rFonts w:ascii="Meiryo" w:eastAsia="Meiryo" w:hAnsi="Meiryo" w:cs="Meiryo"/>
          <w:color w:val="221F1F"/>
          <w:spacing w:val="-26"/>
          <w:position w:val="3"/>
          <w:sz w:val="22"/>
          <w:szCs w:val="22"/>
        </w:rPr>
        <w:t xml:space="preserve"> </w:t>
      </w:r>
      <w:r>
        <w:rPr>
          <w:rFonts w:ascii="Meiryo" w:eastAsia="Meiryo" w:hAnsi="Meiryo" w:cs="Meiryo"/>
          <w:color w:val="221F1F"/>
          <w:w w:val="84"/>
          <w:position w:val="3"/>
          <w:sz w:val="22"/>
          <w:szCs w:val="22"/>
        </w:rPr>
        <w:t>1986,</w:t>
      </w:r>
      <w:r>
        <w:rPr>
          <w:rFonts w:ascii="Meiryo" w:eastAsia="Meiryo" w:hAnsi="Meiryo" w:cs="Meiryo"/>
          <w:color w:val="221F1F"/>
          <w:spacing w:val="-13"/>
          <w:w w:val="84"/>
          <w:position w:val="3"/>
          <w:sz w:val="22"/>
          <w:szCs w:val="22"/>
        </w:rPr>
        <w:t xml:space="preserve"> </w:t>
      </w:r>
      <w:r>
        <w:rPr>
          <w:rFonts w:ascii="Meiryo" w:eastAsia="Meiryo" w:hAnsi="Meiryo" w:cs="Meiryo"/>
          <w:color w:val="221F1F"/>
          <w:w w:val="84"/>
          <w:position w:val="3"/>
          <w:sz w:val="22"/>
          <w:szCs w:val="22"/>
        </w:rPr>
        <w:t>the</w:t>
      </w:r>
      <w:r>
        <w:rPr>
          <w:rFonts w:ascii="Meiryo" w:eastAsia="Meiryo" w:hAnsi="Meiryo" w:cs="Meiryo"/>
          <w:color w:val="221F1F"/>
          <w:spacing w:val="25"/>
          <w:w w:val="84"/>
          <w:position w:val="3"/>
          <w:sz w:val="22"/>
          <w:szCs w:val="22"/>
        </w:rPr>
        <w:t xml:space="preserve"> </w:t>
      </w:r>
      <w:r>
        <w:rPr>
          <w:rFonts w:ascii="Meiryo" w:eastAsia="Meiryo" w:hAnsi="Meiryo" w:cs="Meiryo"/>
          <w:color w:val="221F1F"/>
          <w:w w:val="84"/>
          <w:position w:val="3"/>
          <w:sz w:val="22"/>
          <w:szCs w:val="22"/>
        </w:rPr>
        <w:t xml:space="preserve">biological </w:t>
      </w:r>
      <w:r>
        <w:rPr>
          <w:rFonts w:ascii="Meiryo" w:eastAsia="Meiryo" w:hAnsi="Meiryo" w:cs="Meiryo"/>
          <w:color w:val="221F1F"/>
          <w:spacing w:val="19"/>
          <w:w w:val="84"/>
          <w:position w:val="3"/>
          <w:sz w:val="22"/>
          <w:szCs w:val="22"/>
        </w:rPr>
        <w:t xml:space="preserve"> </w:t>
      </w:r>
      <w:r>
        <w:rPr>
          <w:rFonts w:ascii="Meiryo" w:eastAsia="Meiryo" w:hAnsi="Meiryo" w:cs="Meiryo"/>
          <w:color w:val="221F1F"/>
          <w:spacing w:val="-5"/>
          <w:w w:val="84"/>
          <w:position w:val="3"/>
          <w:sz w:val="22"/>
          <w:szCs w:val="22"/>
        </w:rPr>
        <w:t>c</w:t>
      </w:r>
      <w:r>
        <w:rPr>
          <w:rFonts w:ascii="Meiryo" w:eastAsia="Meiryo" w:hAnsi="Meiryo" w:cs="Meiryo"/>
          <w:color w:val="221F1F"/>
          <w:w w:val="84"/>
          <w:position w:val="3"/>
          <w:sz w:val="22"/>
          <w:szCs w:val="22"/>
        </w:rPr>
        <w:t xml:space="preserve">hildren </w:t>
      </w:r>
      <w:r>
        <w:rPr>
          <w:rFonts w:ascii="Meiryo" w:eastAsia="Meiryo" w:hAnsi="Meiryo" w:cs="Meiryo"/>
          <w:color w:val="221F1F"/>
          <w:spacing w:val="2"/>
          <w:w w:val="84"/>
          <w:position w:val="3"/>
          <w:sz w:val="22"/>
          <w:szCs w:val="22"/>
        </w:rPr>
        <w:t xml:space="preserve"> </w:t>
      </w:r>
      <w:r>
        <w:rPr>
          <w:rFonts w:ascii="Meiryo" w:eastAsia="Meiryo" w:hAnsi="Meiryo" w:cs="Meiryo"/>
          <w:color w:val="221F1F"/>
          <w:position w:val="3"/>
          <w:sz w:val="22"/>
          <w:szCs w:val="22"/>
        </w:rPr>
        <w:t>of</w:t>
      </w:r>
      <w:r>
        <w:rPr>
          <w:rFonts w:ascii="Meiryo" w:eastAsia="Meiryo" w:hAnsi="Meiryo" w:cs="Meiryo"/>
          <w:color w:val="221F1F"/>
          <w:spacing w:val="-30"/>
          <w:position w:val="3"/>
          <w:sz w:val="22"/>
          <w:szCs w:val="22"/>
        </w:rPr>
        <w:t xml:space="preserve"> </w:t>
      </w:r>
      <w:r>
        <w:rPr>
          <w:rFonts w:ascii="Meiryo" w:eastAsia="Meiryo" w:hAnsi="Meiryo" w:cs="Meiryo"/>
          <w:color w:val="221F1F"/>
          <w:w w:val="88"/>
          <w:position w:val="3"/>
          <w:sz w:val="22"/>
          <w:szCs w:val="22"/>
        </w:rPr>
        <w:t>the</w:t>
      </w:r>
      <w:r>
        <w:rPr>
          <w:rFonts w:ascii="Meiryo" w:eastAsia="Meiryo" w:hAnsi="Meiryo" w:cs="Meiryo"/>
          <w:color w:val="221F1F"/>
          <w:spacing w:val="8"/>
          <w:w w:val="88"/>
          <w:position w:val="3"/>
          <w:sz w:val="22"/>
          <w:szCs w:val="22"/>
        </w:rPr>
        <w:t xml:space="preserve"> </w:t>
      </w:r>
      <w:r>
        <w:rPr>
          <w:rFonts w:ascii="Meiryo" w:eastAsia="Meiryo" w:hAnsi="Meiryo" w:cs="Meiryo"/>
          <w:color w:val="221F1F"/>
          <w:w w:val="88"/>
          <w:position w:val="3"/>
          <w:sz w:val="22"/>
          <w:szCs w:val="22"/>
        </w:rPr>
        <w:t>female</w:t>
      </w:r>
      <w:r>
        <w:rPr>
          <w:rFonts w:ascii="Meiryo" w:eastAsia="Meiryo" w:hAnsi="Meiryo" w:cs="Meiryo"/>
          <w:color w:val="221F1F"/>
          <w:spacing w:val="-14"/>
          <w:w w:val="88"/>
          <w:position w:val="3"/>
          <w:sz w:val="22"/>
          <w:szCs w:val="22"/>
        </w:rPr>
        <w:t xml:space="preserve"> </w:t>
      </w:r>
      <w:r>
        <w:rPr>
          <w:rFonts w:ascii="Meiryo" w:eastAsia="Meiryo" w:hAnsi="Meiryo" w:cs="Meiryo"/>
          <w:color w:val="221F1F"/>
          <w:w w:val="88"/>
          <w:position w:val="3"/>
          <w:sz w:val="22"/>
          <w:szCs w:val="22"/>
        </w:rPr>
        <w:t xml:space="preserve">NLSY79 </w:t>
      </w:r>
      <w:r>
        <w:rPr>
          <w:rFonts w:ascii="Meiryo" w:eastAsia="Meiryo" w:hAnsi="Meiryo" w:cs="Meiryo"/>
          <w:color w:val="221F1F"/>
          <w:spacing w:val="10"/>
          <w:w w:val="88"/>
          <w:position w:val="3"/>
          <w:sz w:val="22"/>
          <w:szCs w:val="22"/>
        </w:rPr>
        <w:t xml:space="preserve"> </w:t>
      </w:r>
      <w:r>
        <w:rPr>
          <w:rFonts w:ascii="Meiryo" w:eastAsia="Meiryo" w:hAnsi="Meiryo" w:cs="Meiryo"/>
          <w:color w:val="221F1F"/>
          <w:w w:val="88"/>
          <w:position w:val="3"/>
          <w:sz w:val="22"/>
          <w:szCs w:val="22"/>
        </w:rPr>
        <w:t>participa</w:t>
      </w:r>
      <w:r>
        <w:rPr>
          <w:rFonts w:ascii="Meiryo" w:eastAsia="Meiryo" w:hAnsi="Meiryo" w:cs="Meiryo"/>
          <w:color w:val="221F1F"/>
          <w:spacing w:val="-4"/>
          <w:w w:val="88"/>
          <w:position w:val="3"/>
          <w:sz w:val="22"/>
          <w:szCs w:val="22"/>
        </w:rPr>
        <w:t>n</w:t>
      </w:r>
      <w:r>
        <w:rPr>
          <w:rFonts w:ascii="Meiryo" w:eastAsia="Meiryo" w:hAnsi="Meiryo" w:cs="Meiryo"/>
          <w:color w:val="221F1F"/>
          <w:w w:val="88"/>
          <w:position w:val="3"/>
          <w:sz w:val="22"/>
          <w:szCs w:val="22"/>
        </w:rPr>
        <w:t>ts</w:t>
      </w:r>
      <w:r>
        <w:rPr>
          <w:rFonts w:ascii="Meiryo" w:eastAsia="Meiryo" w:hAnsi="Meiryo" w:cs="Meiryo"/>
          <w:color w:val="221F1F"/>
          <w:spacing w:val="51"/>
          <w:w w:val="88"/>
          <w:position w:val="3"/>
          <w:sz w:val="22"/>
          <w:szCs w:val="22"/>
        </w:rPr>
        <w:t xml:space="preserve"> </w:t>
      </w:r>
      <w:r>
        <w:rPr>
          <w:rFonts w:ascii="Meiryo" w:eastAsia="Meiryo" w:hAnsi="Meiryo" w:cs="Meiryo"/>
          <w:color w:val="221F1F"/>
          <w:spacing w:val="-5"/>
          <w:w w:val="88"/>
          <w:position w:val="3"/>
          <w:sz w:val="22"/>
          <w:szCs w:val="22"/>
        </w:rPr>
        <w:t>w</w:t>
      </w:r>
      <w:r>
        <w:rPr>
          <w:rFonts w:ascii="Meiryo" w:eastAsia="Meiryo" w:hAnsi="Meiryo" w:cs="Meiryo"/>
          <w:color w:val="221F1F"/>
          <w:w w:val="88"/>
          <w:position w:val="3"/>
          <w:sz w:val="22"/>
          <w:szCs w:val="22"/>
        </w:rPr>
        <w:t>ere</w:t>
      </w:r>
      <w:r>
        <w:rPr>
          <w:rFonts w:ascii="Meiryo" w:eastAsia="Meiryo" w:hAnsi="Meiryo" w:cs="Meiryo"/>
          <w:color w:val="221F1F"/>
          <w:spacing w:val="-21"/>
          <w:w w:val="88"/>
          <w:position w:val="3"/>
          <w:sz w:val="22"/>
          <w:szCs w:val="22"/>
        </w:rPr>
        <w:t xml:space="preserve"> </w:t>
      </w:r>
      <w:r>
        <w:rPr>
          <w:rFonts w:ascii="Meiryo" w:eastAsia="Meiryo" w:hAnsi="Meiryo" w:cs="Meiryo"/>
          <w:color w:val="221F1F"/>
          <w:w w:val="89"/>
          <w:position w:val="3"/>
          <w:sz w:val="22"/>
          <w:szCs w:val="22"/>
        </w:rPr>
        <w:t>sur</w:t>
      </w:r>
      <w:r>
        <w:rPr>
          <w:rFonts w:ascii="Meiryo" w:eastAsia="Meiryo" w:hAnsi="Meiryo" w:cs="Meiryo"/>
          <w:color w:val="221F1F"/>
          <w:spacing w:val="-6"/>
          <w:w w:val="89"/>
          <w:position w:val="3"/>
          <w:sz w:val="22"/>
          <w:szCs w:val="22"/>
        </w:rPr>
        <w:t>v</w:t>
      </w:r>
      <w:r>
        <w:rPr>
          <w:rFonts w:ascii="Meiryo" w:eastAsia="Meiryo" w:hAnsi="Meiryo" w:cs="Meiryo"/>
          <w:color w:val="221F1F"/>
          <w:w w:val="85"/>
          <w:position w:val="3"/>
          <w:sz w:val="22"/>
          <w:szCs w:val="22"/>
        </w:rPr>
        <w:t>e</w:t>
      </w:r>
      <w:r>
        <w:rPr>
          <w:rFonts w:ascii="Meiryo" w:eastAsia="Meiryo" w:hAnsi="Meiryo" w:cs="Meiryo"/>
          <w:color w:val="221F1F"/>
          <w:spacing w:val="-6"/>
          <w:w w:val="85"/>
          <w:position w:val="3"/>
          <w:sz w:val="22"/>
          <w:szCs w:val="22"/>
        </w:rPr>
        <w:t>y</w:t>
      </w:r>
      <w:r>
        <w:rPr>
          <w:rFonts w:ascii="Meiryo" w:eastAsia="Meiryo" w:hAnsi="Meiryo" w:cs="Meiryo"/>
          <w:color w:val="221F1F"/>
          <w:w w:val="83"/>
          <w:position w:val="3"/>
          <w:sz w:val="22"/>
          <w:szCs w:val="22"/>
        </w:rPr>
        <w:t>ed,</w:t>
      </w:r>
    </w:p>
    <w:p>
      <w:pPr>
        <w:spacing w:before="23"/>
        <w:ind w:left="155"/>
        <w:rPr>
          <w:rFonts w:ascii="Meiryo" w:eastAsia="Meiryo" w:hAnsi="Meiryo" w:cs="Meiryo"/>
          <w:sz w:val="22"/>
          <w:szCs w:val="22"/>
        </w:rPr>
      </w:pPr>
      <w:r>
        <w:rPr>
          <w:rFonts w:ascii="Meiryo" w:eastAsia="Meiryo" w:hAnsi="Meiryo" w:cs="Meiryo"/>
          <w:color w:val="221F1F"/>
          <w:w w:val="89"/>
          <w:sz w:val="22"/>
          <w:szCs w:val="22"/>
        </w:rPr>
        <w:t>resulting</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91"/>
          <w:sz w:val="22"/>
          <w:szCs w:val="22"/>
        </w:rPr>
        <w:t>the</w:t>
      </w:r>
      <w:r>
        <w:rPr>
          <w:rFonts w:ascii="Meiryo" w:eastAsia="Meiryo" w:hAnsi="Meiryo" w:cs="Meiryo"/>
          <w:color w:val="221F1F"/>
          <w:spacing w:val="-5"/>
          <w:w w:val="91"/>
          <w:sz w:val="22"/>
          <w:szCs w:val="22"/>
        </w:rPr>
        <w:t xml:space="preserve"> </w:t>
      </w:r>
      <w:r>
        <w:rPr>
          <w:rFonts w:ascii="Meiryo" w:eastAsia="Meiryo" w:hAnsi="Meiryo" w:cs="Meiryo"/>
          <w:color w:val="221F1F"/>
          <w:w w:val="91"/>
          <w:sz w:val="22"/>
          <w:szCs w:val="22"/>
        </w:rPr>
        <w:t>NLSY79</w:t>
      </w:r>
      <w:r>
        <w:rPr>
          <w:rFonts w:ascii="Meiryo" w:eastAsia="Meiryo" w:hAnsi="Meiryo" w:cs="Meiryo"/>
          <w:color w:val="221F1F"/>
          <w:spacing w:val="49"/>
          <w:w w:val="91"/>
          <w:sz w:val="22"/>
          <w:szCs w:val="22"/>
        </w:rPr>
        <w:t xml:space="preserve"> </w:t>
      </w:r>
      <w:r>
        <w:rPr>
          <w:rFonts w:ascii="Meiryo" w:eastAsia="Meiryo" w:hAnsi="Meiryo" w:cs="Meiryo"/>
          <w:color w:val="221F1F"/>
          <w:w w:val="91"/>
          <w:sz w:val="22"/>
          <w:szCs w:val="22"/>
        </w:rPr>
        <w:t>Children</w:t>
      </w:r>
      <w:r>
        <w:rPr>
          <w:rFonts w:ascii="Meiryo" w:eastAsia="Meiryo" w:hAnsi="Meiryo" w:cs="Meiryo"/>
          <w:color w:val="221F1F"/>
          <w:spacing w:val="32"/>
          <w:w w:val="91"/>
          <w:sz w:val="22"/>
          <w:szCs w:val="22"/>
        </w:rPr>
        <w:t xml:space="preserve"> </w:t>
      </w:r>
      <w:r>
        <w:rPr>
          <w:rFonts w:ascii="Meiryo" w:eastAsia="Meiryo" w:hAnsi="Meiryo" w:cs="Meiryo"/>
          <w:color w:val="221F1F"/>
          <w:w w:val="91"/>
          <w:sz w:val="22"/>
          <w:szCs w:val="22"/>
        </w:rPr>
        <w:t>and</w:t>
      </w:r>
      <w:r>
        <w:rPr>
          <w:rFonts w:ascii="Meiryo" w:eastAsia="Meiryo" w:hAnsi="Meiryo" w:cs="Meiryo"/>
          <w:color w:val="221F1F"/>
          <w:spacing w:val="-2"/>
          <w:w w:val="91"/>
          <w:sz w:val="22"/>
          <w:szCs w:val="22"/>
        </w:rPr>
        <w:t xml:space="preserve"> </w:t>
      </w:r>
      <w:r>
        <w:rPr>
          <w:rFonts w:ascii="Meiryo" w:eastAsia="Meiryo" w:hAnsi="Meiryo" w:cs="Meiryo"/>
          <w:color w:val="221F1F"/>
          <w:spacing w:val="-18"/>
          <w:w w:val="119"/>
          <w:sz w:val="22"/>
          <w:szCs w:val="22"/>
        </w:rPr>
        <w:t>Y</w:t>
      </w:r>
      <w:r>
        <w:rPr>
          <w:rFonts w:ascii="Meiryo" w:eastAsia="Meiryo" w:hAnsi="Meiryo" w:cs="Meiryo"/>
          <w:color w:val="221F1F"/>
          <w:w w:val="86"/>
          <w:sz w:val="22"/>
          <w:szCs w:val="22"/>
        </w:rPr>
        <w:t>oung</w:t>
      </w:r>
      <w:r>
        <w:rPr>
          <w:rFonts w:ascii="Meiryo" w:eastAsia="Meiryo" w:hAnsi="Meiryo" w:cs="Meiryo"/>
          <w:color w:val="221F1F"/>
          <w:sz w:val="22"/>
          <w:szCs w:val="22"/>
        </w:rPr>
        <w:t xml:space="preserve"> </w:t>
      </w:r>
      <w:r>
        <w:rPr>
          <w:rFonts w:ascii="Meiryo" w:eastAsia="Meiryo" w:hAnsi="Meiryo" w:cs="Meiryo"/>
          <w:color w:val="221F1F"/>
          <w:spacing w:val="-6"/>
          <w:sz w:val="22"/>
          <w:szCs w:val="22"/>
        </w:rPr>
        <w:t>A</w:t>
      </w:r>
      <w:r>
        <w:rPr>
          <w:rFonts w:ascii="Meiryo" w:eastAsia="Meiryo" w:hAnsi="Meiryo" w:cs="Meiryo"/>
          <w:color w:val="221F1F"/>
          <w:sz w:val="22"/>
          <w:szCs w:val="22"/>
        </w:rPr>
        <w:t>dults</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w:t>
      </w:r>
      <w:del w:id="532" w:author="0" w:date="2015-11-12T13:54:00Z">
        <w:r>
          <w:rPr>
            <w:rFonts w:ascii="Meiryo" w:eastAsia="Meiryo" w:hAnsi="Meiryo" w:cs="Meiryo"/>
            <w:color w:val="221F1F"/>
            <w:sz w:val="22"/>
            <w:szCs w:val="22"/>
          </w:rPr>
          <w:delText>NLSY79–C</w:delText>
        </w:r>
        <w:r>
          <w:rPr>
            <w:rFonts w:ascii="Meiryo" w:eastAsia="Meiryo" w:hAnsi="Meiryo" w:cs="Meiryo"/>
            <w:color w:val="221F1F"/>
            <w:spacing w:val="-17"/>
            <w:sz w:val="22"/>
            <w:szCs w:val="22"/>
          </w:rPr>
          <w:delText>Y</w:delText>
        </w:r>
        <w:r>
          <w:rPr>
            <w:rFonts w:ascii="Meiryo" w:eastAsia="Meiryo" w:hAnsi="Meiryo" w:cs="Meiryo"/>
            <w:color w:val="221F1F"/>
            <w:sz w:val="22"/>
            <w:szCs w:val="22"/>
          </w:rPr>
          <w:delText>A</w:delText>
        </w:r>
      </w:del>
      <w:ins w:id="533" w:author="0" w:date="2015-11-12T13:54:00Z">
        <w:r>
          <w:rPr>
            <w:rFonts w:ascii="Meiryo" w:eastAsia="Meiryo" w:hAnsi="Meiryo" w:cs="Meiryo"/>
            <w:color w:val="221F1F"/>
            <w:sz w:val="22"/>
            <w:szCs w:val="22"/>
          </w:rPr>
          <w:t>NLSY-Children</w:t>
        </w:r>
      </w:ins>
      <w:r>
        <w:rPr>
          <w:rFonts w:ascii="Meiryo" w:eastAsia="Meiryo" w:hAnsi="Meiryo" w:cs="Meiryo"/>
          <w:color w:val="221F1F"/>
          <w:sz w:val="22"/>
          <w:szCs w:val="22"/>
        </w:rPr>
        <w:t>)</w:t>
      </w:r>
      <w:r>
        <w:rPr>
          <w:rFonts w:ascii="Meiryo" w:eastAsia="Meiryo" w:hAnsi="Meiryo" w:cs="Meiryo"/>
          <w:color w:val="221F1F"/>
          <w:spacing w:val="-23"/>
          <w:sz w:val="22"/>
          <w:szCs w:val="22"/>
        </w:rPr>
        <w:t xml:space="preserve"> </w:t>
      </w:r>
      <w:r>
        <w:rPr>
          <w:rFonts w:ascii="Meiryo" w:eastAsia="Meiryo" w:hAnsi="Meiryo" w:cs="Meiryo"/>
          <w:color w:val="221F1F"/>
          <w:w w:val="86"/>
          <w:sz w:val="22"/>
          <w:szCs w:val="22"/>
        </w:rPr>
        <w:t>sur</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15"/>
          <w:w w:val="86"/>
          <w:sz w:val="22"/>
          <w:szCs w:val="22"/>
        </w:rPr>
        <w:t>y</w:t>
      </w:r>
      <w:r>
        <w:rPr>
          <w:rFonts w:ascii="Meiryo" w:eastAsia="Meiryo" w:hAnsi="Meiryo" w:cs="Meiryo"/>
          <w:color w:val="221F1F"/>
          <w:w w:val="86"/>
          <w:sz w:val="22"/>
          <w:szCs w:val="22"/>
        </w:rPr>
        <w:t>.</w:t>
      </w:r>
      <w:r>
        <w:rPr>
          <w:rFonts w:ascii="Meiryo" w:eastAsia="Meiryo" w:hAnsi="Meiryo" w:cs="Meiryo"/>
          <w:color w:val="221F1F"/>
          <w:spacing w:val="36"/>
          <w:w w:val="86"/>
          <w:sz w:val="22"/>
          <w:szCs w:val="22"/>
        </w:rPr>
        <w:t xml:space="preserve"> </w:t>
      </w:r>
      <w:r>
        <w:rPr>
          <w:rFonts w:ascii="Meiryo" w:eastAsia="Meiryo" w:hAnsi="Meiryo" w:cs="Meiryo"/>
          <w:color w:val="221F1F"/>
          <w:sz w:val="22"/>
          <w:szCs w:val="22"/>
        </w:rPr>
        <w:t>The</w:t>
      </w:r>
      <w:del w:id="534" w:author="0" w:date="2015-11-12T13:55:00Z">
        <w:r>
          <w:rPr>
            <w:rFonts w:ascii="Meiryo" w:eastAsia="Meiryo" w:hAnsi="Meiryo" w:cs="Meiryo"/>
            <w:color w:val="221F1F"/>
            <w:sz w:val="22"/>
            <w:szCs w:val="22"/>
          </w:rPr>
          <w:delText>se</w:delText>
        </w:r>
      </w:del>
    </w:p>
    <w:p>
      <w:pPr>
        <w:spacing w:before="23" w:line="252" w:lineRule="auto"/>
        <w:ind w:left="155" w:right="91"/>
        <w:rPr>
          <w:rFonts w:ascii="Meiryo" w:eastAsia="Meiryo" w:hAnsi="Meiryo" w:cs="Meiryo"/>
          <w:sz w:val="22"/>
          <w:szCs w:val="22"/>
        </w:rPr>
      </w:pPr>
      <w:r>
        <w:rPr>
          <w:rFonts w:ascii="Meiryo" w:eastAsia="Meiryo" w:hAnsi="Meiryo" w:cs="Meiryo"/>
          <w:color w:val="221F1F"/>
          <w:w w:val="80"/>
          <w:sz w:val="22"/>
          <w:szCs w:val="22"/>
        </w:rPr>
        <w:t>11,512</w:t>
      </w:r>
      <w:r>
        <w:rPr>
          <w:rFonts w:ascii="Meiryo" w:eastAsia="Meiryo" w:hAnsi="Meiryo" w:cs="Meiryo"/>
          <w:color w:val="221F1F"/>
          <w:spacing w:val="15"/>
          <w:w w:val="80"/>
          <w:sz w:val="22"/>
          <w:szCs w:val="22"/>
        </w:rPr>
        <w:t xml:space="preserve"> </w:t>
      </w:r>
      <w:ins w:id="535" w:author="0" w:date="2015-11-12T13:55:00Z">
        <w:r>
          <w:rPr>
            <w:rFonts w:ascii="Meiryo" w:eastAsia="Meiryo" w:hAnsi="Meiryo" w:cs="Meiryo"/>
            <w:color w:val="221F1F"/>
            <w:spacing w:val="15"/>
            <w:w w:val="80"/>
            <w:sz w:val="22"/>
            <w:szCs w:val="22"/>
          </w:rPr>
          <w:t>respondents in the NLSY-Children data</w:t>
        </w:r>
      </w:ins>
      <w:del w:id="536" w:author="0" w:date="2015-11-12T13:55:00Z">
        <w:r>
          <w:rPr>
            <w:rFonts w:ascii="Meiryo" w:eastAsia="Meiryo" w:hAnsi="Meiryo" w:cs="Meiryo"/>
            <w:color w:val="221F1F"/>
            <w:w w:val="86"/>
            <w:sz w:val="22"/>
            <w:szCs w:val="22"/>
          </w:rPr>
          <w:delText>participa</w:delText>
        </w:r>
        <w:r>
          <w:rPr>
            <w:rFonts w:ascii="Meiryo" w:eastAsia="Meiryo" w:hAnsi="Meiryo" w:cs="Meiryo"/>
            <w:color w:val="221F1F"/>
            <w:spacing w:val="-4"/>
            <w:w w:val="86"/>
            <w:sz w:val="22"/>
            <w:szCs w:val="22"/>
          </w:rPr>
          <w:delText>n</w:delText>
        </w:r>
        <w:r>
          <w:rPr>
            <w:rFonts w:ascii="Meiryo" w:eastAsia="Meiryo" w:hAnsi="Meiryo" w:cs="Meiryo"/>
            <w:color w:val="221F1F"/>
            <w:w w:val="86"/>
            <w:sz w:val="22"/>
            <w:szCs w:val="22"/>
          </w:rPr>
          <w:delText>ts</w:delText>
        </w:r>
      </w:del>
      <w:r>
        <w:rPr>
          <w:rFonts w:ascii="Meiryo" w:eastAsia="Meiryo" w:hAnsi="Meiryo" w:cs="Meiryo"/>
          <w:color w:val="221F1F"/>
          <w:w w:val="86"/>
          <w:sz w:val="22"/>
          <w:szCs w:val="22"/>
        </w:rPr>
        <w:t xml:space="preserve"> </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are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also</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sur</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y</w:t>
      </w:r>
      <w:r>
        <w:rPr>
          <w:rFonts w:ascii="Meiryo" w:eastAsia="Meiryo" w:hAnsi="Meiryo" w:cs="Meiryo"/>
          <w:color w:val="221F1F"/>
          <w:w w:val="86"/>
          <w:sz w:val="22"/>
          <w:szCs w:val="22"/>
        </w:rPr>
        <w:t>ed</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on</w:t>
      </w:r>
      <w:r>
        <w:rPr>
          <w:rFonts w:ascii="Meiryo" w:eastAsia="Meiryo" w:hAnsi="Meiryo" w:cs="Meiryo"/>
          <w:color w:val="221F1F"/>
          <w:spacing w:val="12"/>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bi</w:t>
      </w:r>
      <w:ins w:id="537" w:author="0" w:date="2015-11-12T13:55:00Z">
        <w:r>
          <w:rPr>
            <w:rFonts w:ascii="Meiryo" w:eastAsia="Meiryo" w:hAnsi="Meiryo" w:cs="Meiryo"/>
            <w:color w:val="221F1F"/>
            <w:w w:val="89"/>
            <w:sz w:val="22"/>
            <w:szCs w:val="22"/>
          </w:rPr>
          <w:t>e</w:t>
        </w:r>
      </w:ins>
      <w:del w:id="538" w:author="0" w:date="2015-11-12T13:55:00Z">
        <w:r>
          <w:rPr>
            <w:rFonts w:ascii="Meiryo" w:eastAsia="Meiryo" w:hAnsi="Meiryo" w:cs="Meiryo"/>
            <w:color w:val="221F1F"/>
            <w:w w:val="89"/>
            <w:sz w:val="22"/>
            <w:szCs w:val="22"/>
          </w:rPr>
          <w:delText>a</w:delText>
        </w:r>
      </w:del>
      <w:r>
        <w:rPr>
          <w:rFonts w:ascii="Meiryo" w:eastAsia="Meiryo" w:hAnsi="Meiryo" w:cs="Meiryo"/>
          <w:color w:val="221F1F"/>
          <w:w w:val="89"/>
          <w:sz w:val="22"/>
          <w:szCs w:val="22"/>
        </w:rPr>
        <w:t>n</w:t>
      </w:r>
      <w:r>
        <w:rPr>
          <w:rFonts w:ascii="Meiryo" w:eastAsia="Meiryo" w:hAnsi="Meiryo" w:cs="Meiryo"/>
          <w:color w:val="221F1F"/>
          <w:spacing w:val="-5"/>
          <w:w w:val="89"/>
          <w:sz w:val="22"/>
          <w:szCs w:val="22"/>
        </w:rPr>
        <w:t>n</w:t>
      </w:r>
      <w:ins w:id="539" w:author="0" w:date="2015-11-12T13:55:00Z">
        <w:r>
          <w:rPr>
            <w:rFonts w:ascii="Meiryo" w:eastAsia="Meiryo" w:hAnsi="Meiryo" w:cs="Meiryo"/>
            <w:color w:val="221F1F"/>
            <w:spacing w:val="-5"/>
            <w:w w:val="89"/>
            <w:sz w:val="22"/>
            <w:szCs w:val="22"/>
          </w:rPr>
          <w:t>i</w:t>
        </w:r>
      </w:ins>
      <w:del w:id="540" w:author="0" w:date="2015-11-12T13:55:00Z">
        <w:r>
          <w:rPr>
            <w:rFonts w:ascii="Meiryo" w:eastAsia="Meiryo" w:hAnsi="Meiryo" w:cs="Meiryo"/>
            <w:color w:val="221F1F"/>
            <w:w w:val="89"/>
            <w:sz w:val="22"/>
            <w:szCs w:val="22"/>
          </w:rPr>
          <w:delText>u</w:delText>
        </w:r>
      </w:del>
      <w:r>
        <w:rPr>
          <w:rFonts w:ascii="Meiryo" w:eastAsia="Meiryo" w:hAnsi="Meiryo" w:cs="Meiryo"/>
          <w:color w:val="221F1F"/>
          <w:w w:val="89"/>
          <w:sz w:val="22"/>
          <w:szCs w:val="22"/>
        </w:rPr>
        <w:t>al</w:t>
      </w:r>
      <w:r>
        <w:rPr>
          <w:rFonts w:ascii="Meiryo" w:eastAsia="Meiryo" w:hAnsi="Meiryo" w:cs="Meiryo"/>
          <w:color w:val="221F1F"/>
          <w:spacing w:val="25"/>
          <w:w w:val="89"/>
          <w:sz w:val="22"/>
          <w:szCs w:val="22"/>
        </w:rPr>
        <w:t xml:space="preserve"> </w:t>
      </w:r>
      <w:r>
        <w:rPr>
          <w:rFonts w:ascii="Meiryo" w:eastAsia="Meiryo" w:hAnsi="Meiryo" w:cs="Meiryo"/>
          <w:color w:val="221F1F"/>
          <w:w w:val="89"/>
          <w:sz w:val="22"/>
          <w:szCs w:val="22"/>
        </w:rPr>
        <w:t>basis.</w:t>
      </w:r>
      <w:r>
        <w:rPr>
          <w:rFonts w:ascii="Meiryo" w:eastAsia="Meiryo" w:hAnsi="Meiryo" w:cs="Meiryo"/>
          <w:color w:val="221F1F"/>
          <w:spacing w:val="13"/>
          <w:w w:val="89"/>
          <w:sz w:val="22"/>
          <w:szCs w:val="22"/>
        </w:rPr>
        <w:t xml:space="preserve"> </w:t>
      </w:r>
      <w:del w:id="541" w:author="0" w:date="2015-11-12T13:55:00Z">
        <w:r>
          <w:rPr>
            <w:rFonts w:ascii="Meiryo" w:eastAsia="Meiryo" w:hAnsi="Meiryo" w:cs="Meiryo"/>
            <w:color w:val="221F1F"/>
            <w:spacing w:val="-5"/>
            <w:w w:val="89"/>
            <w:sz w:val="22"/>
            <w:szCs w:val="22"/>
          </w:rPr>
          <w:delText>A</w:delText>
        </w:r>
        <w:r>
          <w:rPr>
            <w:rFonts w:ascii="Meiryo" w:eastAsia="Meiryo" w:hAnsi="Meiryo" w:cs="Meiryo"/>
            <w:color w:val="221F1F"/>
            <w:w w:val="89"/>
            <w:sz w:val="22"/>
            <w:szCs w:val="22"/>
          </w:rPr>
          <w:delText>ccordingl</w:delText>
        </w:r>
        <w:r>
          <w:rPr>
            <w:rFonts w:ascii="Meiryo" w:eastAsia="Meiryo" w:hAnsi="Meiryo" w:cs="Meiryo"/>
            <w:color w:val="221F1F"/>
            <w:spacing w:val="-16"/>
            <w:w w:val="89"/>
            <w:sz w:val="22"/>
            <w:szCs w:val="22"/>
          </w:rPr>
          <w:delText>y</w:delText>
        </w:r>
        <w:r>
          <w:rPr>
            <w:rFonts w:ascii="Meiryo" w:eastAsia="Meiryo" w:hAnsi="Meiryo" w:cs="Meiryo"/>
            <w:color w:val="221F1F"/>
            <w:w w:val="89"/>
            <w:sz w:val="22"/>
            <w:szCs w:val="22"/>
          </w:rPr>
          <w:delText>,</w:delText>
        </w:r>
      </w:del>
      <w:ins w:id="542" w:author="0" w:date="2015-11-12T13:55:00Z">
        <w:r>
          <w:rPr>
            <w:rFonts w:ascii="Meiryo" w:eastAsia="Meiryo" w:hAnsi="Meiryo" w:cs="Meiryo"/>
            <w:color w:val="221F1F"/>
            <w:w w:val="89"/>
            <w:sz w:val="22"/>
            <w:szCs w:val="22"/>
          </w:rPr>
          <w:t>In the current study,</w:t>
        </w:r>
      </w:ins>
      <w:r>
        <w:rPr>
          <w:rFonts w:ascii="Meiryo" w:eastAsia="Meiryo" w:hAnsi="Meiryo" w:cs="Meiryo"/>
          <w:color w:val="221F1F"/>
          <w:spacing w:val="39"/>
          <w:w w:val="89"/>
          <w:sz w:val="22"/>
          <w:szCs w:val="22"/>
        </w:rPr>
        <w:t xml:space="preserve"> </w:t>
      </w:r>
      <w:r>
        <w:rPr>
          <w:rFonts w:ascii="Meiryo" w:eastAsia="Meiryo" w:hAnsi="Meiryo" w:cs="Meiryo"/>
          <w:color w:val="221F1F"/>
          <w:w w:val="89"/>
          <w:sz w:val="22"/>
          <w:szCs w:val="22"/>
        </w:rPr>
        <w:t>participa</w:t>
      </w:r>
      <w:r>
        <w:rPr>
          <w:rFonts w:ascii="Meiryo" w:eastAsia="Meiryo" w:hAnsi="Meiryo" w:cs="Meiryo"/>
          <w:color w:val="221F1F"/>
          <w:spacing w:val="-4"/>
          <w:w w:val="89"/>
          <w:sz w:val="22"/>
          <w:szCs w:val="22"/>
        </w:rPr>
        <w:t>n</w:t>
      </w:r>
      <w:r>
        <w:rPr>
          <w:rFonts w:ascii="Meiryo" w:eastAsia="Meiryo" w:hAnsi="Meiryo" w:cs="Meiryo"/>
          <w:color w:val="221F1F"/>
          <w:w w:val="89"/>
          <w:sz w:val="22"/>
          <w:szCs w:val="22"/>
        </w:rPr>
        <w:t>ts</w:t>
      </w:r>
      <w:r>
        <w:rPr>
          <w:rFonts w:ascii="Meiryo" w:eastAsia="Meiryo" w:hAnsi="Meiryo" w:cs="Meiryo"/>
          <w:color w:val="221F1F"/>
          <w:spacing w:val="38"/>
          <w:w w:val="89"/>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92"/>
          <w:sz w:val="22"/>
          <w:szCs w:val="22"/>
        </w:rPr>
        <w:t>the</w:t>
      </w:r>
      <w:r>
        <w:rPr>
          <w:rFonts w:ascii="Meiryo" w:eastAsia="Meiryo" w:hAnsi="Meiryo" w:cs="Meiryo"/>
          <w:color w:val="221F1F"/>
          <w:spacing w:val="-12"/>
          <w:w w:val="92"/>
          <w:sz w:val="22"/>
          <w:szCs w:val="22"/>
        </w:rPr>
        <w:t xml:space="preserve"> </w:t>
      </w:r>
      <w:r>
        <w:rPr>
          <w:rFonts w:ascii="Meiryo" w:eastAsia="Meiryo" w:hAnsi="Meiryo" w:cs="Meiryo"/>
          <w:color w:val="221F1F"/>
          <w:w w:val="92"/>
          <w:sz w:val="22"/>
          <w:szCs w:val="22"/>
        </w:rPr>
        <w:t>NLSY79</w:t>
      </w:r>
      <w:r>
        <w:rPr>
          <w:rFonts w:ascii="Meiryo" w:eastAsia="Meiryo" w:hAnsi="Meiryo" w:cs="Meiryo"/>
          <w:color w:val="221F1F"/>
          <w:spacing w:val="35"/>
          <w:w w:val="92"/>
          <w:sz w:val="22"/>
          <w:szCs w:val="22"/>
        </w:rPr>
        <w:t xml:space="preserve"> </w:t>
      </w:r>
      <w:r>
        <w:rPr>
          <w:rFonts w:ascii="Meiryo" w:eastAsia="Meiryo" w:hAnsi="Meiryo" w:cs="Meiryo"/>
          <w:color w:val="221F1F"/>
          <w:sz w:val="22"/>
          <w:szCs w:val="22"/>
        </w:rPr>
        <w:t>will</w:t>
      </w:r>
      <w:r>
        <w:rPr>
          <w:rFonts w:ascii="Meiryo" w:eastAsia="Meiryo" w:hAnsi="Meiryo" w:cs="Meiryo"/>
          <w:color w:val="221F1F"/>
          <w:spacing w:val="-14"/>
          <w:sz w:val="22"/>
          <w:szCs w:val="22"/>
        </w:rPr>
        <w:t xml:space="preserve"> </w:t>
      </w:r>
      <w:ins w:id="543" w:author="0" w:date="2015-11-12T13:55:00Z">
        <w:r>
          <w:rPr>
            <w:rFonts w:ascii="Meiryo" w:eastAsia="Meiryo" w:hAnsi="Meiryo" w:cs="Meiryo"/>
            <w:color w:val="221F1F"/>
            <w:spacing w:val="-14"/>
            <w:sz w:val="22"/>
            <w:szCs w:val="22"/>
          </w:rPr>
          <w:t xml:space="preserve">typically </w:t>
        </w:r>
      </w:ins>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del w:id="544" w:author="0" w:date="2015-11-12T13:56:00Z">
        <w:r>
          <w:rPr>
            <w:rFonts w:ascii="Meiryo" w:eastAsia="Meiryo" w:hAnsi="Meiryo" w:cs="Meiryo"/>
            <w:color w:val="221F1F"/>
            <w:spacing w:val="5"/>
            <w:w w:val="86"/>
            <w:sz w:val="22"/>
            <w:szCs w:val="22"/>
          </w:rPr>
          <w:delText>p</w:delText>
        </w:r>
        <w:r>
          <w:rPr>
            <w:rFonts w:ascii="Meiryo" w:eastAsia="Meiryo" w:hAnsi="Meiryo" w:cs="Meiryo"/>
            <w:color w:val="221F1F"/>
            <w:w w:val="86"/>
            <w:sz w:val="22"/>
            <w:szCs w:val="22"/>
          </w:rPr>
          <w:delText>eri</w:delText>
        </w:r>
        <w:r>
          <w:rPr>
            <w:rFonts w:ascii="Meiryo" w:eastAsia="Meiryo" w:hAnsi="Meiryo" w:cs="Meiryo"/>
            <w:color w:val="221F1F"/>
            <w:spacing w:val="6"/>
            <w:w w:val="86"/>
            <w:sz w:val="22"/>
            <w:szCs w:val="22"/>
          </w:rPr>
          <w:delText>o</w:delText>
        </w:r>
        <w:r>
          <w:rPr>
            <w:rFonts w:ascii="Meiryo" w:eastAsia="Meiryo" w:hAnsi="Meiryo" w:cs="Meiryo"/>
            <w:color w:val="221F1F"/>
            <w:w w:val="86"/>
            <w:sz w:val="22"/>
            <w:szCs w:val="22"/>
          </w:rPr>
          <w:delText xml:space="preserve">dically </w:delText>
        </w:r>
      </w:del>
      <w:r>
        <w:rPr>
          <w:rFonts w:ascii="Meiryo" w:eastAsia="Meiryo" w:hAnsi="Meiryo" w:cs="Meiryo"/>
          <w:color w:val="221F1F"/>
          <w:spacing w:val="8"/>
          <w:w w:val="86"/>
          <w:sz w:val="22"/>
          <w:szCs w:val="22"/>
        </w:rPr>
        <w:t xml:space="preserve"> </w:t>
      </w:r>
      <w:r>
        <w:rPr>
          <w:rFonts w:ascii="Meiryo" w:eastAsia="Meiryo" w:hAnsi="Meiryo" w:cs="Meiryo"/>
          <w:color w:val="221F1F"/>
          <w:w w:val="86"/>
          <w:sz w:val="22"/>
          <w:szCs w:val="22"/>
        </w:rPr>
        <w:t>referred</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3"/>
          <w:sz w:val="22"/>
          <w:szCs w:val="22"/>
        </w:rPr>
        <w:t xml:space="preserve"> </w:t>
      </w:r>
      <w:r>
        <w:rPr>
          <w:rFonts w:ascii="Meiryo" w:eastAsia="Meiryo" w:hAnsi="Meiryo" w:cs="Meiryo"/>
          <w:color w:val="221F1F"/>
          <w:w w:val="85"/>
          <w:sz w:val="22"/>
          <w:szCs w:val="22"/>
        </w:rPr>
        <w:t>as the</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1 (Gen1)</w:t>
      </w:r>
      <w:r>
        <w:rPr>
          <w:rFonts w:ascii="Meiryo" w:eastAsia="Meiryo" w:hAnsi="Meiryo" w:cs="Meiryo"/>
          <w:color w:val="221F1F"/>
          <w:spacing w:val="36"/>
          <w:w w:val="85"/>
          <w:sz w:val="22"/>
          <w:szCs w:val="22"/>
        </w:rPr>
        <w:t xml:space="preserve"> </w:t>
      </w:r>
      <w:r>
        <w:rPr>
          <w:rFonts w:ascii="Meiryo" w:eastAsia="Meiryo" w:hAnsi="Meiryo" w:cs="Meiryo"/>
          <w:color w:val="221F1F"/>
          <w:w w:val="85"/>
          <w:sz w:val="22"/>
          <w:szCs w:val="22"/>
        </w:rPr>
        <w:t>sample,</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 xml:space="preserve">whereas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NLSY</w:t>
      </w:r>
      <w:del w:id="545" w:author="0" w:date="2015-11-12T13:56:00Z">
        <w:r>
          <w:rPr>
            <w:rFonts w:ascii="Meiryo" w:eastAsia="Meiryo" w:hAnsi="Meiryo" w:cs="Meiryo"/>
            <w:color w:val="221F1F"/>
            <w:sz w:val="22"/>
            <w:szCs w:val="22"/>
          </w:rPr>
          <w:delText>79</w:delText>
        </w:r>
      </w:del>
      <w:r>
        <w:rPr>
          <w:rFonts w:ascii="Meiryo" w:eastAsia="Meiryo" w:hAnsi="Meiryo" w:cs="Meiryo"/>
          <w:color w:val="221F1F"/>
          <w:sz w:val="22"/>
          <w:szCs w:val="22"/>
        </w:rPr>
        <w:t>–</w:t>
      </w:r>
      <w:ins w:id="546" w:author="0" w:date="2015-11-12T13:56:00Z">
        <w:r>
          <w:rPr>
            <w:rFonts w:ascii="Meiryo" w:eastAsia="Meiryo" w:hAnsi="Meiryo" w:cs="Meiryo"/>
            <w:color w:val="221F1F"/>
            <w:sz w:val="22"/>
            <w:szCs w:val="22"/>
          </w:rPr>
          <w:t>Children</w:t>
        </w:r>
      </w:ins>
      <w:del w:id="547" w:author="0" w:date="2015-11-12T13:56:00Z">
        <w:r>
          <w:rPr>
            <w:rFonts w:ascii="Meiryo" w:eastAsia="Meiryo" w:hAnsi="Meiryo" w:cs="Meiryo"/>
            <w:color w:val="221F1F"/>
            <w:sz w:val="22"/>
            <w:szCs w:val="22"/>
          </w:rPr>
          <w:delText>C</w:delText>
        </w:r>
        <w:r>
          <w:rPr>
            <w:rFonts w:ascii="Meiryo" w:eastAsia="Meiryo" w:hAnsi="Meiryo" w:cs="Meiryo"/>
            <w:color w:val="221F1F"/>
            <w:spacing w:val="-17"/>
            <w:sz w:val="22"/>
            <w:szCs w:val="22"/>
          </w:rPr>
          <w:delText>Y</w:delText>
        </w:r>
        <w:r>
          <w:rPr>
            <w:rFonts w:ascii="Meiryo" w:eastAsia="Meiryo" w:hAnsi="Meiryo" w:cs="Meiryo"/>
            <w:color w:val="221F1F"/>
            <w:sz w:val="22"/>
            <w:szCs w:val="22"/>
          </w:rPr>
          <w:delText>A</w:delText>
        </w:r>
      </w:del>
      <w:r>
        <w:rPr>
          <w:rFonts w:ascii="Meiryo" w:eastAsia="Meiryo" w:hAnsi="Meiryo" w:cs="Meiryo"/>
          <w:color w:val="221F1F"/>
          <w:spacing w:val="-11"/>
          <w:sz w:val="22"/>
          <w:szCs w:val="22"/>
        </w:rPr>
        <w:t xml:space="preserve"> </w:t>
      </w:r>
      <w:r>
        <w:rPr>
          <w:rFonts w:ascii="Meiryo" w:eastAsia="Meiryo" w:hAnsi="Meiryo" w:cs="Meiryo"/>
          <w:color w:val="221F1F"/>
          <w:sz w:val="22"/>
          <w:szCs w:val="22"/>
        </w:rPr>
        <w:t>will</w:t>
      </w:r>
      <w:r>
        <w:rPr>
          <w:rFonts w:ascii="Meiryo" w:eastAsia="Meiryo" w:hAnsi="Meiryo" w:cs="Meiryo"/>
          <w:color w:val="221F1F"/>
          <w:spacing w:val="-11"/>
          <w:sz w:val="22"/>
          <w:szCs w:val="22"/>
        </w:rPr>
        <w:t xml:space="preserve"> </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e</w:t>
      </w:r>
      <w:r>
        <w:rPr>
          <w:rFonts w:ascii="Meiryo" w:eastAsia="Meiryo" w:hAnsi="Meiryo" w:cs="Meiryo"/>
          <w:color w:val="221F1F"/>
          <w:spacing w:val="12"/>
          <w:w w:val="84"/>
          <w:sz w:val="22"/>
          <w:szCs w:val="22"/>
        </w:rPr>
        <w:t xml:space="preserve"> </w:t>
      </w:r>
      <w:r>
        <w:rPr>
          <w:rFonts w:ascii="Meiryo" w:eastAsia="Meiryo" w:hAnsi="Meiryo" w:cs="Meiryo"/>
          <w:color w:val="221F1F"/>
          <w:w w:val="84"/>
          <w:sz w:val="22"/>
          <w:szCs w:val="22"/>
        </w:rPr>
        <w:t>referred</w:t>
      </w:r>
      <w:r>
        <w:rPr>
          <w:rFonts w:ascii="Meiryo" w:eastAsia="Meiryo" w:hAnsi="Meiryo" w:cs="Meiryo"/>
          <w:color w:val="221F1F"/>
          <w:spacing w:val="21"/>
          <w:w w:val="84"/>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5"/>
          <w:sz w:val="22"/>
          <w:szCs w:val="22"/>
        </w:rPr>
        <w:t>as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(Gen2)</w:t>
      </w:r>
      <w:r>
        <w:rPr>
          <w:rFonts w:ascii="Meiryo" w:eastAsia="Meiryo" w:hAnsi="Meiryo" w:cs="Meiryo"/>
          <w:color w:val="221F1F"/>
          <w:spacing w:val="39"/>
          <w:w w:val="85"/>
          <w:sz w:val="22"/>
          <w:szCs w:val="22"/>
        </w:rPr>
        <w:t xml:space="preserve"> </w:t>
      </w:r>
      <w:r>
        <w:rPr>
          <w:rFonts w:ascii="Meiryo" w:eastAsia="Meiryo" w:hAnsi="Meiryo" w:cs="Meiryo"/>
          <w:color w:val="221F1F"/>
          <w:sz w:val="22"/>
          <w:szCs w:val="22"/>
        </w:rPr>
        <w:t>sample.</w:t>
      </w:r>
    </w:p>
    <w:p>
      <w:pPr>
        <w:spacing w:before="7" w:line="240" w:lineRule="exact"/>
      </w:pPr>
    </w:p>
    <w:p>
      <w:pPr>
        <w:ind w:left="155"/>
        <w:rPr>
          <w:rFonts w:ascii="Meiryo" w:eastAsia="Meiryo" w:hAnsi="Meiryo" w:cs="Meiryo"/>
          <w:sz w:val="22"/>
          <w:szCs w:val="22"/>
        </w:rPr>
      </w:pPr>
      <w:r>
        <w:rPr>
          <w:rFonts w:ascii="Meiryo" w:eastAsia="Meiryo" w:hAnsi="Meiryo" w:cs="Meiryo"/>
          <w:b/>
          <w:color w:val="221F1F"/>
          <w:spacing w:val="-21"/>
          <w:sz w:val="22"/>
          <w:szCs w:val="22"/>
        </w:rPr>
        <w:t>T</w:t>
      </w:r>
      <w:r>
        <w:rPr>
          <w:rFonts w:ascii="Meiryo" w:eastAsia="Meiryo" w:hAnsi="Meiryo" w:cs="Meiryo"/>
          <w:b/>
          <w:color w:val="221F1F"/>
          <w:sz w:val="22"/>
          <w:szCs w:val="22"/>
        </w:rPr>
        <w:t>etrads</w:t>
      </w:r>
    </w:p>
    <w:p>
      <w:pPr>
        <w:spacing w:before="8" w:line="160" w:lineRule="exact"/>
        <w:rPr>
          <w:sz w:val="16"/>
          <w:szCs w:val="16"/>
        </w:rPr>
      </w:pPr>
    </w:p>
    <w:p>
      <w:pPr>
        <w:spacing w:line="252" w:lineRule="auto"/>
        <w:ind w:left="155" w:right="91" w:firstLine="542"/>
        <w:rPr>
          <w:ins w:id="548" w:author="0" w:date="2015-11-12T14:01:00Z"/>
          <w:rFonts w:ascii="Meiryo" w:eastAsia="Meiryo" w:hAnsi="Meiryo" w:cs="Meiryo"/>
          <w:color w:val="221F1F"/>
          <w:w w:val="94"/>
          <w:sz w:val="22"/>
          <w:szCs w:val="22"/>
        </w:rPr>
      </w:pPr>
      <w:ins w:id="549" w:author="0" w:date="2015-11-12T13:56:00Z">
        <w:r>
          <w:rPr>
            <w:rFonts w:ascii="Meiryo" w:eastAsia="Meiryo" w:hAnsi="Meiryo" w:cs="Meiryo"/>
            <w:color w:val="221F1F"/>
            <w:w w:val="94"/>
            <w:sz w:val="22"/>
            <w:szCs w:val="22"/>
          </w:rPr>
          <w:t>To conduct our study using the necessary within-family information, we require sister pairs in General 1 who both had children</w:t>
        </w:r>
      </w:ins>
      <w:ins w:id="550" w:author="0" w:date="2015-11-12T13:57:00Z">
        <w:r>
          <w:rPr>
            <w:rFonts w:ascii="Meiryo" w:eastAsia="Meiryo" w:hAnsi="Meiryo" w:cs="Meiryo"/>
            <w:color w:val="221F1F"/>
            <w:w w:val="94"/>
            <w:sz w:val="22"/>
            <w:szCs w:val="22"/>
          </w:rPr>
          <w:t xml:space="preserve">.  The children of these sisters are cousin-pairs.  In the original NLSY79 and NLSY-Children surveys, identification of </w:t>
        </w:r>
      </w:ins>
      <w:ins w:id="551" w:author="0" w:date="2015-11-12T13:58:00Z">
        <w:r>
          <w:rPr>
            <w:rFonts w:ascii="Meiryo" w:eastAsia="Meiryo" w:hAnsi="Meiryo" w:cs="Meiryo"/>
            <w:color w:val="221F1F"/>
            <w:w w:val="94"/>
            <w:sz w:val="22"/>
            <w:szCs w:val="22"/>
          </w:rPr>
          <w:t xml:space="preserve">level of </w:t>
        </w:r>
      </w:ins>
      <w:ins w:id="552" w:author="0" w:date="2015-11-12T13:57:00Z">
        <w:r>
          <w:rPr>
            <w:rFonts w:ascii="Meiryo" w:eastAsia="Meiryo" w:hAnsi="Meiryo" w:cs="Meiryo"/>
            <w:color w:val="221F1F"/>
            <w:w w:val="94"/>
            <w:sz w:val="22"/>
            <w:szCs w:val="22"/>
          </w:rPr>
          <w:t xml:space="preserve">sibling </w:t>
        </w:r>
      </w:ins>
      <w:ins w:id="553" w:author="0" w:date="2015-11-12T13:58:00Z">
        <w:r>
          <w:rPr>
            <w:rFonts w:ascii="Meiryo" w:eastAsia="Meiryo" w:hAnsi="Meiryo" w:cs="Meiryo"/>
            <w:color w:val="221F1F"/>
            <w:w w:val="94"/>
            <w:sz w:val="22"/>
            <w:szCs w:val="22"/>
          </w:rPr>
          <w:t>relatedness</w:t>
        </w:r>
      </w:ins>
      <w:ins w:id="554" w:author="0" w:date="2015-11-12T13:57:00Z">
        <w:r>
          <w:rPr>
            <w:rFonts w:ascii="Meiryo" w:eastAsia="Meiryo" w:hAnsi="Meiryo" w:cs="Meiryo"/>
            <w:color w:val="221F1F"/>
            <w:w w:val="94"/>
            <w:sz w:val="22"/>
            <w:szCs w:val="22"/>
          </w:rPr>
          <w:t xml:space="preserve"> in the NLSY was primarily inferential.  </w:t>
        </w:r>
      </w:ins>
      <w:ins w:id="555" w:author="0" w:date="2015-11-12T13:58:00Z">
        <w:r>
          <w:rPr>
            <w:rFonts w:ascii="Meiryo" w:eastAsia="Meiryo" w:hAnsi="Meiryo" w:cs="Meiryo"/>
            <w:color w:val="221F1F"/>
            <w:w w:val="94"/>
            <w:sz w:val="22"/>
            <w:szCs w:val="22"/>
          </w:rPr>
          <w:t xml:space="preserve">NLSY79 twins, full siblings, half siblings, and adoptive siblings were distinguishable indirectly from </w:t>
        </w:r>
      </w:ins>
      <w:ins w:id="556" w:author="0" w:date="2015-11-12T13:59:00Z">
        <w:r>
          <w:rPr>
            <w:rFonts w:ascii="Meiryo" w:eastAsia="Meiryo" w:hAnsi="Meiryo" w:cs="Meiryo"/>
            <w:color w:val="221F1F"/>
            <w:w w:val="94"/>
            <w:sz w:val="22"/>
            <w:szCs w:val="22"/>
          </w:rPr>
          <w:t>respondent</w:t>
        </w:r>
      </w:ins>
      <w:ins w:id="557" w:author="0" w:date="2015-11-12T13:58:00Z">
        <w:r>
          <w:rPr>
            <w:rFonts w:ascii="Meiryo" w:eastAsia="Meiryo" w:hAnsi="Meiryo" w:cs="Meiryo"/>
            <w:color w:val="221F1F"/>
            <w:w w:val="94"/>
            <w:sz w:val="22"/>
            <w:szCs w:val="22"/>
          </w:rPr>
          <w:t xml:space="preserve"> </w:t>
        </w:r>
      </w:ins>
      <w:ins w:id="558" w:author="0" w:date="2015-11-12T13:59:00Z">
        <w:r>
          <w:rPr>
            <w:rFonts w:ascii="Meiryo" w:eastAsia="Meiryo" w:hAnsi="Meiryo" w:cs="Meiryo"/>
            <w:color w:val="221F1F"/>
            <w:w w:val="94"/>
            <w:sz w:val="22"/>
            <w:szCs w:val="22"/>
          </w:rPr>
          <w:t xml:space="preserve">and maternal information about the biological father.  NLSY-Children respondents within a given family were all full- or half-siblings, because they were (by design) the biological children of the NLSY79 females.  In 2006, the NLSY surveys both included explicit indicators of the level of sibling relatedness.  Our </w:t>
        </w:r>
      </w:ins>
      <w:ins w:id="559" w:author="0" w:date="2015-11-12T14:00:00Z">
        <w:r>
          <w:rPr>
            <w:rFonts w:ascii="Meiryo" w:eastAsia="Meiryo" w:hAnsi="Meiryo" w:cs="Meiryo"/>
            <w:color w:val="221F1F"/>
            <w:w w:val="94"/>
            <w:sz w:val="22"/>
            <w:szCs w:val="22"/>
          </w:rPr>
          <w:t xml:space="preserve">research </w:t>
        </w:r>
        <w:proofErr w:type="spellStart"/>
        <w:r>
          <w:rPr>
            <w:rFonts w:ascii="Meiryo" w:eastAsia="Meiryo" w:hAnsi="Meiryo" w:cs="Meiryo"/>
            <w:color w:val="221F1F"/>
            <w:w w:val="94"/>
            <w:sz w:val="22"/>
            <w:szCs w:val="22"/>
          </w:rPr>
          <w:t>teacm</w:t>
        </w:r>
        <w:proofErr w:type="spellEnd"/>
        <w:r>
          <w:rPr>
            <w:rFonts w:ascii="Meiryo" w:eastAsia="Meiryo" w:hAnsi="Meiryo" w:cs="Meiryo"/>
            <w:color w:val="221F1F"/>
            <w:w w:val="94"/>
            <w:sz w:val="22"/>
            <w:szCs w:val="22"/>
          </w:rPr>
          <w:t xml:space="preserve"> has recently completed a final multi-year project to reliably and validly identify the kinship pairs within these two datasets.  These kinship pairs are used in the current study.  </w:t>
        </w:r>
      </w:ins>
    </w:p>
    <w:p>
      <w:pPr>
        <w:spacing w:line="252" w:lineRule="auto"/>
        <w:ind w:left="155" w:right="91" w:firstLine="542"/>
        <w:rPr>
          <w:rFonts w:ascii="Meiryo" w:eastAsia="Meiryo" w:hAnsi="Meiryo" w:cs="Meiryo"/>
          <w:sz w:val="22"/>
          <w:szCs w:val="22"/>
        </w:rPr>
      </w:pPr>
      <w:ins w:id="560" w:author="0" w:date="2015-11-12T14:00:00Z">
        <w:r>
          <w:rPr>
            <w:rFonts w:ascii="Meiryo" w:eastAsia="Meiryo" w:hAnsi="Meiryo" w:cs="Meiryo"/>
            <w:color w:val="221F1F"/>
            <w:w w:val="94"/>
            <w:sz w:val="22"/>
            <w:szCs w:val="22"/>
          </w:rPr>
          <w:t xml:space="preserve">Specifically, </w:t>
        </w:r>
      </w:ins>
      <w:r>
        <w:rPr>
          <w:rFonts w:ascii="Meiryo" w:eastAsia="Meiryo" w:hAnsi="Meiryo" w:cs="Meiryo"/>
          <w:color w:val="221F1F"/>
          <w:w w:val="94"/>
          <w:sz w:val="22"/>
          <w:szCs w:val="22"/>
        </w:rPr>
        <w:t>Mother-Child-</w:t>
      </w:r>
      <w:r>
        <w:rPr>
          <w:rFonts w:ascii="Meiryo" w:eastAsia="Meiryo" w:hAnsi="Meiryo" w:cs="Meiryo"/>
          <w:color w:val="221F1F"/>
          <w:spacing w:val="-5"/>
          <w:w w:val="94"/>
          <w:sz w:val="22"/>
          <w:szCs w:val="22"/>
        </w:rPr>
        <w:t>A</w:t>
      </w:r>
      <w:r>
        <w:rPr>
          <w:rFonts w:ascii="Meiryo" w:eastAsia="Meiryo" w:hAnsi="Meiryo" w:cs="Meiryo"/>
          <w:color w:val="221F1F"/>
          <w:w w:val="94"/>
          <w:sz w:val="22"/>
          <w:szCs w:val="22"/>
        </w:rPr>
        <w:t>u</w:t>
      </w:r>
      <w:r>
        <w:rPr>
          <w:rFonts w:ascii="Meiryo" w:eastAsia="Meiryo" w:hAnsi="Meiryo" w:cs="Meiryo"/>
          <w:color w:val="221F1F"/>
          <w:spacing w:val="-6"/>
          <w:w w:val="94"/>
          <w:sz w:val="22"/>
          <w:szCs w:val="22"/>
        </w:rPr>
        <w:t>n</w:t>
      </w:r>
      <w:r>
        <w:rPr>
          <w:rFonts w:ascii="Meiryo" w:eastAsia="Meiryo" w:hAnsi="Meiryo" w:cs="Meiryo"/>
          <w:color w:val="221F1F"/>
          <w:w w:val="94"/>
          <w:sz w:val="22"/>
          <w:szCs w:val="22"/>
        </w:rPr>
        <w:t>t-Nibling</w:t>
      </w:r>
      <w:r>
        <w:rPr>
          <w:rFonts w:ascii="Meiryo" w:eastAsia="Meiryo" w:hAnsi="Meiryo" w:cs="Meiryo"/>
          <w:color w:val="221F1F"/>
          <w:spacing w:val="9"/>
          <w:w w:val="94"/>
          <w:sz w:val="22"/>
          <w:szCs w:val="22"/>
        </w:rPr>
        <w:t xml:space="preserve"> </w:t>
      </w:r>
      <w:r>
        <w:rPr>
          <w:rFonts w:ascii="Meiryo" w:eastAsia="Meiryo" w:hAnsi="Meiryo" w:cs="Meiryo"/>
          <w:color w:val="221F1F"/>
          <w:sz w:val="22"/>
          <w:szCs w:val="22"/>
        </w:rPr>
        <w:t>(MCAN)</w:t>
      </w:r>
      <w:r>
        <w:rPr>
          <w:rFonts w:ascii="Meiryo" w:eastAsia="Meiryo" w:hAnsi="Meiryo" w:cs="Meiryo"/>
          <w:color w:val="221F1F"/>
          <w:spacing w:val="24"/>
          <w:sz w:val="22"/>
          <w:szCs w:val="22"/>
        </w:rPr>
        <w:t xml:space="preserve"> </w:t>
      </w:r>
      <w:r>
        <w:rPr>
          <w:rFonts w:ascii="Meiryo" w:eastAsia="Meiryo" w:hAnsi="Meiryo" w:cs="Meiryo"/>
          <w:color w:val="221F1F"/>
          <w:w w:val="86"/>
          <w:sz w:val="22"/>
          <w:szCs w:val="22"/>
        </w:rPr>
        <w:t>tetrads</w:t>
      </w:r>
      <w:r>
        <w:rPr>
          <w:rFonts w:ascii="Meiryo" w:eastAsia="Meiryo" w:hAnsi="Meiryo" w:cs="Meiryo"/>
          <w:color w:val="221F1F"/>
          <w:spacing w:val="33"/>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created</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using</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104"/>
          <w:sz w:val="22"/>
          <w:szCs w:val="22"/>
        </w:rPr>
        <w:t xml:space="preserve">NLSY </w:t>
      </w:r>
      <w:r>
        <w:rPr>
          <w:rFonts w:ascii="Meiryo" w:eastAsia="Meiryo" w:hAnsi="Meiryo" w:cs="Meiryo"/>
          <w:color w:val="221F1F"/>
          <w:w w:val="96"/>
          <w:sz w:val="22"/>
          <w:szCs w:val="22"/>
        </w:rPr>
        <w:t>Kinship</w:t>
      </w:r>
      <w:r>
        <w:rPr>
          <w:rFonts w:ascii="Meiryo" w:eastAsia="Meiryo" w:hAnsi="Meiryo" w:cs="Meiryo"/>
          <w:color w:val="221F1F"/>
          <w:spacing w:val="-1"/>
          <w:sz w:val="22"/>
          <w:szCs w:val="22"/>
        </w:rPr>
        <w:t xml:space="preserve"> </w:t>
      </w:r>
      <w:r>
        <w:rPr>
          <w:rFonts w:ascii="Meiryo" w:eastAsia="Meiryo" w:hAnsi="Meiryo" w:cs="Meiryo"/>
          <w:color w:val="221F1F"/>
          <w:sz w:val="22"/>
          <w:szCs w:val="22"/>
        </w:rPr>
        <w:t>Links</w:t>
      </w:r>
      <w:r>
        <w:rPr>
          <w:rFonts w:ascii="Meiryo" w:eastAsia="Meiryo" w:hAnsi="Meiryo" w:cs="Meiryo"/>
          <w:color w:val="221F1F"/>
          <w:spacing w:val="-22"/>
          <w:sz w:val="22"/>
          <w:szCs w:val="22"/>
        </w:rPr>
        <w:t xml:space="preserve"> </w:t>
      </w:r>
      <w:r>
        <w:rPr>
          <w:rFonts w:ascii="Meiryo" w:eastAsia="Meiryo" w:hAnsi="Meiryo" w:cs="Meiryo"/>
          <w:color w:val="221F1F"/>
          <w:w w:val="87"/>
          <w:sz w:val="22"/>
          <w:szCs w:val="22"/>
        </w:rPr>
        <w:t>(R</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dgers</w:t>
      </w:r>
      <w:r>
        <w:rPr>
          <w:rFonts w:ascii="Meiryo" w:eastAsia="Meiryo" w:hAnsi="Meiryo" w:cs="Meiryo"/>
          <w:color w:val="221F1F"/>
          <w:spacing w:val="18"/>
          <w:w w:val="87"/>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5"/>
          <w:sz w:val="22"/>
          <w:szCs w:val="22"/>
        </w:rPr>
        <w:t>al.,</w:t>
      </w:r>
      <w:r>
        <w:rPr>
          <w:rFonts w:ascii="Meiryo" w:eastAsia="Meiryo" w:hAnsi="Meiryo" w:cs="Meiryo"/>
          <w:color w:val="221F1F"/>
          <w:spacing w:val="17"/>
          <w:w w:val="85"/>
          <w:sz w:val="22"/>
          <w:szCs w:val="22"/>
        </w:rPr>
        <w:t xml:space="preserve"> </w:t>
      </w:r>
      <w:r>
        <w:rPr>
          <w:rFonts w:ascii="Meiryo" w:eastAsia="Meiryo" w:hAnsi="Meiryo" w:cs="Meiryo"/>
          <w:color w:val="221F1F"/>
          <w:w w:val="85"/>
          <w:sz w:val="22"/>
          <w:szCs w:val="22"/>
        </w:rPr>
        <w:t>2015)</w:t>
      </w:r>
      <w:r>
        <w:rPr>
          <w:rFonts w:ascii="Meiryo" w:eastAsia="Meiryo" w:hAnsi="Meiryo" w:cs="Meiryo"/>
          <w:color w:val="221F1F"/>
          <w:spacing w:val="-15"/>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sup</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 xml:space="preserve">orting </w:t>
      </w:r>
      <w:r>
        <w:rPr>
          <w:rFonts w:ascii="Meiryo" w:eastAsia="Meiryo" w:hAnsi="Meiryo" w:cs="Meiryo"/>
          <w:color w:val="221F1F"/>
          <w:spacing w:val="2"/>
          <w:w w:val="85"/>
          <w:sz w:val="22"/>
          <w:szCs w:val="22"/>
        </w:rPr>
        <w:t xml:space="preserve"> </w:t>
      </w:r>
      <w:r>
        <w:rPr>
          <w:rFonts w:ascii="Meiryo" w:eastAsia="Meiryo" w:hAnsi="Meiryo" w:cs="Meiryo"/>
          <w:color w:val="221F1F"/>
          <w:sz w:val="22"/>
          <w:szCs w:val="22"/>
        </w:rPr>
        <w:t>R</w:t>
      </w:r>
      <w:r>
        <w:rPr>
          <w:rFonts w:ascii="Meiryo" w:eastAsia="Meiryo" w:hAnsi="Meiryo" w:cs="Meiryo"/>
          <w:color w:val="221F1F"/>
          <w:spacing w:val="9"/>
          <w:sz w:val="22"/>
          <w:szCs w:val="22"/>
        </w:rPr>
        <w:t xml:space="preserve"> </w:t>
      </w:r>
      <w:r>
        <w:rPr>
          <w:rFonts w:ascii="Meiryo" w:eastAsia="Meiryo" w:hAnsi="Meiryo" w:cs="Meiryo"/>
          <w:color w:val="221F1F"/>
          <w:w w:val="87"/>
          <w:sz w:val="22"/>
          <w:szCs w:val="22"/>
        </w:rPr>
        <w:t>pa</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kage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(Beasley</w:t>
      </w:r>
      <w:r>
        <w:rPr>
          <w:rFonts w:ascii="Meiryo" w:eastAsia="Meiryo" w:hAnsi="Meiryo" w:cs="Meiryo"/>
          <w:color w:val="221F1F"/>
          <w:spacing w:val="19"/>
          <w:w w:val="87"/>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 xml:space="preserve">2015). </w:t>
      </w:r>
      <w:r>
        <w:rPr>
          <w:rFonts w:ascii="Meiryo" w:eastAsia="Meiryo" w:hAnsi="Meiryo" w:cs="Meiryo"/>
          <w:color w:val="221F1F"/>
          <w:sz w:val="22"/>
          <w:szCs w:val="22"/>
        </w:rPr>
        <w:t>The</w:t>
      </w:r>
      <w:r>
        <w:rPr>
          <w:rFonts w:ascii="Meiryo" w:eastAsia="Meiryo" w:hAnsi="Meiryo" w:cs="Meiryo"/>
          <w:color w:val="221F1F"/>
          <w:spacing w:val="-29"/>
          <w:sz w:val="22"/>
          <w:szCs w:val="22"/>
        </w:rPr>
        <w:t xml:space="preserve"> </w:t>
      </w:r>
      <w:r>
        <w:rPr>
          <w:rFonts w:ascii="Meiryo" w:eastAsia="Meiryo" w:hAnsi="Meiryo" w:cs="Meiryo"/>
          <w:color w:val="221F1F"/>
          <w:w w:val="87"/>
          <w:sz w:val="22"/>
          <w:szCs w:val="22"/>
        </w:rPr>
        <w:t>oldest</w:t>
      </w:r>
      <w:r>
        <w:rPr>
          <w:rFonts w:ascii="Meiryo" w:eastAsia="Meiryo" w:hAnsi="Meiryo" w:cs="Meiryo"/>
          <w:color w:val="221F1F"/>
          <w:spacing w:val="11"/>
          <w:w w:val="87"/>
          <w:sz w:val="22"/>
          <w:szCs w:val="22"/>
        </w:rPr>
        <w:t xml:space="preserve"> </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o</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female</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kin</w:t>
      </w:r>
      <w:r>
        <w:rPr>
          <w:rFonts w:ascii="Meiryo" w:eastAsia="Meiryo" w:hAnsi="Meiryo" w:cs="Meiryo"/>
          <w:color w:val="221F1F"/>
          <w:spacing w:val="-21"/>
          <w:sz w:val="22"/>
          <w:szCs w:val="22"/>
        </w:rPr>
        <w:t xml:space="preserve"> </w:t>
      </w:r>
      <w:r>
        <w:rPr>
          <w:rFonts w:ascii="Meiryo" w:eastAsia="Meiryo" w:hAnsi="Meiryo" w:cs="Meiryo"/>
          <w:color w:val="221F1F"/>
          <w:w w:val="92"/>
          <w:sz w:val="22"/>
          <w:szCs w:val="22"/>
        </w:rPr>
        <w:t>(Mother,</w:t>
      </w:r>
      <w:r>
        <w:rPr>
          <w:rFonts w:ascii="Meiryo" w:eastAsia="Meiryo" w:hAnsi="Meiryo" w:cs="Meiryo"/>
          <w:color w:val="221F1F"/>
          <w:spacing w:val="2"/>
          <w:w w:val="92"/>
          <w:sz w:val="22"/>
          <w:szCs w:val="22"/>
        </w:rPr>
        <w:t xml:space="preserve"> </w:t>
      </w:r>
      <w:r>
        <w:rPr>
          <w:rFonts w:ascii="Meiryo" w:eastAsia="Meiryo" w:hAnsi="Meiryo" w:cs="Meiryo"/>
          <w:color w:val="221F1F"/>
          <w:spacing w:val="-6"/>
          <w:sz w:val="22"/>
          <w:szCs w:val="22"/>
        </w:rPr>
        <w:t>A</w:t>
      </w:r>
      <w:r>
        <w:rPr>
          <w:rFonts w:ascii="Meiryo" w:eastAsia="Meiryo" w:hAnsi="Meiryo" w:cs="Meiryo"/>
          <w:color w:val="221F1F"/>
          <w:sz w:val="22"/>
          <w:szCs w:val="22"/>
        </w:rPr>
        <w:t>u</w:t>
      </w:r>
      <w:r>
        <w:rPr>
          <w:rFonts w:ascii="Meiryo" w:eastAsia="Meiryo" w:hAnsi="Meiryo" w:cs="Meiryo"/>
          <w:color w:val="221F1F"/>
          <w:spacing w:val="-6"/>
          <w:sz w:val="22"/>
          <w:szCs w:val="22"/>
        </w:rPr>
        <w:t>n</w:t>
      </w:r>
      <w:r>
        <w:rPr>
          <w:rFonts w:ascii="Meiryo" w:eastAsia="Meiryo" w:hAnsi="Meiryo" w:cs="Meiryo"/>
          <w:color w:val="221F1F"/>
          <w:sz w:val="22"/>
          <w:szCs w:val="22"/>
        </w:rPr>
        <w:t>t)</w:t>
      </w:r>
      <w:r>
        <w:rPr>
          <w:rFonts w:ascii="Meiryo" w:eastAsia="Meiryo" w:hAnsi="Meiryo" w:cs="Meiryo"/>
          <w:color w:val="221F1F"/>
          <w:spacing w:val="-27"/>
          <w:sz w:val="22"/>
          <w:szCs w:val="22"/>
        </w:rPr>
        <w:t xml:space="preserve"> </w:t>
      </w:r>
      <w:r>
        <w:rPr>
          <w:rFonts w:ascii="Meiryo" w:eastAsia="Meiryo" w:hAnsi="Meiryo" w:cs="Meiryo"/>
          <w:color w:val="221F1F"/>
          <w:spacing w:val="-5"/>
          <w:w w:val="84"/>
          <w:sz w:val="22"/>
          <w:szCs w:val="22"/>
        </w:rPr>
        <w:t>w</w:t>
      </w:r>
      <w:r>
        <w:rPr>
          <w:rFonts w:ascii="Meiryo" w:eastAsia="Meiryo" w:hAnsi="Meiryo" w:cs="Meiryo"/>
          <w:color w:val="221F1F"/>
          <w:w w:val="84"/>
          <w:sz w:val="22"/>
          <w:szCs w:val="22"/>
        </w:rPr>
        <w:t>ere</w:t>
      </w:r>
      <w:r>
        <w:rPr>
          <w:rFonts w:ascii="Meiryo" w:eastAsia="Meiryo" w:hAnsi="Meiryo" w:cs="Meiryo"/>
          <w:color w:val="221F1F"/>
          <w:spacing w:val="-1"/>
          <w:w w:val="84"/>
          <w:sz w:val="22"/>
          <w:szCs w:val="22"/>
        </w:rPr>
        <w:t xml:space="preserve"> </w:t>
      </w:r>
      <w:r>
        <w:rPr>
          <w:rFonts w:ascii="Meiryo" w:eastAsia="Meiryo" w:hAnsi="Meiryo" w:cs="Meiryo"/>
          <w:color w:val="221F1F"/>
          <w:w w:val="84"/>
          <w:sz w:val="22"/>
          <w:szCs w:val="22"/>
        </w:rPr>
        <w:t>selected</w:t>
      </w:r>
      <w:r>
        <w:rPr>
          <w:rFonts w:ascii="Meiryo" w:eastAsia="Meiryo" w:hAnsi="Meiryo" w:cs="Meiryo"/>
          <w:color w:val="221F1F"/>
          <w:spacing w:val="16"/>
          <w:w w:val="84"/>
          <w:sz w:val="22"/>
          <w:szCs w:val="22"/>
        </w:rPr>
        <w:t xml:space="preserve"> </w:t>
      </w:r>
      <w:r>
        <w:rPr>
          <w:rFonts w:ascii="Meiryo" w:eastAsia="Meiryo" w:hAnsi="Meiryo" w:cs="Meiryo"/>
          <w:color w:val="221F1F"/>
          <w:w w:val="84"/>
          <w:sz w:val="22"/>
          <w:szCs w:val="22"/>
        </w:rPr>
        <w:t>from</w:t>
      </w:r>
      <w:r>
        <w:rPr>
          <w:rFonts w:ascii="Meiryo" w:eastAsia="Meiryo" w:hAnsi="Meiryo" w:cs="Meiryo"/>
          <w:color w:val="221F1F"/>
          <w:spacing w:val="27"/>
          <w:w w:val="84"/>
          <w:sz w:val="22"/>
          <w:szCs w:val="22"/>
        </w:rPr>
        <w:t xml:space="preserve"> </w:t>
      </w:r>
      <w:r>
        <w:rPr>
          <w:rFonts w:ascii="Meiryo" w:eastAsia="Meiryo" w:hAnsi="Meiryo" w:cs="Meiryo"/>
          <w:color w:val="221F1F"/>
          <w:w w:val="84"/>
          <w:sz w:val="22"/>
          <w:szCs w:val="22"/>
        </w:rPr>
        <w:t>ea</w:t>
      </w:r>
      <w:r>
        <w:rPr>
          <w:rFonts w:ascii="Meiryo" w:eastAsia="Meiryo" w:hAnsi="Meiryo" w:cs="Meiryo"/>
          <w:color w:val="221F1F"/>
          <w:spacing w:val="-5"/>
          <w:w w:val="84"/>
          <w:sz w:val="22"/>
          <w:szCs w:val="22"/>
        </w:rPr>
        <w:t>c</w:t>
      </w:r>
      <w:r>
        <w:rPr>
          <w:rFonts w:ascii="Meiryo" w:eastAsia="Meiryo" w:hAnsi="Meiryo" w:cs="Meiryo"/>
          <w:color w:val="221F1F"/>
          <w:w w:val="84"/>
          <w:sz w:val="22"/>
          <w:szCs w:val="22"/>
        </w:rPr>
        <w:t>h</w:t>
      </w:r>
      <w:r>
        <w:rPr>
          <w:rFonts w:ascii="Meiryo" w:eastAsia="Meiryo" w:hAnsi="Meiryo" w:cs="Meiryo"/>
          <w:color w:val="221F1F"/>
          <w:spacing w:val="10"/>
          <w:w w:val="84"/>
          <w:sz w:val="22"/>
          <w:szCs w:val="22"/>
        </w:rPr>
        <w:t xml:space="preserve"> </w:t>
      </w:r>
      <w:ins w:id="561" w:author="0" w:date="2015-11-12T14:02:00Z">
        <w:r>
          <w:rPr>
            <w:rFonts w:ascii="Meiryo" w:eastAsia="Meiryo" w:hAnsi="Meiryo" w:cs="Meiryo"/>
            <w:color w:val="221F1F"/>
            <w:spacing w:val="10"/>
            <w:w w:val="84"/>
            <w:sz w:val="22"/>
            <w:szCs w:val="22"/>
          </w:rPr>
          <w:t xml:space="preserve">NLSY79 </w:t>
        </w:r>
      </w:ins>
      <w:r>
        <w:rPr>
          <w:rFonts w:ascii="Meiryo" w:eastAsia="Meiryo" w:hAnsi="Meiryo" w:cs="Meiryo"/>
          <w:color w:val="221F1F"/>
          <w:w w:val="84"/>
          <w:sz w:val="22"/>
          <w:szCs w:val="22"/>
        </w:rPr>
        <w:t>household</w:t>
      </w:r>
      <w:del w:id="562" w:author="0" w:date="2015-11-12T14:02:00Z">
        <w:r>
          <w:rPr>
            <w:rFonts w:ascii="Meiryo" w:eastAsia="Meiryo" w:hAnsi="Meiryo" w:cs="Meiryo"/>
            <w:color w:val="221F1F"/>
            <w:w w:val="84"/>
            <w:sz w:val="22"/>
            <w:szCs w:val="22"/>
          </w:rPr>
          <w:delText>;</w:delText>
        </w:r>
      </w:del>
      <w:ins w:id="563" w:author="0" w:date="2015-11-12T14:02:00Z">
        <w:r>
          <w:rPr>
            <w:rFonts w:ascii="Meiryo" w:eastAsia="Meiryo" w:hAnsi="Meiryo" w:cs="Meiryo"/>
            <w:color w:val="221F1F"/>
            <w:w w:val="84"/>
            <w:sz w:val="22"/>
            <w:szCs w:val="22"/>
          </w:rPr>
          <w:t xml:space="preserve">  (note </w:t>
        </w:r>
        <w:proofErr w:type="spellStart"/>
        <w:r>
          <w:rPr>
            <w:rFonts w:ascii="Meiryo" w:eastAsia="Meiryo" w:hAnsi="Meiryo" w:cs="Meiryo"/>
            <w:color w:val="221F1F"/>
            <w:w w:val="84"/>
            <w:sz w:val="22"/>
            <w:szCs w:val="22"/>
          </w:rPr>
          <w:t>that</w:t>
        </w:r>
      </w:ins>
      <w:del w:id="564" w:author="0" w:date="2015-11-12T14:02:00Z">
        <w:r>
          <w:rPr>
            <w:rFonts w:ascii="Meiryo" w:eastAsia="Meiryo" w:hAnsi="Meiryo" w:cs="Meiryo"/>
            <w:color w:val="221F1F"/>
            <w:spacing w:val="21"/>
            <w:w w:val="84"/>
            <w:sz w:val="22"/>
            <w:szCs w:val="22"/>
          </w:rPr>
          <w:delText xml:space="preserve"> </w:delText>
        </w:r>
      </w:del>
      <w:r>
        <w:rPr>
          <w:rFonts w:ascii="Meiryo" w:eastAsia="Meiryo" w:hAnsi="Meiryo" w:cs="Meiryo"/>
          <w:color w:val="221F1F"/>
          <w:sz w:val="22"/>
          <w:szCs w:val="22"/>
        </w:rPr>
        <w:t>additional</w:t>
      </w:r>
      <w:proofErr w:type="spellEnd"/>
      <w:r>
        <w:rPr>
          <w:rFonts w:ascii="Meiryo" w:eastAsia="Meiryo" w:hAnsi="Meiryo" w:cs="Meiryo"/>
          <w:color w:val="221F1F"/>
          <w:sz w:val="22"/>
          <w:szCs w:val="22"/>
        </w:rPr>
        <w:t xml:space="preserve"> </w:t>
      </w:r>
      <w:r>
        <w:rPr>
          <w:rFonts w:ascii="Meiryo" w:eastAsia="Meiryo" w:hAnsi="Meiryo" w:cs="Meiryo"/>
          <w:color w:val="221F1F"/>
          <w:w w:val="85"/>
          <w:sz w:val="22"/>
          <w:szCs w:val="22"/>
        </w:rPr>
        <w:t>female</w:t>
      </w:r>
      <w:r>
        <w:rPr>
          <w:rFonts w:ascii="Meiryo" w:eastAsia="Meiryo" w:hAnsi="Meiryo" w:cs="Meiryo"/>
          <w:color w:val="221F1F"/>
          <w:spacing w:val="10"/>
          <w:w w:val="85"/>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1</w:t>
      </w:r>
      <w:r>
        <w:rPr>
          <w:rFonts w:ascii="Meiryo" w:eastAsia="Meiryo" w:hAnsi="Meiryo" w:cs="Meiryo"/>
          <w:color w:val="221F1F"/>
          <w:spacing w:val="3"/>
          <w:w w:val="85"/>
          <w:sz w:val="22"/>
          <w:szCs w:val="22"/>
        </w:rPr>
        <w:t xml:space="preserve"> </w:t>
      </w:r>
      <w:ins w:id="565" w:author="0" w:date="2015-11-12T14:02:00Z">
        <w:r>
          <w:rPr>
            <w:rFonts w:ascii="Meiryo" w:eastAsia="Meiryo" w:hAnsi="Meiryo" w:cs="Meiryo"/>
            <w:color w:val="221F1F"/>
            <w:spacing w:val="3"/>
            <w:w w:val="85"/>
            <w:sz w:val="22"/>
            <w:szCs w:val="22"/>
          </w:rPr>
          <w:t xml:space="preserve">sister pairs – a relatively small number -- </w:t>
        </w:r>
      </w:ins>
      <w:del w:id="566" w:author="0" w:date="2015-11-12T14:02:00Z">
        <w:r>
          <w:rPr>
            <w:rFonts w:ascii="Meiryo" w:eastAsia="Meiryo" w:hAnsi="Meiryo" w:cs="Meiryo"/>
            <w:color w:val="221F1F"/>
            <w:sz w:val="22"/>
            <w:szCs w:val="22"/>
          </w:rPr>
          <w:delText>kin</w:delText>
        </w:r>
        <w:r>
          <w:rPr>
            <w:rFonts w:ascii="Meiryo" w:eastAsia="Meiryo" w:hAnsi="Meiryo" w:cs="Meiryo"/>
            <w:color w:val="221F1F"/>
            <w:spacing w:val="-17"/>
            <w:sz w:val="22"/>
            <w:szCs w:val="22"/>
          </w:rPr>
          <w:delText xml:space="preserve"> </w:delText>
        </w:r>
      </w:del>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excluded</w:t>
      </w:r>
      <w:ins w:id="567" w:author="0" w:date="2015-11-12T14:02:00Z">
        <w:r>
          <w:rPr>
            <w:rFonts w:ascii="Meiryo" w:eastAsia="Meiryo" w:hAnsi="Meiryo" w:cs="Meiryo"/>
            <w:color w:val="221F1F"/>
            <w:w w:val="86"/>
            <w:sz w:val="22"/>
            <w:szCs w:val="22"/>
          </w:rPr>
          <w:t>)</w:t>
        </w:r>
      </w:ins>
      <w:r>
        <w:rPr>
          <w:rFonts w:ascii="Meiryo" w:eastAsia="Meiryo" w:hAnsi="Meiryo" w:cs="Meiryo"/>
          <w:color w:val="221F1F"/>
          <w:w w:val="86"/>
          <w:sz w:val="22"/>
          <w:szCs w:val="22"/>
        </w:rPr>
        <w:t>.</w:t>
      </w:r>
      <w:r>
        <w:rPr>
          <w:rFonts w:ascii="Meiryo" w:eastAsia="Meiryo" w:hAnsi="Meiryo" w:cs="Meiryo"/>
          <w:color w:val="221F1F"/>
          <w:spacing w:val="44"/>
          <w:w w:val="86"/>
          <w:sz w:val="22"/>
          <w:szCs w:val="22"/>
        </w:rPr>
        <w:t xml:space="preserve"> </w:t>
      </w:r>
      <w:r>
        <w:rPr>
          <w:rFonts w:ascii="Meiryo" w:eastAsia="Meiryo" w:hAnsi="Meiryo" w:cs="Meiryo"/>
          <w:color w:val="221F1F"/>
          <w:w w:val="86"/>
          <w:sz w:val="22"/>
          <w:szCs w:val="22"/>
        </w:rPr>
        <w:t>Three</w:t>
      </w:r>
      <w:r>
        <w:rPr>
          <w:rFonts w:ascii="Meiryo" w:eastAsia="Meiryo" w:hAnsi="Meiryo" w:cs="Meiryo"/>
          <w:color w:val="221F1F"/>
          <w:spacing w:val="34"/>
          <w:w w:val="86"/>
          <w:sz w:val="22"/>
          <w:szCs w:val="22"/>
        </w:rPr>
        <w:t xml:space="preserve"> </w:t>
      </w:r>
      <w:r>
        <w:rPr>
          <w:rFonts w:ascii="Meiryo" w:eastAsia="Meiryo" w:hAnsi="Meiryo" w:cs="Meiryo"/>
          <w:color w:val="221F1F"/>
          <w:w w:val="86"/>
          <w:sz w:val="22"/>
          <w:szCs w:val="22"/>
        </w:rPr>
        <w:t>tetrad</w:t>
      </w:r>
      <w:r>
        <w:rPr>
          <w:rFonts w:ascii="Meiryo" w:eastAsia="Meiryo" w:hAnsi="Meiryo" w:cs="Meiryo"/>
          <w:color w:val="221F1F"/>
          <w:spacing w:val="36"/>
          <w:w w:val="86"/>
          <w:sz w:val="22"/>
          <w:szCs w:val="22"/>
        </w:rPr>
        <w:t xml:space="preserve"> </w:t>
      </w:r>
      <w:r>
        <w:rPr>
          <w:rFonts w:ascii="Meiryo" w:eastAsia="Meiryo" w:hAnsi="Meiryo" w:cs="Meiryo"/>
          <w:color w:val="221F1F"/>
          <w:w w:val="86"/>
          <w:sz w:val="22"/>
          <w:szCs w:val="22"/>
        </w:rPr>
        <w:t>designs</w:t>
      </w:r>
      <w:r>
        <w:rPr>
          <w:rFonts w:ascii="Meiryo" w:eastAsia="Meiryo" w:hAnsi="Meiryo" w:cs="Meiryo"/>
          <w:color w:val="221F1F"/>
          <w:spacing w:val="1"/>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empl</w:t>
      </w:r>
      <w:r>
        <w:rPr>
          <w:rFonts w:ascii="Meiryo" w:eastAsia="Meiryo" w:hAnsi="Meiryo" w:cs="Meiryo"/>
          <w:color w:val="221F1F"/>
          <w:spacing w:val="-5"/>
          <w:w w:val="86"/>
          <w:sz w:val="22"/>
          <w:szCs w:val="22"/>
        </w:rPr>
        <w:t>oy</w:t>
      </w:r>
      <w:r>
        <w:rPr>
          <w:rFonts w:ascii="Meiryo" w:eastAsia="Meiryo" w:hAnsi="Meiryo" w:cs="Meiryo"/>
          <w:color w:val="221F1F"/>
          <w:w w:val="86"/>
          <w:sz w:val="22"/>
          <w:szCs w:val="22"/>
        </w:rPr>
        <w:t>ed,</w:t>
      </w:r>
      <w:r>
        <w:rPr>
          <w:rFonts w:ascii="Meiryo" w:eastAsia="Meiryo" w:hAnsi="Meiryo" w:cs="Meiryo"/>
          <w:color w:val="221F1F"/>
          <w:spacing w:val="13"/>
          <w:w w:val="86"/>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whi</w:t>
      </w:r>
      <w:r>
        <w:rPr>
          <w:rFonts w:ascii="Meiryo" w:eastAsia="Meiryo" w:hAnsi="Meiryo" w:cs="Meiryo"/>
          <w:color w:val="221F1F"/>
          <w:spacing w:val="-6"/>
          <w:sz w:val="22"/>
          <w:szCs w:val="22"/>
        </w:rPr>
        <w:t>c</w:t>
      </w:r>
      <w:r>
        <w:rPr>
          <w:rFonts w:ascii="Meiryo" w:eastAsia="Meiryo" w:hAnsi="Meiryo" w:cs="Meiryo"/>
          <w:color w:val="221F1F"/>
          <w:sz w:val="22"/>
          <w:szCs w:val="22"/>
        </w:rPr>
        <w:t xml:space="preserve">h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genders</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deﬁning</w:t>
      </w:r>
      <w:r>
        <w:rPr>
          <w:rFonts w:ascii="Meiryo" w:eastAsia="Meiryo" w:hAnsi="Meiryo" w:cs="Meiryo"/>
          <w:color w:val="221F1F"/>
          <w:spacing w:val="44"/>
          <w:w w:val="85"/>
          <w:sz w:val="22"/>
          <w:szCs w:val="22"/>
        </w:rPr>
        <w:t xml:space="preserve"> </w:t>
      </w:r>
      <w:r>
        <w:rPr>
          <w:rFonts w:ascii="Meiryo" w:eastAsia="Meiryo" w:hAnsi="Meiryo" w:cs="Meiryo"/>
          <w:color w:val="221F1F"/>
          <w:sz w:val="22"/>
          <w:szCs w:val="22"/>
        </w:rPr>
        <w:t>feature:</w:t>
      </w:r>
    </w:p>
    <w:p>
      <w:pPr>
        <w:spacing w:before="3" w:line="180" w:lineRule="exact"/>
        <w:rPr>
          <w:sz w:val="19"/>
          <w:szCs w:val="19"/>
        </w:rPr>
      </w:pPr>
    </w:p>
    <w:p>
      <w:pPr>
        <w:spacing w:line="252" w:lineRule="auto"/>
        <w:ind w:left="705" w:right="132" w:hanging="281"/>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rFonts w:ascii="Meiryo" w:eastAsia="Meiryo" w:hAnsi="Meiryo" w:cs="Meiryo"/>
          <w:color w:val="221F1F"/>
          <w:w w:val="90"/>
          <w:sz w:val="22"/>
          <w:szCs w:val="22"/>
        </w:rPr>
        <w:t>Mother-Daug</w:t>
      </w:r>
      <w:r>
        <w:rPr>
          <w:rFonts w:ascii="Meiryo" w:eastAsia="Meiryo" w:hAnsi="Meiryo" w:cs="Meiryo"/>
          <w:color w:val="221F1F"/>
          <w:spacing w:val="-4"/>
          <w:w w:val="90"/>
          <w:sz w:val="22"/>
          <w:szCs w:val="22"/>
        </w:rPr>
        <w:t>h</w:t>
      </w:r>
      <w:r>
        <w:rPr>
          <w:rFonts w:ascii="Meiryo" w:eastAsia="Meiryo" w:hAnsi="Meiryo" w:cs="Meiryo"/>
          <w:color w:val="221F1F"/>
          <w:w w:val="90"/>
          <w:sz w:val="22"/>
          <w:szCs w:val="22"/>
        </w:rPr>
        <w:t>ter-</w:t>
      </w:r>
      <w:r>
        <w:rPr>
          <w:rFonts w:ascii="Meiryo" w:eastAsia="Meiryo" w:hAnsi="Meiryo" w:cs="Meiryo"/>
          <w:color w:val="221F1F"/>
          <w:spacing w:val="-5"/>
          <w:w w:val="90"/>
          <w:sz w:val="22"/>
          <w:szCs w:val="22"/>
        </w:rPr>
        <w:t>A</w:t>
      </w:r>
      <w:r>
        <w:rPr>
          <w:rFonts w:ascii="Meiryo" w:eastAsia="Meiryo" w:hAnsi="Meiryo" w:cs="Meiryo"/>
          <w:color w:val="221F1F"/>
          <w:w w:val="90"/>
          <w:sz w:val="22"/>
          <w:szCs w:val="22"/>
        </w:rPr>
        <w:t>u</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t-Niece</w:t>
      </w:r>
      <w:r>
        <w:rPr>
          <w:rFonts w:ascii="Meiryo" w:eastAsia="Meiryo" w:hAnsi="Meiryo" w:cs="Meiryo"/>
          <w:color w:val="221F1F"/>
          <w:spacing w:val="16"/>
          <w:w w:val="90"/>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D</w:t>
      </w:r>
      <w:r>
        <w:rPr>
          <w:rFonts w:ascii="Meiryo" w:eastAsia="Meiryo" w:hAnsi="Meiryo" w:cs="Meiryo"/>
          <w:color w:val="221F1F"/>
          <w:sz w:val="22"/>
          <w:szCs w:val="22"/>
        </w:rPr>
        <w:t>AN)</w:t>
      </w:r>
      <w:r>
        <w:rPr>
          <w:rFonts w:ascii="Meiryo" w:eastAsia="Meiryo" w:hAnsi="Meiryo" w:cs="Meiryo"/>
          <w:color w:val="221F1F"/>
          <w:spacing w:val="12"/>
          <w:sz w:val="22"/>
          <w:szCs w:val="22"/>
        </w:rPr>
        <w:t xml:space="preserve"> </w:t>
      </w:r>
      <w:ins w:id="568" w:author="0" w:date="2015-11-12T14:03:00Z">
        <w:r>
          <w:rPr>
            <w:rFonts w:ascii="Meiryo" w:eastAsia="Meiryo" w:hAnsi="Meiryo" w:cs="Meiryo"/>
            <w:color w:val="221F1F"/>
            <w:spacing w:val="12"/>
            <w:sz w:val="22"/>
            <w:szCs w:val="22"/>
          </w:rPr>
          <w:t xml:space="preserve">tetrads </w:t>
        </w:r>
      </w:ins>
      <w:r>
        <w:rPr>
          <w:rFonts w:ascii="Meiryo" w:eastAsia="Meiryo" w:hAnsi="Meiryo" w:cs="Meiryo"/>
          <w:color w:val="221F1F"/>
          <w:w w:val="88"/>
          <w:sz w:val="22"/>
          <w:szCs w:val="22"/>
        </w:rPr>
        <w:t>included</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oldest</w:t>
      </w:r>
      <w:r>
        <w:rPr>
          <w:rFonts w:ascii="Meiryo" w:eastAsia="Meiryo" w:hAnsi="Meiryo" w:cs="Meiryo"/>
          <w:color w:val="221F1F"/>
          <w:spacing w:val="9"/>
          <w:w w:val="88"/>
          <w:sz w:val="22"/>
          <w:szCs w:val="22"/>
        </w:rPr>
        <w:t xml:space="preserve"> </w:t>
      </w:r>
      <w:ins w:id="569" w:author="0" w:date="2015-11-12T14:03:00Z">
        <w:r>
          <w:rPr>
            <w:rFonts w:ascii="Meiryo" w:eastAsia="Meiryo" w:hAnsi="Meiryo" w:cs="Meiryo"/>
            <w:color w:val="221F1F"/>
            <w:spacing w:val="9"/>
            <w:w w:val="88"/>
            <w:sz w:val="22"/>
            <w:szCs w:val="22"/>
          </w:rPr>
          <w:t xml:space="preserve">Generation 2 </w:t>
        </w:r>
      </w:ins>
      <w:r>
        <w:rPr>
          <w:rFonts w:ascii="Meiryo" w:eastAsia="Meiryo" w:hAnsi="Meiryo" w:cs="Meiryo"/>
          <w:color w:val="221F1F"/>
          <w:w w:val="88"/>
          <w:sz w:val="22"/>
          <w:szCs w:val="22"/>
        </w:rPr>
        <w:t>female</w:t>
      </w:r>
      <w:r>
        <w:rPr>
          <w:rFonts w:ascii="Meiryo" w:eastAsia="Meiryo" w:hAnsi="Meiryo" w:cs="Meiryo"/>
          <w:color w:val="221F1F"/>
          <w:spacing w:val="-14"/>
          <w:w w:val="88"/>
          <w:sz w:val="22"/>
          <w:szCs w:val="22"/>
        </w:rPr>
        <w:t xml:space="preserve"> </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hild</w:t>
      </w:r>
      <w:r>
        <w:rPr>
          <w:rFonts w:ascii="Meiryo" w:eastAsia="Meiryo" w:hAnsi="Meiryo" w:cs="Meiryo"/>
          <w:color w:val="221F1F"/>
          <w:spacing w:val="37"/>
          <w:w w:val="88"/>
          <w:sz w:val="22"/>
          <w:szCs w:val="22"/>
        </w:rPr>
        <w:t xml:space="preserve"> </w:t>
      </w:r>
      <w:r>
        <w:rPr>
          <w:rFonts w:ascii="Meiryo" w:eastAsia="Meiryo" w:hAnsi="Meiryo" w:cs="Meiryo"/>
          <w:color w:val="221F1F"/>
          <w:w w:val="88"/>
          <w:sz w:val="22"/>
          <w:szCs w:val="22"/>
        </w:rPr>
        <w:t>from</w:t>
      </w:r>
      <w:r>
        <w:rPr>
          <w:rFonts w:ascii="Meiryo" w:eastAsia="Meiryo" w:hAnsi="Meiryo" w:cs="Meiryo"/>
          <w:color w:val="221F1F"/>
          <w:spacing w:val="8"/>
          <w:w w:val="88"/>
          <w:sz w:val="22"/>
          <w:szCs w:val="22"/>
        </w:rPr>
        <w:t xml:space="preserve"> </w:t>
      </w:r>
      <w:r>
        <w:rPr>
          <w:rFonts w:ascii="Meiryo" w:eastAsia="Meiryo" w:hAnsi="Meiryo" w:cs="Meiryo"/>
          <w:color w:val="221F1F"/>
          <w:w w:val="83"/>
          <w:sz w:val="22"/>
          <w:szCs w:val="22"/>
        </w:rPr>
        <w:t>ea</w:t>
      </w:r>
      <w:r>
        <w:rPr>
          <w:rFonts w:ascii="Meiryo" w:eastAsia="Meiryo" w:hAnsi="Meiryo" w:cs="Meiryo"/>
          <w:color w:val="221F1F"/>
          <w:spacing w:val="-6"/>
          <w:w w:val="83"/>
          <w:sz w:val="22"/>
          <w:szCs w:val="22"/>
        </w:rPr>
        <w:t>c</w:t>
      </w:r>
      <w:r>
        <w:rPr>
          <w:rFonts w:ascii="Meiryo" w:eastAsia="Meiryo" w:hAnsi="Meiryo" w:cs="Meiryo"/>
          <w:color w:val="221F1F"/>
          <w:w w:val="90"/>
          <w:sz w:val="22"/>
          <w:szCs w:val="22"/>
        </w:rPr>
        <w:t xml:space="preserve">h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ins w:id="570" w:author="0" w:date="2015-11-12T14:03:00Z">
        <w:r>
          <w:rPr>
            <w:rFonts w:ascii="Meiryo" w:eastAsia="Meiryo" w:hAnsi="Meiryo" w:cs="Meiryo"/>
            <w:color w:val="221F1F"/>
            <w:spacing w:val="8"/>
            <w:w w:val="88"/>
            <w:sz w:val="22"/>
            <w:szCs w:val="22"/>
          </w:rPr>
          <w:t xml:space="preserve">two Generation 1 </w:t>
        </w:r>
      </w:ins>
      <w:r>
        <w:rPr>
          <w:rFonts w:ascii="Meiryo" w:eastAsia="Meiryo" w:hAnsi="Meiryo" w:cs="Meiryo"/>
          <w:color w:val="221F1F"/>
          <w:sz w:val="22"/>
          <w:szCs w:val="22"/>
        </w:rPr>
        <w:t>sisters,</w:t>
      </w:r>
    </w:p>
    <w:p>
      <w:pPr>
        <w:spacing w:before="3" w:line="180" w:lineRule="exact"/>
        <w:rPr>
          <w:sz w:val="19"/>
          <w:szCs w:val="19"/>
        </w:rPr>
      </w:pPr>
    </w:p>
    <w:p>
      <w:pPr>
        <w:spacing w:line="252" w:lineRule="auto"/>
        <w:ind w:left="705" w:right="382" w:hanging="281"/>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rFonts w:ascii="Meiryo" w:eastAsia="Meiryo" w:hAnsi="Meiryo" w:cs="Meiryo"/>
          <w:color w:val="221F1F"/>
          <w:w w:val="89"/>
          <w:sz w:val="22"/>
          <w:szCs w:val="22"/>
        </w:rPr>
        <w:t>Mother-Son-</w:t>
      </w:r>
      <w:r>
        <w:rPr>
          <w:rFonts w:ascii="Meiryo" w:eastAsia="Meiryo" w:hAnsi="Meiryo" w:cs="Meiryo"/>
          <w:color w:val="221F1F"/>
          <w:spacing w:val="-4"/>
          <w:w w:val="89"/>
          <w:sz w:val="22"/>
          <w:szCs w:val="22"/>
        </w:rPr>
        <w:t>A</w:t>
      </w:r>
      <w:r>
        <w:rPr>
          <w:rFonts w:ascii="Meiryo" w:eastAsia="Meiryo" w:hAnsi="Meiryo" w:cs="Meiryo"/>
          <w:color w:val="221F1F"/>
          <w:w w:val="89"/>
          <w:sz w:val="22"/>
          <w:szCs w:val="22"/>
        </w:rPr>
        <w:t>u</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t-Nephew</w:t>
      </w:r>
      <w:r>
        <w:rPr>
          <w:rFonts w:ascii="Meiryo" w:eastAsia="Meiryo" w:hAnsi="Meiryo" w:cs="Meiryo"/>
          <w:color w:val="221F1F"/>
          <w:spacing w:val="18"/>
          <w:w w:val="89"/>
          <w:sz w:val="22"/>
          <w:szCs w:val="22"/>
        </w:rPr>
        <w:t xml:space="preserve"> </w:t>
      </w:r>
      <w:r>
        <w:rPr>
          <w:rFonts w:ascii="Meiryo" w:eastAsia="Meiryo" w:hAnsi="Meiryo" w:cs="Meiryo"/>
          <w:color w:val="221F1F"/>
          <w:sz w:val="22"/>
          <w:szCs w:val="22"/>
        </w:rPr>
        <w:t>(MSAN)</w:t>
      </w:r>
      <w:r>
        <w:rPr>
          <w:rFonts w:ascii="Meiryo" w:eastAsia="Meiryo" w:hAnsi="Meiryo" w:cs="Meiryo"/>
          <w:color w:val="221F1F"/>
          <w:spacing w:val="-9"/>
          <w:sz w:val="22"/>
          <w:szCs w:val="22"/>
        </w:rPr>
        <w:t xml:space="preserve"> </w:t>
      </w:r>
      <w:ins w:id="571" w:author="0" w:date="2015-11-12T14:04:00Z">
        <w:r>
          <w:rPr>
            <w:rFonts w:ascii="Meiryo" w:eastAsia="Meiryo" w:hAnsi="Meiryo" w:cs="Meiryo"/>
            <w:color w:val="221F1F"/>
            <w:spacing w:val="-9"/>
            <w:sz w:val="22"/>
            <w:szCs w:val="22"/>
          </w:rPr>
          <w:t xml:space="preserve">tetrads </w:t>
        </w:r>
      </w:ins>
      <w:r>
        <w:rPr>
          <w:rFonts w:ascii="Meiryo" w:eastAsia="Meiryo" w:hAnsi="Meiryo" w:cs="Meiryo"/>
          <w:color w:val="221F1F"/>
          <w:w w:val="88"/>
          <w:sz w:val="22"/>
          <w:szCs w:val="22"/>
        </w:rPr>
        <w:t>included</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oldest</w:t>
      </w:r>
      <w:r>
        <w:rPr>
          <w:rFonts w:ascii="Meiryo" w:eastAsia="Meiryo" w:hAnsi="Meiryo" w:cs="Meiryo"/>
          <w:color w:val="221F1F"/>
          <w:spacing w:val="8"/>
          <w:w w:val="88"/>
          <w:sz w:val="22"/>
          <w:szCs w:val="22"/>
        </w:rPr>
        <w:t xml:space="preserve"> </w:t>
      </w:r>
      <w:ins w:id="572" w:author="0" w:date="2015-11-12T14:03:00Z">
        <w:r>
          <w:rPr>
            <w:rFonts w:ascii="Meiryo" w:eastAsia="Meiryo" w:hAnsi="Meiryo" w:cs="Meiryo"/>
            <w:color w:val="221F1F"/>
            <w:spacing w:val="8"/>
            <w:w w:val="88"/>
            <w:sz w:val="22"/>
            <w:szCs w:val="22"/>
          </w:rPr>
          <w:t xml:space="preserve">Generation 2 </w:t>
        </w:r>
      </w:ins>
      <w:r>
        <w:rPr>
          <w:rFonts w:ascii="Meiryo" w:eastAsia="Meiryo" w:hAnsi="Meiryo" w:cs="Meiryo"/>
          <w:color w:val="221F1F"/>
          <w:w w:val="88"/>
          <w:sz w:val="22"/>
          <w:szCs w:val="22"/>
        </w:rPr>
        <w:t>male</w:t>
      </w:r>
      <w:r>
        <w:rPr>
          <w:rFonts w:ascii="Meiryo" w:eastAsia="Meiryo" w:hAnsi="Meiryo" w:cs="Meiryo"/>
          <w:color w:val="221F1F"/>
          <w:spacing w:val="-2"/>
          <w:w w:val="88"/>
          <w:sz w:val="22"/>
          <w:szCs w:val="22"/>
        </w:rPr>
        <w:t xml:space="preserve"> </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hild</w:t>
      </w:r>
      <w:r>
        <w:rPr>
          <w:rFonts w:ascii="Meiryo" w:eastAsia="Meiryo" w:hAnsi="Meiryo" w:cs="Meiryo"/>
          <w:color w:val="221F1F"/>
          <w:spacing w:val="37"/>
          <w:w w:val="88"/>
          <w:sz w:val="22"/>
          <w:szCs w:val="22"/>
        </w:rPr>
        <w:t xml:space="preserve"> </w:t>
      </w:r>
      <w:r>
        <w:rPr>
          <w:rFonts w:ascii="Meiryo" w:eastAsia="Meiryo" w:hAnsi="Meiryo" w:cs="Meiryo"/>
          <w:color w:val="221F1F"/>
          <w:w w:val="88"/>
          <w:sz w:val="22"/>
          <w:szCs w:val="22"/>
        </w:rPr>
        <w:t>from</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ea</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ins w:id="573" w:author="0" w:date="2015-11-12T14:04:00Z">
        <w:r>
          <w:rPr>
            <w:rFonts w:ascii="Meiryo" w:eastAsia="Meiryo" w:hAnsi="Meiryo" w:cs="Meiryo"/>
            <w:color w:val="221F1F"/>
            <w:spacing w:val="16"/>
            <w:w w:val="86"/>
            <w:sz w:val="22"/>
            <w:szCs w:val="22"/>
          </w:rPr>
          <w:t xml:space="preserve">Generation 1 </w:t>
        </w:r>
      </w:ins>
      <w:r>
        <w:rPr>
          <w:rFonts w:ascii="Meiryo" w:eastAsia="Meiryo" w:hAnsi="Meiryo" w:cs="Meiryo"/>
          <w:color w:val="221F1F"/>
          <w:w w:val="86"/>
          <w:sz w:val="22"/>
          <w:szCs w:val="22"/>
        </w:rPr>
        <w:t>sisters,</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and</w:t>
      </w:r>
    </w:p>
    <w:p>
      <w:pPr>
        <w:spacing w:before="3" w:line="180" w:lineRule="exact"/>
        <w:rPr>
          <w:sz w:val="19"/>
          <w:szCs w:val="19"/>
        </w:rPr>
      </w:pPr>
    </w:p>
    <w:p>
      <w:pPr>
        <w:spacing w:line="252" w:lineRule="auto"/>
        <w:ind w:left="705" w:right="425" w:hanging="281"/>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ins w:id="574" w:author="0" w:date="2015-11-12T14:04:00Z">
        <w:r>
          <w:rPr>
            <w:rFonts w:ascii="Meiryo" w:eastAsia="Meiryo" w:hAnsi="Meiryo" w:cs="Meiryo"/>
            <w:color w:val="221F1F"/>
            <w:spacing w:val="2"/>
            <w:w w:val="146"/>
            <w:sz w:val="22"/>
            <w:szCs w:val="22"/>
          </w:rPr>
          <w:t xml:space="preserve">The first two types of tetrads were combined together into </w:t>
        </w:r>
      </w:ins>
      <w:r>
        <w:rPr>
          <w:rFonts w:ascii="Meiryo" w:eastAsia="Meiryo" w:hAnsi="Meiryo" w:cs="Meiryo"/>
          <w:color w:val="221F1F"/>
          <w:w w:val="94"/>
          <w:sz w:val="22"/>
          <w:szCs w:val="22"/>
        </w:rPr>
        <w:t>Mother-Child-</w:t>
      </w:r>
      <w:r>
        <w:rPr>
          <w:rFonts w:ascii="Meiryo" w:eastAsia="Meiryo" w:hAnsi="Meiryo" w:cs="Meiryo"/>
          <w:color w:val="221F1F"/>
          <w:spacing w:val="-5"/>
          <w:w w:val="94"/>
          <w:sz w:val="22"/>
          <w:szCs w:val="22"/>
        </w:rPr>
        <w:t>A</w:t>
      </w:r>
      <w:r>
        <w:rPr>
          <w:rFonts w:ascii="Meiryo" w:eastAsia="Meiryo" w:hAnsi="Meiryo" w:cs="Meiryo"/>
          <w:color w:val="221F1F"/>
          <w:w w:val="94"/>
          <w:sz w:val="22"/>
          <w:szCs w:val="22"/>
        </w:rPr>
        <w:t>u</w:t>
      </w:r>
      <w:r>
        <w:rPr>
          <w:rFonts w:ascii="Meiryo" w:eastAsia="Meiryo" w:hAnsi="Meiryo" w:cs="Meiryo"/>
          <w:color w:val="221F1F"/>
          <w:spacing w:val="-6"/>
          <w:w w:val="94"/>
          <w:sz w:val="22"/>
          <w:szCs w:val="22"/>
        </w:rPr>
        <w:t>n</w:t>
      </w:r>
      <w:r>
        <w:rPr>
          <w:rFonts w:ascii="Meiryo" w:eastAsia="Meiryo" w:hAnsi="Meiryo" w:cs="Meiryo"/>
          <w:color w:val="221F1F"/>
          <w:w w:val="94"/>
          <w:sz w:val="22"/>
          <w:szCs w:val="22"/>
        </w:rPr>
        <w:t>t-Nibling</w:t>
      </w:r>
      <w:r>
        <w:rPr>
          <w:rFonts w:ascii="Meiryo" w:eastAsia="Meiryo" w:hAnsi="Meiryo" w:cs="Meiryo"/>
          <w:color w:val="221F1F"/>
          <w:spacing w:val="9"/>
          <w:w w:val="94"/>
          <w:sz w:val="22"/>
          <w:szCs w:val="22"/>
        </w:rPr>
        <w:t xml:space="preserve"> </w:t>
      </w:r>
      <w:r>
        <w:rPr>
          <w:rFonts w:ascii="Meiryo" w:eastAsia="Meiryo" w:hAnsi="Meiryo" w:cs="Meiryo"/>
          <w:color w:val="221F1F"/>
          <w:sz w:val="22"/>
          <w:szCs w:val="22"/>
        </w:rPr>
        <w:t>(MCAN)</w:t>
      </w:r>
      <w:r>
        <w:rPr>
          <w:rFonts w:ascii="Meiryo" w:eastAsia="Meiryo" w:hAnsi="Meiryo" w:cs="Meiryo"/>
          <w:color w:val="221F1F"/>
          <w:spacing w:val="24"/>
          <w:sz w:val="22"/>
          <w:szCs w:val="22"/>
        </w:rPr>
        <w:t xml:space="preserve"> </w:t>
      </w:r>
      <w:r>
        <w:rPr>
          <w:rFonts w:ascii="Meiryo" w:eastAsia="Meiryo" w:hAnsi="Meiryo" w:cs="Meiryo"/>
          <w:color w:val="221F1F"/>
          <w:w w:val="88"/>
          <w:sz w:val="22"/>
          <w:szCs w:val="22"/>
        </w:rPr>
        <w:t>included</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0"/>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w:t>
      </w:r>
      <w:r>
        <w:rPr>
          <w:rFonts w:ascii="Meiryo" w:eastAsia="Meiryo" w:hAnsi="Meiryo" w:cs="Meiryo"/>
          <w:color w:val="221F1F"/>
          <w:spacing w:val="14"/>
          <w:w w:val="88"/>
          <w:sz w:val="22"/>
          <w:szCs w:val="22"/>
        </w:rPr>
        <w:t xml:space="preserve"> </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hild</w:t>
      </w:r>
      <w:r>
        <w:rPr>
          <w:rFonts w:ascii="Meiryo" w:eastAsia="Meiryo" w:hAnsi="Meiryo" w:cs="Meiryo"/>
          <w:color w:val="221F1F"/>
          <w:spacing w:val="37"/>
          <w:w w:val="88"/>
          <w:sz w:val="22"/>
          <w:szCs w:val="22"/>
        </w:rPr>
        <w:t xml:space="preserve"> </w:t>
      </w:r>
      <w:r>
        <w:rPr>
          <w:rFonts w:ascii="Meiryo" w:eastAsia="Meiryo" w:hAnsi="Meiryo" w:cs="Meiryo"/>
          <w:color w:val="221F1F"/>
          <w:w w:val="88"/>
          <w:sz w:val="22"/>
          <w:szCs w:val="22"/>
        </w:rPr>
        <w:t>from</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ea</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sisters.</w:t>
      </w:r>
      <w:ins w:id="575" w:author="0" w:date="2015-11-12T14:04:00Z">
        <w:r>
          <w:rPr>
            <w:rFonts w:ascii="Meiryo" w:eastAsia="Meiryo" w:hAnsi="Meiryo" w:cs="Meiryo"/>
            <w:color w:val="221F1F"/>
            <w:sz w:val="22"/>
            <w:szCs w:val="22"/>
          </w:rPr>
          <w:t xml:space="preserve">  (Note:  “Nibling” refers to an u niece or nephew with unspecified gender;  compare to </w:t>
        </w:r>
      </w:ins>
      <w:ins w:id="576" w:author="0" w:date="2015-11-12T14:05:00Z">
        <w:r>
          <w:rPr>
            <w:rFonts w:ascii="Meiryo" w:eastAsia="Meiryo" w:hAnsi="Meiryo" w:cs="Meiryo"/>
            <w:color w:val="221F1F"/>
            <w:sz w:val="22"/>
            <w:szCs w:val="22"/>
          </w:rPr>
          <w:t>“Sibling.”)</w:t>
        </w:r>
      </w:ins>
    </w:p>
    <w:p>
      <w:pPr>
        <w:spacing w:before="3" w:line="180" w:lineRule="exact"/>
        <w:rPr>
          <w:sz w:val="19"/>
          <w:szCs w:val="19"/>
        </w:rPr>
      </w:pPr>
    </w:p>
    <w:p>
      <w:pPr>
        <w:spacing w:line="252" w:lineRule="auto"/>
        <w:ind w:left="155" w:right="203"/>
        <w:rPr>
          <w:rFonts w:ascii="Meiryo" w:eastAsia="Meiryo" w:hAnsi="Meiryo" w:cs="Meiryo"/>
          <w:sz w:val="22"/>
          <w:szCs w:val="22"/>
        </w:rPr>
      </w:pPr>
      <w:r>
        <w:rPr>
          <w:rFonts w:ascii="Meiryo" w:eastAsia="Meiryo" w:hAnsi="Meiryo" w:cs="Meiryo"/>
          <w:color w:val="221F1F"/>
          <w:sz w:val="22"/>
          <w:szCs w:val="22"/>
        </w:rPr>
        <w:lastRenderedPageBreak/>
        <w:t>All</w:t>
      </w:r>
      <w:r>
        <w:rPr>
          <w:rFonts w:ascii="Meiryo" w:eastAsia="Meiryo" w:hAnsi="Meiryo" w:cs="Meiryo"/>
          <w:color w:val="221F1F"/>
          <w:spacing w:val="25"/>
          <w:sz w:val="22"/>
          <w:szCs w:val="22"/>
        </w:rPr>
        <w:t xml:space="preserve"> </w:t>
      </w:r>
      <w:r>
        <w:rPr>
          <w:rFonts w:ascii="Meiryo" w:eastAsia="Meiryo" w:hAnsi="Meiryo" w:cs="Meiryo"/>
          <w:color w:val="221F1F"/>
          <w:w w:val="85"/>
          <w:sz w:val="22"/>
          <w:szCs w:val="22"/>
        </w:rPr>
        <w:t>outcomes</w:t>
      </w:r>
      <w:r>
        <w:rPr>
          <w:rFonts w:ascii="Meiryo" w:eastAsia="Meiryo" w:hAnsi="Meiryo" w:cs="Meiryo"/>
          <w:color w:val="221F1F"/>
          <w:spacing w:val="22"/>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 xml:space="preserve">standardized </w:t>
      </w:r>
      <w:r>
        <w:rPr>
          <w:rFonts w:ascii="Meiryo" w:eastAsia="Meiryo" w:hAnsi="Meiryo" w:cs="Meiryo"/>
          <w:color w:val="221F1F"/>
          <w:spacing w:val="3"/>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8"/>
          <w:sz w:val="22"/>
          <w:szCs w:val="22"/>
        </w:rPr>
        <w:t>gender</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prior</w:t>
      </w:r>
      <w:r>
        <w:rPr>
          <w:rFonts w:ascii="Meiryo" w:eastAsia="Meiryo" w:hAnsi="Meiryo" w:cs="Meiryo"/>
          <w:color w:val="221F1F"/>
          <w:spacing w:val="29"/>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91"/>
          <w:sz w:val="22"/>
          <w:szCs w:val="22"/>
        </w:rPr>
        <w:t>tetrad creation.</w:t>
      </w:r>
      <w:r>
        <w:rPr>
          <w:rFonts w:ascii="Meiryo" w:eastAsia="Meiryo" w:hAnsi="Meiryo" w:cs="Meiryo"/>
          <w:color w:val="221F1F"/>
          <w:spacing w:val="3"/>
          <w:w w:val="91"/>
          <w:sz w:val="22"/>
          <w:szCs w:val="22"/>
        </w:rPr>
        <w:t xml:space="preserve"> </w:t>
      </w:r>
      <w:ins w:id="577" w:author="0" w:date="2015-11-12T14:06:00Z">
        <w:r>
          <w:rPr>
            <w:rFonts w:ascii="Meiryo" w:eastAsia="Meiryo" w:hAnsi="Meiryo" w:cs="Meiryo"/>
            <w:color w:val="221F1F"/>
            <w:spacing w:val="3"/>
            <w:w w:val="91"/>
            <w:sz w:val="22"/>
            <w:szCs w:val="22"/>
          </w:rPr>
          <w:t>[more detail here is required – standardized within gender pair?  By subtracting the gender pair mean from each score?</w:t>
        </w:r>
      </w:ins>
      <w:ins w:id="578" w:author="0" w:date="2015-11-12T14:11:00Z">
        <w:r>
          <w:rPr>
            <w:rFonts w:ascii="Meiryo" w:eastAsia="Meiryo" w:hAnsi="Meiryo" w:cs="Meiryo"/>
            <w:color w:val="221F1F"/>
            <w:spacing w:val="3"/>
            <w:w w:val="91"/>
            <w:sz w:val="22"/>
            <w:szCs w:val="22"/>
          </w:rPr>
          <w:t xml:space="preserve">   Or standardized within all females, and all males, by subtracting the male mean and the female mean?  Rationale?</w:t>
        </w:r>
      </w:ins>
      <w:ins w:id="579" w:author="0" w:date="2015-11-12T14:06:00Z">
        <w:r>
          <w:rPr>
            <w:rFonts w:ascii="Meiryo" w:eastAsia="Meiryo" w:hAnsi="Meiryo" w:cs="Meiryo"/>
            <w:color w:val="221F1F"/>
            <w:spacing w:val="3"/>
            <w:w w:val="91"/>
            <w:sz w:val="22"/>
            <w:szCs w:val="22"/>
          </w:rPr>
          <w:t xml:space="preserve">]  </w:t>
        </w:r>
      </w:ins>
      <w:r>
        <w:rPr>
          <w:rFonts w:ascii="Meiryo" w:eastAsia="Meiryo" w:hAnsi="Meiryo" w:cs="Meiryo"/>
          <w:color w:val="221F1F"/>
          <w:spacing w:val="-16"/>
          <w:w w:val="91"/>
          <w:sz w:val="22"/>
          <w:szCs w:val="22"/>
        </w:rPr>
        <w:t>T</w:t>
      </w:r>
      <w:r>
        <w:rPr>
          <w:rFonts w:ascii="Meiryo" w:eastAsia="Meiryo" w:hAnsi="Meiryo" w:cs="Meiryo"/>
          <w:color w:val="221F1F"/>
          <w:w w:val="91"/>
          <w:sz w:val="22"/>
          <w:szCs w:val="22"/>
        </w:rPr>
        <w:t>able</w:t>
      </w:r>
      <w:r>
        <w:rPr>
          <w:rFonts w:ascii="Meiryo" w:eastAsia="Meiryo" w:hAnsi="Meiryo" w:cs="Meiryo"/>
          <w:color w:val="221F1F"/>
          <w:spacing w:val="22"/>
          <w:w w:val="91"/>
          <w:sz w:val="22"/>
          <w:szCs w:val="22"/>
        </w:rPr>
        <w:t xml:space="preserve"> </w:t>
      </w:r>
      <w:r>
        <w:rPr>
          <w:rFonts w:ascii="Meiryo" w:eastAsia="Meiryo" w:hAnsi="Meiryo" w:cs="Meiryo"/>
          <w:color w:val="221F1F"/>
          <w:w w:val="82"/>
          <w:sz w:val="22"/>
          <w:szCs w:val="22"/>
        </w:rPr>
        <w:t>3</w:t>
      </w:r>
      <w:r>
        <w:rPr>
          <w:rFonts w:ascii="Meiryo" w:eastAsia="Meiryo" w:hAnsi="Meiryo" w:cs="Meiryo"/>
          <w:color w:val="221F1F"/>
          <w:spacing w:val="10"/>
          <w:w w:val="82"/>
          <w:sz w:val="22"/>
          <w:szCs w:val="22"/>
        </w:rPr>
        <w:t xml:space="preserve"> </w:t>
      </w:r>
      <w:r>
        <w:rPr>
          <w:rFonts w:ascii="Meiryo" w:eastAsia="Meiryo" w:hAnsi="Meiryo" w:cs="Meiryo"/>
          <w:color w:val="221F1F"/>
          <w:w w:val="82"/>
          <w:sz w:val="22"/>
          <w:szCs w:val="22"/>
        </w:rPr>
        <w:t>on</w:t>
      </w:r>
      <w:r>
        <w:rPr>
          <w:rFonts w:ascii="Meiryo" w:eastAsia="Meiryo" w:hAnsi="Meiryo" w:cs="Meiryo"/>
          <w:color w:val="221F1F"/>
          <w:spacing w:val="26"/>
          <w:w w:val="82"/>
          <w:sz w:val="22"/>
          <w:szCs w:val="22"/>
        </w:rPr>
        <w:t xml:space="preserve"> </w:t>
      </w:r>
      <w:r>
        <w:rPr>
          <w:rFonts w:ascii="Meiryo" w:eastAsia="Meiryo" w:hAnsi="Meiryo" w:cs="Meiryo"/>
          <w:color w:val="221F1F"/>
          <w:w w:val="82"/>
          <w:sz w:val="22"/>
          <w:szCs w:val="22"/>
        </w:rPr>
        <w:t>page</w:t>
      </w:r>
      <w:r>
        <w:rPr>
          <w:rFonts w:ascii="Meiryo" w:eastAsia="Meiryo" w:hAnsi="Meiryo" w:cs="Meiryo"/>
          <w:color w:val="221F1F"/>
          <w:spacing w:val="23"/>
          <w:w w:val="82"/>
          <w:sz w:val="22"/>
          <w:szCs w:val="22"/>
        </w:rPr>
        <w:t xml:space="preserve"> </w:t>
      </w:r>
      <w:r>
        <w:rPr>
          <w:rFonts w:ascii="Meiryo" w:eastAsia="Meiryo" w:hAnsi="Meiryo" w:cs="Meiryo"/>
          <w:color w:val="221F1F"/>
          <w:w w:val="82"/>
          <w:sz w:val="22"/>
          <w:szCs w:val="22"/>
        </w:rPr>
        <w:t xml:space="preserve">27 </w:t>
      </w:r>
      <w:r>
        <w:rPr>
          <w:rFonts w:ascii="Meiryo" w:eastAsia="Meiryo" w:hAnsi="Meiryo" w:cs="Meiryo"/>
          <w:color w:val="221F1F"/>
          <w:w w:val="89"/>
          <w:sz w:val="22"/>
          <w:szCs w:val="22"/>
        </w:rPr>
        <w:t>re</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orts</w:t>
      </w:r>
      <w:r>
        <w:rPr>
          <w:rFonts w:ascii="Meiryo" w:eastAsia="Meiryo" w:hAnsi="Meiryo" w:cs="Meiryo"/>
          <w:color w:val="221F1F"/>
          <w:spacing w:val="-6"/>
          <w:w w:val="89"/>
          <w:sz w:val="22"/>
          <w:szCs w:val="22"/>
        </w:rPr>
        <w:t xml:space="preserve"> </w:t>
      </w:r>
      <w:r>
        <w:rPr>
          <w:rFonts w:ascii="Meiryo" w:eastAsia="Meiryo" w:hAnsi="Meiryo" w:cs="Meiryo"/>
          <w:color w:val="221F1F"/>
          <w:w w:val="89"/>
          <w:sz w:val="22"/>
          <w:szCs w:val="22"/>
        </w:rPr>
        <w:t>descripti</w:t>
      </w:r>
      <w:r>
        <w:rPr>
          <w:rFonts w:ascii="Meiryo" w:eastAsia="Meiryo" w:hAnsi="Meiryo" w:cs="Meiryo"/>
          <w:color w:val="221F1F"/>
          <w:spacing w:val="-4"/>
          <w:w w:val="89"/>
          <w:sz w:val="22"/>
          <w:szCs w:val="22"/>
        </w:rPr>
        <w:t>v</w:t>
      </w:r>
      <w:r>
        <w:rPr>
          <w:rFonts w:ascii="Meiryo" w:eastAsia="Meiryo" w:hAnsi="Meiryo" w:cs="Meiryo"/>
          <w:color w:val="221F1F"/>
          <w:w w:val="89"/>
          <w:sz w:val="22"/>
          <w:szCs w:val="22"/>
        </w:rPr>
        <w:t>e</w:t>
      </w:r>
      <w:r>
        <w:rPr>
          <w:rFonts w:ascii="Meiryo" w:eastAsia="Meiryo" w:hAnsi="Meiryo" w:cs="Meiryo"/>
          <w:color w:val="221F1F"/>
          <w:spacing w:val="12"/>
          <w:w w:val="89"/>
          <w:sz w:val="22"/>
          <w:szCs w:val="22"/>
        </w:rPr>
        <w:t xml:space="preserve"> </w:t>
      </w:r>
      <w:r>
        <w:rPr>
          <w:rFonts w:ascii="Meiryo" w:eastAsia="Meiryo" w:hAnsi="Meiryo" w:cs="Meiryo"/>
          <w:color w:val="221F1F"/>
          <w:w w:val="89"/>
          <w:sz w:val="22"/>
          <w:szCs w:val="22"/>
        </w:rPr>
        <w:t>statistics</w:t>
      </w:r>
      <w:r>
        <w:rPr>
          <w:rFonts w:ascii="Meiryo" w:eastAsia="Meiryo" w:hAnsi="Meiryo" w:cs="Meiryo"/>
          <w:color w:val="221F1F"/>
          <w:spacing w:val="27"/>
          <w:w w:val="89"/>
          <w:sz w:val="22"/>
          <w:szCs w:val="22"/>
        </w:rPr>
        <w:t xml:space="preserve"> </w:t>
      </w:r>
      <w:r>
        <w:rPr>
          <w:rFonts w:ascii="Meiryo" w:eastAsia="Meiryo" w:hAnsi="Meiryo" w:cs="Meiryo"/>
          <w:color w:val="221F1F"/>
          <w:w w:val="89"/>
          <w:sz w:val="22"/>
          <w:szCs w:val="22"/>
        </w:rPr>
        <w:t>for</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del w:id="580" w:author="0" w:date="2015-11-12T14:05:00Z">
        <w:r>
          <w:rPr>
            <w:rFonts w:ascii="Meiryo" w:eastAsia="Meiryo" w:hAnsi="Meiryo" w:cs="Meiryo"/>
            <w:color w:val="221F1F"/>
            <w:w w:val="88"/>
            <w:sz w:val="22"/>
            <w:szCs w:val="22"/>
          </w:rPr>
          <w:delText>rele</w:delText>
        </w:r>
        <w:r>
          <w:rPr>
            <w:rFonts w:ascii="Meiryo" w:eastAsia="Meiryo" w:hAnsi="Meiryo" w:cs="Meiryo"/>
            <w:color w:val="221F1F"/>
            <w:spacing w:val="-11"/>
            <w:w w:val="88"/>
            <w:sz w:val="22"/>
            <w:szCs w:val="22"/>
          </w:rPr>
          <w:delText>v</w:delText>
        </w:r>
        <w:r>
          <w:rPr>
            <w:rFonts w:ascii="Meiryo" w:eastAsia="Meiryo" w:hAnsi="Meiryo" w:cs="Meiryo"/>
            <w:color w:val="221F1F"/>
            <w:w w:val="88"/>
            <w:sz w:val="22"/>
            <w:szCs w:val="22"/>
          </w:rPr>
          <w:delText>ati</w:delText>
        </w:r>
        <w:r>
          <w:rPr>
            <w:rFonts w:ascii="Meiryo" w:eastAsia="Meiryo" w:hAnsi="Meiryo" w:cs="Meiryo"/>
            <w:color w:val="221F1F"/>
            <w:spacing w:val="-4"/>
            <w:w w:val="88"/>
            <w:sz w:val="22"/>
            <w:szCs w:val="22"/>
          </w:rPr>
          <w:delText>v</w:delText>
        </w:r>
        <w:r>
          <w:rPr>
            <w:rFonts w:ascii="Meiryo" w:eastAsia="Meiryo" w:hAnsi="Meiryo" w:cs="Meiryo"/>
            <w:color w:val="221F1F"/>
            <w:w w:val="88"/>
            <w:sz w:val="22"/>
            <w:szCs w:val="22"/>
          </w:rPr>
          <w:delText>e</w:delText>
        </w:r>
        <w:r>
          <w:rPr>
            <w:rFonts w:ascii="Meiryo" w:eastAsia="Meiryo" w:hAnsi="Meiryo" w:cs="Meiryo"/>
            <w:color w:val="221F1F"/>
            <w:spacing w:val="14"/>
            <w:w w:val="88"/>
            <w:sz w:val="22"/>
            <w:szCs w:val="22"/>
          </w:rPr>
          <w:delText xml:space="preserve"> </w:delText>
        </w:r>
      </w:del>
      <w:ins w:id="581" w:author="0" w:date="2015-11-12T14:05:00Z">
        <w:r>
          <w:rPr>
            <w:rFonts w:ascii="Meiryo" w:eastAsia="Meiryo" w:hAnsi="Meiryo" w:cs="Meiryo"/>
            <w:color w:val="221F1F"/>
            <w:spacing w:val="14"/>
            <w:w w:val="88"/>
            <w:sz w:val="22"/>
            <w:szCs w:val="22"/>
          </w:rPr>
          <w:t xml:space="preserve">relevant </w:t>
        </w:r>
      </w:ins>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ariables</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used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throughout</w:t>
      </w:r>
      <w:r>
        <w:rPr>
          <w:rFonts w:ascii="Meiryo" w:eastAsia="Meiryo" w:hAnsi="Meiryo" w:cs="Meiryo"/>
          <w:color w:val="221F1F"/>
          <w:spacing w:val="33"/>
          <w:w w:val="88"/>
          <w:sz w:val="22"/>
          <w:szCs w:val="22"/>
        </w:rPr>
        <w:t xml:space="preserve"> </w:t>
      </w:r>
      <w:r>
        <w:rPr>
          <w:rFonts w:ascii="Meiryo" w:eastAsia="Meiryo" w:hAnsi="Meiryo" w:cs="Meiryo"/>
          <w:color w:val="221F1F"/>
          <w:w w:val="88"/>
          <w:sz w:val="22"/>
          <w:szCs w:val="22"/>
        </w:rPr>
        <w:t>this</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pa</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w:t>
      </w:r>
      <w:r>
        <w:rPr>
          <w:rFonts w:ascii="Meiryo" w:eastAsia="Meiryo" w:hAnsi="Meiryo" w:cs="Meiryo"/>
          <w:color w:val="221F1F"/>
          <w:spacing w:val="4"/>
          <w:w w:val="88"/>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 xml:space="preserve">y </w:t>
      </w:r>
      <w:r>
        <w:rPr>
          <w:rFonts w:ascii="Meiryo" w:eastAsia="Meiryo" w:hAnsi="Meiryo" w:cs="Meiryo"/>
          <w:color w:val="221F1F"/>
          <w:w w:val="86"/>
          <w:sz w:val="22"/>
          <w:szCs w:val="22"/>
        </w:rPr>
        <w:t>whether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res</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onde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has</w:t>
      </w:r>
      <w:r>
        <w:rPr>
          <w:rFonts w:ascii="Meiryo" w:eastAsia="Meiryo" w:hAnsi="Meiryo" w:cs="Meiryo"/>
          <w:color w:val="221F1F"/>
          <w:spacing w:val="6"/>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sibling</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sample.</w:t>
      </w:r>
      <w:ins w:id="582" w:author="0" w:date="2015-11-12T14:13:00Z">
        <w:r>
          <w:rPr>
            <w:rFonts w:ascii="Meiryo" w:eastAsia="Meiryo" w:hAnsi="Meiryo" w:cs="Meiryo"/>
            <w:color w:val="221F1F"/>
            <w:sz w:val="22"/>
            <w:szCs w:val="22"/>
          </w:rPr>
          <w:t xml:space="preserve">  [This paragraph is problematic – first, tables are always referred to consecutively, Table 1 first, Table 2 second, </w:t>
        </w:r>
        <w:proofErr w:type="spellStart"/>
        <w:r>
          <w:rPr>
            <w:rFonts w:ascii="Meiryo" w:eastAsia="Meiryo" w:hAnsi="Meiryo" w:cs="Meiryo"/>
            <w:color w:val="221F1F"/>
            <w:sz w:val="22"/>
            <w:szCs w:val="22"/>
          </w:rPr>
          <w:t>etc</w:t>
        </w:r>
        <w:proofErr w:type="spellEnd"/>
        <w:r>
          <w:rPr>
            <w:rFonts w:ascii="Meiryo" w:eastAsia="Meiryo" w:hAnsi="Meiryo" w:cs="Meiryo"/>
            <w:color w:val="221F1F"/>
            <w:sz w:val="22"/>
            <w:szCs w:val="22"/>
          </w:rPr>
          <w:t>;  second, tables need to make sense when referred to, and the measures, e.g., AFQT, haven</w:t>
        </w:r>
      </w:ins>
      <w:ins w:id="583" w:author="0" w:date="2015-11-12T14:14:00Z">
        <w:r>
          <w:rPr>
            <w:rFonts w:ascii="Meiryo" w:eastAsia="Meiryo" w:hAnsi="Meiryo" w:cs="Meiryo"/>
            <w:color w:val="221F1F"/>
            <w:sz w:val="22"/>
            <w:szCs w:val="22"/>
          </w:rPr>
          <w:t>’t been defined yet so the reader doesn’t know yet what these measure mean – this paragraph information needs to move to the section where the measures are defined</w:t>
        </w:r>
      </w:ins>
      <w:ins w:id="584" w:author="0" w:date="2015-11-12T14:15:00Z">
        <w:r>
          <w:rPr>
            <w:rFonts w:ascii="Meiryo" w:eastAsia="Meiryo" w:hAnsi="Meiryo" w:cs="Meiryo"/>
            <w:color w:val="221F1F"/>
            <w:sz w:val="22"/>
            <w:szCs w:val="22"/>
          </w:rPr>
          <w:t xml:space="preserve"> – and the information here isn’t relevant to the construction of the tetrads anyway]</w:t>
        </w:r>
      </w:ins>
    </w:p>
    <w:p>
      <w:pPr>
        <w:spacing w:before="7" w:line="240" w:lineRule="exact"/>
      </w:pPr>
    </w:p>
    <w:p>
      <w:pPr>
        <w:ind w:left="155"/>
        <w:rPr>
          <w:del w:id="585" w:author="0" w:date="2015-11-12T14:16:00Z"/>
          <w:rFonts w:ascii="Meiryo" w:eastAsia="Meiryo" w:hAnsi="Meiryo" w:cs="Meiryo"/>
          <w:b/>
          <w:color w:val="221F1F"/>
          <w:sz w:val="22"/>
          <w:szCs w:val="22"/>
        </w:rPr>
      </w:pPr>
      <w:del w:id="586" w:author="0" w:date="2015-11-12T14:16:00Z">
        <w:r>
          <w:rPr>
            <w:rFonts w:ascii="Meiryo" w:eastAsia="Meiryo" w:hAnsi="Meiryo" w:cs="Meiryo"/>
            <w:b/>
            <w:color w:val="221F1F"/>
            <w:sz w:val="22"/>
            <w:szCs w:val="22"/>
          </w:rPr>
          <w:delText>Age</w:delText>
        </w:r>
        <w:r>
          <w:rPr>
            <w:rFonts w:ascii="Meiryo" w:eastAsia="Meiryo" w:hAnsi="Meiryo" w:cs="Meiryo"/>
            <w:b/>
            <w:color w:val="221F1F"/>
            <w:spacing w:val="-1"/>
            <w:sz w:val="22"/>
            <w:szCs w:val="22"/>
          </w:rPr>
          <w:delText xml:space="preserve"> </w:delText>
        </w:r>
        <w:r>
          <w:rPr>
            <w:rFonts w:ascii="Meiryo" w:eastAsia="Meiryo" w:hAnsi="Meiryo" w:cs="Meiryo"/>
            <w:b/>
            <w:color w:val="221F1F"/>
            <w:sz w:val="22"/>
            <w:szCs w:val="22"/>
          </w:rPr>
          <w:delText>at First</w:delText>
        </w:r>
        <w:r>
          <w:rPr>
            <w:rFonts w:ascii="Meiryo" w:eastAsia="Meiryo" w:hAnsi="Meiryo" w:cs="Meiryo"/>
            <w:b/>
            <w:color w:val="221F1F"/>
            <w:spacing w:val="17"/>
            <w:sz w:val="22"/>
            <w:szCs w:val="22"/>
          </w:rPr>
          <w:delText xml:space="preserve"> </w:delText>
        </w:r>
        <w:r>
          <w:rPr>
            <w:rFonts w:ascii="Meiryo" w:eastAsia="Meiryo" w:hAnsi="Meiryo" w:cs="Meiryo"/>
            <w:b/>
            <w:color w:val="221F1F"/>
            <w:sz w:val="22"/>
            <w:szCs w:val="22"/>
          </w:rPr>
          <w:delText>I</w:delText>
        </w:r>
        <w:r>
          <w:rPr>
            <w:rFonts w:ascii="Meiryo" w:eastAsia="Meiryo" w:hAnsi="Meiryo" w:cs="Meiryo"/>
            <w:b/>
            <w:color w:val="221F1F"/>
            <w:spacing w:val="-7"/>
            <w:sz w:val="22"/>
            <w:szCs w:val="22"/>
          </w:rPr>
          <w:delText>n</w:delText>
        </w:r>
        <w:r>
          <w:rPr>
            <w:rFonts w:ascii="Meiryo" w:eastAsia="Meiryo" w:hAnsi="Meiryo" w:cs="Meiryo"/>
            <w:b/>
            <w:color w:val="221F1F"/>
            <w:sz w:val="22"/>
            <w:szCs w:val="22"/>
          </w:rPr>
          <w:delText>tercourse</w:delText>
        </w:r>
      </w:del>
    </w:p>
    <w:p>
      <w:pPr>
        <w:ind w:left="155"/>
        <w:rPr>
          <w:ins w:id="587" w:author="0" w:date="2015-11-12T14:16:00Z"/>
          <w:rFonts w:ascii="Meiryo" w:eastAsia="Meiryo" w:hAnsi="Meiryo" w:cs="Meiryo"/>
          <w:sz w:val="22"/>
          <w:szCs w:val="22"/>
        </w:rPr>
      </w:pPr>
      <w:ins w:id="588" w:author="0" w:date="2015-11-12T14:16:00Z">
        <w:r>
          <w:rPr>
            <w:rFonts w:ascii="Meiryo" w:eastAsia="Meiryo" w:hAnsi="Meiryo" w:cs="Meiryo"/>
            <w:b/>
            <w:color w:val="221F1F"/>
            <w:sz w:val="22"/>
            <w:szCs w:val="22"/>
          </w:rPr>
          <w:t>Measures</w:t>
        </w:r>
      </w:ins>
    </w:p>
    <w:p>
      <w:pPr>
        <w:spacing w:before="8" w:line="160" w:lineRule="exact"/>
        <w:rPr>
          <w:ins w:id="589" w:author="0" w:date="2015-11-12T14:16:00Z"/>
          <w:sz w:val="16"/>
          <w:szCs w:val="16"/>
        </w:rPr>
      </w:pPr>
    </w:p>
    <w:p>
      <w:pPr>
        <w:spacing w:before="8" w:line="160" w:lineRule="exact"/>
        <w:rPr>
          <w:del w:id="590" w:author="0" w:date="2015-11-12T14:16:00Z"/>
          <w:sz w:val="16"/>
          <w:szCs w:val="16"/>
        </w:rPr>
      </w:pPr>
    </w:p>
    <w:p>
      <w:pPr>
        <w:spacing w:line="252" w:lineRule="auto"/>
        <w:ind w:left="155" w:right="94" w:firstLine="542"/>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b/>
          <w:color w:val="221F1F"/>
          <w:w w:val="95"/>
          <w:sz w:val="22"/>
          <w:szCs w:val="22"/>
        </w:rPr>
        <w:t>Generation</w:t>
      </w:r>
      <w:r>
        <w:rPr>
          <w:rFonts w:ascii="Meiryo" w:eastAsia="Meiryo" w:hAnsi="Meiryo" w:cs="Meiryo"/>
          <w:b/>
          <w:color w:val="221F1F"/>
          <w:spacing w:val="17"/>
          <w:w w:val="95"/>
          <w:sz w:val="22"/>
          <w:szCs w:val="22"/>
        </w:rPr>
        <w:t xml:space="preserve"> </w:t>
      </w:r>
      <w:r>
        <w:rPr>
          <w:rFonts w:ascii="Meiryo" w:eastAsia="Meiryo" w:hAnsi="Meiryo" w:cs="Meiryo"/>
          <w:b/>
          <w:color w:val="221F1F"/>
          <w:sz w:val="22"/>
          <w:szCs w:val="22"/>
        </w:rPr>
        <w:t>1</w:t>
      </w:r>
      <w:ins w:id="591" w:author="0" w:date="2015-11-12T14:16:00Z">
        <w:r>
          <w:rPr>
            <w:rFonts w:ascii="Meiryo" w:eastAsia="Meiryo" w:hAnsi="Meiryo" w:cs="Meiryo"/>
            <w:b/>
            <w:color w:val="221F1F"/>
            <w:sz w:val="22"/>
            <w:szCs w:val="22"/>
          </w:rPr>
          <w:t xml:space="preserve"> AFI</w:t>
        </w:r>
      </w:ins>
      <w:r>
        <w:rPr>
          <w:rFonts w:ascii="Meiryo" w:eastAsia="Meiryo" w:hAnsi="Meiryo" w:cs="Meiryo"/>
          <w:b/>
          <w:color w:val="221F1F"/>
          <w:sz w:val="22"/>
          <w:szCs w:val="22"/>
        </w:rPr>
        <w:t xml:space="preserve">. </w:t>
      </w:r>
      <w:r>
        <w:rPr>
          <w:rFonts w:ascii="Meiryo" w:eastAsia="Meiryo" w:hAnsi="Meiryo" w:cs="Meiryo"/>
          <w:b/>
          <w:color w:val="221F1F"/>
          <w:spacing w:val="45"/>
          <w:sz w:val="22"/>
          <w:szCs w:val="22"/>
        </w:rPr>
        <w:t xml:space="preserve"> </w:t>
      </w:r>
      <w:r>
        <w:rPr>
          <w:rFonts w:ascii="Meiryo" w:eastAsia="Meiryo" w:hAnsi="Meiryo" w:cs="Meiryo"/>
          <w:color w:val="221F1F"/>
          <w:w w:val="88"/>
          <w:sz w:val="22"/>
          <w:szCs w:val="22"/>
        </w:rPr>
        <w:t>NLSY-79</w:t>
      </w:r>
      <w:r>
        <w:rPr>
          <w:rFonts w:ascii="Meiryo" w:eastAsia="Meiryo" w:hAnsi="Meiryo" w:cs="Meiryo"/>
          <w:color w:val="221F1F"/>
          <w:spacing w:val="65"/>
          <w:w w:val="88"/>
          <w:sz w:val="22"/>
          <w:szCs w:val="22"/>
        </w:rPr>
        <w:t xml:space="preserve"> </w:t>
      </w:r>
      <w:r>
        <w:rPr>
          <w:rFonts w:ascii="Meiryo" w:eastAsia="Meiryo" w:hAnsi="Meiryo" w:cs="Meiryo"/>
          <w:color w:val="221F1F"/>
          <w:w w:val="88"/>
          <w:sz w:val="22"/>
          <w:szCs w:val="22"/>
        </w:rPr>
        <w:t>su</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jects</w:t>
      </w:r>
      <w:r>
        <w:rPr>
          <w:rFonts w:ascii="Meiryo" w:eastAsia="Meiryo" w:hAnsi="Meiryo" w:cs="Meiryo"/>
          <w:color w:val="221F1F"/>
          <w:spacing w:val="-5"/>
          <w:w w:val="88"/>
          <w:sz w:val="22"/>
          <w:szCs w:val="22"/>
        </w:rPr>
        <w:t xml:space="preserve"> </w:t>
      </w:r>
      <w:ins w:id="592" w:author="0" w:date="2015-11-12T14:16:00Z">
        <w:r>
          <w:rPr>
            <w:rFonts w:ascii="Meiryo" w:eastAsia="Meiryo" w:hAnsi="Meiryo" w:cs="Meiryo"/>
            <w:color w:val="221F1F"/>
            <w:spacing w:val="-5"/>
            <w:w w:val="88"/>
            <w:sz w:val="22"/>
            <w:szCs w:val="22"/>
          </w:rPr>
          <w:t>indicated</w:t>
        </w:r>
      </w:ins>
      <w:del w:id="593" w:author="0" w:date="2015-11-12T14:16:00Z">
        <w:r>
          <w:rPr>
            <w:rFonts w:ascii="Meiryo" w:eastAsia="Meiryo" w:hAnsi="Meiryo" w:cs="Meiryo"/>
            <w:color w:val="221F1F"/>
            <w:spacing w:val="-5"/>
            <w:w w:val="88"/>
            <w:sz w:val="22"/>
            <w:szCs w:val="22"/>
          </w:rPr>
          <w:delText>w</w:delText>
        </w:r>
        <w:r>
          <w:rPr>
            <w:rFonts w:ascii="Meiryo" w:eastAsia="Meiryo" w:hAnsi="Meiryo" w:cs="Meiryo"/>
            <w:color w:val="221F1F"/>
            <w:w w:val="88"/>
            <w:sz w:val="22"/>
            <w:szCs w:val="22"/>
          </w:rPr>
          <w:delText>ere</w:delText>
        </w:r>
        <w:r>
          <w:rPr>
            <w:rFonts w:ascii="Meiryo" w:eastAsia="Meiryo" w:hAnsi="Meiryo" w:cs="Meiryo"/>
            <w:color w:val="221F1F"/>
            <w:spacing w:val="-21"/>
            <w:w w:val="88"/>
            <w:sz w:val="22"/>
            <w:szCs w:val="22"/>
          </w:rPr>
          <w:delText xml:space="preserve"> </w:delText>
        </w:r>
        <w:r>
          <w:rPr>
            <w:rFonts w:ascii="Meiryo" w:eastAsia="Meiryo" w:hAnsi="Meiryo" w:cs="Meiryo"/>
            <w:color w:val="221F1F"/>
            <w:w w:val="88"/>
            <w:sz w:val="22"/>
            <w:szCs w:val="22"/>
          </w:rPr>
          <w:delText>sur</w:delText>
        </w:r>
        <w:r>
          <w:rPr>
            <w:rFonts w:ascii="Meiryo" w:eastAsia="Meiryo" w:hAnsi="Meiryo" w:cs="Meiryo"/>
            <w:color w:val="221F1F"/>
            <w:spacing w:val="-5"/>
            <w:w w:val="88"/>
            <w:sz w:val="22"/>
            <w:szCs w:val="22"/>
          </w:rPr>
          <w:delText>v</w:delText>
        </w:r>
        <w:r>
          <w:rPr>
            <w:rFonts w:ascii="Meiryo" w:eastAsia="Meiryo" w:hAnsi="Meiryo" w:cs="Meiryo"/>
            <w:color w:val="221F1F"/>
            <w:w w:val="88"/>
            <w:sz w:val="22"/>
            <w:szCs w:val="22"/>
          </w:rPr>
          <w:delText>e</w:delText>
        </w:r>
        <w:r>
          <w:rPr>
            <w:rFonts w:ascii="Meiryo" w:eastAsia="Meiryo" w:hAnsi="Meiryo" w:cs="Meiryo"/>
            <w:color w:val="221F1F"/>
            <w:spacing w:val="-5"/>
            <w:w w:val="88"/>
            <w:sz w:val="22"/>
            <w:szCs w:val="22"/>
          </w:rPr>
          <w:delText>y</w:delText>
        </w:r>
        <w:r>
          <w:rPr>
            <w:rFonts w:ascii="Meiryo" w:eastAsia="Meiryo" w:hAnsi="Meiryo" w:cs="Meiryo"/>
            <w:color w:val="221F1F"/>
            <w:w w:val="88"/>
            <w:sz w:val="22"/>
            <w:szCs w:val="22"/>
          </w:rPr>
          <w:delText>ed</w:delText>
        </w:r>
        <w:r>
          <w:rPr>
            <w:rFonts w:ascii="Meiryo" w:eastAsia="Meiryo" w:hAnsi="Meiryo" w:cs="Meiryo"/>
            <w:color w:val="221F1F"/>
            <w:spacing w:val="-7"/>
            <w:w w:val="88"/>
            <w:sz w:val="22"/>
            <w:szCs w:val="22"/>
          </w:rPr>
          <w:delText xml:space="preserve"> </w:delText>
        </w:r>
        <w:r>
          <w:rPr>
            <w:rFonts w:ascii="Meiryo" w:eastAsia="Meiryo" w:hAnsi="Meiryo" w:cs="Meiryo"/>
            <w:color w:val="221F1F"/>
            <w:w w:val="88"/>
            <w:sz w:val="22"/>
            <w:szCs w:val="22"/>
          </w:rPr>
          <w:delText>a</w:delText>
        </w:r>
        <w:r>
          <w:rPr>
            <w:rFonts w:ascii="Meiryo" w:eastAsia="Meiryo" w:hAnsi="Meiryo" w:cs="Meiryo"/>
            <w:color w:val="221F1F"/>
            <w:spacing w:val="5"/>
            <w:w w:val="88"/>
            <w:sz w:val="22"/>
            <w:szCs w:val="22"/>
          </w:rPr>
          <w:delText>b</w:delText>
        </w:r>
        <w:r>
          <w:rPr>
            <w:rFonts w:ascii="Meiryo" w:eastAsia="Meiryo" w:hAnsi="Meiryo" w:cs="Meiryo"/>
            <w:color w:val="221F1F"/>
            <w:w w:val="88"/>
            <w:sz w:val="22"/>
            <w:szCs w:val="22"/>
          </w:rPr>
          <w:delText>out</w:delText>
        </w:r>
      </w:del>
      <w:r>
        <w:rPr>
          <w:rFonts w:ascii="Meiryo" w:eastAsia="Meiryo" w:hAnsi="Meiryo" w:cs="Meiryo"/>
          <w:color w:val="221F1F"/>
          <w:spacing w:val="16"/>
          <w:w w:val="88"/>
          <w:sz w:val="22"/>
          <w:szCs w:val="22"/>
        </w:rPr>
        <w:t xml:space="preserve"> </w:t>
      </w:r>
      <w:r>
        <w:rPr>
          <w:rFonts w:ascii="Meiryo" w:eastAsia="Meiryo" w:hAnsi="Meiryo" w:cs="Meiryo"/>
          <w:color w:val="221F1F"/>
          <w:w w:val="88"/>
          <w:sz w:val="22"/>
          <w:szCs w:val="22"/>
        </w:rPr>
        <w:t>their</w:t>
      </w:r>
      <w:r>
        <w:rPr>
          <w:rFonts w:ascii="Meiryo" w:eastAsia="Meiryo" w:hAnsi="Meiryo" w:cs="Meiryo"/>
          <w:color w:val="221F1F"/>
          <w:spacing w:val="24"/>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del w:id="594" w:author="0" w:date="2015-11-12T14:17:00Z">
        <w:r>
          <w:rPr>
            <w:rFonts w:ascii="Meiryo" w:eastAsia="Meiryo" w:hAnsi="Meiryo" w:cs="Meiryo"/>
            <w:color w:val="221F1F"/>
            <w:spacing w:val="-5"/>
            <w:w w:val="86"/>
            <w:sz w:val="22"/>
            <w:szCs w:val="22"/>
          </w:rPr>
          <w:delText>ov</w:delText>
        </w:r>
        <w:r>
          <w:rPr>
            <w:rFonts w:ascii="Meiryo" w:eastAsia="Meiryo" w:hAnsi="Meiryo" w:cs="Meiryo"/>
            <w:color w:val="221F1F"/>
            <w:w w:val="86"/>
            <w:sz w:val="22"/>
            <w:szCs w:val="22"/>
          </w:rPr>
          <w:delText>er</w:delText>
        </w:r>
      </w:del>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 xml:space="preserve">a </w:t>
      </w:r>
      <w:r>
        <w:rPr>
          <w:rFonts w:ascii="Meiryo" w:eastAsia="Meiryo" w:hAnsi="Meiryo" w:cs="Meiryo"/>
          <w:color w:val="221F1F"/>
          <w:w w:val="88"/>
          <w:sz w:val="22"/>
          <w:szCs w:val="22"/>
        </w:rPr>
        <w:t>maxi</w:t>
      </w:r>
      <w:r>
        <w:rPr>
          <w:rFonts w:ascii="Meiryo" w:eastAsia="Meiryo" w:hAnsi="Meiryo" w:cs="Meiryo"/>
          <w:color w:val="221F1F"/>
          <w:spacing w:val="-5"/>
          <w:w w:val="88"/>
          <w:sz w:val="22"/>
          <w:szCs w:val="22"/>
        </w:rPr>
        <w:t>m</w:t>
      </w:r>
      <w:r>
        <w:rPr>
          <w:rFonts w:ascii="Meiryo" w:eastAsia="Meiryo" w:hAnsi="Meiryo" w:cs="Meiryo"/>
          <w:color w:val="221F1F"/>
          <w:w w:val="88"/>
          <w:sz w:val="22"/>
          <w:szCs w:val="22"/>
        </w:rPr>
        <w:t>um</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3"/>
          <w:sz w:val="22"/>
          <w:szCs w:val="22"/>
        </w:rPr>
        <w:t>three</w:t>
      </w:r>
      <w:r>
        <w:rPr>
          <w:rFonts w:ascii="Meiryo" w:eastAsia="Meiryo" w:hAnsi="Meiryo" w:cs="Meiryo"/>
          <w:color w:val="221F1F"/>
          <w:spacing w:val="30"/>
          <w:w w:val="83"/>
          <w:sz w:val="22"/>
          <w:szCs w:val="22"/>
        </w:rPr>
        <w:t xml:space="preserve"> </w:t>
      </w:r>
      <w:r>
        <w:rPr>
          <w:rFonts w:ascii="Meiryo" w:eastAsia="Meiryo" w:hAnsi="Meiryo" w:cs="Meiryo"/>
          <w:color w:val="221F1F"/>
          <w:w w:val="83"/>
          <w:sz w:val="22"/>
          <w:szCs w:val="22"/>
        </w:rPr>
        <w:t>time</w:t>
      </w:r>
      <w:ins w:id="595" w:author="0" w:date="2015-11-12T14:17:00Z">
        <w:r>
          <w:rPr>
            <w:rFonts w:ascii="Meiryo" w:eastAsia="Meiryo" w:hAnsi="Meiryo" w:cs="Meiryo"/>
            <w:color w:val="221F1F"/>
            <w:w w:val="83"/>
            <w:sz w:val="22"/>
            <w:szCs w:val="22"/>
          </w:rPr>
          <w:t>s</w:t>
        </w:r>
      </w:ins>
      <w:ins w:id="596" w:author="0" w:date="2015-11-12T14:19:00Z">
        <w:r>
          <w:rPr>
            <w:rFonts w:ascii="Meiryo" w:eastAsia="Meiryo" w:hAnsi="Meiryo" w:cs="Meiryo"/>
            <w:color w:val="221F1F"/>
            <w:w w:val="83"/>
            <w:sz w:val="22"/>
            <w:szCs w:val="22"/>
          </w:rPr>
          <w:t>,</w:t>
        </w:r>
      </w:ins>
      <w:ins w:id="597" w:author="0" w:date="2015-11-12T14:17:00Z">
        <w:r>
          <w:rPr>
            <w:rFonts w:ascii="Meiryo" w:eastAsia="Meiryo" w:hAnsi="Meiryo" w:cs="Meiryo"/>
            <w:color w:val="221F1F"/>
            <w:w w:val="83"/>
            <w:sz w:val="22"/>
            <w:szCs w:val="22"/>
          </w:rPr>
          <w:t xml:space="preserve"> </w:t>
        </w:r>
        <w:proofErr w:type="spellStart"/>
        <w:r>
          <w:rPr>
            <w:rFonts w:ascii="Meiryo" w:eastAsia="Meiryo" w:hAnsi="Meiryo" w:cs="Meiryo"/>
            <w:color w:val="221F1F"/>
            <w:w w:val="83"/>
            <w:sz w:val="22"/>
            <w:szCs w:val="22"/>
          </w:rPr>
          <w:t>in</w:t>
        </w:r>
      </w:ins>
      <w:del w:id="598" w:author="0" w:date="2015-11-12T14:17:00Z">
        <w:r>
          <w:rPr>
            <w:rFonts w:ascii="Meiryo" w:eastAsia="Meiryo" w:hAnsi="Meiryo" w:cs="Meiryo"/>
            <w:color w:val="221F1F"/>
            <w:w w:val="83"/>
            <w:sz w:val="22"/>
            <w:szCs w:val="22"/>
          </w:rPr>
          <w:delText>-</w:delText>
        </w:r>
      </w:del>
      <w:ins w:id="599" w:author="0" w:date="2015-11-12T14:19:00Z">
        <w:r>
          <w:rPr>
            <w:rFonts w:ascii="Meiryo" w:eastAsia="Meiryo" w:hAnsi="Meiryo" w:cs="Meiryo"/>
            <w:color w:val="221F1F"/>
            <w:w w:val="83"/>
            <w:sz w:val="22"/>
            <w:szCs w:val="22"/>
          </w:rPr>
          <w:t>res</w:t>
        </w:r>
      </w:ins>
      <w:ins w:id="600" w:author="0" w:date="2015-11-12T14:31:00Z">
        <w:r>
          <w:rPr>
            <w:rFonts w:ascii="Meiryo" w:eastAsia="Meiryo" w:hAnsi="Meiryo" w:cs="Meiryo"/>
            <w:color w:val="221F1F"/>
            <w:w w:val="83"/>
            <w:sz w:val="22"/>
            <w:szCs w:val="22"/>
          </w:rPr>
          <w:t>p</w:t>
        </w:r>
      </w:ins>
      <w:ins w:id="601" w:author="0" w:date="2015-11-12T14:19:00Z">
        <w:r>
          <w:rPr>
            <w:rFonts w:ascii="Meiryo" w:eastAsia="Meiryo" w:hAnsi="Meiryo" w:cs="Meiryo"/>
            <w:color w:val="221F1F"/>
            <w:w w:val="83"/>
            <w:sz w:val="22"/>
            <w:szCs w:val="22"/>
          </w:rPr>
          <w:t>onse</w:t>
        </w:r>
        <w:proofErr w:type="spellEnd"/>
        <w:r>
          <w:rPr>
            <w:rFonts w:ascii="Meiryo" w:eastAsia="Meiryo" w:hAnsi="Meiryo" w:cs="Meiryo"/>
            <w:color w:val="221F1F"/>
            <w:w w:val="83"/>
            <w:sz w:val="22"/>
            <w:szCs w:val="22"/>
          </w:rPr>
          <w:t xml:space="preserve"> to questions in </w:t>
        </w:r>
      </w:ins>
      <w:del w:id="602" w:author="0" w:date="2015-11-12T14:17:00Z">
        <w:r>
          <w:rPr>
            <w:rFonts w:ascii="Meiryo" w:eastAsia="Meiryo" w:hAnsi="Meiryo" w:cs="Meiryo"/>
            <w:color w:val="221F1F"/>
            <w:spacing w:val="5"/>
            <w:w w:val="83"/>
            <w:sz w:val="22"/>
            <w:szCs w:val="22"/>
          </w:rPr>
          <w:delText>p</w:delText>
        </w:r>
        <w:r>
          <w:rPr>
            <w:rFonts w:ascii="Meiryo" w:eastAsia="Meiryo" w:hAnsi="Meiryo" w:cs="Meiryo"/>
            <w:color w:val="221F1F"/>
            <w:w w:val="83"/>
            <w:sz w:val="22"/>
            <w:szCs w:val="22"/>
          </w:rPr>
          <w:delText>oi</w:delText>
        </w:r>
        <w:r>
          <w:rPr>
            <w:rFonts w:ascii="Meiryo" w:eastAsia="Meiryo" w:hAnsi="Meiryo" w:cs="Meiryo"/>
            <w:color w:val="221F1F"/>
            <w:spacing w:val="-5"/>
            <w:w w:val="83"/>
            <w:sz w:val="22"/>
            <w:szCs w:val="22"/>
          </w:rPr>
          <w:delText>n</w:delText>
        </w:r>
        <w:r>
          <w:rPr>
            <w:rFonts w:ascii="Meiryo" w:eastAsia="Meiryo" w:hAnsi="Meiryo" w:cs="Meiryo"/>
            <w:color w:val="221F1F"/>
            <w:w w:val="83"/>
            <w:sz w:val="22"/>
            <w:szCs w:val="22"/>
          </w:rPr>
          <w:delText xml:space="preserve">ts </w:delText>
        </w:r>
        <w:r>
          <w:rPr>
            <w:rFonts w:ascii="Meiryo" w:eastAsia="Meiryo" w:hAnsi="Meiryo" w:cs="Meiryo"/>
            <w:color w:val="221F1F"/>
            <w:spacing w:val="22"/>
            <w:w w:val="83"/>
            <w:sz w:val="22"/>
            <w:szCs w:val="22"/>
          </w:rPr>
          <w:delText xml:space="preserve"> </w:delText>
        </w:r>
        <w:r>
          <w:rPr>
            <w:rFonts w:ascii="Meiryo" w:eastAsia="Meiryo" w:hAnsi="Meiryo" w:cs="Meiryo"/>
            <w:color w:val="221F1F"/>
            <w:w w:val="83"/>
            <w:sz w:val="22"/>
            <w:szCs w:val="22"/>
          </w:rPr>
          <w:delText>(</w:delText>
        </w:r>
      </w:del>
      <w:ins w:id="603" w:author="0" w:date="2015-11-12T14:17:00Z">
        <w:r>
          <w:rPr>
            <w:rFonts w:ascii="Meiryo" w:eastAsia="Meiryo" w:hAnsi="Meiryo" w:cs="Meiryo"/>
            <w:color w:val="221F1F"/>
            <w:w w:val="83"/>
            <w:sz w:val="22"/>
            <w:szCs w:val="22"/>
          </w:rPr>
          <w:t xml:space="preserve"> </w:t>
        </w:r>
      </w:ins>
      <w:r>
        <w:rPr>
          <w:rFonts w:ascii="Meiryo" w:eastAsia="Meiryo" w:hAnsi="Meiryo" w:cs="Meiryo"/>
          <w:color w:val="221F1F"/>
          <w:w w:val="83"/>
          <w:sz w:val="22"/>
          <w:szCs w:val="22"/>
        </w:rPr>
        <w:t>1983,</w:t>
      </w:r>
      <w:r>
        <w:rPr>
          <w:rFonts w:ascii="Meiryo" w:eastAsia="Meiryo" w:hAnsi="Meiryo" w:cs="Meiryo"/>
          <w:color w:val="221F1F"/>
          <w:spacing w:val="-2"/>
          <w:w w:val="83"/>
          <w:sz w:val="22"/>
          <w:szCs w:val="22"/>
        </w:rPr>
        <w:t xml:space="preserve"> </w:t>
      </w:r>
      <w:r>
        <w:rPr>
          <w:rFonts w:ascii="Meiryo" w:eastAsia="Meiryo" w:hAnsi="Meiryo" w:cs="Meiryo"/>
          <w:color w:val="221F1F"/>
          <w:w w:val="83"/>
          <w:sz w:val="22"/>
          <w:szCs w:val="22"/>
        </w:rPr>
        <w:t>1984,</w:t>
      </w:r>
      <w:ins w:id="604" w:author="0" w:date="2015-11-12T14:19:00Z">
        <w:r>
          <w:rPr>
            <w:rFonts w:ascii="Meiryo" w:eastAsia="Meiryo" w:hAnsi="Meiryo" w:cs="Meiryo"/>
            <w:color w:val="221F1F"/>
            <w:w w:val="83"/>
            <w:sz w:val="22"/>
            <w:szCs w:val="22"/>
          </w:rPr>
          <w:t xml:space="preserve"> </w:t>
        </w:r>
      </w:ins>
      <w:ins w:id="605" w:author="0" w:date="2015-11-12T14:17:00Z">
        <w:r>
          <w:rPr>
            <w:rFonts w:ascii="Meiryo" w:eastAsia="Meiryo" w:hAnsi="Meiryo" w:cs="Meiryo"/>
            <w:color w:val="221F1F"/>
            <w:w w:val="83"/>
            <w:sz w:val="22"/>
            <w:szCs w:val="22"/>
          </w:rPr>
          <w:t>and</w:t>
        </w:r>
      </w:ins>
      <w:r>
        <w:rPr>
          <w:rFonts w:ascii="Meiryo" w:eastAsia="Meiryo" w:hAnsi="Meiryo" w:cs="Meiryo"/>
          <w:color w:val="221F1F"/>
          <w:spacing w:val="-6"/>
          <w:w w:val="83"/>
          <w:sz w:val="22"/>
          <w:szCs w:val="22"/>
        </w:rPr>
        <w:t xml:space="preserve"> </w:t>
      </w:r>
      <w:r>
        <w:rPr>
          <w:rFonts w:ascii="Meiryo" w:eastAsia="Meiryo" w:hAnsi="Meiryo" w:cs="Meiryo"/>
          <w:color w:val="221F1F"/>
          <w:w w:val="83"/>
          <w:sz w:val="22"/>
          <w:szCs w:val="22"/>
        </w:rPr>
        <w:t>1985).</w:t>
      </w:r>
      <w:ins w:id="606" w:author="0" w:date="2015-11-12T14:19:00Z">
        <w:r>
          <w:rPr>
            <w:rFonts w:ascii="Meiryo" w:eastAsia="Meiryo" w:hAnsi="Meiryo" w:cs="Meiryo"/>
            <w:color w:val="221F1F"/>
            <w:w w:val="83"/>
            <w:sz w:val="22"/>
            <w:szCs w:val="22"/>
          </w:rPr>
          <w:t xml:space="preserve">  The 1984 and 1985 questions were included to asses those with non-response in 1983, but in fact many female respondents were surveyed multiple times.</w:t>
        </w:r>
      </w:ins>
      <w:del w:id="607" w:author="0" w:date="2015-11-12T14:20:00Z">
        <w:r>
          <w:rPr>
            <w:rFonts w:ascii="Meiryo" w:eastAsia="Meiryo" w:hAnsi="Meiryo" w:cs="Meiryo"/>
            <w:color w:val="221F1F"/>
            <w:spacing w:val="22"/>
            <w:w w:val="83"/>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26"/>
            <w:sz w:val="22"/>
            <w:szCs w:val="22"/>
          </w:rPr>
          <w:delText xml:space="preserve"> </w:delText>
        </w:r>
        <w:r>
          <w:rPr>
            <w:rFonts w:ascii="Meiryo" w:eastAsia="Meiryo" w:hAnsi="Meiryo" w:cs="Meiryo"/>
            <w:color w:val="221F1F"/>
            <w:w w:val="86"/>
            <w:sz w:val="22"/>
            <w:szCs w:val="22"/>
          </w:rPr>
          <w:delText>theor</w:delText>
        </w:r>
        <w:r>
          <w:rPr>
            <w:rFonts w:ascii="Meiryo" w:eastAsia="Meiryo" w:hAnsi="Meiryo" w:cs="Meiryo"/>
            <w:color w:val="221F1F"/>
            <w:spacing w:val="-15"/>
            <w:w w:val="86"/>
            <w:sz w:val="22"/>
            <w:szCs w:val="22"/>
          </w:rPr>
          <w:delText>y</w:delText>
        </w:r>
        <w:r>
          <w:rPr>
            <w:rFonts w:ascii="Meiryo" w:eastAsia="Meiryo" w:hAnsi="Meiryo" w:cs="Meiryo"/>
            <w:color w:val="221F1F"/>
            <w:w w:val="86"/>
            <w:sz w:val="22"/>
            <w:szCs w:val="22"/>
          </w:rPr>
          <w:delText>,</w:delText>
        </w:r>
        <w:r>
          <w:rPr>
            <w:rFonts w:ascii="Meiryo" w:eastAsia="Meiryo" w:hAnsi="Meiryo" w:cs="Meiryo"/>
            <w:color w:val="221F1F"/>
            <w:spacing w:val="22"/>
            <w:w w:val="86"/>
            <w:sz w:val="22"/>
            <w:szCs w:val="22"/>
          </w:rPr>
          <w:delText xml:space="preserve"> </w:delText>
        </w:r>
        <w:r>
          <w:rPr>
            <w:rFonts w:ascii="Meiryo" w:eastAsia="Meiryo" w:hAnsi="Meiryo" w:cs="Meiryo"/>
            <w:color w:val="221F1F"/>
            <w:w w:val="86"/>
            <w:sz w:val="22"/>
            <w:szCs w:val="22"/>
          </w:rPr>
          <w:delText>su</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jects</w:delText>
        </w:r>
        <w:r>
          <w:rPr>
            <w:rFonts w:ascii="Meiryo" w:eastAsia="Meiryo" w:hAnsi="Meiryo" w:cs="Meiryo"/>
            <w:color w:val="221F1F"/>
            <w:spacing w:val="14"/>
            <w:w w:val="86"/>
            <w:sz w:val="22"/>
            <w:szCs w:val="22"/>
          </w:rPr>
          <w:delText xml:space="preserve"> </w:delText>
        </w:r>
        <w:r>
          <w:rPr>
            <w:rFonts w:ascii="Meiryo" w:eastAsia="Meiryo" w:hAnsi="Meiryo" w:cs="Meiryo"/>
            <w:color w:val="221F1F"/>
            <w:spacing w:val="-5"/>
            <w:w w:val="86"/>
            <w:sz w:val="22"/>
            <w:szCs w:val="22"/>
          </w:rPr>
          <w:delText>w</w:delText>
        </w:r>
        <w:r>
          <w:rPr>
            <w:rFonts w:ascii="Meiryo" w:eastAsia="Meiryo" w:hAnsi="Meiryo" w:cs="Meiryo"/>
            <w:color w:val="221F1F"/>
            <w:w w:val="86"/>
            <w:sz w:val="22"/>
            <w:szCs w:val="22"/>
          </w:rPr>
          <w:delText>ere</w:delText>
        </w:r>
        <w:r>
          <w:rPr>
            <w:rFonts w:ascii="Meiryo" w:eastAsia="Meiryo" w:hAnsi="Meiryo" w:cs="Meiryo"/>
            <w:color w:val="221F1F"/>
            <w:spacing w:val="-9"/>
            <w:w w:val="86"/>
            <w:sz w:val="22"/>
            <w:szCs w:val="22"/>
          </w:rPr>
          <w:delText xml:space="preserve"> </w:delText>
        </w:r>
      </w:del>
      <w:del w:id="608" w:author="0" w:date="2015-11-12T14:17:00Z">
        <w:r>
          <w:rPr>
            <w:rFonts w:ascii="Meiryo" w:eastAsia="Meiryo" w:hAnsi="Meiryo" w:cs="Meiryo"/>
            <w:color w:val="221F1F"/>
            <w:w w:val="86"/>
            <w:sz w:val="22"/>
            <w:szCs w:val="22"/>
          </w:rPr>
          <w:delText>only</w:delText>
        </w:r>
        <w:r>
          <w:rPr>
            <w:rFonts w:ascii="Meiryo" w:eastAsia="Meiryo" w:hAnsi="Meiryo" w:cs="Meiryo"/>
            <w:color w:val="221F1F"/>
            <w:spacing w:val="33"/>
            <w:w w:val="86"/>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20"/>
            <w:sz w:val="22"/>
            <w:szCs w:val="22"/>
          </w:rPr>
          <w:delText xml:space="preserve"> </w:delText>
        </w:r>
        <w:r>
          <w:rPr>
            <w:rFonts w:ascii="Meiryo" w:eastAsia="Meiryo" w:hAnsi="Meiryo" w:cs="Meiryo"/>
            <w:color w:val="221F1F"/>
            <w:spacing w:val="6"/>
            <w:w w:val="91"/>
            <w:sz w:val="22"/>
            <w:szCs w:val="22"/>
          </w:rPr>
          <w:delText>b</w:delText>
        </w:r>
        <w:r>
          <w:rPr>
            <w:rFonts w:ascii="Meiryo" w:eastAsia="Meiryo" w:hAnsi="Meiryo" w:cs="Meiryo"/>
            <w:color w:val="221F1F"/>
            <w:w w:val="77"/>
            <w:sz w:val="22"/>
            <w:szCs w:val="22"/>
          </w:rPr>
          <w:delText xml:space="preserve">e </w:delText>
        </w:r>
      </w:del>
      <w:del w:id="609" w:author="0" w:date="2015-11-12T14:20:00Z">
        <w:r>
          <w:rPr>
            <w:rFonts w:ascii="Meiryo" w:eastAsia="Meiryo" w:hAnsi="Meiryo" w:cs="Meiryo"/>
            <w:color w:val="221F1F"/>
            <w:w w:val="85"/>
            <w:sz w:val="22"/>
            <w:szCs w:val="22"/>
          </w:rPr>
          <w:delText>as</w:delText>
        </w:r>
        <w:r>
          <w:rPr>
            <w:rFonts w:ascii="Meiryo" w:eastAsia="Meiryo" w:hAnsi="Meiryo" w:cs="Meiryo"/>
            <w:color w:val="221F1F"/>
            <w:spacing w:val="-5"/>
            <w:w w:val="85"/>
            <w:sz w:val="22"/>
            <w:szCs w:val="22"/>
          </w:rPr>
          <w:delText>k</w:delText>
        </w:r>
        <w:r>
          <w:rPr>
            <w:rFonts w:ascii="Meiryo" w:eastAsia="Meiryo" w:hAnsi="Meiryo" w:cs="Meiryo"/>
            <w:color w:val="221F1F"/>
            <w:w w:val="85"/>
            <w:sz w:val="22"/>
            <w:szCs w:val="22"/>
          </w:rPr>
          <w:delText>ed</w:delText>
        </w:r>
        <w:r>
          <w:rPr>
            <w:rFonts w:ascii="Meiryo" w:eastAsia="Meiryo" w:hAnsi="Meiryo" w:cs="Meiryo"/>
            <w:color w:val="221F1F"/>
            <w:spacing w:val="14"/>
            <w:w w:val="85"/>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86"/>
            <w:sz w:val="22"/>
            <w:szCs w:val="22"/>
          </w:rPr>
          <w:delText>later</w:delText>
        </w:r>
        <w:r>
          <w:rPr>
            <w:rFonts w:ascii="Meiryo" w:eastAsia="Meiryo" w:hAnsi="Meiryo" w:cs="Meiryo"/>
            <w:color w:val="221F1F"/>
            <w:spacing w:val="30"/>
            <w:w w:val="86"/>
            <w:sz w:val="22"/>
            <w:szCs w:val="22"/>
          </w:rPr>
          <w:delText xml:space="preserve"> </w:delText>
        </w:r>
        <w:r>
          <w:rPr>
            <w:rFonts w:ascii="Meiryo" w:eastAsia="Meiryo" w:hAnsi="Meiryo" w:cs="Meiryo"/>
            <w:color w:val="221F1F"/>
            <w:spacing w:val="-5"/>
            <w:w w:val="86"/>
            <w:sz w:val="22"/>
            <w:szCs w:val="22"/>
          </w:rPr>
          <w:delText>wav</w:delText>
        </w:r>
        <w:r>
          <w:rPr>
            <w:rFonts w:ascii="Meiryo" w:eastAsia="Meiryo" w:hAnsi="Meiryo" w:cs="Meiryo"/>
            <w:color w:val="221F1F"/>
            <w:w w:val="86"/>
            <w:sz w:val="22"/>
            <w:szCs w:val="22"/>
          </w:rPr>
          <w:delText>es</w:delText>
        </w:r>
      </w:del>
      <w:del w:id="610" w:author="0" w:date="2015-11-12T14:17:00Z">
        <w:r>
          <w:rPr>
            <w:rFonts w:ascii="Meiryo" w:eastAsia="Meiryo" w:hAnsi="Meiryo" w:cs="Meiryo"/>
            <w:color w:val="221F1F"/>
            <w:w w:val="86"/>
            <w:sz w:val="22"/>
            <w:szCs w:val="22"/>
          </w:rPr>
          <w:delText>,</w:delText>
        </w:r>
      </w:del>
      <w:del w:id="611" w:author="0" w:date="2015-11-12T14:20:00Z">
        <w:r>
          <w:rPr>
            <w:rFonts w:ascii="Meiryo" w:eastAsia="Meiryo" w:hAnsi="Meiryo" w:cs="Meiryo"/>
            <w:color w:val="221F1F"/>
            <w:spacing w:val="-9"/>
            <w:w w:val="86"/>
            <w:sz w:val="22"/>
            <w:szCs w:val="22"/>
          </w:rPr>
          <w:delText xml:space="preserve"> </w:delText>
        </w:r>
        <w:r>
          <w:rPr>
            <w:rFonts w:ascii="Meiryo" w:eastAsia="Meiryo" w:hAnsi="Meiryo" w:cs="Meiryo"/>
            <w:color w:val="221F1F"/>
            <w:sz w:val="22"/>
            <w:szCs w:val="22"/>
          </w:rPr>
          <w:delText>if</w:delText>
        </w:r>
        <w:r>
          <w:rPr>
            <w:rFonts w:ascii="Meiryo" w:eastAsia="Meiryo" w:hAnsi="Meiryo" w:cs="Meiryo"/>
            <w:color w:val="221F1F"/>
            <w:spacing w:val="-2"/>
            <w:sz w:val="22"/>
            <w:szCs w:val="22"/>
          </w:rPr>
          <w:delText xml:space="preserve"> </w:delText>
        </w:r>
      </w:del>
      <w:del w:id="612" w:author="0" w:date="2015-11-12T14:17:00Z">
        <w:r>
          <w:rPr>
            <w:rFonts w:ascii="Meiryo" w:eastAsia="Meiryo" w:hAnsi="Meiryo" w:cs="Meiryo"/>
            <w:color w:val="221F1F"/>
            <w:w w:val="88"/>
            <w:sz w:val="22"/>
            <w:szCs w:val="22"/>
          </w:rPr>
          <w:delText>su</w:delText>
        </w:r>
        <w:r>
          <w:rPr>
            <w:rFonts w:ascii="Meiryo" w:eastAsia="Meiryo" w:hAnsi="Meiryo" w:cs="Meiryo"/>
            <w:color w:val="221F1F"/>
            <w:spacing w:val="5"/>
            <w:w w:val="88"/>
            <w:sz w:val="22"/>
            <w:szCs w:val="22"/>
          </w:rPr>
          <w:delText>b</w:delText>
        </w:r>
        <w:r>
          <w:rPr>
            <w:rFonts w:ascii="Meiryo" w:eastAsia="Meiryo" w:hAnsi="Meiryo" w:cs="Meiryo"/>
            <w:color w:val="221F1F"/>
            <w:w w:val="88"/>
            <w:sz w:val="22"/>
            <w:szCs w:val="22"/>
          </w:rPr>
          <w:delText>jects</w:delText>
        </w:r>
      </w:del>
      <w:del w:id="613" w:author="0" w:date="2015-11-12T14:20:00Z">
        <w:r>
          <w:rPr>
            <w:rFonts w:ascii="Meiryo" w:eastAsia="Meiryo" w:hAnsi="Meiryo" w:cs="Meiryo"/>
            <w:color w:val="221F1F"/>
            <w:spacing w:val="-5"/>
            <w:w w:val="88"/>
            <w:sz w:val="22"/>
            <w:szCs w:val="22"/>
          </w:rPr>
          <w:delText xml:space="preserve"> </w:delText>
        </w:r>
        <w:r>
          <w:rPr>
            <w:rFonts w:ascii="Meiryo" w:eastAsia="Meiryo" w:hAnsi="Meiryo" w:cs="Meiryo"/>
            <w:color w:val="221F1F"/>
            <w:w w:val="88"/>
            <w:sz w:val="22"/>
            <w:szCs w:val="22"/>
          </w:rPr>
          <w:delText>had</w:delText>
        </w:r>
        <w:r>
          <w:rPr>
            <w:rFonts w:ascii="Meiryo" w:eastAsia="Meiryo" w:hAnsi="Meiryo" w:cs="Meiryo"/>
            <w:color w:val="221F1F"/>
            <w:spacing w:val="12"/>
            <w:w w:val="88"/>
            <w:sz w:val="22"/>
            <w:szCs w:val="22"/>
          </w:rPr>
          <w:delText xml:space="preserve"> </w:delText>
        </w:r>
        <w:r>
          <w:rPr>
            <w:rFonts w:ascii="Meiryo" w:eastAsia="Meiryo" w:hAnsi="Meiryo" w:cs="Meiryo"/>
            <w:color w:val="221F1F"/>
            <w:w w:val="88"/>
            <w:sz w:val="22"/>
            <w:szCs w:val="22"/>
          </w:rPr>
          <w:delText>not</w:delText>
        </w:r>
        <w:r>
          <w:rPr>
            <w:rFonts w:ascii="Meiryo" w:eastAsia="Meiryo" w:hAnsi="Meiryo" w:cs="Meiryo"/>
            <w:color w:val="221F1F"/>
            <w:spacing w:val="15"/>
            <w:w w:val="88"/>
            <w:sz w:val="22"/>
            <w:szCs w:val="22"/>
          </w:rPr>
          <w:delText xml:space="preserve"> </w:delText>
        </w:r>
        <w:r>
          <w:rPr>
            <w:rFonts w:ascii="Meiryo" w:eastAsia="Meiryo" w:hAnsi="Meiryo" w:cs="Meiryo"/>
            <w:color w:val="221F1F"/>
            <w:w w:val="88"/>
            <w:sz w:val="22"/>
            <w:szCs w:val="22"/>
          </w:rPr>
          <w:delText>re</w:delText>
        </w:r>
        <w:r>
          <w:rPr>
            <w:rFonts w:ascii="Meiryo" w:eastAsia="Meiryo" w:hAnsi="Meiryo" w:cs="Meiryo"/>
            <w:color w:val="221F1F"/>
            <w:spacing w:val="5"/>
            <w:w w:val="88"/>
            <w:sz w:val="22"/>
            <w:szCs w:val="22"/>
          </w:rPr>
          <w:delText>p</w:delText>
        </w:r>
        <w:r>
          <w:rPr>
            <w:rFonts w:ascii="Meiryo" w:eastAsia="Meiryo" w:hAnsi="Meiryo" w:cs="Meiryo"/>
            <w:color w:val="221F1F"/>
            <w:w w:val="88"/>
            <w:sz w:val="22"/>
            <w:szCs w:val="22"/>
          </w:rPr>
          <w:delText>orted</w:delText>
        </w:r>
        <w:r>
          <w:rPr>
            <w:rFonts w:ascii="Meiryo" w:eastAsia="Meiryo" w:hAnsi="Meiryo" w:cs="Meiryo"/>
            <w:color w:val="221F1F"/>
            <w:spacing w:val="3"/>
            <w:w w:val="88"/>
            <w:sz w:val="22"/>
            <w:szCs w:val="22"/>
          </w:rPr>
          <w:delText xml:space="preserve"> </w:delText>
        </w:r>
      </w:del>
      <w:del w:id="614" w:author="0" w:date="2015-11-12T14:18:00Z">
        <w:r>
          <w:rPr>
            <w:rFonts w:ascii="Meiryo" w:eastAsia="Meiryo" w:hAnsi="Meiryo" w:cs="Meiryo"/>
            <w:color w:val="221F1F"/>
            <w:w w:val="88"/>
            <w:sz w:val="22"/>
            <w:szCs w:val="22"/>
          </w:rPr>
          <w:delText>an</w:delText>
        </w:r>
        <w:r>
          <w:rPr>
            <w:rFonts w:ascii="Meiryo" w:eastAsia="Meiryo" w:hAnsi="Meiryo" w:cs="Meiryo"/>
            <w:color w:val="221F1F"/>
            <w:spacing w:val="8"/>
            <w:w w:val="88"/>
            <w:sz w:val="22"/>
            <w:szCs w:val="22"/>
          </w:rPr>
          <w:delText xml:space="preserve"> </w:delText>
        </w:r>
      </w:del>
      <w:del w:id="615" w:author="0" w:date="2015-11-12T14:20:00Z">
        <w:r>
          <w:rPr>
            <w:rFonts w:ascii="Meiryo" w:eastAsia="Meiryo" w:hAnsi="Meiryo" w:cs="Meiryo"/>
            <w:color w:val="221F1F"/>
            <w:sz w:val="22"/>
            <w:szCs w:val="22"/>
          </w:rPr>
          <w:delText>AFI</w:delText>
        </w:r>
        <w:r>
          <w:rPr>
            <w:rFonts w:ascii="Meiryo" w:eastAsia="Meiryo" w:hAnsi="Meiryo" w:cs="Meiryo"/>
            <w:color w:val="221F1F"/>
            <w:spacing w:val="21"/>
            <w:sz w:val="22"/>
            <w:szCs w:val="22"/>
          </w:rPr>
          <w:delText xml:space="preserve"> </w:delText>
        </w:r>
        <w:r>
          <w:rPr>
            <w:rFonts w:ascii="Meiryo" w:eastAsia="Meiryo" w:hAnsi="Meiryo" w:cs="Meiryo"/>
            <w:color w:val="221F1F"/>
            <w:sz w:val="22"/>
            <w:szCs w:val="22"/>
          </w:rPr>
          <w:delText>in</w:delText>
        </w:r>
      </w:del>
      <w:del w:id="616" w:author="0" w:date="2015-11-12T14:18:00Z">
        <w:r>
          <w:rPr>
            <w:rFonts w:ascii="Meiryo" w:eastAsia="Meiryo" w:hAnsi="Meiryo" w:cs="Meiryo"/>
            <w:color w:val="221F1F"/>
            <w:spacing w:val="-11"/>
            <w:sz w:val="22"/>
            <w:szCs w:val="22"/>
          </w:rPr>
          <w:delText xml:space="preserve"> </w:delText>
        </w:r>
        <w:r>
          <w:rPr>
            <w:rFonts w:ascii="Meiryo" w:eastAsia="Meiryo" w:hAnsi="Meiryo" w:cs="Meiryo"/>
            <w:color w:val="221F1F"/>
            <w:w w:val="84"/>
            <w:sz w:val="22"/>
            <w:szCs w:val="22"/>
          </w:rPr>
          <w:delText>the</w:delText>
        </w:r>
      </w:del>
      <w:del w:id="617" w:author="0" w:date="2015-11-12T14:20:00Z">
        <w:r>
          <w:rPr>
            <w:rFonts w:ascii="Meiryo" w:eastAsia="Meiryo" w:hAnsi="Meiryo" w:cs="Meiryo"/>
            <w:color w:val="221F1F"/>
            <w:spacing w:val="25"/>
            <w:w w:val="84"/>
            <w:sz w:val="22"/>
            <w:szCs w:val="22"/>
          </w:rPr>
          <w:delText xml:space="preserve"> </w:delText>
        </w:r>
        <w:r>
          <w:rPr>
            <w:rFonts w:ascii="Meiryo" w:eastAsia="Meiryo" w:hAnsi="Meiryo" w:cs="Meiryo"/>
            <w:color w:val="221F1F"/>
            <w:w w:val="84"/>
            <w:sz w:val="22"/>
            <w:szCs w:val="22"/>
          </w:rPr>
          <w:delText>1983</w:delText>
        </w:r>
      </w:del>
      <w:del w:id="618" w:author="0" w:date="2015-11-12T14:18:00Z">
        <w:r>
          <w:rPr>
            <w:rFonts w:ascii="Meiryo" w:eastAsia="Meiryo" w:hAnsi="Meiryo" w:cs="Meiryo"/>
            <w:color w:val="221F1F"/>
            <w:spacing w:val="-10"/>
            <w:w w:val="84"/>
            <w:sz w:val="22"/>
            <w:szCs w:val="22"/>
          </w:rPr>
          <w:delText xml:space="preserve"> </w:delText>
        </w:r>
        <w:r>
          <w:rPr>
            <w:rFonts w:ascii="Meiryo" w:eastAsia="Meiryo" w:hAnsi="Meiryo" w:cs="Meiryo"/>
            <w:color w:val="221F1F"/>
            <w:spacing w:val="-5"/>
            <w:w w:val="84"/>
            <w:sz w:val="22"/>
            <w:szCs w:val="22"/>
          </w:rPr>
          <w:delText>wav</w:delText>
        </w:r>
        <w:r>
          <w:rPr>
            <w:rFonts w:ascii="Meiryo" w:eastAsia="Meiryo" w:hAnsi="Meiryo" w:cs="Meiryo"/>
            <w:color w:val="221F1F"/>
            <w:w w:val="84"/>
            <w:sz w:val="22"/>
            <w:szCs w:val="22"/>
          </w:rPr>
          <w:delText>e</w:delText>
        </w:r>
      </w:del>
      <w:del w:id="619" w:author="0" w:date="2015-11-12T14:20:00Z">
        <w:r>
          <w:rPr>
            <w:rFonts w:ascii="Meiryo" w:eastAsia="Meiryo" w:hAnsi="Meiryo" w:cs="Meiryo"/>
            <w:color w:val="221F1F"/>
            <w:w w:val="84"/>
            <w:sz w:val="22"/>
            <w:szCs w:val="22"/>
          </w:rPr>
          <w:delText>.</w:delText>
        </w:r>
        <w:r>
          <w:rPr>
            <w:rFonts w:ascii="Meiryo" w:eastAsia="Meiryo" w:hAnsi="Meiryo" w:cs="Meiryo"/>
            <w:color w:val="221F1F"/>
            <w:spacing w:val="34"/>
            <w:w w:val="84"/>
            <w:sz w:val="22"/>
            <w:szCs w:val="22"/>
          </w:rPr>
          <w:delText xml:space="preserve"> </w:delText>
        </w:r>
        <w:r>
          <w:rPr>
            <w:rFonts w:ascii="Meiryo" w:eastAsia="Meiryo" w:hAnsi="Meiryo" w:cs="Meiryo"/>
            <w:color w:val="221F1F"/>
            <w:w w:val="84"/>
            <w:sz w:val="22"/>
            <w:szCs w:val="22"/>
          </w:rPr>
          <w:delText>H</w:delText>
        </w:r>
        <w:r>
          <w:rPr>
            <w:rFonts w:ascii="Meiryo" w:eastAsia="Meiryo" w:hAnsi="Meiryo" w:cs="Meiryo"/>
            <w:color w:val="221F1F"/>
            <w:spacing w:val="-5"/>
            <w:w w:val="84"/>
            <w:sz w:val="22"/>
            <w:szCs w:val="22"/>
          </w:rPr>
          <w:delText>ow</w:delText>
        </w:r>
        <w:r>
          <w:rPr>
            <w:rFonts w:ascii="Meiryo" w:eastAsia="Meiryo" w:hAnsi="Meiryo" w:cs="Meiryo"/>
            <w:color w:val="221F1F"/>
            <w:w w:val="84"/>
            <w:sz w:val="22"/>
            <w:szCs w:val="22"/>
          </w:rPr>
          <w:delText>e</w:delText>
        </w:r>
        <w:r>
          <w:rPr>
            <w:rFonts w:ascii="Meiryo" w:eastAsia="Meiryo" w:hAnsi="Meiryo" w:cs="Meiryo"/>
            <w:color w:val="221F1F"/>
            <w:spacing w:val="-5"/>
            <w:w w:val="84"/>
            <w:sz w:val="22"/>
            <w:szCs w:val="22"/>
          </w:rPr>
          <w:delText>v</w:delText>
        </w:r>
        <w:r>
          <w:rPr>
            <w:rFonts w:ascii="Meiryo" w:eastAsia="Meiryo" w:hAnsi="Meiryo" w:cs="Meiryo"/>
            <w:color w:val="221F1F"/>
            <w:w w:val="84"/>
            <w:sz w:val="22"/>
            <w:szCs w:val="22"/>
          </w:rPr>
          <w:delText>er,</w:delText>
        </w:r>
        <w:r>
          <w:rPr>
            <w:rFonts w:ascii="Meiryo" w:eastAsia="Meiryo" w:hAnsi="Meiryo" w:cs="Meiryo"/>
            <w:color w:val="221F1F"/>
            <w:spacing w:val="39"/>
            <w:w w:val="84"/>
            <w:sz w:val="22"/>
            <w:szCs w:val="22"/>
          </w:rPr>
          <w:delText xml:space="preserve"> </w:delText>
        </w:r>
        <w:r>
          <w:rPr>
            <w:rFonts w:ascii="Meiryo" w:eastAsia="Meiryo" w:hAnsi="Meiryo" w:cs="Meiryo"/>
            <w:color w:val="221F1F"/>
            <w:sz w:val="22"/>
            <w:szCs w:val="22"/>
          </w:rPr>
          <w:delText xml:space="preserve">in </w:delText>
        </w:r>
        <w:r>
          <w:rPr>
            <w:rFonts w:ascii="Meiryo" w:eastAsia="Meiryo" w:hAnsi="Meiryo" w:cs="Meiryo"/>
            <w:color w:val="221F1F"/>
            <w:w w:val="86"/>
            <w:sz w:val="22"/>
            <w:szCs w:val="22"/>
          </w:rPr>
          <w:delText>practice,</w:delText>
        </w:r>
        <w:r>
          <w:rPr>
            <w:rFonts w:ascii="Meiryo" w:eastAsia="Meiryo" w:hAnsi="Meiryo" w:cs="Meiryo"/>
            <w:color w:val="221F1F"/>
            <w:spacing w:val="38"/>
            <w:w w:val="86"/>
            <w:sz w:val="22"/>
            <w:szCs w:val="22"/>
          </w:rPr>
          <w:delText xml:space="preserve"> </w:delText>
        </w:r>
        <w:r>
          <w:rPr>
            <w:rFonts w:ascii="Meiryo" w:eastAsia="Meiryo" w:hAnsi="Meiryo" w:cs="Meiryo"/>
            <w:color w:val="221F1F"/>
            <w:w w:val="86"/>
            <w:sz w:val="22"/>
            <w:szCs w:val="22"/>
          </w:rPr>
          <w:delText>ma</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y</w:delText>
        </w:r>
        <w:r>
          <w:rPr>
            <w:rFonts w:ascii="Meiryo" w:eastAsia="Meiryo" w:hAnsi="Meiryo" w:cs="Meiryo"/>
            <w:color w:val="221F1F"/>
            <w:spacing w:val="22"/>
            <w:w w:val="86"/>
            <w:sz w:val="22"/>
            <w:szCs w:val="22"/>
          </w:rPr>
          <w:delText xml:space="preserve"> </w:delText>
        </w:r>
        <w:r>
          <w:rPr>
            <w:rFonts w:ascii="Meiryo" w:eastAsia="Meiryo" w:hAnsi="Meiryo" w:cs="Meiryo"/>
            <w:color w:val="221F1F"/>
            <w:w w:val="86"/>
            <w:sz w:val="22"/>
            <w:szCs w:val="22"/>
          </w:rPr>
          <w:delText>su</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jects</w:delText>
        </w:r>
        <w:r>
          <w:rPr>
            <w:rFonts w:ascii="Meiryo" w:eastAsia="Meiryo" w:hAnsi="Meiryo" w:cs="Meiryo"/>
            <w:color w:val="221F1F"/>
            <w:spacing w:val="14"/>
            <w:w w:val="86"/>
            <w:sz w:val="22"/>
            <w:szCs w:val="22"/>
          </w:rPr>
          <w:delText xml:space="preserve"> </w:delText>
        </w:r>
        <w:r>
          <w:rPr>
            <w:rFonts w:ascii="Meiryo" w:eastAsia="Meiryo" w:hAnsi="Meiryo" w:cs="Meiryo"/>
            <w:color w:val="221F1F"/>
            <w:spacing w:val="-5"/>
            <w:w w:val="86"/>
            <w:sz w:val="22"/>
            <w:szCs w:val="22"/>
          </w:rPr>
          <w:delText>w</w:delText>
        </w:r>
        <w:r>
          <w:rPr>
            <w:rFonts w:ascii="Meiryo" w:eastAsia="Meiryo" w:hAnsi="Meiryo" w:cs="Meiryo"/>
            <w:color w:val="221F1F"/>
            <w:w w:val="86"/>
            <w:sz w:val="22"/>
            <w:szCs w:val="22"/>
          </w:rPr>
          <w:delText>ere</w:delText>
        </w:r>
        <w:r>
          <w:rPr>
            <w:rFonts w:ascii="Meiryo" w:eastAsia="Meiryo" w:hAnsi="Meiryo" w:cs="Meiryo"/>
            <w:color w:val="221F1F"/>
            <w:spacing w:val="-9"/>
            <w:w w:val="86"/>
            <w:sz w:val="22"/>
            <w:szCs w:val="22"/>
          </w:rPr>
          <w:delText xml:space="preserve"> </w:delText>
        </w:r>
        <w:r>
          <w:rPr>
            <w:rFonts w:ascii="Meiryo" w:eastAsia="Meiryo" w:hAnsi="Meiryo" w:cs="Meiryo"/>
            <w:color w:val="221F1F"/>
            <w:w w:val="86"/>
            <w:sz w:val="22"/>
            <w:szCs w:val="22"/>
          </w:rPr>
          <w:delText>sur</w:delText>
        </w:r>
        <w:r>
          <w:rPr>
            <w:rFonts w:ascii="Meiryo" w:eastAsia="Meiryo" w:hAnsi="Meiryo" w:cs="Meiryo"/>
            <w:color w:val="221F1F"/>
            <w:spacing w:val="-5"/>
            <w:w w:val="86"/>
            <w:sz w:val="22"/>
            <w:szCs w:val="22"/>
          </w:rPr>
          <w:delText>v</w:delText>
        </w:r>
        <w:r>
          <w:rPr>
            <w:rFonts w:ascii="Meiryo" w:eastAsia="Meiryo" w:hAnsi="Meiryo" w:cs="Meiryo"/>
            <w:color w:val="221F1F"/>
            <w:w w:val="86"/>
            <w:sz w:val="22"/>
            <w:szCs w:val="22"/>
          </w:rPr>
          <w:delText>e</w:delText>
        </w:r>
        <w:r>
          <w:rPr>
            <w:rFonts w:ascii="Meiryo" w:eastAsia="Meiryo" w:hAnsi="Meiryo" w:cs="Meiryo"/>
            <w:color w:val="221F1F"/>
            <w:spacing w:val="-5"/>
            <w:w w:val="86"/>
            <w:sz w:val="22"/>
            <w:szCs w:val="22"/>
          </w:rPr>
          <w:delText>y</w:delText>
        </w:r>
        <w:r>
          <w:rPr>
            <w:rFonts w:ascii="Meiryo" w:eastAsia="Meiryo" w:hAnsi="Meiryo" w:cs="Meiryo"/>
            <w:color w:val="221F1F"/>
            <w:w w:val="86"/>
            <w:sz w:val="22"/>
            <w:szCs w:val="22"/>
          </w:rPr>
          <w:delText>ed</w:delText>
        </w:r>
        <w:r>
          <w:rPr>
            <w:rFonts w:ascii="Meiryo" w:eastAsia="Meiryo" w:hAnsi="Meiryo" w:cs="Meiryo"/>
            <w:color w:val="221F1F"/>
            <w:spacing w:val="14"/>
            <w:w w:val="86"/>
            <w:sz w:val="22"/>
            <w:szCs w:val="22"/>
          </w:rPr>
          <w:delText xml:space="preserve"> </w:delText>
        </w:r>
        <w:r>
          <w:rPr>
            <w:rFonts w:ascii="Meiryo" w:eastAsia="Meiryo" w:hAnsi="Meiryo" w:cs="Meiryo"/>
            <w:color w:val="221F1F"/>
            <w:spacing w:val="-5"/>
            <w:w w:val="86"/>
            <w:sz w:val="22"/>
            <w:szCs w:val="22"/>
          </w:rPr>
          <w:delText>t</w:delText>
        </w:r>
        <w:r>
          <w:rPr>
            <w:rFonts w:ascii="Meiryo" w:eastAsia="Meiryo" w:hAnsi="Meiryo" w:cs="Meiryo"/>
            <w:color w:val="221F1F"/>
            <w:w w:val="86"/>
            <w:sz w:val="22"/>
            <w:szCs w:val="22"/>
          </w:rPr>
          <w:delText>wice.</w:delText>
        </w:r>
      </w:del>
      <w:r>
        <w:rPr>
          <w:rFonts w:ascii="Meiryo" w:eastAsia="Meiryo" w:hAnsi="Meiryo" w:cs="Meiryo"/>
          <w:color w:val="221F1F"/>
          <w:spacing w:val="46"/>
          <w:w w:val="86"/>
          <w:sz w:val="22"/>
          <w:szCs w:val="22"/>
        </w:rPr>
        <w:t xml:space="preserve"> </w:t>
      </w:r>
      <w:ins w:id="620" w:author="0" w:date="2015-11-12T14:20:00Z">
        <w:r>
          <w:rPr>
            <w:rFonts w:ascii="Meiryo" w:eastAsia="Meiryo" w:hAnsi="Meiryo" w:cs="Meiryo"/>
            <w:color w:val="221F1F"/>
            <w:spacing w:val="46"/>
            <w:w w:val="86"/>
            <w:sz w:val="22"/>
            <w:szCs w:val="22"/>
          </w:rPr>
          <w:t>Further, f</w:t>
        </w:r>
      </w:ins>
      <w:del w:id="621" w:author="0" w:date="2015-11-12T14:20:00Z">
        <w:r>
          <w:rPr>
            <w:rFonts w:ascii="Meiryo" w:eastAsia="Meiryo" w:hAnsi="Meiryo" w:cs="Meiryo"/>
            <w:color w:val="221F1F"/>
            <w:spacing w:val="-18"/>
            <w:w w:val="114"/>
            <w:sz w:val="22"/>
            <w:szCs w:val="22"/>
          </w:rPr>
          <w:delText>F</w:delText>
        </w:r>
      </w:del>
      <w:r>
        <w:rPr>
          <w:rFonts w:ascii="Meiryo" w:eastAsia="Meiryo" w:hAnsi="Meiryo" w:cs="Meiryo"/>
          <w:color w:val="221F1F"/>
          <w:w w:val="84"/>
          <w:sz w:val="22"/>
          <w:szCs w:val="22"/>
        </w:rPr>
        <w:t>emale</w:t>
      </w:r>
      <w:ins w:id="622" w:author="0" w:date="2015-11-12T14:18:00Z">
        <w:r>
          <w:rPr>
            <w:rFonts w:ascii="Meiryo" w:eastAsia="Meiryo" w:hAnsi="Meiryo" w:cs="Meiryo"/>
            <w:color w:val="221F1F"/>
            <w:w w:val="84"/>
            <w:sz w:val="22"/>
            <w:szCs w:val="22"/>
          </w:rPr>
          <w:t>s</w:t>
        </w:r>
      </w:ins>
      <w:del w:id="623" w:author="0" w:date="2015-11-12T14:18:00Z">
        <w:r>
          <w:rPr>
            <w:rFonts w:ascii="Meiryo" w:eastAsia="Meiryo" w:hAnsi="Meiryo" w:cs="Meiryo"/>
            <w:color w:val="221F1F"/>
            <w:spacing w:val="-1"/>
            <w:sz w:val="22"/>
            <w:szCs w:val="22"/>
          </w:rPr>
          <w:delText xml:space="preserve"> </w:delText>
        </w:r>
        <w:r>
          <w:rPr>
            <w:rFonts w:ascii="Meiryo" w:eastAsia="Meiryo" w:hAnsi="Meiryo" w:cs="Meiryo"/>
            <w:color w:val="221F1F"/>
            <w:w w:val="86"/>
            <w:sz w:val="22"/>
            <w:szCs w:val="22"/>
          </w:rPr>
          <w:delText>participa</w:delText>
        </w:r>
        <w:r>
          <w:rPr>
            <w:rFonts w:ascii="Meiryo" w:eastAsia="Meiryo" w:hAnsi="Meiryo" w:cs="Meiryo"/>
            <w:color w:val="221F1F"/>
            <w:spacing w:val="-4"/>
            <w:w w:val="86"/>
            <w:sz w:val="22"/>
            <w:szCs w:val="22"/>
          </w:rPr>
          <w:delText>n</w:delText>
        </w:r>
        <w:r>
          <w:rPr>
            <w:rFonts w:ascii="Meiryo" w:eastAsia="Meiryo" w:hAnsi="Meiryo" w:cs="Meiryo"/>
            <w:color w:val="221F1F"/>
            <w:w w:val="86"/>
            <w:sz w:val="22"/>
            <w:szCs w:val="22"/>
          </w:rPr>
          <w:delText>ts</w:delText>
        </w:r>
      </w:del>
      <w:r>
        <w:rPr>
          <w:rFonts w:ascii="Meiryo" w:eastAsia="Meiryo" w:hAnsi="Meiryo" w:cs="Meiryo"/>
          <w:color w:val="221F1F"/>
          <w:w w:val="86"/>
          <w:sz w:val="22"/>
          <w:szCs w:val="22"/>
        </w:rPr>
        <w:t xml:space="preserve"> </w:t>
      </w:r>
      <w:r>
        <w:rPr>
          <w:rFonts w:ascii="Meiryo" w:eastAsia="Meiryo" w:hAnsi="Meiryo" w:cs="Meiryo"/>
          <w:color w:val="221F1F"/>
          <w:spacing w:val="14"/>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as</w:t>
      </w:r>
      <w:r>
        <w:rPr>
          <w:rFonts w:ascii="Meiryo" w:eastAsia="Meiryo" w:hAnsi="Meiryo" w:cs="Meiryo"/>
          <w:color w:val="221F1F"/>
          <w:spacing w:val="-5"/>
          <w:w w:val="86"/>
          <w:sz w:val="22"/>
          <w:szCs w:val="22"/>
        </w:rPr>
        <w:t>k</w:t>
      </w:r>
      <w:r>
        <w:rPr>
          <w:rFonts w:ascii="Meiryo" w:eastAsia="Meiryo" w:hAnsi="Meiryo" w:cs="Meiryo"/>
          <w:color w:val="221F1F"/>
          <w:w w:val="86"/>
          <w:sz w:val="22"/>
          <w:szCs w:val="22"/>
        </w:rPr>
        <w:t>ed</w:t>
      </w:r>
      <w:r>
        <w:rPr>
          <w:rFonts w:ascii="Meiryo" w:eastAsia="Meiryo" w:hAnsi="Meiryo" w:cs="Meiryo"/>
          <w:color w:val="221F1F"/>
          <w:spacing w:val="7"/>
          <w:w w:val="86"/>
          <w:sz w:val="22"/>
          <w:szCs w:val="22"/>
        </w:rPr>
        <w:t xml:space="preserve"> </w:t>
      </w:r>
      <w:ins w:id="624" w:author="0" w:date="2015-11-12T14:21:00Z">
        <w:r>
          <w:rPr>
            <w:rFonts w:ascii="Meiryo" w:eastAsia="Meiryo" w:hAnsi="Meiryo" w:cs="Meiryo"/>
            <w:color w:val="221F1F"/>
            <w:spacing w:val="7"/>
            <w:w w:val="86"/>
            <w:sz w:val="22"/>
            <w:szCs w:val="22"/>
          </w:rPr>
          <w:t xml:space="preserve">for </w:t>
        </w:r>
      </w:ins>
      <w:r>
        <w:rPr>
          <w:rFonts w:ascii="Meiryo" w:eastAsia="Meiryo" w:hAnsi="Meiryo" w:cs="Meiryo"/>
          <w:color w:val="221F1F"/>
          <w:sz w:val="22"/>
          <w:szCs w:val="22"/>
        </w:rPr>
        <w:t xml:space="preserve">additional </w:t>
      </w:r>
      <w:ins w:id="625" w:author="0" w:date="2015-11-12T14:21:00Z">
        <w:r>
          <w:rPr>
            <w:rFonts w:ascii="Meiryo" w:eastAsia="Meiryo" w:hAnsi="Meiryo" w:cs="Meiryo"/>
            <w:color w:val="221F1F"/>
            <w:sz w:val="22"/>
            <w:szCs w:val="22"/>
          </w:rPr>
          <w:t xml:space="preserve">related </w:t>
        </w:r>
      </w:ins>
      <w:r>
        <w:rPr>
          <w:rFonts w:ascii="Meiryo" w:eastAsia="Meiryo" w:hAnsi="Meiryo" w:cs="Meiryo"/>
          <w:color w:val="221F1F"/>
          <w:w w:val="91"/>
          <w:sz w:val="22"/>
          <w:szCs w:val="22"/>
        </w:rPr>
        <w:t>information</w:t>
      </w:r>
      <w:r>
        <w:rPr>
          <w:rFonts w:ascii="Meiryo" w:eastAsia="Meiryo" w:hAnsi="Meiryo" w:cs="Meiryo"/>
          <w:color w:val="221F1F"/>
          <w:spacing w:val="-6"/>
          <w:w w:val="91"/>
          <w:sz w:val="22"/>
          <w:szCs w:val="22"/>
        </w:rPr>
        <w:t xml:space="preserve"> </w:t>
      </w:r>
      <w:r>
        <w:rPr>
          <w:rFonts w:ascii="Meiryo" w:eastAsia="Meiryo" w:hAnsi="Meiryo" w:cs="Meiryo"/>
          <w:color w:val="221F1F"/>
          <w:w w:val="91"/>
          <w:sz w:val="22"/>
          <w:szCs w:val="22"/>
        </w:rPr>
        <w:t>(</w:t>
      </w:r>
      <w:r>
        <w:rPr>
          <w:rFonts w:ascii="Meiryo" w:eastAsia="Meiryo" w:hAnsi="Meiryo" w:cs="Meiryo"/>
          <w:color w:val="221F1F"/>
          <w:spacing w:val="-16"/>
          <w:w w:val="91"/>
          <w:sz w:val="22"/>
          <w:szCs w:val="22"/>
        </w:rPr>
        <w:t>Y</w:t>
      </w:r>
      <w:r>
        <w:rPr>
          <w:rFonts w:ascii="Meiryo" w:eastAsia="Meiryo" w:hAnsi="Meiryo" w:cs="Meiryo"/>
          <w:color w:val="221F1F"/>
          <w:w w:val="91"/>
          <w:sz w:val="22"/>
          <w:szCs w:val="22"/>
        </w:rPr>
        <w:t>ear</w:t>
      </w:r>
      <w:r>
        <w:rPr>
          <w:rFonts w:ascii="Meiryo" w:eastAsia="Meiryo" w:hAnsi="Meiryo" w:cs="Meiryo"/>
          <w:color w:val="221F1F"/>
          <w:spacing w:val="15"/>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First</w:t>
      </w:r>
      <w:r>
        <w:rPr>
          <w:rFonts w:ascii="Meiryo" w:eastAsia="Meiryo" w:hAnsi="Meiryo" w:cs="Meiryo"/>
          <w:color w:val="221F1F"/>
          <w:spacing w:val="-5"/>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tercourse,</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Mo</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th</w:t>
      </w:r>
      <w:r>
        <w:rPr>
          <w:rFonts w:ascii="Meiryo" w:eastAsia="Meiryo" w:hAnsi="Meiryo" w:cs="Meiryo"/>
          <w:color w:val="221F1F"/>
          <w:spacing w:val="64"/>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First</w:t>
      </w:r>
      <w:r>
        <w:rPr>
          <w:rFonts w:ascii="Meiryo" w:eastAsia="Meiryo" w:hAnsi="Meiryo" w:cs="Meiryo"/>
          <w:color w:val="221F1F"/>
          <w:spacing w:val="-5"/>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tercourse)</w:t>
      </w:r>
      <w:r>
        <w:rPr>
          <w:rFonts w:ascii="Meiryo" w:eastAsia="Meiryo" w:hAnsi="Meiryo" w:cs="Meiryo"/>
          <w:color w:val="221F1F"/>
          <w:spacing w:val="16"/>
          <w:w w:val="86"/>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del w:id="626" w:author="0" w:date="2015-11-12T14:21:00Z">
        <w:r>
          <w:rPr>
            <w:rFonts w:ascii="Meiryo" w:eastAsia="Meiryo" w:hAnsi="Meiryo" w:cs="Meiryo"/>
            <w:color w:val="221F1F"/>
            <w:spacing w:val="-5"/>
            <w:w w:val="82"/>
            <w:sz w:val="22"/>
            <w:szCs w:val="22"/>
          </w:rPr>
          <w:delText>wav</w:delText>
        </w:r>
        <w:r>
          <w:rPr>
            <w:rFonts w:ascii="Meiryo" w:eastAsia="Meiryo" w:hAnsi="Meiryo" w:cs="Meiryo"/>
            <w:color w:val="221F1F"/>
            <w:w w:val="82"/>
            <w:sz w:val="22"/>
            <w:szCs w:val="22"/>
          </w:rPr>
          <w:delText>es</w:delText>
        </w:r>
        <w:r>
          <w:rPr>
            <w:rFonts w:ascii="Meiryo" w:eastAsia="Meiryo" w:hAnsi="Meiryo" w:cs="Meiryo"/>
            <w:color w:val="221F1F"/>
            <w:spacing w:val="26"/>
            <w:w w:val="82"/>
            <w:sz w:val="22"/>
            <w:szCs w:val="22"/>
          </w:rPr>
          <w:delText xml:space="preserve"> </w:delText>
        </w:r>
      </w:del>
      <w:r>
        <w:rPr>
          <w:rFonts w:ascii="Meiryo" w:eastAsia="Meiryo" w:hAnsi="Meiryo" w:cs="Meiryo"/>
          <w:color w:val="221F1F"/>
          <w:w w:val="82"/>
          <w:sz w:val="22"/>
          <w:szCs w:val="22"/>
        </w:rPr>
        <w:t>1984</w:t>
      </w:r>
      <w:r>
        <w:rPr>
          <w:rFonts w:ascii="Meiryo" w:eastAsia="Meiryo" w:hAnsi="Meiryo" w:cs="Meiryo"/>
          <w:color w:val="221F1F"/>
          <w:spacing w:val="2"/>
          <w:w w:val="82"/>
          <w:sz w:val="22"/>
          <w:szCs w:val="22"/>
        </w:rPr>
        <w:t xml:space="preserve"> </w:t>
      </w:r>
      <w:r>
        <w:rPr>
          <w:rFonts w:ascii="Meiryo" w:eastAsia="Meiryo" w:hAnsi="Meiryo" w:cs="Meiryo"/>
          <w:color w:val="221F1F"/>
          <w:sz w:val="22"/>
          <w:szCs w:val="22"/>
        </w:rPr>
        <w:t>and</w:t>
      </w:r>
    </w:p>
    <w:p>
      <w:pPr>
        <w:spacing w:line="200" w:lineRule="exact"/>
      </w:pPr>
    </w:p>
    <w:p>
      <w:pPr>
        <w:spacing w:before="10" w:line="280" w:lineRule="exact"/>
        <w:rPr>
          <w:sz w:val="28"/>
          <w:szCs w:val="28"/>
        </w:rPr>
      </w:pPr>
    </w:p>
    <w:p>
      <w:pPr>
        <w:spacing w:line="320" w:lineRule="exact"/>
        <w:ind w:left="155"/>
        <w:rPr>
          <w:ins w:id="627" w:author="0" w:date="2015-11-12T14:31:00Z"/>
          <w:rFonts w:ascii="Meiryo" w:eastAsia="Meiryo" w:hAnsi="Meiryo" w:cs="Meiryo"/>
          <w:color w:val="221F1F"/>
          <w:spacing w:val="-5"/>
          <w:w w:val="86"/>
          <w:position w:val="3"/>
          <w:sz w:val="22"/>
          <w:szCs w:val="22"/>
        </w:rPr>
      </w:pPr>
      <w:r>
        <w:rPr>
          <w:rFonts w:ascii="Meiryo" w:eastAsia="Meiryo" w:hAnsi="Meiryo" w:cs="Meiryo"/>
          <w:color w:val="221F1F"/>
          <w:w w:val="86"/>
          <w:position w:val="3"/>
          <w:sz w:val="22"/>
          <w:szCs w:val="22"/>
        </w:rPr>
        <w:t>1985.</w:t>
      </w:r>
      <w:r>
        <w:rPr>
          <w:rFonts w:ascii="Meiryo" w:eastAsia="Meiryo" w:hAnsi="Meiryo" w:cs="Meiryo"/>
          <w:color w:val="221F1F"/>
          <w:spacing w:val="-3"/>
          <w:w w:val="86"/>
          <w:position w:val="3"/>
          <w:sz w:val="22"/>
          <w:szCs w:val="22"/>
        </w:rPr>
        <w:t xml:space="preserve"> </w:t>
      </w:r>
      <w:del w:id="628" w:author="0" w:date="2015-11-12T14:21:00Z">
        <w:r>
          <w:rPr>
            <w:rFonts w:ascii="Meiryo" w:eastAsia="Meiryo" w:hAnsi="Meiryo" w:cs="Meiryo"/>
            <w:color w:val="221F1F"/>
            <w:w w:val="86"/>
            <w:position w:val="3"/>
            <w:sz w:val="22"/>
            <w:szCs w:val="22"/>
          </w:rPr>
          <w:delText>Because</w:delText>
        </w:r>
        <w:r>
          <w:rPr>
            <w:rFonts w:ascii="Meiryo" w:eastAsia="Meiryo" w:hAnsi="Meiryo" w:cs="Meiryo"/>
            <w:color w:val="221F1F"/>
            <w:spacing w:val="9"/>
            <w:w w:val="86"/>
            <w:position w:val="3"/>
            <w:sz w:val="22"/>
            <w:szCs w:val="22"/>
          </w:rPr>
          <w:delText xml:space="preserve"> </w:delText>
        </w:r>
        <w:r>
          <w:rPr>
            <w:rFonts w:ascii="Meiryo" w:eastAsia="Meiryo" w:hAnsi="Meiryo" w:cs="Meiryo"/>
            <w:color w:val="221F1F"/>
            <w:w w:val="86"/>
            <w:position w:val="3"/>
            <w:sz w:val="22"/>
            <w:szCs w:val="22"/>
          </w:rPr>
          <w:delText>su</w:delText>
        </w:r>
        <w:r>
          <w:rPr>
            <w:rFonts w:ascii="Meiryo" w:eastAsia="Meiryo" w:hAnsi="Meiryo" w:cs="Meiryo"/>
            <w:color w:val="221F1F"/>
            <w:spacing w:val="5"/>
            <w:w w:val="86"/>
            <w:position w:val="3"/>
            <w:sz w:val="22"/>
            <w:szCs w:val="22"/>
          </w:rPr>
          <w:delText>b</w:delText>
        </w:r>
        <w:r>
          <w:rPr>
            <w:rFonts w:ascii="Meiryo" w:eastAsia="Meiryo" w:hAnsi="Meiryo" w:cs="Meiryo"/>
            <w:color w:val="221F1F"/>
            <w:w w:val="86"/>
            <w:position w:val="3"/>
            <w:sz w:val="22"/>
            <w:szCs w:val="22"/>
          </w:rPr>
          <w:delText>jects</w:delText>
        </w:r>
        <w:r>
          <w:rPr>
            <w:rFonts w:ascii="Meiryo" w:eastAsia="Meiryo" w:hAnsi="Meiryo" w:cs="Meiryo"/>
            <w:color w:val="221F1F"/>
            <w:spacing w:val="14"/>
            <w:w w:val="86"/>
            <w:position w:val="3"/>
            <w:sz w:val="22"/>
            <w:szCs w:val="22"/>
          </w:rPr>
          <w:delText xml:space="preserve"> </w:delText>
        </w:r>
        <w:r>
          <w:rPr>
            <w:rFonts w:ascii="Meiryo" w:eastAsia="Meiryo" w:hAnsi="Meiryo" w:cs="Meiryo"/>
            <w:color w:val="221F1F"/>
            <w:spacing w:val="-5"/>
            <w:w w:val="86"/>
            <w:position w:val="3"/>
            <w:sz w:val="22"/>
            <w:szCs w:val="22"/>
          </w:rPr>
          <w:delText>w</w:delText>
        </w:r>
        <w:r>
          <w:rPr>
            <w:rFonts w:ascii="Meiryo" w:eastAsia="Meiryo" w:hAnsi="Meiryo" w:cs="Meiryo"/>
            <w:color w:val="221F1F"/>
            <w:w w:val="86"/>
            <w:position w:val="3"/>
            <w:sz w:val="22"/>
            <w:szCs w:val="22"/>
          </w:rPr>
          <w:delText>ere</w:delText>
        </w:r>
        <w:r>
          <w:rPr>
            <w:rFonts w:ascii="Meiryo" w:eastAsia="Meiryo" w:hAnsi="Meiryo" w:cs="Meiryo"/>
            <w:color w:val="221F1F"/>
            <w:spacing w:val="-9"/>
            <w:w w:val="86"/>
            <w:position w:val="3"/>
            <w:sz w:val="22"/>
            <w:szCs w:val="22"/>
          </w:rPr>
          <w:delText xml:space="preserve"> </w:delText>
        </w:r>
        <w:r>
          <w:rPr>
            <w:rFonts w:ascii="Meiryo" w:eastAsia="Meiryo" w:hAnsi="Meiryo" w:cs="Meiryo"/>
            <w:color w:val="221F1F"/>
            <w:w w:val="86"/>
            <w:position w:val="3"/>
            <w:sz w:val="22"/>
            <w:szCs w:val="22"/>
          </w:rPr>
          <w:delText>sur</w:delText>
        </w:r>
        <w:r>
          <w:rPr>
            <w:rFonts w:ascii="Meiryo" w:eastAsia="Meiryo" w:hAnsi="Meiryo" w:cs="Meiryo"/>
            <w:color w:val="221F1F"/>
            <w:spacing w:val="-5"/>
            <w:w w:val="86"/>
            <w:position w:val="3"/>
            <w:sz w:val="22"/>
            <w:szCs w:val="22"/>
          </w:rPr>
          <w:delText>v</w:delText>
        </w:r>
        <w:r>
          <w:rPr>
            <w:rFonts w:ascii="Meiryo" w:eastAsia="Meiryo" w:hAnsi="Meiryo" w:cs="Meiryo"/>
            <w:color w:val="221F1F"/>
            <w:w w:val="86"/>
            <w:position w:val="3"/>
            <w:sz w:val="22"/>
            <w:szCs w:val="22"/>
          </w:rPr>
          <w:delText>e</w:delText>
        </w:r>
        <w:r>
          <w:rPr>
            <w:rFonts w:ascii="Meiryo" w:eastAsia="Meiryo" w:hAnsi="Meiryo" w:cs="Meiryo"/>
            <w:color w:val="221F1F"/>
            <w:spacing w:val="-5"/>
            <w:w w:val="86"/>
            <w:position w:val="3"/>
            <w:sz w:val="22"/>
            <w:szCs w:val="22"/>
          </w:rPr>
          <w:delText>y</w:delText>
        </w:r>
        <w:r>
          <w:rPr>
            <w:rFonts w:ascii="Meiryo" w:eastAsia="Meiryo" w:hAnsi="Meiryo" w:cs="Meiryo"/>
            <w:color w:val="221F1F"/>
            <w:w w:val="86"/>
            <w:position w:val="3"/>
            <w:sz w:val="22"/>
            <w:szCs w:val="22"/>
          </w:rPr>
          <w:delText>ed</w:delText>
        </w:r>
        <w:r>
          <w:rPr>
            <w:rFonts w:ascii="Meiryo" w:eastAsia="Meiryo" w:hAnsi="Meiryo" w:cs="Meiryo"/>
            <w:color w:val="221F1F"/>
            <w:spacing w:val="14"/>
            <w:w w:val="86"/>
            <w:position w:val="3"/>
            <w:sz w:val="22"/>
            <w:szCs w:val="22"/>
          </w:rPr>
          <w:delText xml:space="preserve"> </w:delText>
        </w:r>
        <w:r>
          <w:rPr>
            <w:rFonts w:ascii="Meiryo" w:eastAsia="Meiryo" w:hAnsi="Meiryo" w:cs="Meiryo"/>
            <w:color w:val="221F1F"/>
            <w:w w:val="86"/>
            <w:position w:val="3"/>
            <w:sz w:val="22"/>
            <w:szCs w:val="22"/>
          </w:rPr>
          <w:delText>re</w:delText>
        </w:r>
        <w:r>
          <w:rPr>
            <w:rFonts w:ascii="Meiryo" w:eastAsia="Meiryo" w:hAnsi="Meiryo" w:cs="Meiryo"/>
            <w:color w:val="221F1F"/>
            <w:spacing w:val="5"/>
            <w:w w:val="86"/>
            <w:position w:val="3"/>
            <w:sz w:val="22"/>
            <w:szCs w:val="22"/>
          </w:rPr>
          <w:delText>p</w:delText>
        </w:r>
        <w:r>
          <w:rPr>
            <w:rFonts w:ascii="Meiryo" w:eastAsia="Meiryo" w:hAnsi="Meiryo" w:cs="Meiryo"/>
            <w:color w:val="221F1F"/>
            <w:w w:val="86"/>
            <w:position w:val="3"/>
            <w:sz w:val="22"/>
            <w:szCs w:val="22"/>
          </w:rPr>
          <w:delText>eatedl</w:delText>
        </w:r>
        <w:r>
          <w:rPr>
            <w:rFonts w:ascii="Meiryo" w:eastAsia="Meiryo" w:hAnsi="Meiryo" w:cs="Meiryo"/>
            <w:color w:val="221F1F"/>
            <w:spacing w:val="-15"/>
            <w:w w:val="86"/>
            <w:position w:val="3"/>
            <w:sz w:val="22"/>
            <w:szCs w:val="22"/>
          </w:rPr>
          <w:delText>y</w:delText>
        </w:r>
        <w:r>
          <w:rPr>
            <w:rFonts w:ascii="Meiryo" w:eastAsia="Meiryo" w:hAnsi="Meiryo" w:cs="Meiryo"/>
            <w:color w:val="221F1F"/>
            <w:w w:val="86"/>
            <w:position w:val="3"/>
            <w:sz w:val="22"/>
            <w:szCs w:val="22"/>
          </w:rPr>
          <w:delText>,</w:delText>
        </w:r>
        <w:r>
          <w:rPr>
            <w:rFonts w:ascii="Meiryo" w:eastAsia="Meiryo" w:hAnsi="Meiryo" w:cs="Meiryo"/>
            <w:color w:val="221F1F"/>
            <w:spacing w:val="18"/>
            <w:w w:val="86"/>
            <w:position w:val="3"/>
            <w:sz w:val="22"/>
            <w:szCs w:val="22"/>
          </w:rPr>
          <w:delText xml:space="preserve"> </w:delText>
        </w:r>
        <w:r>
          <w:rPr>
            <w:rFonts w:ascii="Meiryo" w:eastAsia="Meiryo" w:hAnsi="Meiryo" w:cs="Meiryo"/>
            <w:color w:val="221F1F"/>
            <w:spacing w:val="-5"/>
            <w:w w:val="86"/>
            <w:position w:val="3"/>
            <w:sz w:val="22"/>
            <w:szCs w:val="22"/>
          </w:rPr>
          <w:delText>w</w:delText>
        </w:r>
      </w:del>
    </w:p>
    <w:p>
      <w:pPr>
        <w:spacing w:line="320" w:lineRule="exact"/>
        <w:ind w:left="155"/>
        <w:rPr>
          <w:rFonts w:ascii="Meiryo" w:eastAsia="Meiryo" w:hAnsi="Meiryo" w:cs="Meiryo"/>
          <w:sz w:val="22"/>
          <w:szCs w:val="22"/>
        </w:rPr>
      </w:pPr>
      <w:ins w:id="629" w:author="0" w:date="2015-11-12T14:31:00Z">
        <w:r>
          <w:rPr>
            <w:rFonts w:ascii="Meiryo" w:eastAsia="Meiryo" w:hAnsi="Meiryo" w:cs="Meiryo"/>
            <w:color w:val="221F1F"/>
            <w:w w:val="86"/>
            <w:position w:val="3"/>
            <w:sz w:val="22"/>
            <w:szCs w:val="22"/>
          </w:rPr>
          <w:tab/>
        </w:r>
      </w:ins>
      <w:ins w:id="630" w:author="0" w:date="2015-11-12T14:21:00Z">
        <w:r>
          <w:rPr>
            <w:rFonts w:ascii="Meiryo" w:eastAsia="Meiryo" w:hAnsi="Meiryo" w:cs="Meiryo"/>
            <w:color w:val="221F1F"/>
            <w:spacing w:val="-5"/>
            <w:w w:val="86"/>
            <w:position w:val="3"/>
            <w:sz w:val="22"/>
            <w:szCs w:val="22"/>
          </w:rPr>
          <w:t>W</w:t>
        </w:r>
      </w:ins>
      <w:r>
        <w:rPr>
          <w:rFonts w:ascii="Meiryo" w:eastAsia="Meiryo" w:hAnsi="Meiryo" w:cs="Meiryo"/>
          <w:color w:val="221F1F"/>
          <w:w w:val="86"/>
          <w:position w:val="3"/>
          <w:sz w:val="22"/>
          <w:szCs w:val="22"/>
        </w:rPr>
        <w:t>e</w:t>
      </w:r>
      <w:r>
        <w:rPr>
          <w:rFonts w:ascii="Meiryo" w:eastAsia="Meiryo" w:hAnsi="Meiryo" w:cs="Meiryo"/>
          <w:color w:val="221F1F"/>
          <w:spacing w:val="-3"/>
          <w:w w:val="86"/>
          <w:position w:val="3"/>
          <w:sz w:val="22"/>
          <w:szCs w:val="22"/>
        </w:rPr>
        <w:t xml:space="preserve"> </w:t>
      </w:r>
      <w:r>
        <w:rPr>
          <w:rFonts w:ascii="Meiryo" w:eastAsia="Meiryo" w:hAnsi="Meiryo" w:cs="Meiryo"/>
          <w:color w:val="221F1F"/>
          <w:w w:val="86"/>
          <w:position w:val="3"/>
          <w:sz w:val="22"/>
          <w:szCs w:val="22"/>
        </w:rPr>
        <w:t>used</w:t>
      </w:r>
      <w:r>
        <w:rPr>
          <w:rFonts w:ascii="Meiryo" w:eastAsia="Meiryo" w:hAnsi="Meiryo" w:cs="Meiryo"/>
          <w:color w:val="221F1F"/>
          <w:spacing w:val="-1"/>
          <w:w w:val="86"/>
          <w:position w:val="3"/>
          <w:sz w:val="22"/>
          <w:szCs w:val="22"/>
        </w:rPr>
        <w:t xml:space="preserve"> </w:t>
      </w:r>
      <w:r>
        <w:rPr>
          <w:rFonts w:ascii="Meiryo" w:eastAsia="Meiryo" w:hAnsi="Meiryo" w:cs="Meiryo"/>
          <w:color w:val="221F1F"/>
          <w:w w:val="86"/>
          <w:position w:val="3"/>
          <w:sz w:val="22"/>
          <w:szCs w:val="22"/>
        </w:rPr>
        <w:t>th</w:t>
      </w:r>
      <w:ins w:id="631" w:author="0" w:date="2015-11-12T14:21:00Z">
        <w:r>
          <w:rPr>
            <w:rFonts w:ascii="Meiryo" w:eastAsia="Meiryo" w:hAnsi="Meiryo" w:cs="Meiryo"/>
            <w:color w:val="221F1F"/>
            <w:w w:val="86"/>
            <w:position w:val="3"/>
            <w:sz w:val="22"/>
            <w:szCs w:val="22"/>
          </w:rPr>
          <w:t>e repeated questions</w:t>
        </w:r>
      </w:ins>
      <w:del w:id="632" w:author="0" w:date="2015-11-12T14:21:00Z">
        <w:r>
          <w:rPr>
            <w:rFonts w:ascii="Meiryo" w:eastAsia="Meiryo" w:hAnsi="Meiryo" w:cs="Meiryo"/>
            <w:color w:val="221F1F"/>
            <w:w w:val="86"/>
            <w:position w:val="3"/>
            <w:sz w:val="22"/>
            <w:szCs w:val="22"/>
          </w:rPr>
          <w:delText>is</w:delText>
        </w:r>
        <w:r>
          <w:rPr>
            <w:rFonts w:ascii="Meiryo" w:eastAsia="Meiryo" w:hAnsi="Meiryo" w:cs="Meiryo"/>
            <w:color w:val="221F1F"/>
            <w:spacing w:val="33"/>
            <w:w w:val="86"/>
            <w:position w:val="3"/>
            <w:sz w:val="22"/>
            <w:szCs w:val="22"/>
          </w:rPr>
          <w:delText xml:space="preserve"> </w:delText>
        </w:r>
        <w:r>
          <w:rPr>
            <w:rFonts w:ascii="Meiryo" w:eastAsia="Meiryo" w:hAnsi="Meiryo" w:cs="Meiryo"/>
            <w:color w:val="221F1F"/>
            <w:w w:val="86"/>
            <w:position w:val="3"/>
            <w:sz w:val="22"/>
            <w:szCs w:val="22"/>
          </w:rPr>
          <w:delText>op</w:delText>
        </w:r>
        <w:r>
          <w:rPr>
            <w:rFonts w:ascii="Meiryo" w:eastAsia="Meiryo" w:hAnsi="Meiryo" w:cs="Meiryo"/>
            <w:color w:val="221F1F"/>
            <w:spacing w:val="6"/>
            <w:w w:val="86"/>
            <w:position w:val="3"/>
            <w:sz w:val="22"/>
            <w:szCs w:val="22"/>
          </w:rPr>
          <w:delText>p</w:delText>
        </w:r>
        <w:r>
          <w:rPr>
            <w:rFonts w:ascii="Meiryo" w:eastAsia="Meiryo" w:hAnsi="Meiryo" w:cs="Meiryo"/>
            <w:color w:val="221F1F"/>
            <w:w w:val="86"/>
            <w:position w:val="3"/>
            <w:sz w:val="22"/>
            <w:szCs w:val="22"/>
          </w:rPr>
          <w:delText>ortuni</w:delText>
        </w:r>
        <w:r>
          <w:rPr>
            <w:rFonts w:ascii="Meiryo" w:eastAsia="Meiryo" w:hAnsi="Meiryo" w:cs="Meiryo"/>
            <w:color w:val="221F1F"/>
            <w:spacing w:val="-4"/>
            <w:w w:val="86"/>
            <w:position w:val="3"/>
            <w:sz w:val="22"/>
            <w:szCs w:val="22"/>
          </w:rPr>
          <w:delText>t</w:delText>
        </w:r>
        <w:r>
          <w:rPr>
            <w:rFonts w:ascii="Meiryo" w:eastAsia="Meiryo" w:hAnsi="Meiryo" w:cs="Meiryo"/>
            <w:color w:val="221F1F"/>
            <w:w w:val="86"/>
            <w:position w:val="3"/>
            <w:sz w:val="22"/>
            <w:szCs w:val="22"/>
          </w:rPr>
          <w:delText>y</w:delText>
        </w:r>
      </w:del>
      <w:r>
        <w:rPr>
          <w:rFonts w:ascii="Meiryo" w:eastAsia="Meiryo" w:hAnsi="Meiryo" w:cs="Meiryo"/>
          <w:color w:val="221F1F"/>
          <w:w w:val="86"/>
          <w:position w:val="3"/>
          <w:sz w:val="22"/>
          <w:szCs w:val="22"/>
        </w:rPr>
        <w:t xml:space="preserve"> </w:t>
      </w:r>
      <w:r>
        <w:rPr>
          <w:rFonts w:ascii="Meiryo" w:eastAsia="Meiryo" w:hAnsi="Meiryo" w:cs="Meiryo"/>
          <w:color w:val="221F1F"/>
          <w:spacing w:val="23"/>
          <w:w w:val="86"/>
          <w:position w:val="3"/>
          <w:sz w:val="22"/>
          <w:szCs w:val="22"/>
        </w:rPr>
        <w:t xml:space="preserve"> </w:t>
      </w:r>
      <w:r>
        <w:rPr>
          <w:rFonts w:ascii="Meiryo" w:eastAsia="Meiryo" w:hAnsi="Meiryo" w:cs="Meiryo"/>
          <w:color w:val="221F1F"/>
          <w:position w:val="3"/>
          <w:sz w:val="22"/>
          <w:szCs w:val="22"/>
        </w:rPr>
        <w:t>to</w:t>
      </w:r>
      <w:r>
        <w:rPr>
          <w:rFonts w:ascii="Meiryo" w:eastAsia="Meiryo" w:hAnsi="Meiryo" w:cs="Meiryo"/>
          <w:color w:val="221F1F"/>
          <w:spacing w:val="-20"/>
          <w:position w:val="3"/>
          <w:sz w:val="22"/>
          <w:szCs w:val="22"/>
        </w:rPr>
        <w:t xml:space="preserve"> </w:t>
      </w:r>
      <w:r>
        <w:rPr>
          <w:rFonts w:ascii="Meiryo" w:eastAsia="Meiryo" w:hAnsi="Meiryo" w:cs="Meiryo"/>
          <w:color w:val="221F1F"/>
          <w:position w:val="3"/>
          <w:sz w:val="22"/>
          <w:szCs w:val="22"/>
        </w:rPr>
        <w:t>estimate</w:t>
      </w:r>
    </w:p>
    <w:p>
      <w:pPr>
        <w:spacing w:before="23" w:line="252" w:lineRule="auto"/>
        <w:ind w:left="155" w:right="132"/>
        <w:rPr>
          <w:del w:id="633" w:author="0" w:date="2015-11-12T14:32:00Z"/>
          <w:rFonts w:ascii="Meiryo" w:eastAsia="Meiryo" w:hAnsi="Meiryo" w:cs="Meiryo"/>
          <w:sz w:val="22"/>
          <w:szCs w:val="22"/>
        </w:rPr>
      </w:pPr>
      <w:ins w:id="634" w:author="0" w:date="2015-11-12T14:21:00Z">
        <w:r>
          <w:rPr>
            <w:rFonts w:ascii="Meiryo" w:eastAsia="Meiryo" w:hAnsi="Meiryo" w:cs="Meiryo"/>
            <w:color w:val="221F1F"/>
            <w:w w:val="91"/>
            <w:sz w:val="22"/>
            <w:szCs w:val="22"/>
          </w:rPr>
          <w:t>test-retest</w:t>
        </w:r>
      </w:ins>
      <w:del w:id="635" w:author="0" w:date="2015-11-12T14:21:00Z">
        <w:r>
          <w:rPr>
            <w:rFonts w:ascii="Meiryo" w:eastAsia="Meiryo" w:hAnsi="Meiryo" w:cs="Meiryo"/>
            <w:color w:val="221F1F"/>
            <w:w w:val="91"/>
            <w:sz w:val="22"/>
            <w:szCs w:val="22"/>
          </w:rPr>
          <w:delText>the</w:delText>
        </w:r>
      </w:del>
      <w:r>
        <w:rPr>
          <w:rFonts w:ascii="Meiryo" w:eastAsia="Meiryo" w:hAnsi="Meiryo" w:cs="Meiryo"/>
          <w:color w:val="221F1F"/>
          <w:spacing w:val="-5"/>
          <w:w w:val="91"/>
          <w:sz w:val="22"/>
          <w:szCs w:val="22"/>
        </w:rPr>
        <w:t xml:space="preserve"> </w:t>
      </w:r>
      <w:r>
        <w:rPr>
          <w:rFonts w:ascii="Meiryo" w:eastAsia="Meiryo" w:hAnsi="Meiryo" w:cs="Meiryo"/>
          <w:color w:val="221F1F"/>
          <w:w w:val="91"/>
          <w:sz w:val="22"/>
          <w:szCs w:val="22"/>
        </w:rPr>
        <w:t>reliabili</w:t>
      </w:r>
      <w:r>
        <w:rPr>
          <w:rFonts w:ascii="Meiryo" w:eastAsia="Meiryo" w:hAnsi="Meiryo" w:cs="Meiryo"/>
          <w:color w:val="221F1F"/>
          <w:spacing w:val="-5"/>
          <w:w w:val="91"/>
          <w:sz w:val="22"/>
          <w:szCs w:val="22"/>
        </w:rPr>
        <w:t>t</w:t>
      </w:r>
      <w:r>
        <w:rPr>
          <w:rFonts w:ascii="Meiryo" w:eastAsia="Meiryo" w:hAnsi="Meiryo" w:cs="Meiryo"/>
          <w:color w:val="221F1F"/>
          <w:w w:val="91"/>
          <w:sz w:val="22"/>
          <w:szCs w:val="22"/>
        </w:rPr>
        <w:t>y</w:t>
      </w:r>
      <w:r>
        <w:rPr>
          <w:rFonts w:ascii="Meiryo" w:eastAsia="Meiryo" w:hAnsi="Meiryo" w:cs="Meiryo"/>
          <w:color w:val="221F1F"/>
          <w:spacing w:val="50"/>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self-re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orted</w:t>
      </w:r>
      <w:r>
        <w:rPr>
          <w:rFonts w:ascii="Meiryo" w:eastAsia="Meiryo" w:hAnsi="Meiryo" w:cs="Meiryo"/>
          <w:color w:val="221F1F"/>
          <w:spacing w:val="14"/>
          <w:w w:val="86"/>
          <w:sz w:val="22"/>
          <w:szCs w:val="22"/>
        </w:rPr>
        <w:t xml:space="preserve"> </w:t>
      </w:r>
      <w:r>
        <w:rPr>
          <w:rFonts w:ascii="Meiryo" w:eastAsia="Meiryo" w:hAnsi="Meiryo" w:cs="Meiryo"/>
          <w:color w:val="221F1F"/>
          <w:sz w:val="22"/>
          <w:szCs w:val="22"/>
        </w:rPr>
        <w:t>AFI</w:t>
      </w:r>
      <w:ins w:id="636" w:author="0" w:date="2015-11-12T14:21:00Z">
        <w:r>
          <w:rPr>
            <w:rFonts w:ascii="Meiryo" w:eastAsia="Meiryo" w:hAnsi="Meiryo" w:cs="Meiryo"/>
            <w:color w:val="221F1F"/>
            <w:sz w:val="22"/>
            <w:szCs w:val="22"/>
          </w:rPr>
          <w:t xml:space="preserve"> and</w:t>
        </w:r>
      </w:ins>
      <w:del w:id="637" w:author="0" w:date="2015-11-12T14:21:00Z">
        <w:r>
          <w:rPr>
            <w:rFonts w:ascii="Meiryo" w:eastAsia="Meiryo" w:hAnsi="Meiryo" w:cs="Meiryo"/>
            <w:color w:val="221F1F"/>
            <w:spacing w:val="21"/>
            <w:sz w:val="22"/>
            <w:szCs w:val="22"/>
          </w:rPr>
          <w:delText xml:space="preserve"> </w:delText>
        </w:r>
      </w:del>
      <w:del w:id="638" w:author="0" w:date="2015-11-12T14:22:00Z">
        <w:r>
          <w:rPr>
            <w:rFonts w:ascii="Meiryo" w:eastAsia="Meiryo" w:hAnsi="Meiryo" w:cs="Meiryo"/>
            <w:color w:val="221F1F"/>
            <w:w w:val="87"/>
            <w:sz w:val="22"/>
            <w:szCs w:val="22"/>
          </w:rPr>
          <w:delText>as</w:delText>
        </w:r>
        <w:r>
          <w:rPr>
            <w:rFonts w:ascii="Meiryo" w:eastAsia="Meiryo" w:hAnsi="Meiryo" w:cs="Meiryo"/>
            <w:color w:val="221F1F"/>
            <w:spacing w:val="-3"/>
            <w:w w:val="87"/>
            <w:sz w:val="22"/>
            <w:szCs w:val="22"/>
          </w:rPr>
          <w:delText xml:space="preserve"> </w:delText>
        </w:r>
        <w:r>
          <w:rPr>
            <w:rFonts w:ascii="Meiryo" w:eastAsia="Meiryo" w:hAnsi="Meiryo" w:cs="Meiryo"/>
            <w:color w:val="221F1F"/>
            <w:spacing w:val="-5"/>
            <w:w w:val="87"/>
            <w:sz w:val="22"/>
            <w:szCs w:val="22"/>
          </w:rPr>
          <w:delText>w</w:delText>
        </w:r>
        <w:r>
          <w:rPr>
            <w:rFonts w:ascii="Meiryo" w:eastAsia="Meiryo" w:hAnsi="Meiryo" w:cs="Meiryo"/>
            <w:color w:val="221F1F"/>
            <w:w w:val="87"/>
            <w:sz w:val="22"/>
            <w:szCs w:val="22"/>
          </w:rPr>
          <w:delText>ell</w:delText>
        </w:r>
        <w:r>
          <w:rPr>
            <w:rFonts w:ascii="Meiryo" w:eastAsia="Meiryo" w:hAnsi="Meiryo" w:cs="Meiryo"/>
            <w:color w:val="221F1F"/>
            <w:spacing w:val="18"/>
            <w:w w:val="87"/>
            <w:sz w:val="22"/>
            <w:szCs w:val="22"/>
          </w:rPr>
          <w:delText xml:space="preserve"> </w:delText>
        </w:r>
        <w:r>
          <w:rPr>
            <w:rFonts w:ascii="Meiryo" w:eastAsia="Meiryo" w:hAnsi="Meiryo" w:cs="Meiryo"/>
            <w:color w:val="221F1F"/>
            <w:w w:val="87"/>
            <w:sz w:val="22"/>
            <w:szCs w:val="22"/>
          </w:rPr>
          <w:delText>as</w:delText>
        </w:r>
        <w:r>
          <w:rPr>
            <w:rFonts w:ascii="Meiryo" w:eastAsia="Meiryo" w:hAnsi="Meiryo" w:cs="Meiryo"/>
            <w:color w:val="221F1F"/>
            <w:spacing w:val="-3"/>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reliabili</w:delText>
        </w:r>
        <w:r>
          <w:rPr>
            <w:rFonts w:ascii="Meiryo" w:eastAsia="Meiryo" w:hAnsi="Meiryo" w:cs="Meiryo"/>
            <w:color w:val="221F1F"/>
            <w:spacing w:val="-5"/>
            <w:w w:val="87"/>
            <w:sz w:val="22"/>
            <w:szCs w:val="22"/>
          </w:rPr>
          <w:delText>t</w:delText>
        </w:r>
        <w:r>
          <w:rPr>
            <w:rFonts w:ascii="Meiryo" w:eastAsia="Meiryo" w:hAnsi="Meiryo" w:cs="Meiryo"/>
            <w:color w:val="221F1F"/>
            <w:w w:val="87"/>
            <w:sz w:val="22"/>
            <w:szCs w:val="22"/>
          </w:rPr>
          <w:delText xml:space="preserve">y </w:delText>
        </w:r>
        <w:r>
          <w:rPr>
            <w:rFonts w:ascii="Meiryo" w:eastAsia="Meiryo" w:hAnsi="Meiryo" w:cs="Meiryo"/>
            <w:color w:val="221F1F"/>
            <w:spacing w:val="26"/>
            <w:w w:val="87"/>
            <w:sz w:val="22"/>
            <w:szCs w:val="22"/>
          </w:rPr>
          <w:delText xml:space="preserve"> </w:delText>
        </w:r>
        <w:r>
          <w:rPr>
            <w:rFonts w:ascii="Meiryo" w:eastAsia="Meiryo" w:hAnsi="Meiryo" w:cs="Meiryo"/>
            <w:color w:val="221F1F"/>
            <w:sz w:val="22"/>
            <w:szCs w:val="22"/>
          </w:rPr>
          <w:delText>of</w:delText>
        </w:r>
      </w:del>
      <w:ins w:id="639" w:author="0" w:date="2015-11-12T14:22:00Z">
        <w:r>
          <w:rPr>
            <w:rFonts w:ascii="Meiryo" w:eastAsia="Meiryo" w:hAnsi="Meiryo" w:cs="Meiryo"/>
            <w:color w:val="221F1F"/>
            <w:sz w:val="22"/>
            <w:szCs w:val="22"/>
          </w:rPr>
          <w:t xml:space="preserve"> </w:t>
        </w:r>
      </w:ins>
      <w:r>
        <w:rPr>
          <w:rFonts w:ascii="Meiryo" w:eastAsia="Meiryo" w:hAnsi="Meiryo" w:cs="Meiryo"/>
          <w:color w:val="221F1F"/>
          <w:spacing w:val="-2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4"/>
          <w:sz w:val="22"/>
          <w:szCs w:val="22"/>
        </w:rPr>
        <w:t>diﬀerence</w:t>
      </w:r>
      <w:r>
        <w:rPr>
          <w:rFonts w:ascii="Meiryo" w:eastAsia="Meiryo" w:hAnsi="Meiryo" w:cs="Meiryo"/>
          <w:color w:val="221F1F"/>
          <w:spacing w:val="32"/>
          <w:w w:val="84"/>
          <w:sz w:val="22"/>
          <w:szCs w:val="22"/>
        </w:rPr>
        <w:t xml:space="preserve"> </w:t>
      </w:r>
      <w:r>
        <w:rPr>
          <w:rFonts w:ascii="Meiryo" w:eastAsia="Meiryo" w:hAnsi="Meiryo" w:cs="Meiryo"/>
          <w:color w:val="221F1F"/>
          <w:w w:val="84"/>
          <w:sz w:val="22"/>
          <w:szCs w:val="22"/>
        </w:rPr>
        <w:t xml:space="preserve">scores. </w:t>
      </w:r>
      <w:ins w:id="640" w:author="0" w:date="2015-11-12T14:22:00Z">
        <w:r>
          <w:rPr>
            <w:rFonts w:ascii="Meiryo" w:eastAsia="Meiryo" w:hAnsi="Meiryo" w:cs="Meiryo"/>
            <w:color w:val="221F1F"/>
            <w:w w:val="84"/>
            <w:sz w:val="22"/>
            <w:szCs w:val="22"/>
          </w:rPr>
          <w:t>[</w:t>
        </w:r>
      </w:ins>
      <w:ins w:id="641" w:author="0" w:date="2015-11-12T14:32:00Z">
        <w:r>
          <w:rPr>
            <w:rFonts w:ascii="Meiryo" w:eastAsia="Meiryo" w:hAnsi="Meiryo" w:cs="Meiryo"/>
            <w:color w:val="221F1F"/>
            <w:w w:val="84"/>
            <w:sz w:val="22"/>
            <w:szCs w:val="22"/>
          </w:rPr>
          <w:t xml:space="preserve">this should be </w:t>
        </w:r>
      </w:ins>
      <w:ins w:id="642" w:author="0" w:date="2015-11-12T14:22:00Z">
        <w:r>
          <w:rPr>
            <w:rFonts w:ascii="Meiryo" w:eastAsia="Meiryo" w:hAnsi="Meiryo" w:cs="Meiryo"/>
            <w:color w:val="221F1F"/>
            <w:w w:val="84"/>
            <w:sz w:val="22"/>
            <w:szCs w:val="22"/>
          </w:rPr>
          <w:t xml:space="preserve">Table 1?]  </w:t>
        </w:r>
      </w:ins>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5"/>
          <w:sz w:val="22"/>
          <w:szCs w:val="22"/>
        </w:rPr>
        <w:t>6</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30,</w:t>
      </w:r>
      <w:ins w:id="643" w:author="0" w:date="2015-11-12T14:22:00Z">
        <w:r>
          <w:rPr>
            <w:rFonts w:ascii="Meiryo" w:eastAsia="Meiryo" w:hAnsi="Meiryo" w:cs="Meiryo"/>
            <w:color w:val="221F1F"/>
            <w:w w:val="85"/>
            <w:sz w:val="22"/>
            <w:szCs w:val="22"/>
          </w:rPr>
          <w:t xml:space="preserve">[delete all page references, they aren’t required or standard, and leaving them out allows </w:t>
        </w:r>
      </w:ins>
      <w:ins w:id="644" w:author="0" w:date="2015-11-12T14:23:00Z">
        <w:r>
          <w:rPr>
            <w:rFonts w:ascii="Meiryo" w:eastAsia="Meiryo" w:hAnsi="Meiryo" w:cs="Meiryo"/>
            <w:color w:val="221F1F"/>
            <w:w w:val="85"/>
            <w:sz w:val="22"/>
            <w:szCs w:val="22"/>
          </w:rPr>
          <w:t>the</w:t>
        </w:r>
      </w:ins>
      <w:ins w:id="645" w:author="0" w:date="2015-11-12T14:22:00Z">
        <w:r>
          <w:rPr>
            <w:rFonts w:ascii="Meiryo" w:eastAsia="Meiryo" w:hAnsi="Meiryo" w:cs="Meiryo"/>
            <w:color w:val="221F1F"/>
            <w:w w:val="85"/>
            <w:sz w:val="22"/>
            <w:szCs w:val="22"/>
          </w:rPr>
          <w:t xml:space="preserve"> </w:t>
        </w:r>
      </w:ins>
      <w:ins w:id="646" w:author="0" w:date="2015-11-12T14:23:00Z">
        <w:r>
          <w:rPr>
            <w:rFonts w:ascii="Meiryo" w:eastAsia="Meiryo" w:hAnsi="Meiryo" w:cs="Meiryo"/>
            <w:color w:val="221F1F"/>
            <w:w w:val="85"/>
            <w:sz w:val="22"/>
            <w:szCs w:val="22"/>
          </w:rPr>
          <w:t xml:space="preserve">table pages to “float” as revisions occur] </w:t>
        </w:r>
      </w:ins>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l</w:t>
      </w:r>
      <w:r>
        <w:rPr>
          <w:rFonts w:ascii="Meiryo" w:eastAsia="Meiryo" w:hAnsi="Meiryo" w:cs="Meiryo"/>
          <w:color w:val="221F1F"/>
          <w:spacing w:val="-5"/>
          <w:w w:val="85"/>
          <w:sz w:val="22"/>
          <w:szCs w:val="22"/>
        </w:rPr>
        <w:t>ow</w:t>
      </w:r>
      <w:r>
        <w:rPr>
          <w:rFonts w:ascii="Meiryo" w:eastAsia="Meiryo" w:hAnsi="Meiryo" w:cs="Meiryo"/>
          <w:color w:val="221F1F"/>
          <w:w w:val="85"/>
          <w:sz w:val="22"/>
          <w:szCs w:val="22"/>
        </w:rPr>
        <w:t>er</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triangle</w:t>
      </w:r>
      <w:r>
        <w:rPr>
          <w:rFonts w:ascii="Meiryo" w:eastAsia="Meiryo" w:hAnsi="Meiryo" w:cs="Meiryo"/>
          <w:color w:val="221F1F"/>
          <w:spacing w:val="52"/>
          <w:w w:val="85"/>
          <w:sz w:val="22"/>
          <w:szCs w:val="22"/>
        </w:rPr>
        <w:t xml:space="preserve"> </w:t>
      </w:r>
      <w:r>
        <w:rPr>
          <w:rFonts w:ascii="Meiryo" w:eastAsia="Meiryo" w:hAnsi="Meiryo" w:cs="Meiryo"/>
          <w:color w:val="221F1F"/>
          <w:w w:val="85"/>
          <w:sz w:val="22"/>
          <w:szCs w:val="22"/>
        </w:rPr>
        <w:t>re</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orts</w:t>
      </w:r>
      <w:r>
        <w:rPr>
          <w:rFonts w:ascii="Meiryo" w:eastAsia="Meiryo" w:hAnsi="Meiryo" w:cs="Meiryo"/>
          <w:color w:val="221F1F"/>
          <w:spacing w:val="28"/>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correlations</w:t>
      </w:r>
      <w:r>
        <w:rPr>
          <w:rFonts w:ascii="Meiryo" w:eastAsia="Meiryo" w:hAnsi="Meiryo" w:cs="Meiryo"/>
          <w:color w:val="221F1F"/>
          <w:spacing w:val="61"/>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self-re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orted</w:t>
      </w:r>
      <w:r>
        <w:rPr>
          <w:rFonts w:ascii="Meiryo" w:eastAsia="Meiryo" w:hAnsi="Meiryo" w:cs="Meiryo"/>
          <w:color w:val="221F1F"/>
          <w:spacing w:val="14"/>
          <w:w w:val="86"/>
          <w:sz w:val="22"/>
          <w:szCs w:val="22"/>
        </w:rPr>
        <w:t xml:space="preserve"> </w:t>
      </w:r>
      <w:r>
        <w:rPr>
          <w:rFonts w:ascii="Meiryo" w:eastAsia="Meiryo" w:hAnsi="Meiryo" w:cs="Meiryo"/>
          <w:color w:val="221F1F"/>
          <w:w w:val="106"/>
          <w:sz w:val="22"/>
          <w:szCs w:val="22"/>
        </w:rPr>
        <w:t xml:space="preserve">AFI </w:t>
      </w:r>
      <w:r>
        <w:rPr>
          <w:rFonts w:ascii="Meiryo" w:eastAsia="Meiryo" w:hAnsi="Meiryo" w:cs="Meiryo"/>
          <w:color w:val="221F1F"/>
          <w:w w:val="81"/>
          <w:sz w:val="22"/>
          <w:szCs w:val="22"/>
        </w:rPr>
        <w:t>across</w:t>
      </w:r>
      <w:r>
        <w:rPr>
          <w:rFonts w:ascii="Meiryo" w:eastAsia="Meiryo" w:hAnsi="Meiryo" w:cs="Meiryo"/>
          <w:color w:val="221F1F"/>
          <w:spacing w:val="35"/>
          <w:w w:val="81"/>
          <w:sz w:val="22"/>
          <w:szCs w:val="22"/>
        </w:rPr>
        <w:t xml:space="preserve"> </w:t>
      </w:r>
      <w:r>
        <w:rPr>
          <w:rFonts w:ascii="Meiryo" w:eastAsia="Meiryo" w:hAnsi="Meiryo" w:cs="Meiryo"/>
          <w:color w:val="221F1F"/>
          <w:w w:val="81"/>
          <w:sz w:val="22"/>
          <w:szCs w:val="22"/>
        </w:rPr>
        <w:t>1983-1985;</w:t>
      </w:r>
      <w:r>
        <w:rPr>
          <w:rFonts w:ascii="Meiryo" w:eastAsia="Meiryo" w:hAnsi="Meiryo" w:cs="Meiryo"/>
          <w:color w:val="221F1F"/>
          <w:spacing w:val="-11"/>
          <w:w w:val="81"/>
          <w:sz w:val="22"/>
          <w:szCs w:val="22"/>
        </w:rPr>
        <w:t xml:space="preserve"> </w:t>
      </w:r>
      <w:r>
        <w:rPr>
          <w:rFonts w:ascii="Meiryo" w:eastAsia="Meiryo" w:hAnsi="Meiryo" w:cs="Meiryo"/>
          <w:color w:val="221F1F"/>
          <w:w w:val="81"/>
          <w:sz w:val="22"/>
          <w:szCs w:val="22"/>
        </w:rPr>
        <w:t>the</w:t>
      </w:r>
      <w:r>
        <w:rPr>
          <w:rFonts w:ascii="Meiryo" w:eastAsia="Meiryo" w:hAnsi="Meiryo" w:cs="Meiryo"/>
          <w:color w:val="221F1F"/>
          <w:spacing w:val="37"/>
          <w:w w:val="81"/>
          <w:sz w:val="22"/>
          <w:szCs w:val="22"/>
        </w:rPr>
        <w:t xml:space="preserve"> </w:t>
      </w:r>
      <w:r>
        <w:rPr>
          <w:rFonts w:ascii="Meiryo" w:eastAsia="Meiryo" w:hAnsi="Meiryo" w:cs="Meiryo"/>
          <w:color w:val="221F1F"/>
          <w:w w:val="81"/>
          <w:sz w:val="22"/>
          <w:szCs w:val="22"/>
        </w:rPr>
        <w:t xml:space="preserve">diagonal </w:t>
      </w:r>
      <w:r>
        <w:rPr>
          <w:rFonts w:ascii="Meiryo" w:eastAsia="Meiryo" w:hAnsi="Meiryo" w:cs="Meiryo"/>
          <w:color w:val="221F1F"/>
          <w:spacing w:val="26"/>
          <w:w w:val="81"/>
          <w:sz w:val="22"/>
          <w:szCs w:val="22"/>
        </w:rPr>
        <w:t xml:space="preserve"> </w:t>
      </w:r>
      <w:r>
        <w:rPr>
          <w:rFonts w:ascii="Meiryo" w:eastAsia="Meiryo" w:hAnsi="Meiryo" w:cs="Meiryo"/>
          <w:color w:val="221F1F"/>
          <w:w w:val="81"/>
          <w:sz w:val="22"/>
          <w:szCs w:val="22"/>
        </w:rPr>
        <w:t xml:space="preserve">indicates </w:t>
      </w:r>
      <w:r>
        <w:rPr>
          <w:rFonts w:ascii="Meiryo" w:eastAsia="Meiryo" w:hAnsi="Meiryo" w:cs="Meiryo"/>
          <w:color w:val="221F1F"/>
          <w:spacing w:val="28"/>
          <w:w w:val="81"/>
          <w:sz w:val="22"/>
          <w:szCs w:val="22"/>
        </w:rPr>
        <w:t xml:space="preserve"> </w:t>
      </w:r>
      <w:r>
        <w:rPr>
          <w:rFonts w:ascii="Meiryo" w:eastAsia="Meiryo" w:hAnsi="Meiryo" w:cs="Meiryo"/>
          <w:color w:val="221F1F"/>
          <w:w w:val="81"/>
          <w:sz w:val="22"/>
          <w:szCs w:val="22"/>
        </w:rPr>
        <w:t>the</w:t>
      </w:r>
      <w:r>
        <w:rPr>
          <w:rFonts w:ascii="Meiryo" w:eastAsia="Meiryo" w:hAnsi="Meiryo" w:cs="Meiryo"/>
          <w:color w:val="221F1F"/>
          <w:spacing w:val="37"/>
          <w:w w:val="81"/>
          <w:sz w:val="22"/>
          <w:szCs w:val="22"/>
        </w:rPr>
        <w:t xml:space="preserve"> </w:t>
      </w:r>
      <w:r>
        <w:rPr>
          <w:rFonts w:ascii="Meiryo" w:eastAsia="Meiryo" w:hAnsi="Meiryo" w:cs="Meiryo"/>
          <w:color w:val="221F1F"/>
          <w:spacing w:val="-5"/>
          <w:w w:val="81"/>
          <w:sz w:val="22"/>
          <w:szCs w:val="22"/>
        </w:rPr>
        <w:t>n</w:t>
      </w:r>
      <w:r>
        <w:rPr>
          <w:rFonts w:ascii="Meiryo" w:eastAsia="Meiryo" w:hAnsi="Meiryo" w:cs="Meiryo"/>
          <w:color w:val="221F1F"/>
          <w:w w:val="81"/>
          <w:sz w:val="22"/>
          <w:szCs w:val="22"/>
        </w:rPr>
        <w:t>u</w:t>
      </w:r>
      <w:r>
        <w:rPr>
          <w:rFonts w:ascii="Meiryo" w:eastAsia="Meiryo" w:hAnsi="Meiryo" w:cs="Meiryo"/>
          <w:color w:val="221F1F"/>
          <w:spacing w:val="-5"/>
          <w:w w:val="81"/>
          <w:sz w:val="22"/>
          <w:szCs w:val="22"/>
        </w:rPr>
        <w:t>m</w:t>
      </w:r>
      <w:r>
        <w:rPr>
          <w:rFonts w:ascii="Meiryo" w:eastAsia="Meiryo" w:hAnsi="Meiryo" w:cs="Meiryo"/>
          <w:color w:val="221F1F"/>
          <w:spacing w:val="5"/>
          <w:w w:val="81"/>
          <w:sz w:val="22"/>
          <w:szCs w:val="22"/>
        </w:rPr>
        <w:t>b</w:t>
      </w:r>
      <w:r>
        <w:rPr>
          <w:rFonts w:ascii="Meiryo" w:eastAsia="Meiryo" w:hAnsi="Meiryo" w:cs="Meiryo"/>
          <w:color w:val="221F1F"/>
          <w:w w:val="81"/>
          <w:sz w:val="22"/>
          <w:szCs w:val="22"/>
        </w:rPr>
        <w:t xml:space="preserve">er </w:t>
      </w:r>
      <w:r>
        <w:rPr>
          <w:rFonts w:ascii="Meiryo" w:eastAsia="Meiryo" w:hAnsi="Meiryo" w:cs="Meiryo"/>
          <w:color w:val="221F1F"/>
          <w:spacing w:val="7"/>
          <w:w w:val="8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res</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onde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ts</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orting</w:t>
      </w:r>
      <w:r>
        <w:rPr>
          <w:rFonts w:ascii="Meiryo" w:eastAsia="Meiryo" w:hAnsi="Meiryo" w:cs="Meiryo"/>
          <w:color w:val="221F1F"/>
          <w:spacing w:val="32"/>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 xml:space="preserve">for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spacing w:val="-5"/>
          <w:w w:val="88"/>
          <w:sz w:val="22"/>
          <w:szCs w:val="22"/>
        </w:rPr>
        <w:t>y</w:t>
      </w:r>
      <w:r>
        <w:rPr>
          <w:rFonts w:ascii="Meiryo" w:eastAsia="Meiryo" w:hAnsi="Meiryo" w:cs="Meiryo"/>
          <w:color w:val="221F1F"/>
          <w:w w:val="88"/>
          <w:sz w:val="22"/>
          <w:szCs w:val="22"/>
        </w:rPr>
        <w:t>ear,</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up</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triangle</w:t>
      </w:r>
      <w:r>
        <w:rPr>
          <w:rFonts w:ascii="Meiryo" w:eastAsia="Meiryo" w:hAnsi="Meiryo" w:cs="Meiryo"/>
          <w:color w:val="221F1F"/>
          <w:spacing w:val="25"/>
          <w:w w:val="88"/>
          <w:sz w:val="22"/>
          <w:szCs w:val="22"/>
        </w:rPr>
        <w:t xml:space="preserve"> </w:t>
      </w:r>
      <w:r>
        <w:rPr>
          <w:rFonts w:ascii="Meiryo" w:eastAsia="Meiryo" w:hAnsi="Meiryo" w:cs="Meiryo"/>
          <w:color w:val="221F1F"/>
          <w:w w:val="88"/>
          <w:sz w:val="22"/>
          <w:szCs w:val="22"/>
        </w:rPr>
        <w:t>indicate</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u</w:t>
      </w:r>
      <w:r>
        <w:rPr>
          <w:rFonts w:ascii="Meiryo" w:eastAsia="Meiryo" w:hAnsi="Meiryo" w:cs="Meiryo"/>
          <w:color w:val="221F1F"/>
          <w:spacing w:val="-5"/>
          <w:w w:val="88"/>
          <w:sz w:val="22"/>
          <w:szCs w:val="22"/>
        </w:rPr>
        <w:t>m</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er</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res</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onde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ts</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re</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orted</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 xml:space="preserve">for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oth</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res</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 xml:space="preserve">ect </w:t>
      </w:r>
      <w:r>
        <w:rPr>
          <w:rFonts w:ascii="Meiryo" w:eastAsia="Meiryo" w:hAnsi="Meiryo" w:cs="Meiryo"/>
          <w:color w:val="221F1F"/>
          <w:spacing w:val="-5"/>
          <w:w w:val="87"/>
          <w:sz w:val="22"/>
          <w:szCs w:val="22"/>
        </w:rPr>
        <w:t>y</w:t>
      </w:r>
      <w:r>
        <w:rPr>
          <w:rFonts w:ascii="Meiryo" w:eastAsia="Meiryo" w:hAnsi="Meiryo" w:cs="Meiryo"/>
          <w:color w:val="221F1F"/>
          <w:w w:val="87"/>
          <w:sz w:val="22"/>
          <w:szCs w:val="22"/>
        </w:rPr>
        <w:t>ears.</w:t>
      </w:r>
      <w:r>
        <w:rPr>
          <w:rFonts w:ascii="Meiryo" w:eastAsia="Meiryo" w:hAnsi="Meiryo" w:cs="Meiryo"/>
          <w:color w:val="221F1F"/>
          <w:spacing w:val="14"/>
          <w:w w:val="87"/>
          <w:sz w:val="22"/>
          <w:szCs w:val="22"/>
        </w:rPr>
        <w:t xml:space="preserve"> </w:t>
      </w:r>
      <w:del w:id="647" w:author="0" w:date="2015-11-12T14:29:00Z">
        <w:r>
          <w:rPr>
            <w:rFonts w:ascii="Meiryo" w:eastAsia="Meiryo" w:hAnsi="Meiryo" w:cs="Meiryo"/>
            <w:color w:val="221F1F"/>
            <w:w w:val="87"/>
            <w:sz w:val="22"/>
            <w:szCs w:val="22"/>
          </w:rPr>
          <w:delText>Stars</w:delText>
        </w:r>
        <w:r>
          <w:rPr>
            <w:rFonts w:ascii="Meiryo" w:eastAsia="Meiryo" w:hAnsi="Meiryo" w:cs="Meiryo"/>
            <w:color w:val="221F1F"/>
            <w:spacing w:val="21"/>
            <w:w w:val="87"/>
            <w:sz w:val="22"/>
            <w:szCs w:val="22"/>
          </w:rPr>
          <w:delText xml:space="preserve"> </w:delText>
        </w:r>
        <w:r>
          <w:rPr>
            <w:rFonts w:ascii="Meiryo" w:eastAsia="Meiryo" w:hAnsi="Meiryo" w:cs="Meiryo"/>
            <w:color w:val="221F1F"/>
            <w:w w:val="87"/>
            <w:sz w:val="22"/>
            <w:szCs w:val="22"/>
          </w:rPr>
          <w:delText>indicate</w:delText>
        </w:r>
        <w:r>
          <w:rPr>
            <w:rFonts w:ascii="Meiryo" w:eastAsia="Meiryo" w:hAnsi="Meiryo" w:cs="Meiryo"/>
            <w:color w:val="221F1F"/>
            <w:spacing w:val="42"/>
            <w:w w:val="87"/>
            <w:sz w:val="22"/>
            <w:szCs w:val="22"/>
          </w:rPr>
          <w:delText xml:space="preserve"> </w:delText>
        </w:r>
        <w:r>
          <w:rPr>
            <w:rFonts w:ascii="Meiryo" w:eastAsia="Meiryo" w:hAnsi="Meiryo" w:cs="Meiryo"/>
            <w:color w:val="221F1F"/>
            <w:w w:val="87"/>
            <w:sz w:val="22"/>
            <w:szCs w:val="22"/>
          </w:rPr>
          <w:delText>signiﬁca</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w:delText>
        </w:r>
        <w:r>
          <w:rPr>
            <w:rFonts w:ascii="Meiryo" w:eastAsia="Meiryo" w:hAnsi="Meiryo" w:cs="Meiryo"/>
            <w:color w:val="221F1F"/>
            <w:spacing w:val="40"/>
            <w:w w:val="87"/>
            <w:sz w:val="22"/>
            <w:szCs w:val="22"/>
          </w:rPr>
          <w:delText xml:space="preserve"> </w:delText>
        </w:r>
        <w:r>
          <w:rPr>
            <w:rFonts w:ascii="Meiryo" w:eastAsia="Meiryo" w:hAnsi="Meiryo" w:cs="Meiryo"/>
            <w:color w:val="221F1F"/>
            <w:sz w:val="22"/>
            <w:szCs w:val="22"/>
          </w:rPr>
          <w:delText>at</w:delText>
        </w:r>
        <w:r>
          <w:rPr>
            <w:rFonts w:ascii="Meiryo" w:eastAsia="Meiryo" w:hAnsi="Meiryo" w:cs="Meiryo"/>
            <w:color w:val="221F1F"/>
            <w:spacing w:val="-17"/>
            <w:sz w:val="22"/>
            <w:szCs w:val="22"/>
          </w:rPr>
          <w:delText xml:space="preserve"> </w:delText>
        </w:r>
        <w:r>
          <w:rPr>
            <w:rFonts w:ascii="Meiryo" w:eastAsia="Meiryo" w:hAnsi="Meiryo" w:cs="Meiryo"/>
            <w:color w:val="221F1F"/>
            <w:w w:val="84"/>
            <w:sz w:val="22"/>
            <w:szCs w:val="22"/>
          </w:rPr>
          <w:delText>the</w:delText>
        </w:r>
        <w:r>
          <w:rPr>
            <w:rFonts w:ascii="Meiryo" w:eastAsia="Meiryo" w:hAnsi="Meiryo" w:cs="Meiryo"/>
            <w:color w:val="221F1F"/>
            <w:spacing w:val="25"/>
            <w:w w:val="84"/>
            <w:sz w:val="22"/>
            <w:szCs w:val="22"/>
          </w:rPr>
          <w:delText xml:space="preserve"> </w:delText>
        </w:r>
        <w:r>
          <w:rPr>
            <w:rFonts w:ascii="Meiryo" w:eastAsia="Meiryo" w:hAnsi="Meiryo" w:cs="Meiryo"/>
            <w:color w:val="221F1F"/>
            <w:w w:val="84"/>
            <w:sz w:val="22"/>
            <w:szCs w:val="22"/>
          </w:rPr>
          <w:delText>.01</w:delText>
        </w:r>
        <w:r>
          <w:rPr>
            <w:rFonts w:ascii="Meiryo" w:eastAsia="Meiryo" w:hAnsi="Meiryo" w:cs="Meiryo"/>
            <w:color w:val="221F1F"/>
            <w:spacing w:val="-2"/>
            <w:w w:val="84"/>
            <w:sz w:val="22"/>
            <w:szCs w:val="22"/>
          </w:rPr>
          <w:delText xml:space="preserve"> </w:delText>
        </w:r>
        <w:r>
          <w:rPr>
            <w:rFonts w:ascii="Meiryo" w:eastAsia="Meiryo" w:hAnsi="Meiryo" w:cs="Meiryo"/>
            <w:color w:val="221F1F"/>
            <w:w w:val="84"/>
            <w:sz w:val="22"/>
            <w:szCs w:val="22"/>
          </w:rPr>
          <w:delText>le</w:delText>
        </w:r>
        <w:r>
          <w:rPr>
            <w:rFonts w:ascii="Meiryo" w:eastAsia="Meiryo" w:hAnsi="Meiryo" w:cs="Meiryo"/>
            <w:color w:val="221F1F"/>
            <w:spacing w:val="-5"/>
            <w:w w:val="84"/>
            <w:sz w:val="22"/>
            <w:szCs w:val="22"/>
          </w:rPr>
          <w:delText>v</w:delText>
        </w:r>
        <w:r>
          <w:rPr>
            <w:rFonts w:ascii="Meiryo" w:eastAsia="Meiryo" w:hAnsi="Meiryo" w:cs="Meiryo"/>
            <w:color w:val="221F1F"/>
            <w:w w:val="84"/>
            <w:sz w:val="22"/>
            <w:szCs w:val="22"/>
          </w:rPr>
          <w:delText>el.</w:delText>
        </w:r>
        <w:r>
          <w:rPr>
            <w:rFonts w:ascii="Meiryo" w:eastAsia="Meiryo" w:hAnsi="Meiryo" w:cs="Meiryo"/>
            <w:color w:val="221F1F"/>
            <w:spacing w:val="49"/>
            <w:w w:val="84"/>
            <w:sz w:val="22"/>
            <w:szCs w:val="22"/>
          </w:rPr>
          <w:delText xml:space="preserve"> </w:delText>
        </w:r>
      </w:del>
      <w:ins w:id="648" w:author="0" w:date="2015-11-12T14:29:00Z">
        <w:r>
          <w:rPr>
            <w:rFonts w:ascii="Meiryo" w:eastAsia="Meiryo" w:hAnsi="Meiryo" w:cs="Meiryo"/>
            <w:color w:val="221F1F"/>
            <w:spacing w:val="49"/>
            <w:w w:val="84"/>
            <w:sz w:val="22"/>
            <w:szCs w:val="22"/>
          </w:rPr>
          <w:t xml:space="preserve">Reliabilities aren’t typically evaluated for significance, take these stars out – also indicate either in the table or in the text, or both, what NANA means.  </w:t>
        </w:r>
      </w:ins>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test-retest</w:t>
      </w:r>
      <w:ins w:id="649" w:author="0" w:date="2015-11-12T14:32:00Z">
        <w:r>
          <w:rPr>
            <w:rFonts w:ascii="Meiryo" w:eastAsia="Meiryo" w:hAnsi="Meiryo" w:cs="Meiryo"/>
            <w:color w:val="221F1F"/>
            <w:sz w:val="22"/>
            <w:szCs w:val="22"/>
          </w:rPr>
          <w:t xml:space="preserve"> reliabilities are moderate to </w:t>
        </w:r>
      </w:ins>
    </w:p>
    <w:p>
      <w:pPr>
        <w:spacing w:before="23" w:line="252" w:lineRule="auto"/>
        <w:ind w:left="155" w:right="132"/>
        <w:rPr>
          <w:rFonts w:ascii="Meiryo" w:eastAsia="Meiryo" w:hAnsi="Meiryo" w:cs="Meiryo"/>
          <w:sz w:val="22"/>
          <w:szCs w:val="22"/>
        </w:rPr>
        <w:pPrChange w:id="650" w:author="0" w:date="2015-11-12T14:32:00Z">
          <w:pPr>
            <w:spacing w:before="5" w:line="252" w:lineRule="auto"/>
            <w:ind w:left="155" w:right="330"/>
          </w:pPr>
        </w:pPrChange>
      </w:pPr>
      <w:del w:id="651" w:author="0" w:date="2015-11-12T14:32:00Z">
        <w:r>
          <w:rPr>
            <w:rFonts w:ascii="Meiryo" w:eastAsia="Meiryo" w:hAnsi="Meiryo" w:cs="Meiryo"/>
            <w:color w:val="221F1F"/>
            <w:w w:val="87"/>
            <w:sz w:val="22"/>
            <w:szCs w:val="22"/>
          </w:rPr>
          <w:delText>correlations</w:delText>
        </w:r>
        <w:r>
          <w:rPr>
            <w:rFonts w:ascii="Meiryo" w:eastAsia="Meiryo" w:hAnsi="Meiryo" w:cs="Meiryo"/>
            <w:color w:val="221F1F"/>
            <w:spacing w:val="35"/>
            <w:w w:val="87"/>
            <w:sz w:val="22"/>
            <w:szCs w:val="22"/>
          </w:rPr>
          <w:delText xml:space="preserve"> </w:delText>
        </w:r>
        <w:r>
          <w:rPr>
            <w:rFonts w:ascii="Meiryo" w:eastAsia="Meiryo" w:hAnsi="Meiryo" w:cs="Meiryo"/>
            <w:color w:val="221F1F"/>
            <w:w w:val="87"/>
            <w:sz w:val="22"/>
            <w:szCs w:val="22"/>
          </w:rPr>
          <w:delText>are</w:delText>
        </w:r>
      </w:del>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high</w:t>
      </w:r>
      <w:r>
        <w:rPr>
          <w:rFonts w:ascii="Meiryo" w:eastAsia="Meiryo" w:hAnsi="Meiryo" w:cs="Meiryo"/>
          <w:color w:val="221F1F"/>
          <w:spacing w:val="23"/>
          <w:w w:val="8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3"/>
          <w:sz w:val="22"/>
          <w:szCs w:val="22"/>
        </w:rPr>
        <w:t xml:space="preserve"> </w:t>
      </w:r>
      <w:r>
        <w:rPr>
          <w:rFonts w:ascii="Meiryo" w:eastAsia="Meiryo" w:hAnsi="Meiryo" w:cs="Meiryo"/>
          <w:color w:val="221F1F"/>
          <w:sz w:val="22"/>
          <w:szCs w:val="22"/>
        </w:rPr>
        <w:t>r</w:t>
      </w:r>
      <w:r>
        <w:rPr>
          <w:rFonts w:ascii="Meiryo" w:eastAsia="Meiryo" w:hAnsi="Meiryo" w:cs="Meiryo"/>
          <w:color w:val="221F1F"/>
          <w:spacing w:val="-6"/>
          <w:sz w:val="22"/>
          <w:szCs w:val="22"/>
        </w:rPr>
        <w:t xml:space="preserve"> </w:t>
      </w:r>
      <w:r>
        <w:rPr>
          <w:i/>
          <w:color w:val="221F1F"/>
          <w:sz w:val="22"/>
          <w:szCs w:val="22"/>
        </w:rPr>
        <w:t>&gt;</w:t>
      </w:r>
      <w:r>
        <w:rPr>
          <w:i/>
          <w:color w:val="221F1F"/>
          <w:spacing w:val="41"/>
          <w:sz w:val="22"/>
          <w:szCs w:val="22"/>
        </w:rPr>
        <w:t xml:space="preserve"> </w:t>
      </w:r>
      <w:r>
        <w:rPr>
          <w:rFonts w:ascii="Meiryo" w:eastAsia="Meiryo" w:hAnsi="Meiryo" w:cs="Meiryo"/>
          <w:color w:val="221F1F"/>
          <w:w w:val="83"/>
          <w:sz w:val="22"/>
          <w:szCs w:val="22"/>
        </w:rPr>
        <w:t>.75)</w:t>
      </w:r>
      <w:r>
        <w:rPr>
          <w:rFonts w:ascii="Meiryo" w:eastAsia="Meiryo" w:hAnsi="Meiryo" w:cs="Meiryo"/>
          <w:color w:val="221F1F"/>
          <w:spacing w:val="8"/>
          <w:w w:val="83"/>
          <w:sz w:val="22"/>
          <w:szCs w:val="22"/>
        </w:rPr>
        <w:t xml:space="preserve"> </w:t>
      </w:r>
      <w:r>
        <w:rPr>
          <w:rFonts w:ascii="Meiryo" w:eastAsia="Meiryo" w:hAnsi="Meiryo" w:cs="Meiryo"/>
          <w:color w:val="221F1F"/>
          <w:w w:val="83"/>
          <w:sz w:val="22"/>
          <w:szCs w:val="22"/>
        </w:rPr>
        <w:t>across</w:t>
      </w:r>
      <w:r>
        <w:rPr>
          <w:rFonts w:ascii="Meiryo" w:eastAsia="Meiryo" w:hAnsi="Meiryo" w:cs="Meiryo"/>
          <w:color w:val="221F1F"/>
          <w:spacing w:val="19"/>
          <w:w w:val="83"/>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7"/>
          <w:sz w:val="22"/>
          <w:szCs w:val="22"/>
        </w:rPr>
        <w:t>viable</w:t>
      </w:r>
      <w:r>
        <w:rPr>
          <w:rFonts w:ascii="Meiryo" w:eastAsia="Meiryo" w:hAnsi="Meiryo" w:cs="Meiryo"/>
          <w:color w:val="221F1F"/>
          <w:spacing w:val="34"/>
          <w:w w:val="87"/>
          <w:sz w:val="22"/>
          <w:szCs w:val="22"/>
        </w:rPr>
        <w:t xml:space="preserve"> </w:t>
      </w:r>
      <w:r>
        <w:rPr>
          <w:rFonts w:ascii="Meiryo" w:eastAsia="Meiryo" w:hAnsi="Meiryo" w:cs="Meiryo"/>
          <w:color w:val="221F1F"/>
          <w:w w:val="87"/>
          <w:sz w:val="22"/>
          <w:szCs w:val="22"/>
        </w:rPr>
        <w:t>pairings,</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suggesting</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r>
        <w:rPr>
          <w:rFonts w:ascii="Meiryo" w:eastAsia="Meiryo" w:hAnsi="Meiryo" w:cs="Meiryo"/>
          <w:color w:val="221F1F"/>
          <w:w w:val="87"/>
          <w:sz w:val="22"/>
          <w:szCs w:val="22"/>
        </w:rPr>
        <w:t>our</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6"/>
          <w:w w:val="87"/>
          <w:sz w:val="22"/>
          <w:szCs w:val="22"/>
        </w:rPr>
        <w:t>b</w:t>
      </w:r>
      <w:r>
        <w:rPr>
          <w:rFonts w:ascii="Meiryo" w:eastAsia="Meiryo" w:hAnsi="Meiryo" w:cs="Meiryo"/>
          <w:color w:val="221F1F"/>
          <w:w w:val="86"/>
          <w:sz w:val="22"/>
          <w:szCs w:val="22"/>
        </w:rPr>
        <w:t xml:space="preserve">jects </w:t>
      </w:r>
      <w:r>
        <w:rPr>
          <w:rFonts w:ascii="Meiryo" w:eastAsia="Meiryo" w:hAnsi="Meiryo" w:cs="Meiryo"/>
          <w:color w:val="221F1F"/>
          <w:w w:val="88"/>
          <w:sz w:val="22"/>
          <w:szCs w:val="22"/>
        </w:rPr>
        <w:t>are</w:t>
      </w:r>
      <w:r>
        <w:rPr>
          <w:rFonts w:ascii="Meiryo" w:eastAsia="Meiryo" w:hAnsi="Meiryo" w:cs="Meiryo"/>
          <w:color w:val="221F1F"/>
          <w:spacing w:val="-6"/>
          <w:w w:val="88"/>
          <w:sz w:val="22"/>
          <w:szCs w:val="22"/>
        </w:rPr>
        <w:t xml:space="preserve"> </w:t>
      </w:r>
      <w:r>
        <w:rPr>
          <w:rFonts w:ascii="Meiryo" w:eastAsia="Meiryo" w:hAnsi="Meiryo" w:cs="Meiryo"/>
          <w:color w:val="221F1F"/>
          <w:w w:val="88"/>
          <w:sz w:val="22"/>
          <w:szCs w:val="22"/>
        </w:rPr>
        <w:t>consiste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tly</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re</w:t>
      </w:r>
      <w:r>
        <w:rPr>
          <w:rFonts w:ascii="Meiryo" w:eastAsia="Meiryo" w:hAnsi="Meiryo" w:cs="Meiryo"/>
          <w:color w:val="221F1F"/>
          <w:spacing w:val="6"/>
          <w:w w:val="88"/>
          <w:sz w:val="22"/>
          <w:szCs w:val="22"/>
        </w:rPr>
        <w:t>p</w:t>
      </w:r>
      <w:r>
        <w:rPr>
          <w:rFonts w:ascii="Meiryo" w:eastAsia="Meiryo" w:hAnsi="Meiryo" w:cs="Meiryo"/>
          <w:color w:val="221F1F"/>
          <w:w w:val="88"/>
          <w:sz w:val="22"/>
          <w:szCs w:val="22"/>
        </w:rPr>
        <w:t>orting</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their</w:t>
      </w:r>
      <w:r>
        <w:rPr>
          <w:rFonts w:ascii="Meiryo" w:eastAsia="Meiryo" w:hAnsi="Meiryo" w:cs="Meiryo"/>
          <w:color w:val="221F1F"/>
          <w:spacing w:val="23"/>
          <w:w w:val="88"/>
          <w:sz w:val="22"/>
          <w:szCs w:val="22"/>
        </w:rPr>
        <w:t xml:space="preserve"> </w:t>
      </w:r>
      <w:r>
        <w:rPr>
          <w:rFonts w:ascii="Meiryo" w:eastAsia="Meiryo" w:hAnsi="Meiryo" w:cs="Meiryo"/>
          <w:color w:val="221F1F"/>
          <w:sz w:val="22"/>
          <w:szCs w:val="22"/>
        </w:rPr>
        <w:t>AFIs.</w:t>
      </w:r>
    </w:p>
    <w:p>
      <w:pPr>
        <w:spacing w:before="5" w:line="252" w:lineRule="auto"/>
        <w:ind w:left="155" w:right="134" w:firstLine="542"/>
        <w:rPr>
          <w:rFonts w:ascii="Meiryo" w:eastAsia="Meiryo" w:hAnsi="Meiryo" w:cs="Meiryo"/>
          <w:sz w:val="22"/>
          <w:szCs w:val="22"/>
        </w:rPr>
      </w:pPr>
      <w:r>
        <w:rPr>
          <w:rFonts w:ascii="Meiryo" w:eastAsia="Meiryo" w:hAnsi="Meiryo" w:cs="Meiryo"/>
          <w:b/>
          <w:color w:val="221F1F"/>
          <w:sz w:val="22"/>
          <w:szCs w:val="22"/>
        </w:rPr>
        <w:t>Gen</w:t>
      </w:r>
      <w:ins w:id="652" w:author="0" w:date="2015-11-12T14:32:00Z">
        <w:r>
          <w:rPr>
            <w:rFonts w:ascii="Meiryo" w:eastAsia="Meiryo" w:hAnsi="Meiryo" w:cs="Meiryo"/>
            <w:b/>
            <w:color w:val="221F1F"/>
            <w:sz w:val="22"/>
            <w:szCs w:val="22"/>
          </w:rPr>
          <w:t xml:space="preserve">eration </w:t>
        </w:r>
      </w:ins>
      <w:r>
        <w:rPr>
          <w:rFonts w:ascii="Meiryo" w:eastAsia="Meiryo" w:hAnsi="Meiryo" w:cs="Meiryo"/>
          <w:b/>
          <w:color w:val="221F1F"/>
          <w:sz w:val="22"/>
          <w:szCs w:val="22"/>
        </w:rPr>
        <w:t>2</w:t>
      </w:r>
      <w:ins w:id="653" w:author="0" w:date="2015-11-12T14:32:00Z">
        <w:r>
          <w:rPr>
            <w:rFonts w:ascii="Meiryo" w:eastAsia="Meiryo" w:hAnsi="Meiryo" w:cs="Meiryo"/>
            <w:b/>
            <w:color w:val="221F1F"/>
            <w:sz w:val="22"/>
            <w:szCs w:val="22"/>
          </w:rPr>
          <w:t xml:space="preserve"> AFI</w:t>
        </w:r>
      </w:ins>
      <w:r>
        <w:rPr>
          <w:rFonts w:ascii="Meiryo" w:eastAsia="Meiryo" w:hAnsi="Meiryo" w:cs="Meiryo"/>
          <w:b/>
          <w:color w:val="221F1F"/>
          <w:sz w:val="22"/>
          <w:szCs w:val="22"/>
        </w:rPr>
        <w:t xml:space="preserve">. </w:t>
      </w:r>
      <w:r>
        <w:rPr>
          <w:rFonts w:ascii="Meiryo" w:eastAsia="Meiryo" w:hAnsi="Meiryo" w:cs="Meiryo"/>
          <w:b/>
          <w:color w:val="221F1F"/>
          <w:spacing w:val="41"/>
          <w:sz w:val="22"/>
          <w:szCs w:val="22"/>
        </w:rPr>
        <w:t xml:space="preserve"> </w:t>
      </w:r>
      <w:r>
        <w:rPr>
          <w:rFonts w:ascii="Meiryo" w:eastAsia="Meiryo" w:hAnsi="Meiryo" w:cs="Meiryo"/>
          <w:color w:val="221F1F"/>
          <w:w w:val="89"/>
          <w:sz w:val="22"/>
          <w:szCs w:val="22"/>
        </w:rPr>
        <w:t>O</w:t>
      </w:r>
      <w:r>
        <w:rPr>
          <w:rFonts w:ascii="Meiryo" w:eastAsia="Meiryo" w:hAnsi="Meiryo" w:cs="Meiryo"/>
          <w:color w:val="221F1F"/>
          <w:spacing w:val="-5"/>
          <w:w w:val="89"/>
          <w:sz w:val="22"/>
          <w:szCs w:val="22"/>
        </w:rPr>
        <w:t>v</w:t>
      </w:r>
      <w:r>
        <w:rPr>
          <w:rFonts w:ascii="Meiryo" w:eastAsia="Meiryo" w:hAnsi="Meiryo" w:cs="Meiryo"/>
          <w:color w:val="221F1F"/>
          <w:w w:val="89"/>
          <w:sz w:val="22"/>
          <w:szCs w:val="22"/>
        </w:rPr>
        <w:t>er</w:t>
      </w:r>
      <w:r>
        <w:rPr>
          <w:rFonts w:ascii="Meiryo" w:eastAsia="Meiryo" w:hAnsi="Meiryo" w:cs="Meiryo"/>
          <w:color w:val="221F1F"/>
          <w:spacing w:val="22"/>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life-time</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NLSY-</w:t>
      </w:r>
      <w:ins w:id="654" w:author="0" w:date="2015-11-12T14:33:00Z">
        <w:r>
          <w:rPr>
            <w:rFonts w:ascii="Meiryo" w:eastAsia="Meiryo" w:hAnsi="Meiryo" w:cs="Meiryo"/>
            <w:color w:val="221F1F"/>
            <w:sz w:val="22"/>
            <w:szCs w:val="22"/>
          </w:rPr>
          <w:t>Children</w:t>
        </w:r>
      </w:ins>
      <w:del w:id="655" w:author="0" w:date="2015-11-12T14:33:00Z">
        <w:r>
          <w:rPr>
            <w:rFonts w:ascii="Meiryo" w:eastAsia="Meiryo" w:hAnsi="Meiryo" w:cs="Meiryo"/>
            <w:color w:val="221F1F"/>
            <w:sz w:val="22"/>
            <w:szCs w:val="22"/>
          </w:rPr>
          <w:delText>C</w:delText>
        </w:r>
        <w:r>
          <w:rPr>
            <w:rFonts w:ascii="Meiryo" w:eastAsia="Meiryo" w:hAnsi="Meiryo" w:cs="Meiryo"/>
            <w:color w:val="221F1F"/>
            <w:spacing w:val="-18"/>
            <w:sz w:val="22"/>
            <w:szCs w:val="22"/>
          </w:rPr>
          <w:delText>Y</w:delText>
        </w:r>
        <w:r>
          <w:rPr>
            <w:rFonts w:ascii="Meiryo" w:eastAsia="Meiryo" w:hAnsi="Meiryo" w:cs="Meiryo"/>
            <w:color w:val="221F1F"/>
            <w:sz w:val="22"/>
            <w:szCs w:val="22"/>
          </w:rPr>
          <w:delText>A</w:delText>
        </w:r>
      </w:del>
      <w:r>
        <w:rPr>
          <w:rFonts w:ascii="Meiryo" w:eastAsia="Meiryo" w:hAnsi="Meiryo" w:cs="Meiryo"/>
          <w:color w:val="221F1F"/>
          <w:spacing w:val="52"/>
          <w:sz w:val="22"/>
          <w:szCs w:val="22"/>
        </w:rPr>
        <w:t xml:space="preserve"> </w:t>
      </w:r>
      <w:r>
        <w:rPr>
          <w:rFonts w:ascii="Meiryo" w:eastAsia="Meiryo" w:hAnsi="Meiryo" w:cs="Meiryo"/>
          <w:color w:val="221F1F"/>
          <w:w w:val="86"/>
          <w:sz w:val="22"/>
          <w:szCs w:val="22"/>
        </w:rPr>
        <w:t>sur</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15"/>
          <w:w w:val="86"/>
          <w:sz w:val="22"/>
          <w:szCs w:val="22"/>
        </w:rPr>
        <w:t>y</w:t>
      </w:r>
      <w:r>
        <w:rPr>
          <w:rFonts w:ascii="Meiryo" w:eastAsia="Meiryo" w:hAnsi="Meiryo" w:cs="Meiryo"/>
          <w:color w:val="221F1F"/>
          <w:w w:val="86"/>
          <w:sz w:val="22"/>
          <w:szCs w:val="22"/>
        </w:rPr>
        <w:t>,</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participa</w:t>
      </w:r>
      <w:r>
        <w:rPr>
          <w:rFonts w:ascii="Meiryo" w:eastAsia="Meiryo" w:hAnsi="Meiryo" w:cs="Meiryo"/>
          <w:color w:val="221F1F"/>
          <w:spacing w:val="-4"/>
          <w:w w:val="86"/>
          <w:sz w:val="22"/>
          <w:szCs w:val="22"/>
        </w:rPr>
        <w:t>n</w:t>
      </w:r>
      <w:r>
        <w:rPr>
          <w:rFonts w:ascii="Meiryo" w:eastAsia="Meiryo" w:hAnsi="Meiryo" w:cs="Meiryo"/>
          <w:color w:val="221F1F"/>
          <w:w w:val="86"/>
          <w:sz w:val="22"/>
          <w:szCs w:val="22"/>
        </w:rPr>
        <w:t xml:space="preserve">ts </w:t>
      </w:r>
      <w:r>
        <w:rPr>
          <w:rFonts w:ascii="Meiryo" w:eastAsia="Meiryo" w:hAnsi="Meiryo" w:cs="Meiryo"/>
          <w:color w:val="221F1F"/>
          <w:spacing w:val="14"/>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ins w:id="656" w:author="0" w:date="2015-11-12T14:33:00Z">
        <w:r>
          <w:rPr>
            <w:rFonts w:ascii="Meiryo" w:eastAsia="Meiryo" w:hAnsi="Meiryo" w:cs="Meiryo"/>
            <w:color w:val="221F1F"/>
            <w:w w:val="86"/>
            <w:sz w:val="22"/>
            <w:szCs w:val="22"/>
          </w:rPr>
          <w:t xml:space="preserve"> asked </w:t>
        </w:r>
      </w:ins>
      <w:ins w:id="657" w:author="0" w:date="2015-11-12T14:34:00Z">
        <w:r>
          <w:rPr>
            <w:rFonts w:ascii="Meiryo" w:eastAsia="Meiryo" w:hAnsi="Meiryo" w:cs="Meiryo"/>
            <w:color w:val="221F1F"/>
            <w:w w:val="86"/>
            <w:sz w:val="22"/>
            <w:szCs w:val="22"/>
          </w:rPr>
          <w:t xml:space="preserve">approximately </w:t>
        </w:r>
      </w:ins>
      <w:ins w:id="658" w:author="0" w:date="2015-11-12T14:33:00Z">
        <w:r>
          <w:rPr>
            <w:rFonts w:ascii="Meiryo" w:eastAsia="Meiryo" w:hAnsi="Meiryo" w:cs="Meiryo"/>
            <w:color w:val="221F1F"/>
            <w:w w:val="86"/>
            <w:sz w:val="22"/>
            <w:szCs w:val="22"/>
          </w:rPr>
          <w:t>the same question</w:t>
        </w:r>
      </w:ins>
      <w:ins w:id="659" w:author="0" w:date="2015-11-12T14:38:00Z">
        <w:r>
          <w:rPr>
            <w:rFonts w:ascii="Meiryo" w:eastAsia="Meiryo" w:hAnsi="Meiryo" w:cs="Meiryo"/>
            <w:color w:val="221F1F"/>
            <w:w w:val="86"/>
            <w:sz w:val="22"/>
            <w:szCs w:val="22"/>
          </w:rPr>
          <w:t>s</w:t>
        </w:r>
      </w:ins>
      <w:ins w:id="660" w:author="0" w:date="2015-11-12T14:33:00Z">
        <w:r>
          <w:rPr>
            <w:rFonts w:ascii="Meiryo" w:eastAsia="Meiryo" w:hAnsi="Meiryo" w:cs="Meiryo"/>
            <w:color w:val="221F1F"/>
            <w:w w:val="86"/>
            <w:sz w:val="22"/>
            <w:szCs w:val="22"/>
          </w:rPr>
          <w:t xml:space="preserve"> to asses</w:t>
        </w:r>
      </w:ins>
      <w:del w:id="661" w:author="0" w:date="2015-11-12T14:33:00Z">
        <w:r>
          <w:rPr>
            <w:rFonts w:ascii="Meiryo" w:eastAsia="Meiryo" w:hAnsi="Meiryo" w:cs="Meiryo"/>
            <w:color w:val="221F1F"/>
            <w:spacing w:val="-9"/>
            <w:w w:val="86"/>
            <w:sz w:val="22"/>
            <w:szCs w:val="22"/>
          </w:rPr>
          <w:delText xml:space="preserve"> </w:delText>
        </w:r>
        <w:r>
          <w:rPr>
            <w:rFonts w:ascii="Meiryo" w:eastAsia="Meiryo" w:hAnsi="Meiryo" w:cs="Meiryo"/>
            <w:color w:val="221F1F"/>
            <w:sz w:val="22"/>
            <w:szCs w:val="22"/>
          </w:rPr>
          <w:delText>sur</w:delText>
        </w:r>
        <w:r>
          <w:rPr>
            <w:rFonts w:ascii="Meiryo" w:eastAsia="Meiryo" w:hAnsi="Meiryo" w:cs="Meiryo"/>
            <w:color w:val="221F1F"/>
            <w:spacing w:val="-6"/>
            <w:sz w:val="22"/>
            <w:szCs w:val="22"/>
          </w:rPr>
          <w:delText>v</w:delText>
        </w:r>
        <w:r>
          <w:rPr>
            <w:rFonts w:ascii="Meiryo" w:eastAsia="Meiryo" w:hAnsi="Meiryo" w:cs="Meiryo"/>
            <w:color w:val="221F1F"/>
            <w:sz w:val="22"/>
            <w:szCs w:val="22"/>
          </w:rPr>
          <w:delText>e</w:delText>
        </w:r>
        <w:r>
          <w:rPr>
            <w:rFonts w:ascii="Meiryo" w:eastAsia="Meiryo" w:hAnsi="Meiryo" w:cs="Meiryo"/>
            <w:color w:val="221F1F"/>
            <w:spacing w:val="-6"/>
            <w:sz w:val="22"/>
            <w:szCs w:val="22"/>
          </w:rPr>
          <w:delText>y</w:delText>
        </w:r>
        <w:r>
          <w:rPr>
            <w:rFonts w:ascii="Meiryo" w:eastAsia="Meiryo" w:hAnsi="Meiryo" w:cs="Meiryo"/>
            <w:color w:val="221F1F"/>
            <w:sz w:val="22"/>
            <w:szCs w:val="22"/>
          </w:rPr>
          <w:delText xml:space="preserve">ed </w:delText>
        </w:r>
        <w:r>
          <w:rPr>
            <w:rFonts w:ascii="Meiryo" w:eastAsia="Meiryo" w:hAnsi="Meiryo" w:cs="Meiryo"/>
            <w:color w:val="221F1F"/>
            <w:w w:val="90"/>
            <w:sz w:val="22"/>
            <w:szCs w:val="22"/>
          </w:rPr>
          <w:delText>a</w:delText>
        </w:r>
        <w:r>
          <w:rPr>
            <w:rFonts w:ascii="Meiryo" w:eastAsia="Meiryo" w:hAnsi="Meiryo" w:cs="Meiryo"/>
            <w:color w:val="221F1F"/>
            <w:spacing w:val="5"/>
            <w:w w:val="90"/>
            <w:sz w:val="22"/>
            <w:szCs w:val="22"/>
          </w:rPr>
          <w:delText>b</w:delText>
        </w:r>
        <w:r>
          <w:rPr>
            <w:rFonts w:ascii="Meiryo" w:eastAsia="Meiryo" w:hAnsi="Meiryo" w:cs="Meiryo"/>
            <w:color w:val="221F1F"/>
            <w:w w:val="90"/>
            <w:sz w:val="22"/>
            <w:szCs w:val="22"/>
          </w:rPr>
          <w:delText>out</w:delText>
        </w:r>
        <w:r>
          <w:rPr>
            <w:rFonts w:ascii="Meiryo" w:eastAsia="Meiryo" w:hAnsi="Meiryo" w:cs="Meiryo"/>
            <w:color w:val="221F1F"/>
            <w:spacing w:val="3"/>
            <w:w w:val="90"/>
            <w:sz w:val="22"/>
            <w:szCs w:val="22"/>
          </w:rPr>
          <w:delText xml:space="preserve"> </w:delText>
        </w:r>
        <w:r>
          <w:rPr>
            <w:rFonts w:ascii="Meiryo" w:eastAsia="Meiryo" w:hAnsi="Meiryo" w:cs="Meiryo"/>
            <w:color w:val="221F1F"/>
            <w:w w:val="90"/>
            <w:sz w:val="22"/>
            <w:szCs w:val="22"/>
          </w:rPr>
          <w:delText>their</w:delText>
        </w:r>
      </w:del>
      <w:r>
        <w:rPr>
          <w:rFonts w:ascii="Meiryo" w:eastAsia="Meiryo" w:hAnsi="Meiryo" w:cs="Meiryo"/>
          <w:color w:val="221F1F"/>
          <w:spacing w:val="12"/>
          <w:w w:val="90"/>
          <w:sz w:val="22"/>
          <w:szCs w:val="22"/>
        </w:rPr>
        <w:t xml:space="preserve"> </w:t>
      </w:r>
      <w:r>
        <w:rPr>
          <w:rFonts w:ascii="Meiryo" w:eastAsia="Meiryo" w:hAnsi="Meiryo" w:cs="Meiryo"/>
          <w:color w:val="221F1F"/>
          <w:sz w:val="22"/>
          <w:szCs w:val="22"/>
        </w:rPr>
        <w:t>AFI</w:t>
      </w:r>
      <w:ins w:id="662" w:author="0" w:date="2015-11-12T14:33:00Z">
        <w:r>
          <w:rPr>
            <w:rFonts w:ascii="Meiryo" w:eastAsia="Meiryo" w:hAnsi="Meiryo" w:cs="Meiryo"/>
            <w:color w:val="221F1F"/>
            <w:sz w:val="22"/>
            <w:szCs w:val="22"/>
          </w:rPr>
          <w:t xml:space="preserve"> that their mothers were asked</w:t>
        </w:r>
      </w:ins>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ins w:id="663" w:author="0" w:date="2015-11-12T14:39:00Z">
        <w:r>
          <w:rPr>
            <w:rFonts w:ascii="Meiryo" w:eastAsia="Meiryo" w:hAnsi="Meiryo" w:cs="Meiryo"/>
            <w:color w:val="221F1F"/>
            <w:spacing w:val="8"/>
            <w:sz w:val="22"/>
            <w:szCs w:val="22"/>
          </w:rPr>
          <w:t xml:space="preserve">However, Generation 2 respondents were only asked for AFI information once they had reached age 15 or later.  </w:t>
        </w:r>
      </w:ins>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exact</w:t>
      </w:r>
      <w:r>
        <w:rPr>
          <w:rFonts w:ascii="Meiryo" w:eastAsia="Meiryo" w:hAnsi="Meiryo" w:cs="Meiryo"/>
          <w:color w:val="221F1F"/>
          <w:spacing w:val="9"/>
          <w:w w:val="88"/>
          <w:sz w:val="22"/>
          <w:szCs w:val="22"/>
        </w:rPr>
        <w:t xml:space="preserve"> </w:t>
      </w:r>
      <w:ins w:id="664" w:author="0" w:date="2015-11-12T14:34:00Z">
        <w:r>
          <w:rPr>
            <w:rFonts w:ascii="Meiryo" w:eastAsia="Meiryo" w:hAnsi="Meiryo" w:cs="Meiryo"/>
            <w:color w:val="221F1F"/>
            <w:spacing w:val="9"/>
            <w:w w:val="88"/>
            <w:sz w:val="22"/>
            <w:szCs w:val="22"/>
          </w:rPr>
          <w:t>nature</w:t>
        </w:r>
      </w:ins>
      <w:del w:id="665" w:author="0" w:date="2015-11-12T14:34:00Z">
        <w:r>
          <w:rPr>
            <w:rFonts w:ascii="Meiryo" w:eastAsia="Meiryo" w:hAnsi="Meiryo" w:cs="Meiryo"/>
            <w:color w:val="221F1F"/>
            <w:w w:val="88"/>
            <w:sz w:val="22"/>
            <w:szCs w:val="22"/>
          </w:rPr>
          <w:delText>phrasing</w:delText>
        </w:r>
      </w:del>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question</w:t>
      </w:r>
      <w:r>
        <w:rPr>
          <w:rFonts w:ascii="Meiryo" w:eastAsia="Meiryo" w:hAnsi="Meiryo" w:cs="Meiryo"/>
          <w:color w:val="221F1F"/>
          <w:spacing w:val="9"/>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aried</w:t>
      </w:r>
      <w:r>
        <w:rPr>
          <w:rFonts w:ascii="Meiryo" w:eastAsia="Meiryo" w:hAnsi="Meiryo" w:cs="Meiryo"/>
          <w:color w:val="221F1F"/>
          <w:spacing w:val="18"/>
          <w:w w:val="88"/>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91"/>
          <w:sz w:val="22"/>
          <w:szCs w:val="22"/>
        </w:rPr>
        <w:t>administration.</w:t>
      </w:r>
      <w:r>
        <w:rPr>
          <w:rFonts w:ascii="Meiryo" w:eastAsia="Meiryo" w:hAnsi="Meiryo" w:cs="Meiryo"/>
          <w:color w:val="221F1F"/>
          <w:spacing w:val="32"/>
          <w:w w:val="91"/>
          <w:sz w:val="22"/>
          <w:szCs w:val="22"/>
        </w:rPr>
        <w:t xml:space="preserve"> </w:t>
      </w:r>
      <w:r>
        <w:rPr>
          <w:rFonts w:ascii="Meiryo" w:eastAsia="Meiryo" w:hAnsi="Meiryo" w:cs="Meiryo"/>
          <w:color w:val="221F1F"/>
          <w:w w:val="94"/>
          <w:sz w:val="22"/>
          <w:szCs w:val="22"/>
        </w:rPr>
        <w:t>Be</w:t>
      </w:r>
      <w:r>
        <w:rPr>
          <w:rFonts w:ascii="Meiryo" w:eastAsia="Meiryo" w:hAnsi="Meiryo" w:cs="Meiryo"/>
          <w:color w:val="221F1F"/>
          <w:spacing w:val="-6"/>
          <w:w w:val="94"/>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een</w:t>
      </w:r>
    </w:p>
    <w:p>
      <w:pPr>
        <w:spacing w:before="5"/>
        <w:ind w:left="155"/>
        <w:rPr>
          <w:rFonts w:ascii="Meiryo" w:eastAsia="Meiryo" w:hAnsi="Meiryo" w:cs="Meiryo"/>
          <w:sz w:val="22"/>
          <w:szCs w:val="22"/>
        </w:rPr>
      </w:pPr>
      <w:r>
        <w:rPr>
          <w:rFonts w:ascii="Meiryo" w:eastAsia="Meiryo" w:hAnsi="Meiryo" w:cs="Meiryo"/>
          <w:color w:val="221F1F"/>
          <w:w w:val="84"/>
          <w:sz w:val="22"/>
          <w:szCs w:val="22"/>
        </w:rPr>
        <w:t>1988</w:t>
      </w:r>
      <w:r>
        <w:rPr>
          <w:rFonts w:ascii="Meiryo" w:eastAsia="Meiryo" w:hAnsi="Meiryo" w:cs="Meiryo"/>
          <w:color w:val="221F1F"/>
          <w:spacing w:val="-10"/>
          <w:w w:val="84"/>
          <w:sz w:val="22"/>
          <w:szCs w:val="22"/>
        </w:rPr>
        <w:t xml:space="preserve"> </w:t>
      </w: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2000,</w:t>
      </w:r>
      <w:r>
        <w:rPr>
          <w:rFonts w:ascii="Meiryo" w:eastAsia="Meiryo" w:hAnsi="Meiryo" w:cs="Meiryo"/>
          <w:color w:val="221F1F"/>
          <w:spacing w:val="-13"/>
          <w:w w:val="84"/>
          <w:sz w:val="22"/>
          <w:szCs w:val="22"/>
        </w:rPr>
        <w:t xml:space="preserve"> </w:t>
      </w:r>
      <w:r>
        <w:rPr>
          <w:rFonts w:ascii="Meiryo" w:eastAsia="Meiryo" w:hAnsi="Meiryo" w:cs="Meiryo"/>
          <w:color w:val="221F1F"/>
          <w:w w:val="84"/>
          <w:sz w:val="22"/>
          <w:szCs w:val="22"/>
        </w:rPr>
        <w:t>su</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jects</w:t>
      </w:r>
      <w:r>
        <w:rPr>
          <w:rFonts w:ascii="Meiryo" w:eastAsia="Meiryo" w:hAnsi="Meiryo" w:cs="Meiryo"/>
          <w:color w:val="221F1F"/>
          <w:spacing w:val="33"/>
          <w:w w:val="84"/>
          <w:sz w:val="22"/>
          <w:szCs w:val="22"/>
        </w:rPr>
        <w:t xml:space="preserve"> </w:t>
      </w:r>
      <w:r>
        <w:rPr>
          <w:rFonts w:ascii="Meiryo" w:eastAsia="Meiryo" w:hAnsi="Meiryo" w:cs="Meiryo"/>
          <w:color w:val="221F1F"/>
          <w:spacing w:val="-5"/>
          <w:w w:val="84"/>
          <w:sz w:val="22"/>
          <w:szCs w:val="22"/>
        </w:rPr>
        <w:t>w</w:t>
      </w:r>
      <w:r>
        <w:rPr>
          <w:rFonts w:ascii="Meiryo" w:eastAsia="Meiryo" w:hAnsi="Meiryo" w:cs="Meiryo"/>
          <w:color w:val="221F1F"/>
          <w:w w:val="84"/>
          <w:sz w:val="22"/>
          <w:szCs w:val="22"/>
        </w:rPr>
        <w:t>ere</w:t>
      </w:r>
      <w:r>
        <w:rPr>
          <w:rFonts w:ascii="Meiryo" w:eastAsia="Meiryo" w:hAnsi="Meiryo" w:cs="Meiryo"/>
          <w:color w:val="221F1F"/>
          <w:spacing w:val="3"/>
          <w:w w:val="84"/>
          <w:sz w:val="22"/>
          <w:szCs w:val="22"/>
        </w:rPr>
        <w:t xml:space="preserve"> </w:t>
      </w:r>
      <w:r>
        <w:rPr>
          <w:rFonts w:ascii="Meiryo" w:eastAsia="Meiryo" w:hAnsi="Meiryo" w:cs="Meiryo"/>
          <w:color w:val="221F1F"/>
          <w:w w:val="84"/>
          <w:sz w:val="22"/>
          <w:szCs w:val="22"/>
        </w:rPr>
        <w:t>as</w:t>
      </w:r>
      <w:r>
        <w:rPr>
          <w:rFonts w:ascii="Meiryo" w:eastAsia="Meiryo" w:hAnsi="Meiryo" w:cs="Meiryo"/>
          <w:color w:val="221F1F"/>
          <w:spacing w:val="-5"/>
          <w:w w:val="84"/>
          <w:sz w:val="22"/>
          <w:szCs w:val="22"/>
        </w:rPr>
        <w:t>k</w:t>
      </w:r>
      <w:r>
        <w:rPr>
          <w:rFonts w:ascii="Meiryo" w:eastAsia="Meiryo" w:hAnsi="Meiryo" w:cs="Meiryo"/>
          <w:color w:val="221F1F"/>
          <w:w w:val="84"/>
          <w:sz w:val="22"/>
          <w:szCs w:val="22"/>
        </w:rPr>
        <w:t>ed</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for</w:t>
      </w:r>
      <w:r>
        <w:rPr>
          <w:rFonts w:ascii="Meiryo" w:eastAsia="Meiryo" w:hAnsi="Meiryo" w:cs="Meiryo"/>
          <w:color w:val="221F1F"/>
          <w:spacing w:val="26"/>
          <w:w w:val="84"/>
          <w:sz w:val="22"/>
          <w:szCs w:val="22"/>
        </w:rPr>
        <w:t xml:space="preserve"> </w:t>
      </w:r>
      <w:r>
        <w:rPr>
          <w:rFonts w:ascii="Meiryo" w:eastAsia="Meiryo" w:hAnsi="Meiryo" w:cs="Meiryo"/>
          <w:color w:val="221F1F"/>
          <w:w w:val="84"/>
          <w:sz w:val="22"/>
          <w:szCs w:val="22"/>
        </w:rPr>
        <w:t>age,</w:t>
      </w:r>
      <w:r>
        <w:rPr>
          <w:rFonts w:ascii="Meiryo" w:eastAsia="Meiryo" w:hAnsi="Meiryo" w:cs="Meiryo"/>
          <w:color w:val="221F1F"/>
          <w:spacing w:val="-3"/>
          <w:w w:val="84"/>
          <w:sz w:val="22"/>
          <w:szCs w:val="22"/>
        </w:rPr>
        <w:t xml:space="preserve"> </w:t>
      </w:r>
      <w:r>
        <w:rPr>
          <w:rFonts w:ascii="Meiryo" w:eastAsia="Meiryo" w:hAnsi="Meiryo" w:cs="Meiryo"/>
          <w:color w:val="221F1F"/>
          <w:spacing w:val="-5"/>
          <w:w w:val="84"/>
          <w:sz w:val="22"/>
          <w:szCs w:val="22"/>
        </w:rPr>
        <w:t>y</w:t>
      </w:r>
      <w:r>
        <w:rPr>
          <w:rFonts w:ascii="Meiryo" w:eastAsia="Meiryo" w:hAnsi="Meiryo" w:cs="Meiryo"/>
          <w:color w:val="221F1F"/>
          <w:w w:val="84"/>
          <w:sz w:val="22"/>
          <w:szCs w:val="22"/>
        </w:rPr>
        <w:t>ear,</w:t>
      </w:r>
      <w:r>
        <w:rPr>
          <w:rFonts w:ascii="Meiryo" w:eastAsia="Meiryo" w:hAnsi="Meiryo" w:cs="Meiryo"/>
          <w:color w:val="221F1F"/>
          <w:spacing w:val="17"/>
          <w:w w:val="84"/>
          <w:sz w:val="22"/>
          <w:szCs w:val="22"/>
        </w:rPr>
        <w:t xml:space="preserve"> </w:t>
      </w: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mo</w:t>
      </w:r>
      <w:r>
        <w:rPr>
          <w:rFonts w:ascii="Meiryo" w:eastAsia="Meiryo" w:hAnsi="Meiryo" w:cs="Meiryo"/>
          <w:color w:val="221F1F"/>
          <w:spacing w:val="-5"/>
          <w:w w:val="84"/>
          <w:sz w:val="22"/>
          <w:szCs w:val="22"/>
        </w:rPr>
        <w:t>n</w:t>
      </w:r>
      <w:r>
        <w:rPr>
          <w:rFonts w:ascii="Meiryo" w:eastAsia="Meiryo" w:hAnsi="Meiryo" w:cs="Meiryo"/>
          <w:color w:val="221F1F"/>
          <w:w w:val="84"/>
          <w:sz w:val="22"/>
          <w:szCs w:val="22"/>
        </w:rPr>
        <w:t>th</w:t>
      </w:r>
      <w:r>
        <w:rPr>
          <w:rFonts w:ascii="Meiryo" w:eastAsia="Meiryo" w:hAnsi="Meiryo" w:cs="Meiryo"/>
          <w:color w:val="221F1F"/>
          <w:spacing w:val="46"/>
          <w:w w:val="84"/>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tercourse.</w:t>
      </w:r>
      <w:r>
        <w:rPr>
          <w:rFonts w:ascii="Meiryo" w:eastAsia="Meiryo" w:hAnsi="Meiryo" w:cs="Meiryo"/>
          <w:color w:val="221F1F"/>
          <w:spacing w:val="13"/>
          <w:w w:val="88"/>
          <w:sz w:val="22"/>
          <w:szCs w:val="22"/>
        </w:rPr>
        <w:t xml:space="preserve"> </w:t>
      </w:r>
      <w:r>
        <w:rPr>
          <w:rFonts w:ascii="Meiryo" w:eastAsia="Meiryo" w:hAnsi="Meiryo" w:cs="Meiryo"/>
          <w:color w:val="221F1F"/>
          <w:sz w:val="22"/>
          <w:szCs w:val="22"/>
        </w:rPr>
        <w:t>After</w:t>
      </w:r>
    </w:p>
    <w:p>
      <w:pPr>
        <w:spacing w:before="23" w:line="252" w:lineRule="auto"/>
        <w:ind w:left="155" w:right="224"/>
        <w:rPr>
          <w:rFonts w:ascii="Meiryo" w:eastAsia="Meiryo" w:hAnsi="Meiryo" w:cs="Meiryo"/>
          <w:sz w:val="22"/>
          <w:szCs w:val="22"/>
        </w:rPr>
      </w:pPr>
      <w:r>
        <w:rPr>
          <w:rFonts w:ascii="Meiryo" w:eastAsia="Meiryo" w:hAnsi="Meiryo" w:cs="Meiryo"/>
          <w:color w:val="221F1F"/>
          <w:w w:val="84"/>
          <w:sz w:val="22"/>
          <w:szCs w:val="22"/>
        </w:rPr>
        <w:t>2000,</w:t>
      </w:r>
      <w:r>
        <w:rPr>
          <w:rFonts w:ascii="Meiryo" w:eastAsia="Meiryo" w:hAnsi="Meiryo" w:cs="Meiryo"/>
          <w:color w:val="221F1F"/>
          <w:spacing w:val="-13"/>
          <w:w w:val="84"/>
          <w:sz w:val="22"/>
          <w:szCs w:val="22"/>
        </w:rPr>
        <w:t xml:space="preserve"> </w:t>
      </w:r>
      <w:r>
        <w:rPr>
          <w:rFonts w:ascii="Meiryo" w:eastAsia="Meiryo" w:hAnsi="Meiryo" w:cs="Meiryo"/>
          <w:color w:val="221F1F"/>
          <w:w w:val="84"/>
          <w:sz w:val="22"/>
          <w:szCs w:val="22"/>
        </w:rPr>
        <w:t>su</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jects</w:t>
      </w:r>
      <w:r>
        <w:rPr>
          <w:rFonts w:ascii="Meiryo" w:eastAsia="Meiryo" w:hAnsi="Meiryo" w:cs="Meiryo"/>
          <w:color w:val="221F1F"/>
          <w:spacing w:val="33"/>
          <w:w w:val="84"/>
          <w:sz w:val="22"/>
          <w:szCs w:val="22"/>
        </w:rPr>
        <w:t xml:space="preserve"> </w:t>
      </w:r>
      <w:r>
        <w:rPr>
          <w:rFonts w:ascii="Meiryo" w:eastAsia="Meiryo" w:hAnsi="Meiryo" w:cs="Meiryo"/>
          <w:color w:val="221F1F"/>
          <w:spacing w:val="-5"/>
          <w:w w:val="84"/>
          <w:sz w:val="22"/>
          <w:szCs w:val="22"/>
        </w:rPr>
        <w:t>w</w:t>
      </w:r>
      <w:r>
        <w:rPr>
          <w:rFonts w:ascii="Meiryo" w:eastAsia="Meiryo" w:hAnsi="Meiryo" w:cs="Meiryo"/>
          <w:color w:val="221F1F"/>
          <w:w w:val="84"/>
          <w:sz w:val="22"/>
          <w:szCs w:val="22"/>
        </w:rPr>
        <w:t>ere</w:t>
      </w:r>
      <w:r>
        <w:rPr>
          <w:rFonts w:ascii="Meiryo" w:eastAsia="Meiryo" w:hAnsi="Meiryo" w:cs="Meiryo"/>
          <w:color w:val="221F1F"/>
          <w:spacing w:val="3"/>
          <w:w w:val="84"/>
          <w:sz w:val="22"/>
          <w:szCs w:val="22"/>
        </w:rPr>
        <w:t xml:space="preserve"> </w:t>
      </w:r>
      <w:r>
        <w:rPr>
          <w:rFonts w:ascii="Meiryo" w:eastAsia="Meiryo" w:hAnsi="Meiryo" w:cs="Meiryo"/>
          <w:color w:val="221F1F"/>
          <w:w w:val="84"/>
          <w:sz w:val="22"/>
          <w:szCs w:val="22"/>
        </w:rPr>
        <w:t>only</w:t>
      </w:r>
      <w:r>
        <w:rPr>
          <w:rFonts w:ascii="Meiryo" w:eastAsia="Meiryo" w:hAnsi="Meiryo" w:cs="Meiryo"/>
          <w:color w:val="221F1F"/>
          <w:spacing w:val="42"/>
          <w:w w:val="84"/>
          <w:sz w:val="22"/>
          <w:szCs w:val="22"/>
        </w:rPr>
        <w:t xml:space="preserve"> </w:t>
      </w:r>
      <w:r>
        <w:rPr>
          <w:rFonts w:ascii="Meiryo" w:eastAsia="Meiryo" w:hAnsi="Meiryo" w:cs="Meiryo"/>
          <w:color w:val="221F1F"/>
          <w:w w:val="84"/>
          <w:sz w:val="22"/>
          <w:szCs w:val="22"/>
        </w:rPr>
        <w:t>as</w:t>
      </w:r>
      <w:r>
        <w:rPr>
          <w:rFonts w:ascii="Meiryo" w:eastAsia="Meiryo" w:hAnsi="Meiryo" w:cs="Meiryo"/>
          <w:color w:val="221F1F"/>
          <w:spacing w:val="-5"/>
          <w:w w:val="84"/>
          <w:sz w:val="22"/>
          <w:szCs w:val="22"/>
        </w:rPr>
        <w:t>k</w:t>
      </w:r>
      <w:r>
        <w:rPr>
          <w:rFonts w:ascii="Meiryo" w:eastAsia="Meiryo" w:hAnsi="Meiryo" w:cs="Meiryo"/>
          <w:color w:val="221F1F"/>
          <w:w w:val="84"/>
          <w:sz w:val="22"/>
          <w:szCs w:val="22"/>
        </w:rPr>
        <w:t>ed</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their</w:t>
      </w:r>
      <w:r>
        <w:rPr>
          <w:rFonts w:ascii="Meiryo" w:eastAsia="Meiryo" w:hAnsi="Meiryo" w:cs="Meiryo"/>
          <w:color w:val="221F1F"/>
          <w:spacing w:val="46"/>
          <w:w w:val="84"/>
          <w:sz w:val="22"/>
          <w:szCs w:val="22"/>
        </w:rPr>
        <w:t xml:space="preserve"> </w:t>
      </w:r>
      <w:r>
        <w:rPr>
          <w:rFonts w:ascii="Meiryo" w:eastAsia="Meiryo" w:hAnsi="Meiryo" w:cs="Meiryo"/>
          <w:color w:val="221F1F"/>
          <w:w w:val="84"/>
          <w:sz w:val="22"/>
          <w:szCs w:val="22"/>
        </w:rPr>
        <w:t>age.</w:t>
      </w:r>
      <w:r>
        <w:rPr>
          <w:rFonts w:ascii="Meiryo" w:eastAsia="Meiryo" w:hAnsi="Meiryo" w:cs="Meiryo"/>
          <w:color w:val="221F1F"/>
          <w:spacing w:val="22"/>
          <w:w w:val="84"/>
          <w:sz w:val="22"/>
          <w:szCs w:val="22"/>
        </w:rPr>
        <w:t xml:space="preserve"> </w:t>
      </w:r>
      <w:del w:id="666" w:author="0" w:date="2015-11-12T14:34:00Z">
        <w:r>
          <w:rPr>
            <w:rFonts w:ascii="Meiryo" w:eastAsia="Meiryo" w:hAnsi="Meiryo" w:cs="Meiryo"/>
            <w:color w:val="221F1F"/>
            <w:sz w:val="22"/>
            <w:szCs w:val="22"/>
          </w:rPr>
          <w:delText>The</w:delText>
        </w:r>
        <w:r>
          <w:rPr>
            <w:rFonts w:ascii="Meiryo" w:eastAsia="Meiryo" w:hAnsi="Meiryo" w:cs="Meiryo"/>
            <w:color w:val="221F1F"/>
            <w:spacing w:val="-25"/>
            <w:sz w:val="22"/>
            <w:szCs w:val="22"/>
          </w:rPr>
          <w:delText xml:space="preserve"> </w:delText>
        </w:r>
        <w:r>
          <w:rPr>
            <w:rFonts w:ascii="Meiryo" w:eastAsia="Meiryo" w:hAnsi="Meiryo" w:cs="Meiryo"/>
            <w:color w:val="221F1F"/>
            <w:w w:val="87"/>
            <w:sz w:val="22"/>
            <w:szCs w:val="22"/>
          </w:rPr>
          <w:delText>reason</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for</w:delText>
        </w:r>
        <w:r>
          <w:rPr>
            <w:rFonts w:ascii="Meiryo" w:eastAsia="Meiryo" w:hAnsi="Meiryo" w:cs="Meiryo"/>
            <w:color w:val="221F1F"/>
            <w:spacing w:val="16"/>
            <w:w w:val="87"/>
            <w:sz w:val="22"/>
            <w:szCs w:val="22"/>
          </w:rPr>
          <w:delText xml:space="preserve"> </w:delText>
        </w:r>
        <w:r>
          <w:rPr>
            <w:rFonts w:ascii="Meiryo" w:eastAsia="Meiryo" w:hAnsi="Meiryo" w:cs="Meiryo"/>
            <w:color w:val="221F1F"/>
            <w:w w:val="87"/>
            <w:sz w:val="22"/>
            <w:szCs w:val="22"/>
          </w:rPr>
          <w:delText>this</w:delText>
        </w:r>
        <w:r>
          <w:rPr>
            <w:rFonts w:ascii="Meiryo" w:eastAsia="Meiryo" w:hAnsi="Meiryo" w:cs="Meiryo"/>
            <w:color w:val="221F1F"/>
            <w:spacing w:val="28"/>
            <w:w w:val="87"/>
            <w:sz w:val="22"/>
            <w:szCs w:val="22"/>
          </w:rPr>
          <w:delText xml:space="preserve"> </w:delText>
        </w:r>
        <w:r>
          <w:rPr>
            <w:rFonts w:ascii="Meiryo" w:eastAsia="Meiryo" w:hAnsi="Meiryo" w:cs="Meiryo"/>
            <w:color w:val="221F1F"/>
            <w:spacing w:val="-5"/>
            <w:w w:val="87"/>
            <w:sz w:val="22"/>
            <w:szCs w:val="22"/>
          </w:rPr>
          <w:delText>c</w:delText>
        </w:r>
        <w:r>
          <w:rPr>
            <w:rFonts w:ascii="Meiryo" w:eastAsia="Meiryo" w:hAnsi="Meiryo" w:cs="Meiryo"/>
            <w:color w:val="221F1F"/>
            <w:w w:val="87"/>
            <w:sz w:val="22"/>
            <w:szCs w:val="22"/>
          </w:rPr>
          <w:delText>hange</w:delText>
        </w:r>
        <w:r>
          <w:rPr>
            <w:rFonts w:ascii="Meiryo" w:eastAsia="Meiryo" w:hAnsi="Meiryo" w:cs="Meiryo"/>
            <w:color w:val="221F1F"/>
            <w:spacing w:val="-5"/>
            <w:w w:val="87"/>
            <w:sz w:val="22"/>
            <w:szCs w:val="22"/>
          </w:rPr>
          <w:delText xml:space="preserve"> </w:delText>
        </w:r>
        <w:r>
          <w:rPr>
            <w:rFonts w:ascii="Meiryo" w:eastAsia="Meiryo" w:hAnsi="Meiryo" w:cs="Meiryo"/>
            <w:color w:val="221F1F"/>
            <w:sz w:val="22"/>
            <w:szCs w:val="22"/>
          </w:rPr>
          <w:delText>is</w:delText>
        </w:r>
        <w:r>
          <w:rPr>
            <w:rFonts w:ascii="Meiryo" w:eastAsia="Meiryo" w:hAnsi="Meiryo" w:cs="Meiryo"/>
            <w:color w:val="221F1F"/>
            <w:spacing w:val="-19"/>
            <w:sz w:val="22"/>
            <w:szCs w:val="22"/>
          </w:rPr>
          <w:delText xml:space="preserve"> </w:delText>
        </w:r>
        <w:r>
          <w:rPr>
            <w:rFonts w:ascii="Meiryo" w:eastAsia="Meiryo" w:hAnsi="Meiryo" w:cs="Meiryo"/>
            <w:color w:val="221F1F"/>
            <w:sz w:val="22"/>
            <w:szCs w:val="22"/>
          </w:rPr>
          <w:delText>unkn</w:delText>
        </w:r>
        <w:r>
          <w:rPr>
            <w:rFonts w:ascii="Meiryo" w:eastAsia="Meiryo" w:hAnsi="Meiryo" w:cs="Meiryo"/>
            <w:color w:val="221F1F"/>
            <w:spacing w:val="-6"/>
            <w:sz w:val="22"/>
            <w:szCs w:val="22"/>
          </w:rPr>
          <w:delText>o</w:delText>
        </w:r>
        <w:r>
          <w:rPr>
            <w:rFonts w:ascii="Meiryo" w:eastAsia="Meiryo" w:hAnsi="Meiryo" w:cs="Meiryo"/>
            <w:color w:val="221F1F"/>
            <w:sz w:val="22"/>
            <w:szCs w:val="22"/>
          </w:rPr>
          <w:delText xml:space="preserve">wn. </w:delText>
        </w:r>
        <w:r>
          <w:rPr>
            <w:rFonts w:ascii="Meiryo" w:eastAsia="Meiryo" w:hAnsi="Meiryo" w:cs="Meiryo"/>
            <w:color w:val="221F1F"/>
            <w:w w:val="88"/>
            <w:sz w:val="22"/>
            <w:szCs w:val="22"/>
          </w:rPr>
          <w:delText>H</w:delText>
        </w:r>
        <w:r>
          <w:rPr>
            <w:rFonts w:ascii="Meiryo" w:eastAsia="Meiryo" w:hAnsi="Meiryo" w:cs="Meiryo"/>
            <w:color w:val="221F1F"/>
            <w:spacing w:val="-5"/>
            <w:w w:val="88"/>
            <w:sz w:val="22"/>
            <w:szCs w:val="22"/>
          </w:rPr>
          <w:delText>ow</w:delText>
        </w:r>
        <w:r>
          <w:rPr>
            <w:rFonts w:ascii="Meiryo" w:eastAsia="Meiryo" w:hAnsi="Meiryo" w:cs="Meiryo"/>
            <w:color w:val="221F1F"/>
            <w:w w:val="88"/>
            <w:sz w:val="22"/>
            <w:szCs w:val="22"/>
          </w:rPr>
          <w:delText>e</w:delText>
        </w:r>
        <w:r>
          <w:rPr>
            <w:rFonts w:ascii="Meiryo" w:eastAsia="Meiryo" w:hAnsi="Meiryo" w:cs="Meiryo"/>
            <w:color w:val="221F1F"/>
            <w:spacing w:val="-5"/>
            <w:w w:val="88"/>
            <w:sz w:val="22"/>
            <w:szCs w:val="22"/>
          </w:rPr>
          <w:delText>v</w:delText>
        </w:r>
        <w:r>
          <w:rPr>
            <w:rFonts w:ascii="Meiryo" w:eastAsia="Meiryo" w:hAnsi="Meiryo" w:cs="Meiryo"/>
            <w:color w:val="221F1F"/>
            <w:w w:val="88"/>
            <w:sz w:val="22"/>
            <w:szCs w:val="22"/>
          </w:rPr>
          <w:delText>er,</w:delText>
        </w:r>
        <w:r>
          <w:rPr>
            <w:rFonts w:ascii="Meiryo" w:eastAsia="Meiryo" w:hAnsi="Meiryo" w:cs="Meiryo"/>
            <w:color w:val="221F1F"/>
            <w:spacing w:val="-6"/>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ﬁrst</w:delText>
        </w:r>
        <w:r>
          <w:rPr>
            <w:rFonts w:ascii="Meiryo" w:eastAsia="Meiryo" w:hAnsi="Meiryo" w:cs="Meiryo"/>
            <w:color w:val="221F1F"/>
            <w:spacing w:val="20"/>
            <w:w w:val="88"/>
            <w:sz w:val="22"/>
            <w:szCs w:val="22"/>
          </w:rPr>
          <w:delText xml:space="preserve"> </w:delText>
        </w:r>
        <w:r>
          <w:rPr>
            <w:rFonts w:ascii="Meiryo" w:eastAsia="Meiryo" w:hAnsi="Meiryo" w:cs="Meiryo"/>
            <w:color w:val="221F1F"/>
            <w:w w:val="88"/>
            <w:sz w:val="22"/>
            <w:szCs w:val="22"/>
          </w:rPr>
          <w:delText>author</w:delText>
        </w:r>
        <w:r>
          <w:rPr>
            <w:rFonts w:ascii="Meiryo" w:eastAsia="Meiryo" w:hAnsi="Meiryo" w:cs="Meiryo"/>
            <w:color w:val="221F1F"/>
            <w:spacing w:val="23"/>
            <w:w w:val="88"/>
            <w:sz w:val="22"/>
            <w:szCs w:val="22"/>
          </w:rPr>
          <w:delText xml:space="preserve"> </w:delText>
        </w:r>
        <w:r>
          <w:rPr>
            <w:rFonts w:ascii="Meiryo" w:eastAsia="Meiryo" w:hAnsi="Meiryo" w:cs="Meiryo"/>
            <w:color w:val="221F1F"/>
            <w:w w:val="88"/>
            <w:sz w:val="22"/>
            <w:szCs w:val="22"/>
          </w:rPr>
          <w:delText>sus</w:delText>
        </w:r>
        <w:r>
          <w:rPr>
            <w:rFonts w:ascii="Meiryo" w:eastAsia="Meiryo" w:hAnsi="Meiryo" w:cs="Meiryo"/>
            <w:color w:val="221F1F"/>
            <w:spacing w:val="5"/>
            <w:w w:val="88"/>
            <w:sz w:val="22"/>
            <w:szCs w:val="22"/>
          </w:rPr>
          <w:delText>p</w:delText>
        </w:r>
        <w:r>
          <w:rPr>
            <w:rFonts w:ascii="Meiryo" w:eastAsia="Meiryo" w:hAnsi="Meiryo" w:cs="Meiryo"/>
            <w:color w:val="221F1F"/>
            <w:w w:val="88"/>
            <w:sz w:val="22"/>
            <w:szCs w:val="22"/>
          </w:rPr>
          <w:delText>ects</w:delText>
        </w:r>
        <w:r>
          <w:rPr>
            <w:rFonts w:ascii="Meiryo" w:eastAsia="Meiryo" w:hAnsi="Meiryo" w:cs="Meiryo"/>
            <w:color w:val="221F1F"/>
            <w:spacing w:val="-19"/>
            <w:w w:val="88"/>
            <w:sz w:val="22"/>
            <w:szCs w:val="22"/>
          </w:rPr>
          <w:delText xml:space="preserve"> </w:delText>
        </w:r>
        <w:r>
          <w:rPr>
            <w:rFonts w:ascii="Meiryo" w:eastAsia="Meiryo" w:hAnsi="Meiryo" w:cs="Meiryo"/>
            <w:color w:val="221F1F"/>
            <w:w w:val="88"/>
            <w:sz w:val="22"/>
            <w:szCs w:val="22"/>
          </w:rPr>
          <w:delText>that</w:delText>
        </w:r>
        <w:r>
          <w:rPr>
            <w:rFonts w:ascii="Meiryo" w:eastAsia="Meiryo" w:hAnsi="Meiryo" w:cs="Meiryo"/>
            <w:color w:val="221F1F"/>
            <w:spacing w:val="30"/>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spacing w:val="-5"/>
            <w:w w:val="88"/>
            <w:sz w:val="22"/>
            <w:szCs w:val="22"/>
          </w:rPr>
          <w:delText>c</w:delText>
        </w:r>
        <w:r>
          <w:rPr>
            <w:rFonts w:ascii="Meiryo" w:eastAsia="Meiryo" w:hAnsi="Meiryo" w:cs="Meiryo"/>
            <w:color w:val="221F1F"/>
            <w:w w:val="88"/>
            <w:sz w:val="22"/>
            <w:szCs w:val="22"/>
          </w:rPr>
          <w:delText>hange</w:delText>
        </w:r>
        <w:r>
          <w:rPr>
            <w:rFonts w:ascii="Meiryo" w:eastAsia="Meiryo" w:hAnsi="Meiryo" w:cs="Meiryo"/>
            <w:color w:val="221F1F"/>
            <w:spacing w:val="-14"/>
            <w:w w:val="88"/>
            <w:sz w:val="22"/>
            <w:szCs w:val="22"/>
          </w:rPr>
          <w:delText xml:space="preserve"> </w:delText>
        </w:r>
        <w:r>
          <w:rPr>
            <w:rFonts w:ascii="Meiryo" w:eastAsia="Meiryo" w:hAnsi="Meiryo" w:cs="Meiryo"/>
            <w:color w:val="221F1F"/>
            <w:w w:val="88"/>
            <w:sz w:val="22"/>
            <w:szCs w:val="22"/>
          </w:rPr>
          <w:delText>had</w:delText>
        </w:r>
        <w:r>
          <w:rPr>
            <w:rFonts w:ascii="Meiryo" w:eastAsia="Meiryo" w:hAnsi="Meiryo" w:cs="Meiryo"/>
            <w:color w:val="221F1F"/>
            <w:spacing w:val="12"/>
            <w:w w:val="88"/>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19"/>
            <w:sz w:val="22"/>
            <w:szCs w:val="22"/>
          </w:rPr>
          <w:delText xml:space="preserve"> </w:delText>
        </w:r>
        <w:r>
          <w:rPr>
            <w:rFonts w:ascii="Meiryo" w:eastAsia="Meiryo" w:hAnsi="Meiryo" w:cs="Meiryo"/>
            <w:color w:val="221F1F"/>
            <w:w w:val="90"/>
            <w:sz w:val="22"/>
            <w:szCs w:val="22"/>
          </w:rPr>
          <w:delText>do</w:delText>
        </w:r>
        <w:r>
          <w:rPr>
            <w:rFonts w:ascii="Meiryo" w:eastAsia="Meiryo" w:hAnsi="Meiryo" w:cs="Meiryo"/>
            <w:color w:val="221F1F"/>
            <w:spacing w:val="-1"/>
            <w:w w:val="90"/>
            <w:sz w:val="22"/>
            <w:szCs w:val="22"/>
          </w:rPr>
          <w:delText xml:space="preserve"> </w:delText>
        </w:r>
        <w:r>
          <w:rPr>
            <w:rFonts w:ascii="Meiryo" w:eastAsia="Meiryo" w:hAnsi="Meiryo" w:cs="Meiryo"/>
            <w:color w:val="221F1F"/>
            <w:w w:val="90"/>
            <w:sz w:val="22"/>
            <w:szCs w:val="22"/>
          </w:rPr>
          <w:delText>with</w:delText>
        </w:r>
        <w:r>
          <w:rPr>
            <w:rFonts w:ascii="Meiryo" w:eastAsia="Meiryo" w:hAnsi="Meiryo" w:cs="Meiryo"/>
            <w:color w:val="221F1F"/>
            <w:spacing w:val="20"/>
            <w:w w:val="90"/>
            <w:sz w:val="22"/>
            <w:szCs w:val="22"/>
          </w:rPr>
          <w:delText xml:space="preserve"> </w:delText>
        </w:r>
        <w:r>
          <w:rPr>
            <w:rFonts w:ascii="Meiryo" w:eastAsia="Meiryo" w:hAnsi="Meiryo" w:cs="Meiryo"/>
            <w:color w:val="221F1F"/>
            <w:w w:val="90"/>
            <w:sz w:val="22"/>
            <w:szCs w:val="22"/>
          </w:rPr>
          <w:delText>the fact</w:delText>
        </w:r>
        <w:r>
          <w:rPr>
            <w:rFonts w:ascii="Meiryo" w:eastAsia="Meiryo" w:hAnsi="Meiryo" w:cs="Meiryo"/>
            <w:color w:val="221F1F"/>
            <w:spacing w:val="11"/>
            <w:w w:val="90"/>
            <w:sz w:val="22"/>
            <w:szCs w:val="22"/>
          </w:rPr>
          <w:delText xml:space="preserve"> </w:delText>
        </w:r>
        <w:r>
          <w:rPr>
            <w:rFonts w:ascii="Meiryo" w:eastAsia="Meiryo" w:hAnsi="Meiryo" w:cs="Meiryo"/>
            <w:color w:val="221F1F"/>
            <w:w w:val="90"/>
            <w:sz w:val="22"/>
            <w:szCs w:val="22"/>
          </w:rPr>
          <w:delText>that</w:delText>
        </w:r>
        <w:r>
          <w:rPr>
            <w:rFonts w:ascii="Meiryo" w:eastAsia="Meiryo" w:hAnsi="Meiryo" w:cs="Meiryo"/>
            <w:color w:val="221F1F"/>
            <w:spacing w:val="20"/>
            <w:w w:val="90"/>
            <w:sz w:val="22"/>
            <w:szCs w:val="22"/>
          </w:rPr>
          <w:delText xml:space="preserve"> </w:delText>
        </w:r>
        <w:r>
          <w:rPr>
            <w:rFonts w:ascii="Meiryo" w:eastAsia="Meiryo" w:hAnsi="Meiryo" w:cs="Meiryo"/>
            <w:color w:val="221F1F"/>
            <w:sz w:val="22"/>
            <w:szCs w:val="22"/>
          </w:rPr>
          <w:delText xml:space="preserve">the </w:delText>
        </w:r>
        <w:r>
          <w:rPr>
            <w:rFonts w:ascii="Meiryo" w:eastAsia="Meiryo" w:hAnsi="Meiryo" w:cs="Meiryo"/>
            <w:color w:val="221F1F"/>
            <w:w w:val="86"/>
            <w:sz w:val="22"/>
            <w:szCs w:val="22"/>
          </w:rPr>
          <w:delText>m</w:delText>
        </w:r>
        <w:r>
          <w:rPr>
            <w:rFonts w:ascii="Meiryo" w:eastAsia="Meiryo" w:hAnsi="Meiryo" w:cs="Meiryo"/>
            <w:color w:val="221F1F"/>
            <w:spacing w:val="5"/>
            <w:w w:val="86"/>
            <w:sz w:val="22"/>
            <w:szCs w:val="22"/>
          </w:rPr>
          <w:delText>o</w:delText>
        </w:r>
        <w:r>
          <w:rPr>
            <w:rFonts w:ascii="Meiryo" w:eastAsia="Meiryo" w:hAnsi="Meiryo" w:cs="Meiryo"/>
            <w:color w:val="221F1F"/>
            <w:w w:val="86"/>
            <w:sz w:val="22"/>
            <w:szCs w:val="22"/>
          </w:rPr>
          <w:delText>dal</w:delText>
        </w:r>
        <w:r>
          <w:rPr>
            <w:rFonts w:ascii="Meiryo" w:eastAsia="Meiryo" w:hAnsi="Meiryo" w:cs="Meiryo"/>
            <w:color w:val="221F1F"/>
            <w:spacing w:val="26"/>
            <w:w w:val="86"/>
            <w:sz w:val="22"/>
            <w:szCs w:val="22"/>
          </w:rPr>
          <w:delText xml:space="preserve"> </w:delText>
        </w:r>
        <w:r>
          <w:rPr>
            <w:rFonts w:ascii="Meiryo" w:eastAsia="Meiryo" w:hAnsi="Meiryo" w:cs="Meiryo"/>
            <w:color w:val="221F1F"/>
            <w:w w:val="86"/>
            <w:sz w:val="22"/>
            <w:szCs w:val="22"/>
          </w:rPr>
          <w:delText>res</w:delText>
        </w:r>
        <w:r>
          <w:rPr>
            <w:rFonts w:ascii="Meiryo" w:eastAsia="Meiryo" w:hAnsi="Meiryo" w:cs="Meiryo"/>
            <w:color w:val="221F1F"/>
            <w:spacing w:val="5"/>
            <w:w w:val="86"/>
            <w:sz w:val="22"/>
            <w:szCs w:val="22"/>
          </w:rPr>
          <w:delText>p</w:delText>
        </w:r>
        <w:r>
          <w:rPr>
            <w:rFonts w:ascii="Meiryo" w:eastAsia="Meiryo" w:hAnsi="Meiryo" w:cs="Meiryo"/>
            <w:color w:val="221F1F"/>
            <w:w w:val="86"/>
            <w:sz w:val="22"/>
            <w:szCs w:val="22"/>
          </w:rPr>
          <w:delText>onse</w:delText>
        </w:r>
        <w:r>
          <w:rPr>
            <w:rFonts w:ascii="Meiryo" w:eastAsia="Meiryo" w:hAnsi="Meiryo" w:cs="Meiryo"/>
            <w:color w:val="221F1F"/>
            <w:spacing w:val="-14"/>
            <w:w w:val="86"/>
            <w:sz w:val="22"/>
            <w:szCs w:val="22"/>
          </w:rPr>
          <w:delText xml:space="preserve"> </w:delText>
        </w:r>
        <w:r>
          <w:rPr>
            <w:rFonts w:ascii="Meiryo" w:eastAsia="Meiryo" w:hAnsi="Meiryo" w:cs="Meiryo"/>
            <w:color w:val="221F1F"/>
            <w:w w:val="86"/>
            <w:sz w:val="22"/>
            <w:szCs w:val="22"/>
          </w:rPr>
          <w:delText>for</w:delText>
        </w:r>
        <w:r>
          <w:rPr>
            <w:rFonts w:ascii="Meiryo" w:eastAsia="Meiryo" w:hAnsi="Meiryo" w:cs="Meiryo"/>
            <w:color w:val="221F1F"/>
            <w:spacing w:val="18"/>
            <w:w w:val="86"/>
            <w:sz w:val="22"/>
            <w:szCs w:val="22"/>
          </w:rPr>
          <w:delText xml:space="preserve"> </w:delText>
        </w:r>
        <w:r>
          <w:rPr>
            <w:rFonts w:ascii="Meiryo" w:eastAsia="Meiryo" w:hAnsi="Meiryo" w:cs="Meiryo"/>
            <w:color w:val="221F1F"/>
            <w:w w:val="86"/>
            <w:sz w:val="22"/>
            <w:szCs w:val="22"/>
          </w:rPr>
          <w:delText>mo</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th</w:delText>
        </w:r>
        <w:r>
          <w:rPr>
            <w:rFonts w:ascii="Meiryo" w:eastAsia="Meiryo" w:hAnsi="Meiryo" w:cs="Meiryo"/>
            <w:color w:val="221F1F"/>
            <w:spacing w:val="31"/>
            <w:w w:val="86"/>
            <w:sz w:val="22"/>
            <w:szCs w:val="22"/>
          </w:rPr>
          <w:delText xml:space="preserve"> </w:delText>
        </w:r>
        <w:r>
          <w:rPr>
            <w:rFonts w:ascii="Meiryo" w:eastAsia="Meiryo" w:hAnsi="Meiryo" w:cs="Meiryo"/>
            <w:color w:val="221F1F"/>
            <w:spacing w:val="-5"/>
            <w:w w:val="86"/>
            <w:sz w:val="22"/>
            <w:szCs w:val="22"/>
          </w:rPr>
          <w:delText>w</w:delText>
        </w:r>
        <w:r>
          <w:rPr>
            <w:rFonts w:ascii="Meiryo" w:eastAsia="Meiryo" w:hAnsi="Meiryo" w:cs="Meiryo"/>
            <w:color w:val="221F1F"/>
            <w:w w:val="86"/>
            <w:sz w:val="22"/>
            <w:szCs w:val="22"/>
          </w:rPr>
          <w:delText>as</w:delText>
        </w:r>
        <w:r>
          <w:rPr>
            <w:rFonts w:ascii="Meiryo" w:eastAsia="Meiryo" w:hAnsi="Meiryo" w:cs="Meiryo"/>
            <w:color w:val="221F1F"/>
            <w:spacing w:val="1"/>
            <w:w w:val="86"/>
            <w:sz w:val="22"/>
            <w:szCs w:val="22"/>
          </w:rPr>
          <w:delText xml:space="preserve"> </w:delText>
        </w:r>
        <w:r>
          <w:rPr>
            <w:rFonts w:ascii="Meiryo" w:eastAsia="Meiryo" w:hAnsi="Meiryo" w:cs="Meiryo"/>
            <w:color w:val="221F1F"/>
            <w:w w:val="86"/>
            <w:sz w:val="22"/>
            <w:szCs w:val="22"/>
          </w:rPr>
          <w:delText>consiste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tly:</w:delText>
        </w:r>
        <w:r>
          <w:rPr>
            <w:rFonts w:ascii="Meiryo" w:eastAsia="Meiryo" w:hAnsi="Meiryo" w:cs="Meiryo"/>
            <w:color w:val="221F1F"/>
            <w:spacing w:val="58"/>
            <w:w w:val="86"/>
            <w:sz w:val="22"/>
            <w:szCs w:val="22"/>
          </w:rPr>
          <w:delText xml:space="preserve"> </w:delText>
        </w:r>
        <w:r>
          <w:rPr>
            <w:rFonts w:ascii="Meiryo" w:eastAsia="Meiryo" w:hAnsi="Meiryo" w:cs="Meiryo"/>
            <w:color w:val="221F1F"/>
            <w:sz w:val="22"/>
            <w:szCs w:val="22"/>
          </w:rPr>
          <w:delText>“Don’t</w:delText>
        </w:r>
        <w:r>
          <w:rPr>
            <w:rFonts w:ascii="Meiryo" w:eastAsia="Meiryo" w:hAnsi="Meiryo" w:cs="Meiryo"/>
            <w:color w:val="221F1F"/>
            <w:spacing w:val="-20"/>
            <w:sz w:val="22"/>
            <w:szCs w:val="22"/>
          </w:rPr>
          <w:delText xml:space="preserve"> </w:delText>
        </w:r>
        <w:r>
          <w:rPr>
            <w:rFonts w:ascii="Meiryo" w:eastAsia="Meiryo" w:hAnsi="Meiryo" w:cs="Meiryo"/>
            <w:color w:val="221F1F"/>
            <w:w w:val="85"/>
            <w:sz w:val="22"/>
            <w:szCs w:val="22"/>
          </w:rPr>
          <w:delText>Kn</w:delText>
        </w:r>
        <w:r>
          <w:rPr>
            <w:rFonts w:ascii="Meiryo" w:eastAsia="Meiryo" w:hAnsi="Meiryo" w:cs="Meiryo"/>
            <w:color w:val="221F1F"/>
            <w:spacing w:val="-5"/>
            <w:w w:val="85"/>
            <w:sz w:val="22"/>
            <w:szCs w:val="22"/>
          </w:rPr>
          <w:delText>o</w:delText>
        </w:r>
        <w:r>
          <w:rPr>
            <w:rFonts w:ascii="Meiryo" w:eastAsia="Meiryo" w:hAnsi="Meiryo" w:cs="Meiryo"/>
            <w:color w:val="221F1F"/>
            <w:w w:val="85"/>
            <w:sz w:val="22"/>
            <w:szCs w:val="22"/>
          </w:rPr>
          <w:delText>w</w:delText>
        </w:r>
        <w:r>
          <w:rPr>
            <w:rFonts w:ascii="Meiryo" w:eastAsia="Meiryo" w:hAnsi="Meiryo" w:cs="Meiryo"/>
            <w:color w:val="221F1F"/>
            <w:spacing w:val="-26"/>
            <w:w w:val="85"/>
            <w:sz w:val="22"/>
            <w:szCs w:val="22"/>
          </w:rPr>
          <w:delText>”</w:delText>
        </w:r>
        <w:r>
          <w:rPr>
            <w:rFonts w:ascii="Meiryo" w:eastAsia="Meiryo" w:hAnsi="Meiryo" w:cs="Meiryo"/>
            <w:color w:val="221F1F"/>
            <w:w w:val="85"/>
            <w:sz w:val="22"/>
            <w:szCs w:val="22"/>
          </w:rPr>
          <w:delText xml:space="preserve">. </w:delText>
        </w:r>
        <w:r>
          <w:rPr>
            <w:rFonts w:ascii="Meiryo" w:eastAsia="Meiryo" w:hAnsi="Meiryo" w:cs="Meiryo"/>
            <w:color w:val="221F1F"/>
            <w:spacing w:val="35"/>
            <w:w w:val="85"/>
            <w:sz w:val="22"/>
            <w:szCs w:val="22"/>
          </w:rPr>
          <w:delText xml:space="preserve"> </w:delText>
        </w:r>
        <w:r>
          <w:rPr>
            <w:rFonts w:ascii="Meiryo" w:eastAsia="Meiryo" w:hAnsi="Meiryo" w:cs="Meiryo"/>
            <w:color w:val="221F1F"/>
            <w:w w:val="85"/>
            <w:sz w:val="22"/>
            <w:szCs w:val="22"/>
          </w:rPr>
          <w:delText>Indeed,</w:delText>
        </w:r>
        <w:r>
          <w:rPr>
            <w:rFonts w:ascii="Meiryo" w:eastAsia="Meiryo" w:hAnsi="Meiryo" w:cs="Meiryo"/>
            <w:color w:val="221F1F"/>
            <w:spacing w:val="10"/>
            <w:w w:val="85"/>
            <w:sz w:val="22"/>
            <w:szCs w:val="22"/>
          </w:rPr>
          <w:delText xml:space="preserve"> </w:delText>
        </w:r>
        <w:r>
          <w:rPr>
            <w:rFonts w:ascii="Meiryo" w:eastAsia="Meiryo" w:hAnsi="Meiryo" w:cs="Meiryo"/>
            <w:color w:val="221F1F"/>
            <w:w w:val="85"/>
            <w:sz w:val="22"/>
            <w:szCs w:val="22"/>
          </w:rPr>
          <w:delText>only</w:delText>
        </w:r>
        <w:r>
          <w:rPr>
            <w:rFonts w:ascii="Meiryo" w:eastAsia="Meiryo" w:hAnsi="Meiryo" w:cs="Meiryo"/>
            <w:color w:val="221F1F"/>
            <w:spacing w:val="38"/>
            <w:w w:val="85"/>
            <w:sz w:val="22"/>
            <w:szCs w:val="22"/>
          </w:rPr>
          <w:delText xml:space="preserve"> </w:delText>
        </w:r>
        <w:r>
          <w:rPr>
            <w:rFonts w:ascii="Meiryo" w:eastAsia="Meiryo" w:hAnsi="Meiryo" w:cs="Meiryo"/>
            <w:color w:val="221F1F"/>
            <w:w w:val="85"/>
            <w:sz w:val="22"/>
            <w:szCs w:val="22"/>
          </w:rPr>
          <w:delText>1147</w:delText>
        </w:r>
        <w:r>
          <w:rPr>
            <w:rFonts w:ascii="Meiryo" w:eastAsia="Meiryo" w:hAnsi="Meiryo" w:cs="Meiryo"/>
            <w:color w:val="221F1F"/>
            <w:spacing w:val="-16"/>
            <w:w w:val="85"/>
            <w:sz w:val="22"/>
            <w:szCs w:val="22"/>
          </w:rPr>
          <w:delText xml:space="preserve"> </w:delText>
        </w:r>
        <w:r>
          <w:rPr>
            <w:rFonts w:ascii="Meiryo" w:eastAsia="Meiryo" w:hAnsi="Meiryo" w:cs="Meiryo"/>
            <w:color w:val="221F1F"/>
            <w:w w:val="87"/>
            <w:sz w:val="22"/>
            <w:szCs w:val="22"/>
          </w:rPr>
          <w:delText>su</w:delText>
        </w:r>
        <w:r>
          <w:rPr>
            <w:rFonts w:ascii="Meiryo" w:eastAsia="Meiryo" w:hAnsi="Meiryo" w:cs="Meiryo"/>
            <w:color w:val="221F1F"/>
            <w:spacing w:val="6"/>
            <w:w w:val="87"/>
            <w:sz w:val="22"/>
            <w:szCs w:val="22"/>
          </w:rPr>
          <w:delText>b</w:delText>
        </w:r>
        <w:r>
          <w:rPr>
            <w:rFonts w:ascii="Meiryo" w:eastAsia="Meiryo" w:hAnsi="Meiryo" w:cs="Meiryo"/>
            <w:color w:val="221F1F"/>
            <w:w w:val="86"/>
            <w:sz w:val="22"/>
            <w:szCs w:val="22"/>
          </w:rPr>
          <w:delText xml:space="preserve">jects </w:delText>
        </w:r>
        <w:r>
          <w:rPr>
            <w:rFonts w:ascii="Meiryo" w:eastAsia="Meiryo" w:hAnsi="Meiryo" w:cs="Meiryo"/>
            <w:color w:val="221F1F"/>
            <w:w w:val="87"/>
            <w:sz w:val="22"/>
            <w:szCs w:val="22"/>
          </w:rPr>
          <w:delText>re</w:delText>
        </w:r>
        <w:r>
          <w:rPr>
            <w:rFonts w:ascii="Meiryo" w:eastAsia="Meiryo" w:hAnsi="Meiryo" w:cs="Meiryo"/>
            <w:color w:val="221F1F"/>
            <w:spacing w:val="5"/>
            <w:w w:val="87"/>
            <w:sz w:val="22"/>
            <w:szCs w:val="22"/>
          </w:rPr>
          <w:delText>p</w:delText>
        </w:r>
        <w:r>
          <w:rPr>
            <w:rFonts w:ascii="Meiryo" w:eastAsia="Meiryo" w:hAnsi="Meiryo" w:cs="Meiryo"/>
            <w:color w:val="221F1F"/>
            <w:w w:val="87"/>
            <w:sz w:val="22"/>
            <w:szCs w:val="22"/>
          </w:rPr>
          <w:delText>orted</w:delText>
        </w:r>
        <w:r>
          <w:rPr>
            <w:rFonts w:ascii="Meiryo" w:eastAsia="Meiryo" w:hAnsi="Meiryo" w:cs="Meiryo"/>
            <w:color w:val="221F1F"/>
            <w:spacing w:val="13"/>
            <w:w w:val="87"/>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90"/>
            <w:sz w:val="22"/>
            <w:szCs w:val="22"/>
          </w:rPr>
          <w:delText>viable</w:delText>
        </w:r>
        <w:r>
          <w:rPr>
            <w:rFonts w:ascii="Meiryo" w:eastAsia="Meiryo" w:hAnsi="Meiryo" w:cs="Meiryo"/>
            <w:color w:val="221F1F"/>
            <w:spacing w:val="13"/>
            <w:w w:val="90"/>
            <w:sz w:val="22"/>
            <w:szCs w:val="22"/>
          </w:rPr>
          <w:delText xml:space="preserve"> </w:delText>
        </w:r>
        <w:r>
          <w:rPr>
            <w:rFonts w:ascii="Meiryo" w:eastAsia="Meiryo" w:hAnsi="Meiryo" w:cs="Meiryo"/>
            <w:color w:val="221F1F"/>
            <w:w w:val="90"/>
            <w:sz w:val="22"/>
            <w:szCs w:val="22"/>
          </w:rPr>
          <w:delText>mo</w:delText>
        </w:r>
        <w:r>
          <w:rPr>
            <w:rFonts w:ascii="Meiryo" w:eastAsia="Meiryo" w:hAnsi="Meiryo" w:cs="Meiryo"/>
            <w:color w:val="221F1F"/>
            <w:spacing w:val="-5"/>
            <w:w w:val="90"/>
            <w:sz w:val="22"/>
            <w:szCs w:val="22"/>
          </w:rPr>
          <w:delText>n</w:delText>
        </w:r>
        <w:r>
          <w:rPr>
            <w:rFonts w:ascii="Meiryo" w:eastAsia="Meiryo" w:hAnsi="Meiryo" w:cs="Meiryo"/>
            <w:color w:val="221F1F"/>
            <w:w w:val="90"/>
            <w:sz w:val="22"/>
            <w:szCs w:val="22"/>
          </w:rPr>
          <w:delText xml:space="preserve">th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91"/>
            <w:sz w:val="22"/>
            <w:szCs w:val="22"/>
          </w:rPr>
          <w:delText>ﬁrst</w:delText>
        </w:r>
        <w:r>
          <w:rPr>
            <w:rFonts w:ascii="Meiryo" w:eastAsia="Meiryo" w:hAnsi="Meiryo" w:cs="Meiryo"/>
            <w:color w:val="221F1F"/>
            <w:spacing w:val="6"/>
            <w:w w:val="91"/>
            <w:sz w:val="22"/>
            <w:szCs w:val="22"/>
          </w:rPr>
          <w:delText xml:space="preserve"> </w:delText>
        </w:r>
        <w:r>
          <w:rPr>
            <w:rFonts w:ascii="Meiryo" w:eastAsia="Meiryo" w:hAnsi="Meiryo" w:cs="Meiryo"/>
            <w:color w:val="221F1F"/>
            <w:sz w:val="22"/>
            <w:szCs w:val="22"/>
          </w:rPr>
          <w:delText>i</w:delText>
        </w:r>
        <w:r>
          <w:rPr>
            <w:rFonts w:ascii="Meiryo" w:eastAsia="Meiryo" w:hAnsi="Meiryo" w:cs="Meiryo"/>
            <w:color w:val="221F1F"/>
            <w:spacing w:val="-6"/>
            <w:sz w:val="22"/>
            <w:szCs w:val="22"/>
          </w:rPr>
          <w:delText>n</w:delText>
        </w:r>
        <w:r>
          <w:rPr>
            <w:rFonts w:ascii="Meiryo" w:eastAsia="Meiryo" w:hAnsi="Meiryo" w:cs="Meiryo"/>
            <w:color w:val="221F1F"/>
            <w:sz w:val="22"/>
            <w:szCs w:val="22"/>
          </w:rPr>
          <w:delText>tercourse.</w:delText>
        </w:r>
      </w:del>
    </w:p>
    <w:p>
      <w:pPr>
        <w:spacing w:before="5" w:line="252" w:lineRule="auto"/>
        <w:ind w:left="155" w:right="90" w:firstLine="542"/>
        <w:rPr>
          <w:rFonts w:ascii="Meiryo" w:eastAsia="Meiryo" w:hAnsi="Meiryo" w:cs="Meiryo"/>
          <w:sz w:val="22"/>
          <w:szCs w:val="22"/>
        </w:rPr>
      </w:pPr>
      <w:del w:id="667" w:author="0" w:date="2015-11-12T14:34:00Z">
        <w:r>
          <w:rPr>
            <w:rFonts w:ascii="Meiryo" w:eastAsia="Meiryo" w:hAnsi="Meiryo" w:cs="Meiryo"/>
            <w:color w:val="221F1F"/>
            <w:w w:val="86"/>
            <w:sz w:val="22"/>
            <w:szCs w:val="22"/>
          </w:rPr>
          <w:delText>Regardless,</w:delText>
        </w:r>
        <w:r>
          <w:rPr>
            <w:rFonts w:ascii="Meiryo" w:eastAsia="Meiryo" w:hAnsi="Meiryo" w:cs="Meiryo"/>
            <w:color w:val="221F1F"/>
            <w:spacing w:val="23"/>
            <w:w w:val="86"/>
            <w:sz w:val="22"/>
            <w:szCs w:val="22"/>
          </w:rPr>
          <w:delText xml:space="preserve"> </w:delText>
        </w:r>
        <w:r>
          <w:rPr>
            <w:rFonts w:ascii="Meiryo" w:eastAsia="Meiryo" w:hAnsi="Meiryo" w:cs="Meiryo"/>
            <w:color w:val="221F1F"/>
            <w:spacing w:val="-5"/>
            <w:w w:val="86"/>
            <w:sz w:val="22"/>
            <w:szCs w:val="22"/>
          </w:rPr>
          <w:delText>w</w:delText>
        </w:r>
      </w:del>
      <w:ins w:id="668" w:author="0" w:date="2015-11-12T14:39:00Z">
        <w:r>
          <w:rPr>
            <w:rFonts w:ascii="Meiryo" w:eastAsia="Meiryo" w:hAnsi="Meiryo" w:cs="Meiryo"/>
            <w:color w:val="221F1F"/>
            <w:spacing w:val="-5"/>
            <w:w w:val="86"/>
            <w:sz w:val="22"/>
            <w:szCs w:val="22"/>
          </w:rPr>
          <w:t xml:space="preserve">[Mason – </w:t>
        </w:r>
      </w:ins>
      <w:ins w:id="669" w:author="0" w:date="2015-11-12T14:48:00Z">
        <w:r>
          <w:rPr>
            <w:rFonts w:ascii="Meiryo" w:eastAsia="Meiryo" w:hAnsi="Meiryo" w:cs="Meiryo"/>
            <w:color w:val="221F1F"/>
            <w:spacing w:val="-5"/>
            <w:w w:val="86"/>
            <w:sz w:val="22"/>
            <w:szCs w:val="22"/>
          </w:rPr>
          <w:t>I find this paragraph really confusing</w:t>
        </w:r>
      </w:ins>
      <w:ins w:id="670" w:author="0" w:date="2015-11-12T14:39:00Z">
        <w:r>
          <w:rPr>
            <w:rFonts w:ascii="Meiryo" w:eastAsia="Meiryo" w:hAnsi="Meiryo" w:cs="Meiryo"/>
            <w:color w:val="221F1F"/>
            <w:spacing w:val="-5"/>
            <w:w w:val="86"/>
            <w:sz w:val="22"/>
            <w:szCs w:val="22"/>
          </w:rPr>
          <w:t xml:space="preserve">, </w:t>
        </w:r>
      </w:ins>
      <w:ins w:id="671" w:author="0" w:date="2015-11-12T14:48:00Z">
        <w:r>
          <w:rPr>
            <w:rFonts w:ascii="Meiryo" w:eastAsia="Meiryo" w:hAnsi="Meiryo" w:cs="Meiryo"/>
            <w:color w:val="221F1F"/>
            <w:spacing w:val="-5"/>
            <w:w w:val="86"/>
            <w:sz w:val="22"/>
            <w:szCs w:val="22"/>
          </w:rPr>
          <w:t>both</w:t>
        </w:r>
      </w:ins>
      <w:ins w:id="672" w:author="0" w:date="2015-11-12T14:39:00Z">
        <w:r>
          <w:rPr>
            <w:rFonts w:ascii="Meiryo" w:eastAsia="Meiryo" w:hAnsi="Meiryo" w:cs="Meiryo"/>
            <w:color w:val="221F1F"/>
            <w:spacing w:val="-5"/>
            <w:w w:val="86"/>
            <w:sz w:val="22"/>
            <w:szCs w:val="22"/>
          </w:rPr>
          <w:t xml:space="preserve"> the motivation </w:t>
        </w:r>
      </w:ins>
      <w:ins w:id="673" w:author="0" w:date="2015-11-12T14:48:00Z">
        <w:r>
          <w:rPr>
            <w:rFonts w:ascii="Meiryo" w:eastAsia="Meiryo" w:hAnsi="Meiryo" w:cs="Meiryo"/>
            <w:color w:val="221F1F"/>
            <w:spacing w:val="-5"/>
            <w:w w:val="86"/>
            <w:sz w:val="22"/>
            <w:szCs w:val="22"/>
          </w:rPr>
          <w:t>and</w:t>
        </w:r>
      </w:ins>
      <w:ins w:id="674" w:author="0" w:date="2015-11-12T14:39:00Z">
        <w:r>
          <w:rPr>
            <w:rFonts w:ascii="Meiryo" w:eastAsia="Meiryo" w:hAnsi="Meiryo" w:cs="Meiryo"/>
            <w:color w:val="221F1F"/>
            <w:spacing w:val="-5"/>
            <w:w w:val="86"/>
            <w:sz w:val="22"/>
            <w:szCs w:val="22"/>
          </w:rPr>
          <w:t xml:space="preserve"> the procedure </w:t>
        </w:r>
      </w:ins>
      <w:ins w:id="675" w:author="0" w:date="2015-11-12T14:40:00Z">
        <w:r>
          <w:rPr>
            <w:rFonts w:ascii="Meiryo" w:eastAsia="Meiryo" w:hAnsi="Meiryo" w:cs="Meiryo"/>
            <w:color w:val="221F1F"/>
            <w:spacing w:val="-5"/>
            <w:w w:val="86"/>
            <w:sz w:val="22"/>
            <w:szCs w:val="22"/>
          </w:rPr>
          <w:t>–</w:t>
        </w:r>
      </w:ins>
      <w:ins w:id="676" w:author="0" w:date="2015-11-12T14:39:00Z">
        <w:r>
          <w:rPr>
            <w:rFonts w:ascii="Meiryo" w:eastAsia="Meiryo" w:hAnsi="Meiryo" w:cs="Meiryo"/>
            <w:color w:val="221F1F"/>
            <w:spacing w:val="-5"/>
            <w:w w:val="86"/>
            <w:sz w:val="22"/>
            <w:szCs w:val="22"/>
          </w:rPr>
          <w:t xml:space="preserve"> I </w:t>
        </w:r>
      </w:ins>
      <w:ins w:id="677" w:author="0" w:date="2015-11-12T14:40:00Z">
        <w:r>
          <w:rPr>
            <w:rFonts w:ascii="Meiryo" w:eastAsia="Meiryo" w:hAnsi="Meiryo" w:cs="Meiryo"/>
            <w:color w:val="221F1F"/>
            <w:spacing w:val="-5"/>
            <w:w w:val="86"/>
            <w:sz w:val="22"/>
            <w:szCs w:val="22"/>
          </w:rPr>
          <w:t xml:space="preserve">helped you do this, and I </w:t>
        </w:r>
      </w:ins>
      <w:ins w:id="678" w:author="0" w:date="2015-11-12T14:49:00Z">
        <w:r>
          <w:rPr>
            <w:rFonts w:ascii="Meiryo" w:eastAsia="Meiryo" w:hAnsi="Meiryo" w:cs="Meiryo"/>
            <w:color w:val="221F1F"/>
            <w:spacing w:val="-5"/>
            <w:w w:val="86"/>
            <w:sz w:val="22"/>
            <w:szCs w:val="22"/>
          </w:rPr>
          <w:t>still don’t know what most of this means</w:t>
        </w:r>
      </w:ins>
      <w:ins w:id="679" w:author="0" w:date="2015-11-12T14:40:00Z">
        <w:r>
          <w:rPr>
            <w:rFonts w:ascii="Meiryo" w:eastAsia="Meiryo" w:hAnsi="Meiryo" w:cs="Meiryo"/>
            <w:color w:val="221F1F"/>
            <w:spacing w:val="-5"/>
            <w:w w:val="86"/>
            <w:sz w:val="22"/>
            <w:szCs w:val="22"/>
          </w:rPr>
          <w:t>.  Did we create a SAS variable for age when we could?</w:t>
        </w:r>
      </w:ins>
      <w:ins w:id="680" w:author="0" w:date="2015-11-12T14:41:00Z">
        <w:r>
          <w:rPr>
            <w:rFonts w:ascii="Meiryo" w:eastAsia="Meiryo" w:hAnsi="Meiryo" w:cs="Meiryo"/>
            <w:color w:val="221F1F"/>
            <w:spacing w:val="-5"/>
            <w:w w:val="86"/>
            <w:sz w:val="22"/>
            <w:szCs w:val="22"/>
          </w:rPr>
          <w:t xml:space="preserve">  And otherwise created the most precise variable we could with what we had?  More discussion about this before we’re ready for this paragraph to go public.]</w:t>
        </w:r>
      </w:ins>
      <w:ins w:id="681" w:author="0" w:date="2015-11-12T14:40:00Z">
        <w:r>
          <w:rPr>
            <w:rFonts w:ascii="Meiryo" w:eastAsia="Meiryo" w:hAnsi="Meiryo" w:cs="Meiryo"/>
            <w:color w:val="221F1F"/>
            <w:spacing w:val="-5"/>
            <w:w w:val="86"/>
            <w:sz w:val="22"/>
            <w:szCs w:val="22"/>
          </w:rPr>
          <w:t xml:space="preserve"> </w:t>
        </w:r>
      </w:ins>
      <w:ins w:id="682" w:author="0" w:date="2015-11-12T14:34:00Z">
        <w:r>
          <w:rPr>
            <w:rFonts w:ascii="Meiryo" w:eastAsia="Meiryo" w:hAnsi="Meiryo" w:cs="Meiryo"/>
            <w:color w:val="221F1F"/>
            <w:spacing w:val="-5"/>
            <w:w w:val="86"/>
            <w:sz w:val="22"/>
            <w:szCs w:val="22"/>
          </w:rPr>
          <w:t>W</w:t>
        </w:r>
      </w:ins>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calculated</w:t>
      </w:r>
      <w:r>
        <w:rPr>
          <w:rFonts w:ascii="Meiryo" w:eastAsia="Meiryo" w:hAnsi="Meiryo" w:cs="Meiryo"/>
          <w:color w:val="221F1F"/>
          <w:spacing w:val="53"/>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5"/>
          <w:sz w:val="22"/>
          <w:szCs w:val="22"/>
        </w:rPr>
        <w:t>as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foll</w:t>
      </w:r>
      <w:r>
        <w:rPr>
          <w:rFonts w:ascii="Meiryo" w:eastAsia="Meiryo" w:hAnsi="Meiryo" w:cs="Meiryo"/>
          <w:color w:val="221F1F"/>
          <w:spacing w:val="-5"/>
          <w:w w:val="85"/>
          <w:sz w:val="22"/>
          <w:szCs w:val="22"/>
        </w:rPr>
        <w:t>o</w:t>
      </w:r>
      <w:r>
        <w:rPr>
          <w:rFonts w:ascii="Meiryo" w:eastAsia="Meiryo" w:hAnsi="Meiryo" w:cs="Meiryo"/>
          <w:color w:val="221F1F"/>
          <w:w w:val="85"/>
          <w:sz w:val="22"/>
          <w:szCs w:val="22"/>
        </w:rPr>
        <w:t>ws</w:t>
      </w:r>
      <w:ins w:id="683" w:author="0" w:date="2015-11-12T14:35:00Z">
        <w:r>
          <w:rPr>
            <w:rFonts w:ascii="Meiryo" w:eastAsia="Meiryo" w:hAnsi="Meiryo" w:cs="Meiryo"/>
            <w:color w:val="221F1F"/>
            <w:w w:val="85"/>
            <w:sz w:val="22"/>
            <w:szCs w:val="22"/>
          </w:rPr>
          <w:t>.</w:t>
        </w:r>
      </w:ins>
      <w:del w:id="684" w:author="0" w:date="2015-11-12T14:35:00Z">
        <w:r>
          <w:rPr>
            <w:rFonts w:ascii="Meiryo" w:eastAsia="Meiryo" w:hAnsi="Meiryo" w:cs="Meiryo"/>
            <w:color w:val="221F1F"/>
            <w:w w:val="85"/>
            <w:sz w:val="22"/>
            <w:szCs w:val="22"/>
          </w:rPr>
          <w:delText>,</w:delText>
        </w:r>
        <w:r>
          <w:rPr>
            <w:rFonts w:ascii="Meiryo" w:eastAsia="Meiryo" w:hAnsi="Meiryo" w:cs="Meiryo"/>
            <w:color w:val="221F1F"/>
            <w:spacing w:val="29"/>
            <w:w w:val="85"/>
            <w:sz w:val="22"/>
            <w:szCs w:val="22"/>
          </w:rPr>
          <w:delText xml:space="preserve"> </w:delText>
        </w:r>
        <w:r>
          <w:rPr>
            <w:rFonts w:ascii="Meiryo" w:eastAsia="Meiryo" w:hAnsi="Meiryo" w:cs="Meiryo"/>
            <w:color w:val="221F1F"/>
            <w:w w:val="85"/>
            <w:sz w:val="22"/>
            <w:szCs w:val="22"/>
          </w:rPr>
          <w:delText>using</w:delText>
        </w:r>
        <w:r>
          <w:rPr>
            <w:rFonts w:ascii="Meiryo" w:eastAsia="Meiryo" w:hAnsi="Meiryo" w:cs="Meiryo"/>
            <w:color w:val="221F1F"/>
            <w:spacing w:val="27"/>
            <w:w w:val="85"/>
            <w:sz w:val="22"/>
            <w:szCs w:val="22"/>
          </w:rPr>
          <w:delText xml:space="preserve"> </w:delText>
        </w:r>
        <w:r>
          <w:rPr>
            <w:rFonts w:ascii="Meiryo" w:eastAsia="Meiryo" w:hAnsi="Meiryo" w:cs="Meiryo"/>
            <w:color w:val="221F1F"/>
            <w:sz w:val="22"/>
            <w:szCs w:val="22"/>
          </w:rPr>
          <w:delText>SAS</w:delText>
        </w:r>
        <w:r>
          <w:rPr>
            <w:rFonts w:ascii="Meiryo" w:eastAsia="Meiryo" w:hAnsi="Meiryo" w:cs="Meiryo"/>
            <w:color w:val="221F1F"/>
            <w:spacing w:val="-22"/>
            <w:sz w:val="22"/>
            <w:szCs w:val="22"/>
          </w:rPr>
          <w:delText xml:space="preserve"> </w:delText>
        </w:r>
        <w:r>
          <w:rPr>
            <w:rFonts w:ascii="Meiryo" w:eastAsia="Meiryo" w:hAnsi="Meiryo" w:cs="Meiryo"/>
            <w:color w:val="221F1F"/>
            <w:w w:val="92"/>
            <w:sz w:val="22"/>
            <w:szCs w:val="22"/>
          </w:rPr>
          <w:delText>Uni</w:delText>
        </w:r>
        <w:r>
          <w:rPr>
            <w:rFonts w:ascii="Meiryo" w:eastAsia="Meiryo" w:hAnsi="Meiryo" w:cs="Meiryo"/>
            <w:color w:val="221F1F"/>
            <w:spacing w:val="-6"/>
            <w:w w:val="92"/>
            <w:sz w:val="22"/>
            <w:szCs w:val="22"/>
          </w:rPr>
          <w:delText>v</w:delText>
        </w:r>
        <w:r>
          <w:rPr>
            <w:rFonts w:ascii="Meiryo" w:eastAsia="Meiryo" w:hAnsi="Meiryo" w:cs="Meiryo"/>
            <w:color w:val="221F1F"/>
            <w:w w:val="92"/>
            <w:sz w:val="22"/>
            <w:szCs w:val="22"/>
          </w:rPr>
          <w:delText>ersi</w:delText>
        </w:r>
        <w:r>
          <w:rPr>
            <w:rFonts w:ascii="Meiryo" w:eastAsia="Meiryo" w:hAnsi="Meiryo" w:cs="Meiryo"/>
            <w:color w:val="221F1F"/>
            <w:spacing w:val="-6"/>
            <w:w w:val="92"/>
            <w:sz w:val="22"/>
            <w:szCs w:val="22"/>
          </w:rPr>
          <w:delText>t</w:delText>
        </w:r>
        <w:r>
          <w:rPr>
            <w:rFonts w:ascii="Meiryo" w:eastAsia="Meiryo" w:hAnsi="Meiryo" w:cs="Meiryo"/>
            <w:color w:val="221F1F"/>
            <w:w w:val="92"/>
            <w:sz w:val="22"/>
            <w:szCs w:val="22"/>
          </w:rPr>
          <w:delText>y</w:delText>
        </w:r>
        <w:r>
          <w:rPr>
            <w:rFonts w:ascii="Meiryo" w:eastAsia="Meiryo" w:hAnsi="Meiryo" w:cs="Meiryo"/>
            <w:color w:val="221F1F"/>
            <w:spacing w:val="15"/>
            <w:w w:val="92"/>
            <w:sz w:val="22"/>
            <w:szCs w:val="22"/>
          </w:rPr>
          <w:delText xml:space="preserve"> </w:delText>
        </w:r>
        <w:r>
          <w:rPr>
            <w:rFonts w:ascii="Meiryo" w:eastAsia="Meiryo" w:hAnsi="Meiryo" w:cs="Meiryo"/>
            <w:color w:val="221F1F"/>
            <w:sz w:val="22"/>
            <w:szCs w:val="22"/>
          </w:rPr>
          <w:delText>Edition</w:delText>
        </w:r>
        <w:r>
          <w:rPr>
            <w:rFonts w:ascii="Meiryo" w:eastAsia="Meiryo" w:hAnsi="Meiryo" w:cs="Meiryo"/>
            <w:color w:val="221F1F"/>
            <w:spacing w:val="-23"/>
            <w:sz w:val="22"/>
            <w:szCs w:val="22"/>
          </w:rPr>
          <w:delText xml:space="preserve"> </w:delText>
        </w:r>
        <w:r>
          <w:rPr>
            <w:rFonts w:ascii="Meiryo" w:eastAsia="Meiryo" w:hAnsi="Meiryo" w:cs="Meiryo"/>
            <w:color w:val="221F1F"/>
            <w:sz w:val="22"/>
            <w:szCs w:val="22"/>
          </w:rPr>
          <w:delText xml:space="preserve">SAS </w:delText>
        </w:r>
        <w:r>
          <w:rPr>
            <w:rFonts w:ascii="Meiryo" w:eastAsia="Meiryo" w:hAnsi="Meiryo" w:cs="Meiryo"/>
            <w:color w:val="221F1F"/>
            <w:w w:val="87"/>
            <w:sz w:val="22"/>
            <w:szCs w:val="22"/>
          </w:rPr>
          <w:delText>Institute</w:delText>
        </w:r>
        <w:r>
          <w:rPr>
            <w:rFonts w:ascii="Meiryo" w:eastAsia="Meiryo" w:hAnsi="Meiryo" w:cs="Meiryo"/>
            <w:color w:val="221F1F"/>
            <w:spacing w:val="46"/>
            <w:w w:val="87"/>
            <w:sz w:val="22"/>
            <w:szCs w:val="22"/>
          </w:rPr>
          <w:delText xml:space="preserve"> </w:delText>
        </w:r>
        <w:r>
          <w:rPr>
            <w:rFonts w:ascii="Meiryo" w:eastAsia="Meiryo" w:hAnsi="Meiryo" w:cs="Meiryo"/>
            <w:color w:val="221F1F"/>
            <w:w w:val="87"/>
            <w:sz w:val="22"/>
            <w:szCs w:val="22"/>
          </w:rPr>
          <w:delText>Inc</w:delText>
        </w:r>
        <w:r>
          <w:rPr>
            <w:rFonts w:ascii="Meiryo" w:eastAsia="Meiryo" w:hAnsi="Meiryo" w:cs="Meiryo"/>
            <w:color w:val="221F1F"/>
            <w:spacing w:val="15"/>
            <w:w w:val="87"/>
            <w:sz w:val="22"/>
            <w:szCs w:val="22"/>
          </w:rPr>
          <w:delText xml:space="preserve"> </w:delText>
        </w:r>
        <w:r>
          <w:rPr>
            <w:rFonts w:ascii="Meiryo" w:eastAsia="Meiryo" w:hAnsi="Meiryo" w:cs="Meiryo"/>
            <w:color w:val="221F1F"/>
            <w:w w:val="87"/>
            <w:sz w:val="22"/>
            <w:szCs w:val="22"/>
          </w:rPr>
          <w:delText>(2015)</w:delText>
        </w:r>
      </w:del>
      <w:r>
        <w:rPr>
          <w:rFonts w:ascii="Meiryo" w:eastAsia="Meiryo" w:hAnsi="Meiryo" w:cs="Meiryo"/>
          <w:color w:val="221F1F"/>
          <w:w w:val="87"/>
          <w:sz w:val="22"/>
          <w:szCs w:val="22"/>
        </w:rPr>
        <w:t>.</w:t>
      </w:r>
      <w:r>
        <w:rPr>
          <w:rFonts w:ascii="Meiryo" w:eastAsia="Meiryo" w:hAnsi="Meiryo" w:cs="Meiryo"/>
          <w:color w:val="221F1F"/>
          <w:spacing w:val="-6"/>
          <w:w w:val="87"/>
          <w:sz w:val="22"/>
          <w:szCs w:val="22"/>
        </w:rPr>
        <w:t xml:space="preserve"> </w:t>
      </w:r>
      <w:r>
        <w:rPr>
          <w:rFonts w:ascii="Meiryo" w:eastAsia="Meiryo" w:hAnsi="Meiryo" w:cs="Meiryo"/>
          <w:color w:val="221F1F"/>
          <w:sz w:val="22"/>
          <w:szCs w:val="22"/>
        </w:rPr>
        <w:t>First,</w:t>
      </w:r>
      <w:r>
        <w:rPr>
          <w:rFonts w:ascii="Meiryo" w:eastAsia="Meiryo" w:hAnsi="Meiryo" w:cs="Meiryo"/>
          <w:color w:val="221F1F"/>
          <w:spacing w:val="-23"/>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transformed</w:t>
      </w:r>
      <w:r>
        <w:rPr>
          <w:rFonts w:ascii="Meiryo" w:eastAsia="Meiryo" w:hAnsi="Meiryo" w:cs="Meiryo"/>
          <w:color w:val="221F1F"/>
          <w:spacing w:val="51"/>
          <w:w w:val="85"/>
          <w:sz w:val="22"/>
          <w:szCs w:val="22"/>
        </w:rPr>
        <w:t xml:space="preserve"> </w:t>
      </w:r>
      <w:r>
        <w:rPr>
          <w:rFonts w:ascii="Meiryo" w:eastAsia="Meiryo" w:hAnsi="Meiryo" w:cs="Meiryo"/>
          <w:color w:val="221F1F"/>
          <w:spacing w:val="-5"/>
          <w:w w:val="85"/>
          <w:sz w:val="22"/>
          <w:szCs w:val="22"/>
        </w:rPr>
        <w:t>y</w:t>
      </w:r>
      <w:r>
        <w:rPr>
          <w:rFonts w:ascii="Meiryo" w:eastAsia="Meiryo" w:hAnsi="Meiryo" w:cs="Meiryo"/>
          <w:color w:val="221F1F"/>
          <w:w w:val="85"/>
          <w:sz w:val="22"/>
          <w:szCs w:val="22"/>
        </w:rPr>
        <w:t>ear</w:t>
      </w:r>
      <w:r>
        <w:rPr>
          <w:rFonts w:ascii="Meiryo" w:eastAsia="Meiryo" w:hAnsi="Meiryo" w:cs="Meiryo"/>
          <w:color w:val="221F1F"/>
          <w:spacing w:val="17"/>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tercourse</w:t>
      </w:r>
      <w:r>
        <w:rPr>
          <w:rFonts w:ascii="Meiryo" w:eastAsia="Meiryo" w:hAnsi="Meiryo" w:cs="Meiryo"/>
          <w:color w:val="221F1F"/>
          <w:spacing w:val="-11"/>
          <w:w w:val="89"/>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to</w:t>
      </w:r>
      <w:r>
        <w:rPr>
          <w:rFonts w:ascii="Meiryo" w:eastAsia="Meiryo" w:hAnsi="Meiryo" w:cs="Meiryo"/>
          <w:color w:val="221F1F"/>
          <w:spacing w:val="-30"/>
          <w:sz w:val="22"/>
          <w:szCs w:val="22"/>
        </w:rPr>
        <w:t xml:space="preserve"> </w:t>
      </w:r>
      <w:r>
        <w:rPr>
          <w:rFonts w:ascii="Meiryo" w:eastAsia="Meiryo" w:hAnsi="Meiryo" w:cs="Meiryo"/>
          <w:color w:val="221F1F"/>
          <w:w w:val="81"/>
          <w:sz w:val="22"/>
          <w:szCs w:val="22"/>
        </w:rPr>
        <w:t>age.</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su</w:t>
      </w:r>
      <w:r>
        <w:rPr>
          <w:rFonts w:ascii="Meiryo" w:eastAsia="Meiryo" w:hAnsi="Meiryo" w:cs="Meiryo"/>
          <w:color w:val="221F1F"/>
          <w:spacing w:val="6"/>
          <w:sz w:val="22"/>
          <w:szCs w:val="22"/>
        </w:rPr>
        <w:t>b</w:t>
      </w:r>
      <w:r>
        <w:rPr>
          <w:rFonts w:ascii="Meiryo" w:eastAsia="Meiryo" w:hAnsi="Meiryo" w:cs="Meiryo"/>
          <w:color w:val="221F1F"/>
          <w:sz w:val="22"/>
          <w:szCs w:val="22"/>
        </w:rPr>
        <w:t xml:space="preserve">jects </w:t>
      </w:r>
      <w:r>
        <w:rPr>
          <w:rFonts w:ascii="Meiryo" w:eastAsia="Meiryo" w:hAnsi="Meiryo" w:cs="Meiryo"/>
          <w:color w:val="221F1F"/>
          <w:w w:val="85"/>
          <w:sz w:val="22"/>
          <w:szCs w:val="22"/>
        </w:rPr>
        <w:t>re</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orted</w:t>
      </w:r>
      <w:r>
        <w:rPr>
          <w:rFonts w:ascii="Meiryo" w:eastAsia="Meiryo" w:hAnsi="Meiryo" w:cs="Meiryo"/>
          <w:color w:val="221F1F"/>
          <w:spacing w:val="33"/>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oth</w:t>
      </w:r>
      <w:r>
        <w:rPr>
          <w:rFonts w:ascii="Meiryo" w:eastAsia="Meiryo" w:hAnsi="Meiryo" w:cs="Meiryo"/>
          <w:color w:val="221F1F"/>
          <w:spacing w:val="37"/>
          <w:w w:val="85"/>
          <w:sz w:val="22"/>
          <w:szCs w:val="22"/>
        </w:rPr>
        <w:t xml:space="preserve"> </w:t>
      </w:r>
      <w:r>
        <w:rPr>
          <w:rFonts w:ascii="Meiryo" w:eastAsia="Meiryo" w:hAnsi="Meiryo" w:cs="Meiryo"/>
          <w:color w:val="221F1F"/>
          <w:w w:val="85"/>
          <w:sz w:val="22"/>
          <w:szCs w:val="22"/>
        </w:rPr>
        <w:t>age</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spacing w:val="-5"/>
          <w:w w:val="85"/>
          <w:sz w:val="22"/>
          <w:szCs w:val="22"/>
        </w:rPr>
        <w:t>y</w:t>
      </w:r>
      <w:r>
        <w:rPr>
          <w:rFonts w:ascii="Meiryo" w:eastAsia="Meiryo" w:hAnsi="Meiryo" w:cs="Meiryo"/>
          <w:color w:val="221F1F"/>
          <w:w w:val="85"/>
          <w:sz w:val="22"/>
          <w:szCs w:val="22"/>
        </w:rPr>
        <w:t>ear</w:t>
      </w:r>
      <w:r>
        <w:rPr>
          <w:rFonts w:ascii="Meiryo" w:eastAsia="Meiryo" w:hAnsi="Meiryo" w:cs="Meiryo"/>
          <w:color w:val="221F1F"/>
          <w:spacing w:val="17"/>
          <w:w w:val="85"/>
          <w:sz w:val="22"/>
          <w:szCs w:val="22"/>
        </w:rPr>
        <w:t xml:space="preserve"> </w:t>
      </w:r>
      <w:r>
        <w:rPr>
          <w:rFonts w:ascii="Meiryo" w:eastAsia="Meiryo" w:hAnsi="Meiryo" w:cs="Meiryo"/>
          <w:color w:val="221F1F"/>
          <w:w w:val="85"/>
          <w:sz w:val="22"/>
          <w:szCs w:val="22"/>
        </w:rPr>
        <w:t xml:space="preserve">within </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same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sur</w:t>
      </w:r>
      <w:r>
        <w:rPr>
          <w:rFonts w:ascii="Meiryo" w:eastAsia="Meiryo" w:hAnsi="Meiryo" w:cs="Meiryo"/>
          <w:color w:val="221F1F"/>
          <w:spacing w:val="-5"/>
          <w:w w:val="85"/>
          <w:sz w:val="22"/>
          <w:szCs w:val="22"/>
        </w:rPr>
        <w:t>v</w:t>
      </w:r>
      <w:r>
        <w:rPr>
          <w:rFonts w:ascii="Meiryo" w:eastAsia="Meiryo" w:hAnsi="Meiryo" w:cs="Meiryo"/>
          <w:color w:val="221F1F"/>
          <w:w w:val="85"/>
          <w:sz w:val="22"/>
          <w:szCs w:val="22"/>
        </w:rPr>
        <w:t>e</w:t>
      </w:r>
      <w:r>
        <w:rPr>
          <w:rFonts w:ascii="Meiryo" w:eastAsia="Meiryo" w:hAnsi="Meiryo" w:cs="Meiryo"/>
          <w:color w:val="221F1F"/>
          <w:spacing w:val="-15"/>
          <w:w w:val="85"/>
          <w:sz w:val="22"/>
          <w:szCs w:val="22"/>
        </w:rPr>
        <w:t>y</w:t>
      </w:r>
      <w:r>
        <w:rPr>
          <w:rFonts w:ascii="Meiryo" w:eastAsia="Meiryo" w:hAnsi="Meiryo" w:cs="Meiryo"/>
          <w:color w:val="221F1F"/>
          <w:w w:val="85"/>
          <w:sz w:val="22"/>
          <w:szCs w:val="22"/>
        </w:rPr>
        <w:t>,</w:t>
      </w:r>
      <w:r>
        <w:rPr>
          <w:rFonts w:ascii="Meiryo" w:eastAsia="Meiryo" w:hAnsi="Meiryo" w:cs="Meiryo"/>
          <w:color w:val="221F1F"/>
          <w:spacing w:val="20"/>
          <w:w w:val="85"/>
          <w:sz w:val="22"/>
          <w:szCs w:val="22"/>
        </w:rPr>
        <w:t xml:space="preserve"> </w:t>
      </w:r>
      <w:ins w:id="685" w:author="0" w:date="2015-11-12T14:35:00Z">
        <w:r>
          <w:rPr>
            <w:rFonts w:ascii="Meiryo" w:eastAsia="Meiryo" w:hAnsi="Meiryo" w:cs="Meiryo"/>
            <w:color w:val="221F1F"/>
            <w:spacing w:val="20"/>
            <w:w w:val="85"/>
            <w:sz w:val="22"/>
            <w:szCs w:val="22"/>
          </w:rPr>
          <w:t xml:space="preserve">if they were different </w:t>
        </w:r>
      </w:ins>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eraged</w:t>
      </w:r>
      <w:r>
        <w:rPr>
          <w:rFonts w:ascii="Meiryo" w:eastAsia="Meiryo" w:hAnsi="Meiryo" w:cs="Meiryo"/>
          <w:color w:val="221F1F"/>
          <w:spacing w:val="13"/>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age</w:t>
      </w:r>
      <w:r>
        <w:rPr>
          <w:rFonts w:ascii="Meiryo" w:eastAsia="Meiryo" w:hAnsi="Meiryo" w:cs="Meiryo"/>
          <w:color w:val="221F1F"/>
          <w:spacing w:val="-4"/>
          <w:w w:val="85"/>
          <w:sz w:val="22"/>
          <w:szCs w:val="22"/>
        </w:rPr>
        <w:t xml:space="preserve"> </w:t>
      </w:r>
      <w:r>
        <w:rPr>
          <w:rFonts w:ascii="Meiryo" w:eastAsia="Meiryo" w:hAnsi="Meiryo" w:cs="Meiryo"/>
          <w:color w:val="221F1F"/>
          <w:w w:val="85"/>
          <w:sz w:val="22"/>
          <w:szCs w:val="22"/>
        </w:rPr>
        <w:t>scores.</w:t>
      </w:r>
      <w:r>
        <w:rPr>
          <w:rFonts w:ascii="Meiryo" w:eastAsia="Meiryo" w:hAnsi="Meiryo" w:cs="Meiryo"/>
          <w:color w:val="221F1F"/>
          <w:spacing w:val="13"/>
          <w:w w:val="85"/>
          <w:sz w:val="22"/>
          <w:szCs w:val="22"/>
        </w:rPr>
        <w:t xml:space="preserve"> </w:t>
      </w:r>
      <w:bookmarkStart w:id="686" w:name="_GoBack"/>
      <w:ins w:id="687" w:author="0" w:date="2015-11-12T14:36:00Z">
        <w:r>
          <w:rPr>
            <w:rFonts w:ascii="Meiryo" w:eastAsia="Meiryo" w:hAnsi="Meiryo" w:cs="Meiryo"/>
            <w:color w:val="221F1F"/>
            <w:spacing w:val="13"/>
            <w:w w:val="85"/>
            <w:sz w:val="22"/>
            <w:szCs w:val="22"/>
          </w:rPr>
          <w:t xml:space="preserve">We also averaged the minimum and maximum AFI scores if scores were different across years.  </w:t>
        </w:r>
      </w:ins>
      <w:bookmarkEnd w:id="686"/>
      <w:r>
        <w:rPr>
          <w:rFonts w:ascii="Meiryo" w:eastAsia="Meiryo" w:hAnsi="Meiryo" w:cs="Meiryo"/>
          <w:color w:val="221F1F"/>
          <w:spacing w:val="-6"/>
          <w:sz w:val="22"/>
          <w:szCs w:val="22"/>
        </w:rPr>
        <w:t>A</w:t>
      </w:r>
      <w:r>
        <w:rPr>
          <w:rFonts w:ascii="Meiryo" w:eastAsia="Meiryo" w:hAnsi="Meiryo" w:cs="Meiryo"/>
          <w:color w:val="221F1F"/>
          <w:sz w:val="22"/>
          <w:szCs w:val="22"/>
        </w:rPr>
        <w:t>cross all</w:t>
      </w:r>
      <w:r>
        <w:rPr>
          <w:rFonts w:ascii="Meiryo" w:eastAsia="Meiryo" w:hAnsi="Meiryo" w:cs="Meiryo"/>
          <w:color w:val="221F1F"/>
          <w:spacing w:val="-8"/>
          <w:sz w:val="22"/>
          <w:szCs w:val="22"/>
        </w:rPr>
        <w:t xml:space="preserve"> </w:t>
      </w:r>
      <w:r>
        <w:rPr>
          <w:rFonts w:ascii="Meiryo" w:eastAsia="Meiryo" w:hAnsi="Meiryo" w:cs="Meiryo"/>
          <w:color w:val="221F1F"/>
          <w:w w:val="86"/>
          <w:sz w:val="22"/>
          <w:szCs w:val="22"/>
        </w:rPr>
        <w:t>sur</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ey</w:t>
      </w:r>
      <w:r>
        <w:rPr>
          <w:rFonts w:ascii="Meiryo" w:eastAsia="Meiryo" w:hAnsi="Meiryo" w:cs="Meiryo"/>
          <w:color w:val="221F1F"/>
          <w:spacing w:val="20"/>
          <w:w w:val="86"/>
          <w:sz w:val="22"/>
          <w:szCs w:val="22"/>
        </w:rPr>
        <w:t xml:space="preserve"> </w:t>
      </w:r>
      <w:r>
        <w:rPr>
          <w:rFonts w:ascii="Meiryo" w:eastAsia="Meiryo" w:hAnsi="Meiryo" w:cs="Meiryo"/>
          <w:color w:val="221F1F"/>
          <w:spacing w:val="-5"/>
          <w:w w:val="86"/>
          <w:sz w:val="22"/>
          <w:szCs w:val="22"/>
        </w:rPr>
        <w:t>y</w:t>
      </w:r>
      <w:r>
        <w:rPr>
          <w:rFonts w:ascii="Meiryo" w:eastAsia="Meiryo" w:hAnsi="Meiryo" w:cs="Meiryo"/>
          <w:color w:val="221F1F"/>
          <w:w w:val="86"/>
          <w:sz w:val="22"/>
          <w:szCs w:val="22"/>
        </w:rPr>
        <w:t>ears,</w:t>
      </w:r>
      <w:r>
        <w:rPr>
          <w:rFonts w:ascii="Meiryo" w:eastAsia="Meiryo" w:hAnsi="Meiryo" w:cs="Meiryo"/>
          <w:color w:val="221F1F"/>
          <w:spacing w:val="-3"/>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ide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tiﬁed</w:t>
      </w:r>
      <w:r>
        <w:rPr>
          <w:rFonts w:ascii="Meiryo" w:eastAsia="Meiryo" w:hAnsi="Meiryo" w:cs="Meiryo"/>
          <w:color w:val="221F1F"/>
          <w:spacing w:val="54"/>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mini</w:t>
      </w:r>
      <w:r>
        <w:rPr>
          <w:rFonts w:ascii="Meiryo" w:eastAsia="Meiryo" w:hAnsi="Meiryo" w:cs="Meiryo"/>
          <w:color w:val="221F1F"/>
          <w:spacing w:val="-5"/>
          <w:w w:val="86"/>
          <w:sz w:val="22"/>
          <w:szCs w:val="22"/>
        </w:rPr>
        <w:t>m</w:t>
      </w:r>
      <w:r>
        <w:rPr>
          <w:rFonts w:ascii="Meiryo" w:eastAsia="Meiryo" w:hAnsi="Meiryo" w:cs="Meiryo"/>
          <w:color w:val="221F1F"/>
          <w:w w:val="86"/>
          <w:sz w:val="22"/>
          <w:szCs w:val="22"/>
        </w:rPr>
        <w:t>um</w:t>
      </w:r>
      <w:r>
        <w:rPr>
          <w:rFonts w:ascii="Meiryo" w:eastAsia="Meiryo" w:hAnsi="Meiryo" w:cs="Meiryo"/>
          <w:color w:val="221F1F"/>
          <w:spacing w:val="49"/>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maxi</w:t>
      </w:r>
      <w:r>
        <w:rPr>
          <w:rFonts w:ascii="Meiryo" w:eastAsia="Meiryo" w:hAnsi="Meiryo" w:cs="Meiryo"/>
          <w:color w:val="221F1F"/>
          <w:spacing w:val="-5"/>
          <w:w w:val="88"/>
          <w:sz w:val="22"/>
          <w:szCs w:val="22"/>
        </w:rPr>
        <w:t>m</w:t>
      </w:r>
      <w:r>
        <w:rPr>
          <w:rFonts w:ascii="Meiryo" w:eastAsia="Meiryo" w:hAnsi="Meiryo" w:cs="Meiryo"/>
          <w:color w:val="221F1F"/>
          <w:w w:val="88"/>
          <w:sz w:val="22"/>
          <w:szCs w:val="22"/>
        </w:rPr>
        <w:t>um</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6"/>
          <w:sz w:val="22"/>
          <w:szCs w:val="22"/>
        </w:rPr>
        <w:t>for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ea</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su</w:t>
      </w:r>
      <w:r>
        <w:rPr>
          <w:rFonts w:ascii="Meiryo" w:eastAsia="Meiryo" w:hAnsi="Meiryo" w:cs="Meiryo"/>
          <w:color w:val="221F1F"/>
          <w:spacing w:val="6"/>
          <w:sz w:val="22"/>
          <w:szCs w:val="22"/>
        </w:rPr>
        <w:t>b</w:t>
      </w:r>
      <w:r>
        <w:rPr>
          <w:rFonts w:ascii="Meiryo" w:eastAsia="Meiryo" w:hAnsi="Meiryo" w:cs="Meiryo"/>
          <w:color w:val="221F1F"/>
          <w:sz w:val="22"/>
          <w:szCs w:val="22"/>
        </w:rPr>
        <w:t xml:space="preserve">ject. </w:t>
      </w:r>
      <w:ins w:id="688" w:author="0" w:date="2015-11-12T14:37:00Z">
        <w:r>
          <w:rPr>
            <w:rFonts w:ascii="Meiryo" w:eastAsia="Meiryo" w:hAnsi="Meiryo" w:cs="Meiryo"/>
            <w:color w:val="221F1F"/>
            <w:sz w:val="22"/>
            <w:szCs w:val="22"/>
          </w:rPr>
          <w:t xml:space="preserve">  When we only had information on year </w:t>
        </w:r>
      </w:ins>
      <w:ins w:id="689" w:author="0" w:date="2015-11-12T14:38:00Z">
        <w:r>
          <w:rPr>
            <w:rFonts w:ascii="Meiryo" w:eastAsia="Meiryo" w:hAnsi="Meiryo" w:cs="Meiryo"/>
            <w:color w:val="221F1F"/>
            <w:sz w:val="22"/>
            <w:szCs w:val="22"/>
          </w:rPr>
          <w:t>available</w:t>
        </w:r>
      </w:ins>
      <w:ins w:id="690" w:author="0" w:date="2015-11-12T14:37:00Z">
        <w:r>
          <w:rPr>
            <w:rFonts w:ascii="Meiryo" w:eastAsia="Meiryo" w:hAnsi="Meiryo" w:cs="Meiryo"/>
            <w:color w:val="221F1F"/>
            <w:sz w:val="22"/>
            <w:szCs w:val="22"/>
          </w:rPr>
          <w:t>,</w:t>
        </w:r>
      </w:ins>
      <w:ins w:id="691" w:author="0" w:date="2015-11-12T14:38:00Z">
        <w:r>
          <w:rPr>
            <w:rFonts w:ascii="Meiryo" w:eastAsia="Meiryo" w:hAnsi="Meiryo" w:cs="Meiryo"/>
            <w:color w:val="221F1F"/>
            <w:sz w:val="22"/>
            <w:szCs w:val="22"/>
          </w:rPr>
          <w:t xml:space="preserve"> we adjusted </w:t>
        </w:r>
      </w:ins>
      <w:r>
        <w:rPr>
          <w:rFonts w:ascii="Meiryo" w:eastAsia="Meiryo" w:hAnsi="Meiryo" w:cs="Meiryo"/>
          <w:color w:val="221F1F"/>
          <w:w w:val="86"/>
          <w:sz w:val="22"/>
          <w:szCs w:val="22"/>
        </w:rPr>
        <w:t>Then</w:t>
      </w:r>
      <w:r>
        <w:rPr>
          <w:rFonts w:ascii="Meiryo" w:eastAsia="Meiryo" w:hAnsi="Meiryo" w:cs="Meiryo"/>
          <w:color w:val="221F1F"/>
          <w:spacing w:val="44"/>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t</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ok</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3"/>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those</w:t>
      </w:r>
      <w:r>
        <w:rPr>
          <w:rFonts w:ascii="Meiryo" w:eastAsia="Meiryo" w:hAnsi="Meiryo" w:cs="Meiryo"/>
          <w:color w:val="221F1F"/>
          <w:spacing w:val="2"/>
          <w:w w:val="86"/>
          <w:sz w:val="22"/>
          <w:szCs w:val="22"/>
        </w:rPr>
        <w:t xml:space="preserve"> </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o</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3"/>
          <w:w w:val="86"/>
          <w:sz w:val="22"/>
          <w:szCs w:val="22"/>
        </w:rPr>
        <w:t xml:space="preserve"> </w:t>
      </w:r>
      <w:r>
        <w:rPr>
          <w:rFonts w:ascii="Meiryo" w:eastAsia="Meiryo" w:hAnsi="Meiryo" w:cs="Meiryo"/>
          <w:color w:val="221F1F"/>
          <w:w w:val="102"/>
          <w:sz w:val="22"/>
          <w:szCs w:val="22"/>
        </w:rPr>
        <w:t>Gi</w:t>
      </w:r>
      <w:r>
        <w:rPr>
          <w:rFonts w:ascii="Meiryo" w:eastAsia="Meiryo" w:hAnsi="Meiryo" w:cs="Meiryo"/>
          <w:color w:val="221F1F"/>
          <w:spacing w:val="-6"/>
          <w:w w:val="102"/>
          <w:sz w:val="22"/>
          <w:szCs w:val="22"/>
        </w:rPr>
        <w:t>v</w:t>
      </w:r>
      <w:r>
        <w:rPr>
          <w:rFonts w:ascii="Meiryo" w:eastAsia="Meiryo" w:hAnsi="Meiryo" w:cs="Meiryo"/>
          <w:color w:val="221F1F"/>
          <w:w w:val="77"/>
          <w:sz w:val="22"/>
          <w:szCs w:val="22"/>
        </w:rPr>
        <w:t>e</w:t>
      </w:r>
      <w:r>
        <w:rPr>
          <w:rFonts w:ascii="Meiryo" w:eastAsia="Meiryo" w:hAnsi="Meiryo" w:cs="Meiryo"/>
          <w:color w:val="221F1F"/>
          <w:w w:val="90"/>
          <w:sz w:val="22"/>
          <w:szCs w:val="22"/>
        </w:rPr>
        <w:t>n</w:t>
      </w:r>
      <w:r>
        <w:rPr>
          <w:rFonts w:ascii="Meiryo" w:eastAsia="Meiryo" w:hAnsi="Meiryo" w:cs="Meiryo"/>
          <w:color w:val="221F1F"/>
          <w:spacing w:val="-4"/>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2"/>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1"/>
          <w:w w:val="89"/>
          <w:sz w:val="22"/>
          <w:szCs w:val="22"/>
        </w:rPr>
        <w:t xml:space="preserve"> </w:t>
      </w:r>
      <w:r>
        <w:rPr>
          <w:rFonts w:ascii="Meiryo" w:eastAsia="Meiryo" w:hAnsi="Meiryo" w:cs="Meiryo"/>
          <w:color w:val="221F1F"/>
          <w:w w:val="89"/>
          <w:sz w:val="22"/>
          <w:szCs w:val="22"/>
        </w:rPr>
        <w:t>ex</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ected</w:t>
      </w:r>
      <w:r>
        <w:rPr>
          <w:rFonts w:ascii="Meiryo" w:eastAsia="Meiryo" w:hAnsi="Meiryo" w:cs="Meiryo"/>
          <w:color w:val="221F1F"/>
          <w:spacing w:val="-20"/>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18"/>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6"/>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22"/>
          <w:sz w:val="22"/>
          <w:szCs w:val="22"/>
        </w:rPr>
        <w:t xml:space="preserve"> </w:t>
      </w:r>
      <w:r>
        <w:rPr>
          <w:rFonts w:ascii="Meiryo" w:eastAsia="Meiryo" w:hAnsi="Meiryo" w:cs="Meiryo"/>
          <w:color w:val="221F1F"/>
          <w:sz w:val="22"/>
          <w:szCs w:val="22"/>
        </w:rPr>
        <w:t>su</w:t>
      </w:r>
      <w:r>
        <w:rPr>
          <w:rFonts w:ascii="Meiryo" w:eastAsia="Meiryo" w:hAnsi="Meiryo" w:cs="Meiryo"/>
          <w:color w:val="221F1F"/>
          <w:spacing w:val="6"/>
          <w:sz w:val="22"/>
          <w:szCs w:val="22"/>
        </w:rPr>
        <w:t>b</w:t>
      </w:r>
      <w:r>
        <w:rPr>
          <w:rFonts w:ascii="Meiryo" w:eastAsia="Meiryo" w:hAnsi="Meiryo" w:cs="Meiryo"/>
          <w:color w:val="221F1F"/>
          <w:sz w:val="22"/>
          <w:szCs w:val="22"/>
        </w:rPr>
        <w:t>ject</w:t>
      </w:r>
    </w:p>
    <w:p>
      <w:pPr>
        <w:spacing w:before="5" w:line="252" w:lineRule="auto"/>
        <w:ind w:left="155" w:right="91"/>
        <w:rPr>
          <w:sz w:val="15"/>
          <w:szCs w:val="15"/>
        </w:rPr>
      </w:pPr>
      <w:r>
        <w:rPr>
          <w:rFonts w:ascii="Meiryo" w:eastAsia="Meiryo" w:hAnsi="Meiryo" w:cs="Meiryo"/>
          <w:color w:val="221F1F"/>
          <w:sz w:val="22"/>
          <w:szCs w:val="22"/>
        </w:rPr>
        <w:lastRenderedPageBreak/>
        <w:t>=</w:t>
      </w:r>
      <w:r>
        <w:rPr>
          <w:rFonts w:ascii="Meiryo" w:eastAsia="Meiryo" w:hAnsi="Meiryo" w:cs="Meiryo"/>
          <w:color w:val="221F1F"/>
          <w:spacing w:val="-8"/>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orted</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pacing w:val="-5"/>
          <w:w w:val="82"/>
          <w:sz w:val="22"/>
          <w:szCs w:val="22"/>
        </w:rPr>
        <w:t>w</w:t>
      </w:r>
      <w:r>
        <w:rPr>
          <w:rFonts w:ascii="Meiryo" w:eastAsia="Meiryo" w:hAnsi="Meiryo" w:cs="Meiryo"/>
          <w:color w:val="221F1F"/>
          <w:w w:val="82"/>
          <w:sz w:val="22"/>
          <w:szCs w:val="22"/>
        </w:rPr>
        <w:t>e</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added</w:t>
      </w:r>
      <w:r>
        <w:rPr>
          <w:rFonts w:ascii="Meiryo" w:eastAsia="Meiryo" w:hAnsi="Meiryo" w:cs="Meiryo"/>
          <w:color w:val="221F1F"/>
          <w:spacing w:val="45"/>
          <w:w w:val="82"/>
          <w:sz w:val="22"/>
          <w:szCs w:val="22"/>
        </w:rPr>
        <w:t xml:space="preserve"> </w:t>
      </w:r>
      <w:r>
        <w:rPr>
          <w:rFonts w:ascii="Meiryo" w:eastAsia="Meiryo" w:hAnsi="Meiryo" w:cs="Meiryo"/>
          <w:color w:val="221F1F"/>
          <w:w w:val="82"/>
          <w:sz w:val="22"/>
          <w:szCs w:val="22"/>
        </w:rPr>
        <w:t>1</w:t>
      </w:r>
      <w:r>
        <w:rPr>
          <w:rFonts w:ascii="Meiryo" w:eastAsia="Meiryo" w:hAnsi="Meiryo" w:cs="Meiryo"/>
          <w:color w:val="221F1F"/>
          <w:spacing w:val="10"/>
          <w:w w:val="82"/>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90"/>
          <w:sz w:val="22"/>
          <w:szCs w:val="22"/>
        </w:rPr>
        <w:t>the Maxi</w:t>
      </w:r>
      <w:r>
        <w:rPr>
          <w:rFonts w:ascii="Meiryo" w:eastAsia="Meiryo" w:hAnsi="Meiryo" w:cs="Meiryo"/>
          <w:color w:val="221F1F"/>
          <w:spacing w:val="-5"/>
          <w:w w:val="90"/>
          <w:sz w:val="22"/>
          <w:szCs w:val="22"/>
        </w:rPr>
        <w:t>m</w:t>
      </w:r>
      <w:r>
        <w:rPr>
          <w:rFonts w:ascii="Meiryo" w:eastAsia="Meiryo" w:hAnsi="Meiryo" w:cs="Meiryo"/>
          <w:color w:val="221F1F"/>
          <w:w w:val="90"/>
          <w:sz w:val="22"/>
          <w:szCs w:val="22"/>
        </w:rPr>
        <w:t>um</w:t>
      </w:r>
      <w:r>
        <w:rPr>
          <w:rFonts w:ascii="Meiryo" w:eastAsia="Meiryo" w:hAnsi="Meiryo" w:cs="Meiryo"/>
          <w:color w:val="221F1F"/>
          <w:spacing w:val="41"/>
          <w:w w:val="90"/>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w w:val="87"/>
          <w:sz w:val="22"/>
          <w:szCs w:val="22"/>
        </w:rPr>
        <w:t>Therefore,</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2"/>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ject</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 xml:space="preserve">only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orted</w:t>
      </w:r>
      <w:r>
        <w:rPr>
          <w:rFonts w:ascii="Meiryo" w:eastAsia="Meiryo" w:hAnsi="Meiryo" w:cs="Meiryo"/>
          <w:color w:val="221F1F"/>
          <w:spacing w:val="23"/>
          <w:w w:val="86"/>
          <w:sz w:val="22"/>
          <w:szCs w:val="22"/>
        </w:rPr>
        <w:t xml:space="preserve"> </w:t>
      </w:r>
      <w:r>
        <w:rPr>
          <w:rFonts w:ascii="Meiryo" w:eastAsia="Meiryo" w:hAnsi="Meiryo" w:cs="Meiryo"/>
          <w:color w:val="221F1F"/>
          <w:w w:val="86"/>
          <w:sz w:val="22"/>
          <w:szCs w:val="22"/>
        </w:rPr>
        <w:t>one</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instance</w:t>
      </w:r>
      <w:r>
        <w:rPr>
          <w:rFonts w:ascii="Meiryo" w:eastAsia="Meiryo" w:hAnsi="Meiryo" w:cs="Meiryo"/>
          <w:color w:val="221F1F"/>
          <w:spacing w:val="27"/>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w w:val="91"/>
          <w:sz w:val="22"/>
          <w:szCs w:val="22"/>
        </w:rPr>
        <w:t>their</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n</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w</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reﬂect</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their</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ex</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ected</w:t>
      </w:r>
      <w:r>
        <w:rPr>
          <w:rFonts w:ascii="Meiryo" w:eastAsia="Meiryo" w:hAnsi="Meiryo" w:cs="Meiryo"/>
          <w:color w:val="221F1F"/>
          <w:spacing w:val="4"/>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 xml:space="preserve">or </w:t>
      </w:r>
      <w:r>
        <w:rPr>
          <w:rFonts w:ascii="Meiryo" w:eastAsia="Meiryo" w:hAnsi="Meiryo" w:cs="Meiryo"/>
          <w:color w:val="221F1F"/>
          <w:w w:val="86"/>
          <w:sz w:val="22"/>
          <w:szCs w:val="22"/>
        </w:rPr>
        <w:t>example,</w:t>
      </w:r>
      <w:r>
        <w:rPr>
          <w:rFonts w:ascii="Meiryo" w:eastAsia="Meiryo" w:hAnsi="Meiryo" w:cs="Meiryo"/>
          <w:color w:val="221F1F"/>
          <w:spacing w:val="9"/>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su</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ject</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who</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orts</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7"/>
          <w:sz w:val="22"/>
          <w:szCs w:val="22"/>
        </w:rPr>
        <w:t xml:space="preserve"> </w:t>
      </w:r>
      <w:r>
        <w:rPr>
          <w:rFonts w:ascii="Meiryo" w:eastAsia="Meiryo" w:hAnsi="Meiryo" w:cs="Meiryo"/>
          <w:color w:val="221F1F"/>
          <w:w w:val="84"/>
          <w:sz w:val="22"/>
          <w:szCs w:val="22"/>
        </w:rPr>
        <w:t>16 could</w:t>
      </w:r>
      <w:r>
        <w:rPr>
          <w:rFonts w:ascii="Meiryo" w:eastAsia="Meiryo" w:hAnsi="Meiryo" w:cs="Meiryo"/>
          <w:color w:val="221F1F"/>
          <w:spacing w:val="45"/>
          <w:w w:val="84"/>
          <w:sz w:val="22"/>
          <w:szCs w:val="22"/>
        </w:rPr>
        <w:t xml:space="preserve"> </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e</w:t>
      </w:r>
      <w:r>
        <w:rPr>
          <w:rFonts w:ascii="Meiryo" w:eastAsia="Meiryo" w:hAnsi="Meiryo" w:cs="Meiryo"/>
          <w:color w:val="221F1F"/>
          <w:spacing w:val="12"/>
          <w:w w:val="84"/>
          <w:sz w:val="22"/>
          <w:szCs w:val="22"/>
        </w:rPr>
        <w:t xml:space="preserve"> </w:t>
      </w:r>
      <w:r>
        <w:rPr>
          <w:rFonts w:ascii="Meiryo" w:eastAsia="Meiryo" w:hAnsi="Meiryo" w:cs="Meiryo"/>
          <w:color w:val="221F1F"/>
          <w:w w:val="84"/>
          <w:sz w:val="22"/>
          <w:szCs w:val="22"/>
        </w:rPr>
        <w:t xml:space="preserve">16 </w:t>
      </w:r>
      <w:r>
        <w:rPr>
          <w:rFonts w:ascii="Meiryo" w:eastAsia="Meiryo" w:hAnsi="Meiryo" w:cs="Meiryo"/>
          <w:color w:val="221F1F"/>
          <w:spacing w:val="-5"/>
          <w:w w:val="84"/>
          <w:sz w:val="22"/>
          <w:szCs w:val="22"/>
        </w:rPr>
        <w:t>y</w:t>
      </w:r>
      <w:r>
        <w:rPr>
          <w:rFonts w:ascii="Meiryo" w:eastAsia="Meiryo" w:hAnsi="Meiryo" w:cs="Meiryo"/>
          <w:color w:val="221F1F"/>
          <w:w w:val="84"/>
          <w:sz w:val="22"/>
          <w:szCs w:val="22"/>
        </w:rPr>
        <w:t>ears</w:t>
      </w:r>
      <w:r>
        <w:rPr>
          <w:rFonts w:ascii="Meiryo" w:eastAsia="Meiryo" w:hAnsi="Meiryo" w:cs="Meiryo"/>
          <w:color w:val="221F1F"/>
          <w:spacing w:val="17"/>
          <w:w w:val="84"/>
          <w:sz w:val="22"/>
          <w:szCs w:val="22"/>
        </w:rPr>
        <w:t xml:space="preserve"> </w:t>
      </w: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1</w:t>
      </w:r>
      <w:r>
        <w:rPr>
          <w:rFonts w:ascii="Meiryo" w:eastAsia="Meiryo" w:hAnsi="Meiryo" w:cs="Meiryo"/>
          <w:color w:val="221F1F"/>
          <w:spacing w:val="5"/>
          <w:w w:val="84"/>
          <w:sz w:val="22"/>
          <w:szCs w:val="22"/>
        </w:rPr>
        <w:t xml:space="preserve"> </w:t>
      </w:r>
      <w:r>
        <w:rPr>
          <w:rFonts w:ascii="Meiryo" w:eastAsia="Meiryo" w:hAnsi="Meiryo" w:cs="Meiryo"/>
          <w:color w:val="221F1F"/>
          <w:w w:val="84"/>
          <w:sz w:val="22"/>
          <w:szCs w:val="22"/>
        </w:rPr>
        <w:t>d</w:t>
      </w:r>
      <w:r>
        <w:rPr>
          <w:rFonts w:ascii="Meiryo" w:eastAsia="Meiryo" w:hAnsi="Meiryo" w:cs="Meiryo"/>
          <w:color w:val="221F1F"/>
          <w:spacing w:val="-5"/>
          <w:w w:val="84"/>
          <w:sz w:val="22"/>
          <w:szCs w:val="22"/>
        </w:rPr>
        <w:t>a</w:t>
      </w:r>
      <w:r>
        <w:rPr>
          <w:rFonts w:ascii="Meiryo" w:eastAsia="Meiryo" w:hAnsi="Meiryo" w:cs="Meiryo"/>
          <w:color w:val="221F1F"/>
          <w:w w:val="84"/>
          <w:sz w:val="22"/>
          <w:szCs w:val="22"/>
        </w:rPr>
        <w:t>y</w:t>
      </w:r>
      <w:r>
        <w:rPr>
          <w:rFonts w:ascii="Meiryo" w:eastAsia="Meiryo" w:hAnsi="Meiryo" w:cs="Meiryo"/>
          <w:color w:val="221F1F"/>
          <w:spacing w:val="33"/>
          <w:w w:val="84"/>
          <w:sz w:val="22"/>
          <w:szCs w:val="22"/>
        </w:rPr>
        <w:t xml:space="preserve"> </w:t>
      </w:r>
      <w:r>
        <w:rPr>
          <w:rFonts w:ascii="Meiryo" w:eastAsia="Meiryo" w:hAnsi="Meiryo" w:cs="Meiryo"/>
          <w:color w:val="221F1F"/>
          <w:sz w:val="22"/>
          <w:szCs w:val="22"/>
        </w:rPr>
        <w:t>old</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12"/>
          <w:sz w:val="22"/>
          <w:szCs w:val="22"/>
        </w:rPr>
        <w:t xml:space="preserve"> </w:t>
      </w:r>
      <w:r>
        <w:rPr>
          <w:rFonts w:ascii="Meiryo" w:eastAsia="Meiryo" w:hAnsi="Meiryo" w:cs="Meiryo"/>
          <w:color w:val="221F1F"/>
          <w:w w:val="85"/>
          <w:sz w:val="22"/>
          <w:szCs w:val="22"/>
        </w:rPr>
        <w:t>16</w:t>
      </w:r>
      <w:r>
        <w:rPr>
          <w:rFonts w:ascii="Meiryo" w:eastAsia="Meiryo" w:hAnsi="Meiryo" w:cs="Meiryo"/>
          <w:color w:val="221F1F"/>
          <w:spacing w:val="-3"/>
          <w:w w:val="85"/>
          <w:sz w:val="22"/>
          <w:szCs w:val="22"/>
        </w:rPr>
        <w:t xml:space="preserve"> </w:t>
      </w:r>
      <w:r>
        <w:rPr>
          <w:rFonts w:ascii="Meiryo" w:eastAsia="Meiryo" w:hAnsi="Meiryo" w:cs="Meiryo"/>
          <w:color w:val="221F1F"/>
          <w:spacing w:val="-5"/>
          <w:w w:val="85"/>
          <w:sz w:val="22"/>
          <w:szCs w:val="22"/>
        </w:rPr>
        <w:t>y</w:t>
      </w:r>
      <w:r>
        <w:rPr>
          <w:rFonts w:ascii="Meiryo" w:eastAsia="Meiryo" w:hAnsi="Meiryo" w:cs="Meiryo"/>
          <w:color w:val="221F1F"/>
          <w:w w:val="85"/>
          <w:sz w:val="22"/>
          <w:szCs w:val="22"/>
        </w:rPr>
        <w:t>ears 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364</w:t>
      </w:r>
      <w:r>
        <w:rPr>
          <w:rFonts w:ascii="Meiryo" w:eastAsia="Meiryo" w:hAnsi="Meiryo" w:cs="Meiryo"/>
          <w:color w:val="221F1F"/>
          <w:spacing w:val="-9"/>
          <w:w w:val="85"/>
          <w:sz w:val="22"/>
          <w:szCs w:val="22"/>
        </w:rPr>
        <w:t xml:space="preserve"> </w:t>
      </w:r>
      <w:r>
        <w:rPr>
          <w:rFonts w:ascii="Meiryo" w:eastAsia="Meiryo" w:hAnsi="Meiryo" w:cs="Meiryo"/>
          <w:color w:val="221F1F"/>
          <w:w w:val="85"/>
          <w:sz w:val="22"/>
          <w:szCs w:val="22"/>
        </w:rPr>
        <w:t>d</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ys</w:t>
      </w:r>
      <w:r>
        <w:rPr>
          <w:rFonts w:ascii="Meiryo" w:eastAsia="Meiryo" w:hAnsi="Meiryo" w:cs="Meiryo"/>
          <w:color w:val="221F1F"/>
          <w:spacing w:val="19"/>
          <w:w w:val="85"/>
          <w:sz w:val="22"/>
          <w:szCs w:val="22"/>
        </w:rPr>
        <w:t xml:space="preserve"> </w:t>
      </w:r>
      <w:r>
        <w:rPr>
          <w:rFonts w:ascii="Meiryo" w:eastAsia="Meiryo" w:hAnsi="Meiryo" w:cs="Meiryo"/>
          <w:color w:val="221F1F"/>
          <w:sz w:val="22"/>
          <w:szCs w:val="22"/>
        </w:rPr>
        <w:t>old.</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T</w:t>
      </w:r>
      <w:r>
        <w:rPr>
          <w:rFonts w:ascii="Meiryo" w:eastAsia="Meiryo" w:hAnsi="Meiryo" w:cs="Meiryo"/>
          <w:color w:val="221F1F"/>
          <w:spacing w:val="-5"/>
          <w:w w:val="87"/>
          <w:sz w:val="22"/>
          <w:szCs w:val="22"/>
        </w:rPr>
        <w:t>h</w:t>
      </w:r>
      <w:r>
        <w:rPr>
          <w:rFonts w:ascii="Meiryo" w:eastAsia="Meiryo" w:hAnsi="Meiryo" w:cs="Meiryo"/>
          <w:color w:val="221F1F"/>
          <w:w w:val="87"/>
          <w:sz w:val="22"/>
          <w:szCs w:val="22"/>
        </w:rPr>
        <w:t>us</w:t>
      </w:r>
      <w:r>
        <w:rPr>
          <w:rFonts w:ascii="Meiryo" w:eastAsia="Meiryo" w:hAnsi="Meiryo" w:cs="Meiryo"/>
          <w:color w:val="221F1F"/>
          <w:spacing w:val="4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ex</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ected</w:t>
      </w:r>
      <w:r>
        <w:rPr>
          <w:rFonts w:ascii="Meiryo" w:eastAsia="Meiryo" w:hAnsi="Meiryo" w:cs="Meiryo"/>
          <w:color w:val="221F1F"/>
          <w:spacing w:val="4"/>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alue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16</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fact</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16.5.</w:t>
      </w:r>
      <w:r>
        <w:rPr>
          <w:rFonts w:ascii="Meiryo" w:eastAsia="Meiryo" w:hAnsi="Meiryo" w:cs="Meiryo"/>
          <w:color w:val="221F1F"/>
          <w:spacing w:val="-12"/>
          <w:w w:val="88"/>
          <w:sz w:val="22"/>
          <w:szCs w:val="22"/>
        </w:rPr>
        <w:t xml:space="preserve"> </w:t>
      </w: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calculated</w:t>
      </w:r>
      <w:r>
        <w:rPr>
          <w:rFonts w:ascii="Meiryo" w:eastAsia="Meiryo" w:hAnsi="Meiryo" w:cs="Meiryo"/>
          <w:color w:val="221F1F"/>
          <w:spacing w:val="30"/>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6"/>
          <w:sz w:val="22"/>
          <w:szCs w:val="22"/>
        </w:rPr>
        <w:t>this</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manner</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ecause</w:t>
      </w:r>
      <w:r>
        <w:rPr>
          <w:rFonts w:ascii="Meiryo" w:eastAsia="Meiryo" w:hAnsi="Meiryo" w:cs="Meiryo"/>
          <w:color w:val="221F1F"/>
          <w:spacing w:val="-15"/>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wished</w:t>
      </w:r>
      <w:r>
        <w:rPr>
          <w:rFonts w:ascii="Meiryo" w:eastAsia="Meiryo" w:hAnsi="Meiryo" w:cs="Meiryo"/>
          <w:color w:val="221F1F"/>
          <w:spacing w:val="15"/>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2"/>
          <w:sz w:val="22"/>
          <w:szCs w:val="22"/>
        </w:rPr>
        <w:t xml:space="preserve"> </w:t>
      </w:r>
      <w:r>
        <w:rPr>
          <w:rFonts w:ascii="Meiryo" w:eastAsia="Meiryo" w:hAnsi="Meiryo" w:cs="Meiryo"/>
          <w:color w:val="221F1F"/>
          <w:w w:val="88"/>
          <w:sz w:val="22"/>
          <w:szCs w:val="22"/>
        </w:rPr>
        <w:t>include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6"/>
          <w:w w:val="88"/>
          <w:sz w:val="22"/>
          <w:szCs w:val="22"/>
        </w:rPr>
        <w:t xml:space="preserve"> </w:t>
      </w:r>
      <w:r>
        <w:rPr>
          <w:rFonts w:ascii="Meiryo" w:eastAsia="Meiryo" w:hAnsi="Meiryo" w:cs="Meiryo"/>
          <w:color w:val="221F1F"/>
          <w:w w:val="88"/>
          <w:sz w:val="22"/>
          <w:szCs w:val="22"/>
        </w:rPr>
        <w:t>maxi</w:t>
      </w:r>
      <w:r>
        <w:rPr>
          <w:rFonts w:ascii="Meiryo" w:eastAsia="Meiryo" w:hAnsi="Meiryo" w:cs="Meiryo"/>
          <w:color w:val="221F1F"/>
          <w:spacing w:val="-5"/>
          <w:w w:val="88"/>
          <w:sz w:val="22"/>
          <w:szCs w:val="22"/>
        </w:rPr>
        <w:t>m</w:t>
      </w:r>
      <w:r>
        <w:rPr>
          <w:rFonts w:ascii="Meiryo" w:eastAsia="Meiryo" w:hAnsi="Meiryo" w:cs="Meiryo"/>
          <w:color w:val="221F1F"/>
          <w:w w:val="88"/>
          <w:sz w:val="22"/>
          <w:szCs w:val="22"/>
        </w:rPr>
        <w:t>um</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amou</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of</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information</w:t>
      </w:r>
      <w:r>
        <w:rPr>
          <w:rFonts w:ascii="Meiryo" w:eastAsia="Meiryo" w:hAnsi="Meiryo" w:cs="Meiryo"/>
          <w:color w:val="221F1F"/>
          <w:spacing w:val="32"/>
          <w:w w:val="88"/>
          <w:sz w:val="22"/>
          <w:szCs w:val="22"/>
        </w:rPr>
        <w:t xml:space="preserve"> </w:t>
      </w:r>
      <w:r>
        <w:rPr>
          <w:rFonts w:ascii="Meiryo" w:eastAsia="Meiryo" w:hAnsi="Meiryo" w:cs="Meiryo"/>
          <w:color w:val="221F1F"/>
          <w:sz w:val="22"/>
          <w:szCs w:val="22"/>
        </w:rPr>
        <w:t xml:space="preserve">without </w:t>
      </w:r>
      <w:r>
        <w:rPr>
          <w:rFonts w:ascii="Meiryo" w:eastAsia="Meiryo" w:hAnsi="Meiryo" w:cs="Meiryo"/>
          <w:color w:val="221F1F"/>
          <w:w w:val="88"/>
          <w:sz w:val="22"/>
          <w:szCs w:val="22"/>
        </w:rPr>
        <w:t>ignoring</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ex</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ected</w:t>
      </w:r>
      <w:r>
        <w:rPr>
          <w:rFonts w:ascii="Meiryo" w:eastAsia="Meiryo" w:hAnsi="Meiryo" w:cs="Meiryo"/>
          <w:color w:val="221F1F"/>
          <w:spacing w:val="-7"/>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alue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problem</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self-re</w:t>
      </w:r>
      <w:r>
        <w:rPr>
          <w:rFonts w:ascii="Meiryo" w:eastAsia="Meiryo" w:hAnsi="Meiryo" w:cs="Meiryo"/>
          <w:color w:val="221F1F"/>
          <w:spacing w:val="6"/>
          <w:w w:val="88"/>
          <w:sz w:val="22"/>
          <w:szCs w:val="22"/>
        </w:rPr>
        <w:t>p</w:t>
      </w:r>
      <w:r>
        <w:rPr>
          <w:rFonts w:ascii="Meiryo" w:eastAsia="Meiryo" w:hAnsi="Meiryo" w:cs="Meiryo"/>
          <w:color w:val="221F1F"/>
          <w:w w:val="88"/>
          <w:sz w:val="22"/>
          <w:szCs w:val="22"/>
        </w:rPr>
        <w:t>orted</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age. Using</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this</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meth</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 xml:space="preserve">d, </w:t>
      </w:r>
      <w:r>
        <w:rPr>
          <w:rFonts w:ascii="Meiryo" w:eastAsia="Meiryo" w:hAnsi="Meiryo" w:cs="Meiryo"/>
          <w:color w:val="221F1F"/>
          <w:sz w:val="22"/>
          <w:szCs w:val="22"/>
        </w:rPr>
        <w:t xml:space="preserve">the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as</w:t>
      </w:r>
      <w:r>
        <w:rPr>
          <w:rFonts w:ascii="Meiryo" w:eastAsia="Meiryo" w:hAnsi="Meiryo" w:cs="Meiryo"/>
          <w:color w:val="221F1F"/>
          <w:spacing w:val="16"/>
          <w:w w:val="83"/>
          <w:sz w:val="22"/>
          <w:szCs w:val="22"/>
        </w:rPr>
        <w:t xml:space="preserve"> </w:t>
      </w:r>
      <w:r>
        <w:rPr>
          <w:rFonts w:ascii="Meiryo" w:eastAsia="Meiryo" w:hAnsi="Meiryo" w:cs="Meiryo"/>
          <w:color w:val="221F1F"/>
          <w:w w:val="83"/>
          <w:sz w:val="22"/>
          <w:szCs w:val="22"/>
        </w:rPr>
        <w:t>16.01</w:t>
      </w:r>
      <w:r>
        <w:rPr>
          <w:rFonts w:ascii="Meiryo" w:eastAsia="Meiryo" w:hAnsi="Meiryo" w:cs="Meiryo"/>
          <w:color w:val="221F1F"/>
          <w:spacing w:val="-6"/>
          <w:w w:val="83"/>
          <w:sz w:val="22"/>
          <w:szCs w:val="22"/>
        </w:rPr>
        <w:t xml:space="preserve"> </w:t>
      </w:r>
      <w:r>
        <w:rPr>
          <w:rFonts w:ascii="Meiryo" w:eastAsia="Meiryo" w:hAnsi="Meiryo" w:cs="Meiryo"/>
          <w:color w:val="221F1F"/>
          <w:spacing w:val="-5"/>
          <w:w w:val="83"/>
          <w:sz w:val="22"/>
          <w:szCs w:val="22"/>
        </w:rPr>
        <w:t>y</w:t>
      </w:r>
      <w:r>
        <w:rPr>
          <w:rFonts w:ascii="Meiryo" w:eastAsia="Meiryo" w:hAnsi="Meiryo" w:cs="Meiryo"/>
          <w:color w:val="221F1F"/>
          <w:w w:val="83"/>
          <w:sz w:val="22"/>
          <w:szCs w:val="22"/>
        </w:rPr>
        <w:t>ears</w:t>
      </w:r>
      <w:r>
        <w:rPr>
          <w:rFonts w:ascii="Meiryo" w:eastAsia="Meiryo" w:hAnsi="Meiryo" w:cs="Meiryo"/>
          <w:color w:val="221F1F"/>
          <w:spacing w:val="23"/>
          <w:w w:val="83"/>
          <w:sz w:val="22"/>
          <w:szCs w:val="22"/>
        </w:rPr>
        <w:t xml:space="preserve"> </w:t>
      </w:r>
      <w:r>
        <w:rPr>
          <w:rFonts w:ascii="Meiryo" w:eastAsia="Meiryo" w:hAnsi="Meiryo" w:cs="Meiryo"/>
          <w:color w:val="221F1F"/>
          <w:w w:val="83"/>
          <w:sz w:val="22"/>
          <w:szCs w:val="22"/>
        </w:rPr>
        <w:t>(sd</w:t>
      </w:r>
      <w:r>
        <w:rPr>
          <w:rFonts w:ascii="Meiryo" w:eastAsia="Meiryo" w:hAnsi="Meiryo" w:cs="Meiryo"/>
          <w:color w:val="221F1F"/>
          <w:spacing w:val="22"/>
          <w:w w:val="83"/>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spacing w:val="-1"/>
          <w:w w:val="80"/>
          <w:sz w:val="22"/>
          <w:szCs w:val="22"/>
        </w:rPr>
        <w:t>2</w:t>
      </w:r>
      <w:r>
        <w:rPr>
          <w:i/>
          <w:color w:val="221F1F"/>
          <w:w w:val="110"/>
          <w:sz w:val="22"/>
          <w:szCs w:val="22"/>
        </w:rPr>
        <w:t>.</w:t>
      </w:r>
      <w:r>
        <w:rPr>
          <w:rFonts w:ascii="Meiryo" w:eastAsia="Meiryo" w:hAnsi="Meiryo" w:cs="Meiryo"/>
          <w:color w:val="221F1F"/>
          <w:w w:val="76"/>
          <w:sz w:val="22"/>
          <w:szCs w:val="22"/>
        </w:rPr>
        <w:t>30;</w:t>
      </w:r>
      <w:r>
        <w:rPr>
          <w:rFonts w:ascii="Meiryo" w:eastAsia="Meiryo" w:hAnsi="Meiryo" w:cs="Meiryo"/>
          <w:color w:val="221F1F"/>
          <w:spacing w:val="-1"/>
          <w:sz w:val="22"/>
          <w:szCs w:val="22"/>
        </w:rPr>
        <w:t xml:space="preserve"> </w:t>
      </w:r>
      <w:r>
        <w:rPr>
          <w:rFonts w:ascii="Meiryo" w:eastAsia="Meiryo" w:hAnsi="Meiryo" w:cs="Meiryo"/>
          <w:color w:val="221F1F"/>
          <w:sz w:val="22"/>
          <w:szCs w:val="22"/>
        </w:rPr>
        <w:t>n</w:t>
      </w:r>
      <w:r>
        <w:rPr>
          <w:rFonts w:ascii="Meiryo" w:eastAsia="Meiryo" w:hAnsi="Meiryo" w:cs="Meiryo"/>
          <w:color w:val="221F1F"/>
          <w:spacing w:val="-1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6288).</w:t>
      </w:r>
      <w:r>
        <w:rPr>
          <w:color w:val="221F1F"/>
          <w:w w:val="106"/>
          <w:position w:val="8"/>
          <w:sz w:val="15"/>
          <w:szCs w:val="15"/>
        </w:rPr>
        <w:t>4</w:t>
      </w:r>
    </w:p>
    <w:p>
      <w:pPr>
        <w:spacing w:before="26"/>
        <w:ind w:left="408"/>
        <w:rPr>
          <w:rFonts w:ascii="Meiryo" w:eastAsia="Meiryo" w:hAnsi="Meiryo" w:cs="Meiryo"/>
          <w:sz w:val="18"/>
          <w:szCs w:val="18"/>
        </w:rPr>
      </w:pPr>
      <w:r>
        <w:rPr>
          <w:rFonts w:ascii="Times New Roman" w:eastAsia="Times New Roman" w:hAnsi="Times New Roman"/>
          <w:sz w:val="20"/>
          <w:szCs w:val="20"/>
        </w:rPr>
        <w:pict>
          <v:group id="_x0000_s1038" style="position:absolute;left:0;text-align:left;margin-left:93.75pt;margin-top:4.45pt;width:33.85pt;height:0;z-index:-251661312;mso-position-horizontal-relative:page" coordorigin="1875,89" coordsize="677,0">
            <v:shape id="_x0000_s1039" style="position:absolute;left:1875;top:89;width:677;height:0" coordorigin="1875,89" coordsize="677,0" path="m1875,89r677,e" filled="f" strokecolor="#221f1f" strokeweight=".04164mm">
              <v:path arrowok="t"/>
            </v:shape>
            <w10:wrap anchorx="page"/>
          </v:group>
        </w:pict>
      </w:r>
      <w:r>
        <w:rPr>
          <w:color w:val="221F1F"/>
          <w:w w:val="114"/>
          <w:position w:val="7"/>
          <w:sz w:val="13"/>
          <w:szCs w:val="13"/>
        </w:rPr>
        <w:t>4</w:t>
      </w:r>
      <w:r>
        <w:rPr>
          <w:color w:val="221F1F"/>
          <w:spacing w:val="-23"/>
          <w:position w:val="7"/>
          <w:sz w:val="13"/>
          <w:szCs w:val="13"/>
        </w:rPr>
        <w:t xml:space="preserve"> </w:t>
      </w:r>
      <w:r>
        <w:rPr>
          <w:rFonts w:ascii="Meiryo" w:eastAsia="Meiryo" w:hAnsi="Meiryo" w:cs="Meiryo"/>
          <w:color w:val="221F1F"/>
          <w:spacing w:val="-16"/>
          <w:sz w:val="18"/>
          <w:szCs w:val="18"/>
        </w:rPr>
        <w:t>T</w:t>
      </w:r>
      <w:r>
        <w:rPr>
          <w:rFonts w:ascii="Meiryo" w:eastAsia="Meiryo" w:hAnsi="Meiryo" w:cs="Meiryo"/>
          <w:color w:val="221F1F"/>
          <w:sz w:val="18"/>
          <w:szCs w:val="18"/>
        </w:rPr>
        <w:t>aking</w:t>
      </w:r>
      <w:r>
        <w:rPr>
          <w:rFonts w:ascii="Meiryo" w:eastAsia="Meiryo" w:hAnsi="Meiryo" w:cs="Meiryo"/>
          <w:color w:val="221F1F"/>
          <w:spacing w:val="-11"/>
          <w:sz w:val="18"/>
          <w:szCs w:val="18"/>
        </w:rPr>
        <w:t xml:space="preserve"> </w:t>
      </w:r>
      <w:r>
        <w:rPr>
          <w:rFonts w:ascii="Meiryo" w:eastAsia="Meiryo" w:hAnsi="Meiryo" w:cs="Meiryo"/>
          <w:color w:val="221F1F"/>
          <w:w w:val="89"/>
          <w:sz w:val="18"/>
          <w:szCs w:val="18"/>
        </w:rPr>
        <w:t>the</w:t>
      </w:r>
      <w:r>
        <w:rPr>
          <w:rFonts w:ascii="Meiryo" w:eastAsia="Meiryo" w:hAnsi="Meiryo" w:cs="Meiryo"/>
          <w:color w:val="221F1F"/>
          <w:spacing w:val="11"/>
          <w:w w:val="89"/>
          <w:sz w:val="18"/>
          <w:szCs w:val="18"/>
        </w:rPr>
        <w:t xml:space="preserve"> </w:t>
      </w:r>
      <w:r>
        <w:rPr>
          <w:rFonts w:ascii="Meiryo" w:eastAsia="Meiryo" w:hAnsi="Meiryo" w:cs="Meiryo"/>
          <w:color w:val="221F1F"/>
          <w:spacing w:val="-4"/>
          <w:w w:val="89"/>
          <w:sz w:val="18"/>
          <w:szCs w:val="18"/>
        </w:rPr>
        <w:t>av</w:t>
      </w:r>
      <w:r>
        <w:rPr>
          <w:rFonts w:ascii="Meiryo" w:eastAsia="Meiryo" w:hAnsi="Meiryo" w:cs="Meiryo"/>
          <w:color w:val="221F1F"/>
          <w:w w:val="89"/>
          <w:sz w:val="18"/>
          <w:szCs w:val="18"/>
        </w:rPr>
        <w:t>erage</w:t>
      </w:r>
      <w:r>
        <w:rPr>
          <w:rFonts w:ascii="Meiryo" w:eastAsia="Meiryo" w:hAnsi="Meiryo" w:cs="Meiryo"/>
          <w:color w:val="221F1F"/>
          <w:spacing w:val="-6"/>
          <w:w w:val="89"/>
          <w:sz w:val="18"/>
          <w:szCs w:val="18"/>
        </w:rPr>
        <w:t xml:space="preserve"> </w:t>
      </w:r>
      <w:r>
        <w:rPr>
          <w:rFonts w:ascii="Meiryo" w:eastAsia="Meiryo" w:hAnsi="Meiryo" w:cs="Meiryo"/>
          <w:color w:val="221F1F"/>
          <w:sz w:val="18"/>
          <w:szCs w:val="18"/>
        </w:rPr>
        <w:t>of</w:t>
      </w:r>
      <w:r>
        <w:rPr>
          <w:rFonts w:ascii="Meiryo" w:eastAsia="Meiryo" w:hAnsi="Meiryo" w:cs="Meiryo"/>
          <w:color w:val="221F1F"/>
          <w:spacing w:val="-20"/>
          <w:sz w:val="18"/>
          <w:szCs w:val="18"/>
        </w:rPr>
        <w:t xml:space="preserve"> </w:t>
      </w:r>
      <w:r>
        <w:rPr>
          <w:rFonts w:ascii="Meiryo" w:eastAsia="Meiryo" w:hAnsi="Meiryo" w:cs="Meiryo"/>
          <w:color w:val="221F1F"/>
          <w:sz w:val="18"/>
          <w:szCs w:val="18"/>
        </w:rPr>
        <w:t>all</w:t>
      </w:r>
      <w:r>
        <w:rPr>
          <w:rFonts w:ascii="Meiryo" w:eastAsia="Meiryo" w:hAnsi="Meiryo" w:cs="Meiryo"/>
          <w:color w:val="221F1F"/>
          <w:spacing w:val="-1"/>
          <w:sz w:val="18"/>
          <w:szCs w:val="18"/>
        </w:rPr>
        <w:t xml:space="preserve"> </w:t>
      </w:r>
      <w:r>
        <w:rPr>
          <w:rFonts w:ascii="Meiryo" w:eastAsia="Meiryo" w:hAnsi="Meiryo" w:cs="Meiryo"/>
          <w:color w:val="221F1F"/>
          <w:sz w:val="18"/>
          <w:szCs w:val="18"/>
        </w:rPr>
        <w:t>AFIs</w:t>
      </w:r>
      <w:r>
        <w:rPr>
          <w:rFonts w:ascii="Meiryo" w:eastAsia="Meiryo" w:hAnsi="Meiryo" w:cs="Meiryo"/>
          <w:color w:val="221F1F"/>
          <w:spacing w:val="12"/>
          <w:sz w:val="18"/>
          <w:szCs w:val="18"/>
        </w:rPr>
        <w:t xml:space="preserve"> </w:t>
      </w:r>
      <w:r>
        <w:rPr>
          <w:rFonts w:ascii="Meiryo" w:eastAsia="Meiryo" w:hAnsi="Meiryo" w:cs="Meiryo"/>
          <w:color w:val="221F1F"/>
          <w:w w:val="91"/>
          <w:sz w:val="18"/>
          <w:szCs w:val="18"/>
        </w:rPr>
        <w:t>(without</w:t>
      </w:r>
      <w:r>
        <w:rPr>
          <w:rFonts w:ascii="Meiryo" w:eastAsia="Meiryo" w:hAnsi="Meiryo" w:cs="Meiryo"/>
          <w:color w:val="221F1F"/>
          <w:spacing w:val="33"/>
          <w:w w:val="91"/>
          <w:sz w:val="18"/>
          <w:szCs w:val="18"/>
        </w:rPr>
        <w:t xml:space="preserve"> </w:t>
      </w:r>
      <w:r>
        <w:rPr>
          <w:rFonts w:ascii="Meiryo" w:eastAsia="Meiryo" w:hAnsi="Meiryo" w:cs="Meiryo"/>
          <w:color w:val="221F1F"/>
          <w:w w:val="91"/>
          <w:sz w:val="18"/>
          <w:szCs w:val="18"/>
        </w:rPr>
        <w:t>addressing</w:t>
      </w:r>
      <w:r>
        <w:rPr>
          <w:rFonts w:ascii="Meiryo" w:eastAsia="Meiryo" w:hAnsi="Meiryo" w:cs="Meiryo"/>
          <w:color w:val="221F1F"/>
          <w:spacing w:val="-7"/>
          <w:w w:val="91"/>
          <w:sz w:val="18"/>
          <w:szCs w:val="18"/>
        </w:rPr>
        <w:t xml:space="preserve"> </w:t>
      </w:r>
      <w:r>
        <w:rPr>
          <w:rFonts w:ascii="Meiryo" w:eastAsia="Meiryo" w:hAnsi="Meiryo" w:cs="Meiryo"/>
          <w:color w:val="221F1F"/>
          <w:w w:val="91"/>
          <w:sz w:val="18"/>
          <w:szCs w:val="18"/>
        </w:rPr>
        <w:t>ex</w:t>
      </w:r>
      <w:r>
        <w:rPr>
          <w:rFonts w:ascii="Meiryo" w:eastAsia="Meiryo" w:hAnsi="Meiryo" w:cs="Meiryo"/>
          <w:color w:val="221F1F"/>
          <w:spacing w:val="5"/>
          <w:w w:val="91"/>
          <w:sz w:val="18"/>
          <w:szCs w:val="18"/>
        </w:rPr>
        <w:t>p</w:t>
      </w:r>
      <w:r>
        <w:rPr>
          <w:rFonts w:ascii="Meiryo" w:eastAsia="Meiryo" w:hAnsi="Meiryo" w:cs="Meiryo"/>
          <w:color w:val="221F1F"/>
          <w:w w:val="91"/>
          <w:sz w:val="18"/>
          <w:szCs w:val="18"/>
        </w:rPr>
        <w:t>ected</w:t>
      </w:r>
      <w:r>
        <w:rPr>
          <w:rFonts w:ascii="Meiryo" w:eastAsia="Meiryo" w:hAnsi="Meiryo" w:cs="Meiryo"/>
          <w:color w:val="221F1F"/>
          <w:spacing w:val="-7"/>
          <w:w w:val="91"/>
          <w:sz w:val="18"/>
          <w:szCs w:val="18"/>
        </w:rPr>
        <w:t xml:space="preserve"> </w:t>
      </w:r>
      <w:r>
        <w:rPr>
          <w:rFonts w:ascii="Meiryo" w:eastAsia="Meiryo" w:hAnsi="Meiryo" w:cs="Meiryo"/>
          <w:color w:val="221F1F"/>
          <w:spacing w:val="-9"/>
          <w:w w:val="91"/>
          <w:sz w:val="18"/>
          <w:szCs w:val="18"/>
        </w:rPr>
        <w:t>v</w:t>
      </w:r>
      <w:r>
        <w:rPr>
          <w:rFonts w:ascii="Meiryo" w:eastAsia="Meiryo" w:hAnsi="Meiryo" w:cs="Meiryo"/>
          <w:color w:val="221F1F"/>
          <w:w w:val="91"/>
          <w:sz w:val="18"/>
          <w:szCs w:val="18"/>
        </w:rPr>
        <w:t>alue),</w:t>
      </w:r>
      <w:r>
        <w:rPr>
          <w:rFonts w:ascii="Meiryo" w:eastAsia="Meiryo" w:hAnsi="Meiryo" w:cs="Meiryo"/>
          <w:color w:val="221F1F"/>
          <w:spacing w:val="5"/>
          <w:w w:val="91"/>
          <w:sz w:val="18"/>
          <w:szCs w:val="18"/>
        </w:rPr>
        <w:t xml:space="preserve"> </w:t>
      </w:r>
      <w:r>
        <w:rPr>
          <w:rFonts w:ascii="Meiryo" w:eastAsia="Meiryo" w:hAnsi="Meiryo" w:cs="Meiryo"/>
          <w:color w:val="221F1F"/>
          <w:w w:val="91"/>
          <w:sz w:val="18"/>
          <w:szCs w:val="18"/>
        </w:rPr>
        <w:t>results</w:t>
      </w:r>
      <w:r>
        <w:rPr>
          <w:rFonts w:ascii="Meiryo" w:eastAsia="Meiryo" w:hAnsi="Meiryo" w:cs="Meiryo"/>
          <w:color w:val="221F1F"/>
          <w:spacing w:val="3"/>
          <w:w w:val="91"/>
          <w:sz w:val="18"/>
          <w:szCs w:val="18"/>
        </w:rPr>
        <w:t xml:space="preserve"> </w:t>
      </w:r>
      <w:r>
        <w:rPr>
          <w:rFonts w:ascii="Meiryo" w:eastAsia="Meiryo" w:hAnsi="Meiryo" w:cs="Meiryo"/>
          <w:color w:val="221F1F"/>
          <w:sz w:val="18"/>
          <w:szCs w:val="18"/>
        </w:rPr>
        <w:t>in</w:t>
      </w:r>
      <w:r>
        <w:rPr>
          <w:rFonts w:ascii="Meiryo" w:eastAsia="Meiryo" w:hAnsi="Meiryo" w:cs="Meiryo"/>
          <w:color w:val="221F1F"/>
          <w:spacing w:val="-5"/>
          <w:sz w:val="18"/>
          <w:szCs w:val="18"/>
        </w:rPr>
        <w:t xml:space="preserve"> </w:t>
      </w:r>
      <w:r>
        <w:rPr>
          <w:rFonts w:ascii="Meiryo" w:eastAsia="Meiryo" w:hAnsi="Meiryo" w:cs="Meiryo"/>
          <w:color w:val="221F1F"/>
          <w:w w:val="86"/>
          <w:sz w:val="18"/>
          <w:szCs w:val="18"/>
        </w:rPr>
        <w:t>15.49</w:t>
      </w:r>
      <w:r>
        <w:rPr>
          <w:rFonts w:ascii="Meiryo" w:eastAsia="Meiryo" w:hAnsi="Meiryo" w:cs="Meiryo"/>
          <w:color w:val="221F1F"/>
          <w:spacing w:val="-10"/>
          <w:w w:val="86"/>
          <w:sz w:val="18"/>
          <w:szCs w:val="18"/>
        </w:rPr>
        <w:t xml:space="preserve"> </w:t>
      </w:r>
      <w:r>
        <w:rPr>
          <w:rFonts w:ascii="Meiryo" w:eastAsia="Meiryo" w:hAnsi="Meiryo" w:cs="Meiryo"/>
          <w:color w:val="221F1F"/>
          <w:w w:val="86"/>
          <w:sz w:val="18"/>
          <w:szCs w:val="18"/>
        </w:rPr>
        <w:t>(sd</w:t>
      </w:r>
      <w:r>
        <w:rPr>
          <w:rFonts w:ascii="Meiryo" w:eastAsia="Meiryo" w:hAnsi="Meiryo" w:cs="Meiryo"/>
          <w:color w:val="221F1F"/>
          <w:spacing w:val="17"/>
          <w:w w:val="86"/>
          <w:sz w:val="18"/>
          <w:szCs w:val="18"/>
        </w:rPr>
        <w:t xml:space="preserve"> </w:t>
      </w:r>
      <w:r>
        <w:rPr>
          <w:rFonts w:ascii="Meiryo" w:eastAsia="Meiryo" w:hAnsi="Meiryo" w:cs="Meiryo"/>
          <w:color w:val="221F1F"/>
          <w:sz w:val="18"/>
          <w:szCs w:val="18"/>
        </w:rPr>
        <w:t>=</w:t>
      </w:r>
      <w:r>
        <w:rPr>
          <w:rFonts w:ascii="Meiryo" w:eastAsia="Meiryo" w:hAnsi="Meiryo" w:cs="Meiryo"/>
          <w:color w:val="221F1F"/>
          <w:spacing w:val="-3"/>
          <w:sz w:val="18"/>
          <w:szCs w:val="18"/>
        </w:rPr>
        <w:t xml:space="preserve"> </w:t>
      </w:r>
      <w:r>
        <w:rPr>
          <w:rFonts w:ascii="Meiryo" w:eastAsia="Meiryo" w:hAnsi="Meiryo" w:cs="Meiryo"/>
          <w:color w:val="221F1F"/>
          <w:w w:val="80"/>
          <w:sz w:val="18"/>
          <w:szCs w:val="18"/>
        </w:rPr>
        <w:t>2.30;</w:t>
      </w:r>
      <w:r>
        <w:rPr>
          <w:rFonts w:ascii="Meiryo" w:eastAsia="Meiryo" w:hAnsi="Meiryo" w:cs="Meiryo"/>
          <w:color w:val="221F1F"/>
          <w:spacing w:val="11"/>
          <w:w w:val="80"/>
          <w:sz w:val="18"/>
          <w:szCs w:val="18"/>
        </w:rPr>
        <w:t xml:space="preserve"> </w:t>
      </w:r>
      <w:r>
        <w:rPr>
          <w:rFonts w:ascii="Meiryo" w:eastAsia="Meiryo" w:hAnsi="Meiryo" w:cs="Meiryo"/>
          <w:color w:val="221F1F"/>
          <w:sz w:val="18"/>
          <w:szCs w:val="18"/>
        </w:rPr>
        <w:t>n</w:t>
      </w:r>
      <w:r>
        <w:rPr>
          <w:rFonts w:ascii="Meiryo" w:eastAsia="Meiryo" w:hAnsi="Meiryo" w:cs="Meiryo"/>
          <w:color w:val="221F1F"/>
          <w:spacing w:val="-11"/>
          <w:sz w:val="18"/>
          <w:szCs w:val="18"/>
        </w:rPr>
        <w:t xml:space="preserve"> </w:t>
      </w:r>
      <w:r>
        <w:rPr>
          <w:rFonts w:ascii="Meiryo" w:eastAsia="Meiryo" w:hAnsi="Meiryo" w:cs="Meiryo"/>
          <w:color w:val="221F1F"/>
          <w:sz w:val="18"/>
          <w:szCs w:val="18"/>
        </w:rPr>
        <w:t>=</w:t>
      </w:r>
    </w:p>
    <w:p>
      <w:pPr>
        <w:spacing w:before="23"/>
        <w:ind w:left="155"/>
        <w:rPr>
          <w:rFonts w:ascii="Meiryo" w:eastAsia="Meiryo" w:hAnsi="Meiryo" w:cs="Meiryo"/>
          <w:sz w:val="18"/>
          <w:szCs w:val="18"/>
        </w:rPr>
        <w:sectPr>
          <w:pgSz w:w="12240" w:h="15840"/>
          <w:pgMar w:top="900" w:right="1720" w:bottom="280" w:left="1720" w:header="684" w:footer="0" w:gutter="0"/>
          <w:cols w:space="720"/>
        </w:sectPr>
      </w:pPr>
      <w:r>
        <w:rPr>
          <w:rFonts w:ascii="Meiryo" w:eastAsia="Meiryo" w:hAnsi="Meiryo" w:cs="Meiryo"/>
          <w:color w:val="221F1F"/>
          <w:w w:val="84"/>
          <w:sz w:val="18"/>
          <w:szCs w:val="18"/>
        </w:rPr>
        <w:t>6288).</w:t>
      </w:r>
      <w:r>
        <w:rPr>
          <w:rFonts w:ascii="Meiryo" w:eastAsia="Meiryo" w:hAnsi="Meiryo" w:cs="Meiryo"/>
          <w:color w:val="221F1F"/>
          <w:spacing w:val="33"/>
          <w:w w:val="84"/>
          <w:sz w:val="18"/>
          <w:szCs w:val="18"/>
        </w:rPr>
        <w:t xml:space="preserve"> </w:t>
      </w:r>
      <w:r>
        <w:rPr>
          <w:rFonts w:ascii="Meiryo" w:eastAsia="Meiryo" w:hAnsi="Meiryo" w:cs="Meiryo"/>
          <w:color w:val="221F1F"/>
          <w:spacing w:val="-5"/>
          <w:sz w:val="18"/>
          <w:szCs w:val="18"/>
        </w:rPr>
        <w:t>A</w:t>
      </w:r>
      <w:r>
        <w:rPr>
          <w:rFonts w:ascii="Meiryo" w:eastAsia="Meiryo" w:hAnsi="Meiryo" w:cs="Meiryo"/>
          <w:color w:val="221F1F"/>
          <w:sz w:val="18"/>
          <w:szCs w:val="18"/>
        </w:rPr>
        <w:t>dding</w:t>
      </w:r>
      <w:r>
        <w:rPr>
          <w:rFonts w:ascii="Meiryo" w:eastAsia="Meiryo" w:hAnsi="Meiryo" w:cs="Meiryo"/>
          <w:color w:val="221F1F"/>
          <w:spacing w:val="-9"/>
          <w:sz w:val="18"/>
          <w:szCs w:val="18"/>
        </w:rPr>
        <w:t xml:space="preserve"> </w:t>
      </w:r>
      <w:r>
        <w:rPr>
          <w:rFonts w:ascii="Meiryo" w:eastAsia="Meiryo" w:hAnsi="Meiryo" w:cs="Meiryo"/>
          <w:color w:val="221F1F"/>
          <w:sz w:val="18"/>
          <w:szCs w:val="18"/>
        </w:rPr>
        <w:t xml:space="preserve">in </w:t>
      </w:r>
      <w:r>
        <w:rPr>
          <w:rFonts w:ascii="Meiryo" w:eastAsia="Meiryo" w:hAnsi="Meiryo" w:cs="Meiryo"/>
          <w:color w:val="221F1F"/>
          <w:w w:val="90"/>
          <w:sz w:val="18"/>
          <w:szCs w:val="18"/>
        </w:rPr>
        <w:t>ex</w:t>
      </w:r>
      <w:r>
        <w:rPr>
          <w:rFonts w:ascii="Meiryo" w:eastAsia="Meiryo" w:hAnsi="Meiryo" w:cs="Meiryo"/>
          <w:color w:val="221F1F"/>
          <w:spacing w:val="5"/>
          <w:w w:val="90"/>
          <w:sz w:val="18"/>
          <w:szCs w:val="18"/>
        </w:rPr>
        <w:t>p</w:t>
      </w:r>
      <w:r>
        <w:rPr>
          <w:rFonts w:ascii="Meiryo" w:eastAsia="Meiryo" w:hAnsi="Meiryo" w:cs="Meiryo"/>
          <w:color w:val="221F1F"/>
          <w:w w:val="90"/>
          <w:sz w:val="18"/>
          <w:szCs w:val="18"/>
        </w:rPr>
        <w:t>ected</w:t>
      </w:r>
      <w:r>
        <w:rPr>
          <w:rFonts w:ascii="Meiryo" w:eastAsia="Meiryo" w:hAnsi="Meiryo" w:cs="Meiryo"/>
          <w:color w:val="221F1F"/>
          <w:spacing w:val="7"/>
          <w:w w:val="90"/>
          <w:sz w:val="18"/>
          <w:szCs w:val="18"/>
        </w:rPr>
        <w:t xml:space="preserve"> </w:t>
      </w:r>
      <w:r>
        <w:rPr>
          <w:rFonts w:ascii="Meiryo" w:eastAsia="Meiryo" w:hAnsi="Meiryo" w:cs="Meiryo"/>
          <w:color w:val="221F1F"/>
          <w:spacing w:val="-9"/>
          <w:w w:val="90"/>
          <w:sz w:val="18"/>
          <w:szCs w:val="18"/>
        </w:rPr>
        <w:t>v</w:t>
      </w:r>
      <w:r>
        <w:rPr>
          <w:rFonts w:ascii="Meiryo" w:eastAsia="Meiryo" w:hAnsi="Meiryo" w:cs="Meiryo"/>
          <w:color w:val="221F1F"/>
          <w:w w:val="90"/>
          <w:sz w:val="18"/>
          <w:szCs w:val="18"/>
        </w:rPr>
        <w:t>alue</w:t>
      </w:r>
      <w:r>
        <w:rPr>
          <w:rFonts w:ascii="Meiryo" w:eastAsia="Meiryo" w:hAnsi="Meiryo" w:cs="Meiryo"/>
          <w:color w:val="221F1F"/>
          <w:spacing w:val="18"/>
          <w:w w:val="90"/>
          <w:sz w:val="18"/>
          <w:szCs w:val="18"/>
        </w:rPr>
        <w:t xml:space="preserve"> </w:t>
      </w:r>
      <w:r>
        <w:rPr>
          <w:rFonts w:ascii="Meiryo" w:eastAsia="Meiryo" w:hAnsi="Meiryo" w:cs="Meiryo"/>
          <w:color w:val="221F1F"/>
          <w:sz w:val="18"/>
          <w:szCs w:val="18"/>
        </w:rPr>
        <w:t>of</w:t>
      </w:r>
      <w:r>
        <w:rPr>
          <w:rFonts w:ascii="Meiryo" w:eastAsia="Meiryo" w:hAnsi="Meiryo" w:cs="Meiryo"/>
          <w:color w:val="221F1F"/>
          <w:spacing w:val="-15"/>
          <w:sz w:val="18"/>
          <w:szCs w:val="18"/>
        </w:rPr>
        <w:t xml:space="preserve"> </w:t>
      </w:r>
      <w:r>
        <w:rPr>
          <w:rFonts w:ascii="Meiryo" w:eastAsia="Meiryo" w:hAnsi="Meiryo" w:cs="Meiryo"/>
          <w:color w:val="221F1F"/>
          <w:w w:val="84"/>
          <w:sz w:val="18"/>
          <w:szCs w:val="18"/>
        </w:rPr>
        <w:t>.5</w:t>
      </w:r>
      <w:r>
        <w:rPr>
          <w:rFonts w:ascii="Meiryo" w:eastAsia="Meiryo" w:hAnsi="Meiryo" w:cs="Meiryo"/>
          <w:color w:val="221F1F"/>
          <w:spacing w:val="8"/>
          <w:w w:val="84"/>
          <w:sz w:val="18"/>
          <w:szCs w:val="18"/>
        </w:rPr>
        <w:t xml:space="preserve"> </w:t>
      </w:r>
      <w:r>
        <w:rPr>
          <w:rFonts w:ascii="Meiryo" w:eastAsia="Meiryo" w:hAnsi="Meiryo" w:cs="Meiryo"/>
          <w:color w:val="221F1F"/>
          <w:spacing w:val="-4"/>
          <w:w w:val="84"/>
          <w:sz w:val="18"/>
          <w:szCs w:val="18"/>
        </w:rPr>
        <w:t>c</w:t>
      </w:r>
      <w:r>
        <w:rPr>
          <w:rFonts w:ascii="Meiryo" w:eastAsia="Meiryo" w:hAnsi="Meiryo" w:cs="Meiryo"/>
          <w:color w:val="221F1F"/>
          <w:w w:val="84"/>
          <w:sz w:val="18"/>
          <w:szCs w:val="18"/>
        </w:rPr>
        <w:t>hanges</w:t>
      </w:r>
      <w:r>
        <w:rPr>
          <w:rFonts w:ascii="Meiryo" w:eastAsia="Meiryo" w:hAnsi="Meiryo" w:cs="Meiryo"/>
          <w:color w:val="221F1F"/>
          <w:spacing w:val="36"/>
          <w:w w:val="84"/>
          <w:sz w:val="18"/>
          <w:szCs w:val="18"/>
        </w:rPr>
        <w:t xml:space="preserve"> </w:t>
      </w:r>
      <w:r>
        <w:rPr>
          <w:rFonts w:ascii="Meiryo" w:eastAsia="Meiryo" w:hAnsi="Meiryo" w:cs="Meiryo"/>
          <w:color w:val="221F1F"/>
          <w:sz w:val="18"/>
          <w:szCs w:val="18"/>
        </w:rPr>
        <w:t>this</w:t>
      </w:r>
      <w:r>
        <w:rPr>
          <w:rFonts w:ascii="Meiryo" w:eastAsia="Meiryo" w:hAnsi="Meiryo" w:cs="Meiryo"/>
          <w:color w:val="221F1F"/>
          <w:spacing w:val="-11"/>
          <w:sz w:val="18"/>
          <w:szCs w:val="18"/>
        </w:rPr>
        <w:t xml:space="preserve"> </w:t>
      </w:r>
      <w:r>
        <w:rPr>
          <w:rFonts w:ascii="Meiryo" w:eastAsia="Meiryo" w:hAnsi="Meiryo" w:cs="Meiryo"/>
          <w:color w:val="221F1F"/>
          <w:spacing w:val="-9"/>
          <w:w w:val="92"/>
          <w:sz w:val="18"/>
          <w:szCs w:val="18"/>
        </w:rPr>
        <w:t>v</w:t>
      </w:r>
      <w:r>
        <w:rPr>
          <w:rFonts w:ascii="Meiryo" w:eastAsia="Meiryo" w:hAnsi="Meiryo" w:cs="Meiryo"/>
          <w:color w:val="221F1F"/>
          <w:w w:val="92"/>
          <w:sz w:val="18"/>
          <w:szCs w:val="18"/>
        </w:rPr>
        <w:t>alue</w:t>
      </w:r>
      <w:r>
        <w:rPr>
          <w:rFonts w:ascii="Meiryo" w:eastAsia="Meiryo" w:hAnsi="Meiryo" w:cs="Meiryo"/>
          <w:color w:val="221F1F"/>
          <w:spacing w:val="8"/>
          <w:w w:val="92"/>
          <w:sz w:val="18"/>
          <w:szCs w:val="18"/>
        </w:rPr>
        <w:t xml:space="preserve"> </w:t>
      </w:r>
      <w:r>
        <w:rPr>
          <w:rFonts w:ascii="Meiryo" w:eastAsia="Meiryo" w:hAnsi="Meiryo" w:cs="Meiryo"/>
          <w:color w:val="221F1F"/>
          <w:sz w:val="18"/>
          <w:szCs w:val="18"/>
        </w:rPr>
        <w:t>to</w:t>
      </w:r>
      <w:r>
        <w:rPr>
          <w:rFonts w:ascii="Meiryo" w:eastAsia="Meiryo" w:hAnsi="Meiryo" w:cs="Meiryo"/>
          <w:color w:val="221F1F"/>
          <w:spacing w:val="-8"/>
          <w:sz w:val="18"/>
          <w:szCs w:val="18"/>
        </w:rPr>
        <w:t xml:space="preserve"> </w:t>
      </w:r>
      <w:r>
        <w:rPr>
          <w:rFonts w:ascii="Meiryo" w:eastAsia="Meiryo" w:hAnsi="Meiryo" w:cs="Meiryo"/>
          <w:color w:val="221F1F"/>
          <w:w w:val="83"/>
          <w:sz w:val="18"/>
          <w:szCs w:val="18"/>
        </w:rPr>
        <w:t>15.99.</w:t>
      </w:r>
    </w:p>
    <w:p>
      <w:pPr>
        <w:spacing w:line="200" w:lineRule="exact"/>
      </w:pPr>
    </w:p>
    <w:p>
      <w:pPr>
        <w:spacing w:before="10" w:line="280" w:lineRule="exact"/>
        <w:rPr>
          <w:sz w:val="28"/>
          <w:szCs w:val="28"/>
        </w:rPr>
      </w:pPr>
    </w:p>
    <w:p>
      <w:pPr>
        <w:spacing w:line="320" w:lineRule="exact"/>
        <w:ind w:left="697"/>
        <w:rPr>
          <w:rFonts w:ascii="Meiryo" w:eastAsia="Meiryo" w:hAnsi="Meiryo" w:cs="Meiryo"/>
          <w:sz w:val="22"/>
          <w:szCs w:val="22"/>
        </w:rPr>
      </w:pPr>
      <w:r>
        <w:rPr>
          <w:rFonts w:ascii="Meiryo" w:eastAsia="Meiryo" w:hAnsi="Meiryo" w:cs="Meiryo"/>
          <w:color w:val="221F1F"/>
          <w:position w:val="3"/>
          <w:sz w:val="22"/>
          <w:szCs w:val="22"/>
        </w:rPr>
        <w:t>After</w:t>
      </w:r>
      <w:r>
        <w:rPr>
          <w:rFonts w:ascii="Meiryo" w:eastAsia="Meiryo" w:hAnsi="Meiryo" w:cs="Meiryo"/>
          <w:color w:val="221F1F"/>
          <w:spacing w:val="-27"/>
          <w:position w:val="3"/>
          <w:sz w:val="22"/>
          <w:szCs w:val="22"/>
        </w:rPr>
        <w:t xml:space="preserve"> </w:t>
      </w:r>
      <w:r>
        <w:rPr>
          <w:rFonts w:ascii="Meiryo" w:eastAsia="Meiryo" w:hAnsi="Meiryo" w:cs="Meiryo"/>
          <w:color w:val="221F1F"/>
          <w:w w:val="89"/>
          <w:position w:val="3"/>
          <w:sz w:val="22"/>
          <w:szCs w:val="22"/>
        </w:rPr>
        <w:t>transforming</w:t>
      </w:r>
      <w:r>
        <w:rPr>
          <w:rFonts w:ascii="Meiryo" w:eastAsia="Meiryo" w:hAnsi="Meiryo" w:cs="Meiryo"/>
          <w:color w:val="221F1F"/>
          <w:spacing w:val="8"/>
          <w:w w:val="89"/>
          <w:position w:val="3"/>
          <w:sz w:val="22"/>
          <w:szCs w:val="22"/>
        </w:rPr>
        <w:t xml:space="preserve"> </w:t>
      </w:r>
      <w:r>
        <w:rPr>
          <w:rFonts w:ascii="Meiryo" w:eastAsia="Meiryo" w:hAnsi="Meiryo" w:cs="Meiryo"/>
          <w:color w:val="221F1F"/>
          <w:position w:val="3"/>
          <w:sz w:val="22"/>
          <w:szCs w:val="22"/>
        </w:rPr>
        <w:t>all</w:t>
      </w:r>
      <w:r>
        <w:rPr>
          <w:rFonts w:ascii="Meiryo" w:eastAsia="Meiryo" w:hAnsi="Meiryo" w:cs="Meiryo"/>
          <w:color w:val="221F1F"/>
          <w:spacing w:val="-8"/>
          <w:position w:val="3"/>
          <w:sz w:val="22"/>
          <w:szCs w:val="22"/>
        </w:rPr>
        <w:t xml:space="preserve"> </w:t>
      </w:r>
      <w:r>
        <w:rPr>
          <w:rFonts w:ascii="Meiryo" w:eastAsia="Meiryo" w:hAnsi="Meiryo" w:cs="Meiryo"/>
          <w:color w:val="221F1F"/>
          <w:position w:val="3"/>
          <w:sz w:val="22"/>
          <w:szCs w:val="22"/>
        </w:rPr>
        <w:t>AFI</w:t>
      </w:r>
      <w:r>
        <w:rPr>
          <w:rFonts w:ascii="Meiryo" w:eastAsia="Meiryo" w:hAnsi="Meiryo" w:cs="Meiryo"/>
          <w:color w:val="221F1F"/>
          <w:spacing w:val="21"/>
          <w:position w:val="3"/>
          <w:sz w:val="22"/>
          <w:szCs w:val="22"/>
        </w:rPr>
        <w:t xml:space="preserve"> </w:t>
      </w:r>
      <w:r>
        <w:rPr>
          <w:rFonts w:ascii="Meiryo" w:eastAsia="Meiryo" w:hAnsi="Meiryo" w:cs="Meiryo"/>
          <w:color w:val="221F1F"/>
          <w:w w:val="82"/>
          <w:position w:val="3"/>
          <w:sz w:val="22"/>
          <w:szCs w:val="22"/>
        </w:rPr>
        <w:t>scores,</w:t>
      </w:r>
      <w:r>
        <w:rPr>
          <w:rFonts w:ascii="Meiryo" w:eastAsia="Meiryo" w:hAnsi="Meiryo" w:cs="Meiryo"/>
          <w:color w:val="221F1F"/>
          <w:spacing w:val="13"/>
          <w:w w:val="82"/>
          <w:position w:val="3"/>
          <w:sz w:val="22"/>
          <w:szCs w:val="22"/>
        </w:rPr>
        <w:t xml:space="preserve"> </w:t>
      </w:r>
      <w:r>
        <w:rPr>
          <w:rFonts w:ascii="Meiryo" w:eastAsia="Meiryo" w:hAnsi="Meiryo" w:cs="Meiryo"/>
          <w:color w:val="221F1F"/>
          <w:spacing w:val="-5"/>
          <w:w w:val="82"/>
          <w:position w:val="3"/>
          <w:sz w:val="22"/>
          <w:szCs w:val="22"/>
        </w:rPr>
        <w:t>w</w:t>
      </w:r>
      <w:r>
        <w:rPr>
          <w:rFonts w:ascii="Meiryo" w:eastAsia="Meiryo" w:hAnsi="Meiryo" w:cs="Meiryo"/>
          <w:color w:val="221F1F"/>
          <w:w w:val="82"/>
          <w:position w:val="3"/>
          <w:sz w:val="22"/>
          <w:szCs w:val="22"/>
        </w:rPr>
        <w:t>e</w:t>
      </w:r>
      <w:r>
        <w:rPr>
          <w:rFonts w:ascii="Meiryo" w:eastAsia="Meiryo" w:hAnsi="Meiryo" w:cs="Meiryo"/>
          <w:color w:val="221F1F"/>
          <w:spacing w:val="12"/>
          <w:w w:val="82"/>
          <w:position w:val="3"/>
          <w:sz w:val="22"/>
          <w:szCs w:val="22"/>
        </w:rPr>
        <w:t xml:space="preserve"> </w:t>
      </w:r>
      <w:r>
        <w:rPr>
          <w:rFonts w:ascii="Meiryo" w:eastAsia="Meiryo" w:hAnsi="Meiryo" w:cs="Meiryo"/>
          <w:color w:val="221F1F"/>
          <w:w w:val="82"/>
          <w:position w:val="3"/>
          <w:sz w:val="22"/>
          <w:szCs w:val="22"/>
        </w:rPr>
        <w:t>rec</w:t>
      </w:r>
      <w:r>
        <w:rPr>
          <w:rFonts w:ascii="Meiryo" w:eastAsia="Meiryo" w:hAnsi="Meiryo" w:cs="Meiryo"/>
          <w:color w:val="221F1F"/>
          <w:spacing w:val="6"/>
          <w:w w:val="82"/>
          <w:position w:val="3"/>
          <w:sz w:val="22"/>
          <w:szCs w:val="22"/>
        </w:rPr>
        <w:t>o</w:t>
      </w:r>
      <w:r>
        <w:rPr>
          <w:rFonts w:ascii="Meiryo" w:eastAsia="Meiryo" w:hAnsi="Meiryo" w:cs="Meiryo"/>
          <w:color w:val="221F1F"/>
          <w:w w:val="82"/>
          <w:position w:val="3"/>
          <w:sz w:val="22"/>
          <w:szCs w:val="22"/>
        </w:rPr>
        <w:t>ded</w:t>
      </w:r>
      <w:r>
        <w:rPr>
          <w:rFonts w:ascii="Meiryo" w:eastAsia="Meiryo" w:hAnsi="Meiryo" w:cs="Meiryo"/>
          <w:color w:val="221F1F"/>
          <w:spacing w:val="43"/>
          <w:w w:val="82"/>
          <w:position w:val="3"/>
          <w:sz w:val="22"/>
          <w:szCs w:val="22"/>
        </w:rPr>
        <w:t xml:space="preserve"> </w:t>
      </w:r>
      <w:del w:id="692" w:author="0" w:date="2015-11-12T14:42:00Z">
        <w:r>
          <w:rPr>
            <w:rFonts w:ascii="Meiryo" w:eastAsia="Meiryo" w:hAnsi="Meiryo" w:cs="Meiryo"/>
            <w:color w:val="221F1F"/>
            <w:position w:val="3"/>
            <w:sz w:val="22"/>
            <w:szCs w:val="22"/>
          </w:rPr>
          <w:delText>all</w:delText>
        </w:r>
        <w:r>
          <w:rPr>
            <w:rFonts w:ascii="Meiryo" w:eastAsia="Meiryo" w:hAnsi="Meiryo" w:cs="Meiryo"/>
            <w:color w:val="221F1F"/>
            <w:spacing w:val="-8"/>
            <w:position w:val="3"/>
            <w:sz w:val="22"/>
            <w:szCs w:val="22"/>
          </w:rPr>
          <w:delText xml:space="preserve"> </w:delText>
        </w:r>
      </w:del>
      <w:r>
        <w:rPr>
          <w:rFonts w:ascii="Meiryo" w:eastAsia="Meiryo" w:hAnsi="Meiryo" w:cs="Meiryo"/>
          <w:color w:val="221F1F"/>
          <w:w w:val="87"/>
          <w:position w:val="3"/>
          <w:sz w:val="22"/>
          <w:szCs w:val="22"/>
        </w:rPr>
        <w:t>im</w:t>
      </w:r>
      <w:r>
        <w:rPr>
          <w:rFonts w:ascii="Meiryo" w:eastAsia="Meiryo" w:hAnsi="Meiryo" w:cs="Meiryo"/>
          <w:color w:val="221F1F"/>
          <w:spacing w:val="5"/>
          <w:w w:val="87"/>
          <w:position w:val="3"/>
          <w:sz w:val="22"/>
          <w:szCs w:val="22"/>
        </w:rPr>
        <w:t>p</w:t>
      </w:r>
      <w:r>
        <w:rPr>
          <w:rFonts w:ascii="Meiryo" w:eastAsia="Meiryo" w:hAnsi="Meiryo" w:cs="Meiryo"/>
          <w:color w:val="221F1F"/>
          <w:w w:val="87"/>
          <w:position w:val="3"/>
          <w:sz w:val="22"/>
          <w:szCs w:val="22"/>
        </w:rPr>
        <w:t>ossible</w:t>
      </w:r>
      <w:r>
        <w:rPr>
          <w:rFonts w:ascii="Meiryo" w:eastAsia="Meiryo" w:hAnsi="Meiryo" w:cs="Meiryo"/>
          <w:color w:val="221F1F"/>
          <w:spacing w:val="18"/>
          <w:w w:val="87"/>
          <w:position w:val="3"/>
          <w:sz w:val="22"/>
          <w:szCs w:val="22"/>
        </w:rPr>
        <w:t xml:space="preserve"> </w:t>
      </w:r>
      <w:r>
        <w:rPr>
          <w:rFonts w:ascii="Meiryo" w:eastAsia="Meiryo" w:hAnsi="Meiryo" w:cs="Meiryo"/>
          <w:color w:val="221F1F"/>
          <w:position w:val="3"/>
          <w:sz w:val="22"/>
          <w:szCs w:val="22"/>
        </w:rPr>
        <w:t>AFIs</w:t>
      </w:r>
      <w:r>
        <w:rPr>
          <w:rFonts w:ascii="Meiryo" w:eastAsia="Meiryo" w:hAnsi="Meiryo" w:cs="Meiryo"/>
          <w:color w:val="221F1F"/>
          <w:spacing w:val="-1"/>
          <w:position w:val="3"/>
          <w:sz w:val="22"/>
          <w:szCs w:val="22"/>
        </w:rPr>
        <w:t xml:space="preserve"> </w:t>
      </w:r>
      <w:r>
        <w:rPr>
          <w:rFonts w:ascii="Meiryo" w:eastAsia="Meiryo" w:hAnsi="Meiryo" w:cs="Meiryo"/>
          <w:color w:val="221F1F"/>
          <w:w w:val="84"/>
          <w:position w:val="3"/>
          <w:sz w:val="22"/>
          <w:szCs w:val="22"/>
        </w:rPr>
        <w:t>as</w:t>
      </w:r>
      <w:r>
        <w:rPr>
          <w:rFonts w:ascii="Meiryo" w:eastAsia="Meiryo" w:hAnsi="Meiryo" w:cs="Meiryo"/>
          <w:color w:val="221F1F"/>
          <w:spacing w:val="6"/>
          <w:w w:val="84"/>
          <w:position w:val="3"/>
          <w:sz w:val="22"/>
          <w:szCs w:val="22"/>
        </w:rPr>
        <w:t xml:space="preserve"> </w:t>
      </w:r>
      <w:r>
        <w:rPr>
          <w:rFonts w:ascii="Meiryo" w:eastAsia="Meiryo" w:hAnsi="Meiryo" w:cs="Meiryo"/>
          <w:color w:val="221F1F"/>
          <w:w w:val="84"/>
          <w:position w:val="3"/>
          <w:sz w:val="22"/>
          <w:szCs w:val="22"/>
        </w:rPr>
        <w:t>missing.</w:t>
      </w:r>
      <w:r>
        <w:rPr>
          <w:rFonts w:ascii="Meiryo" w:eastAsia="Meiryo" w:hAnsi="Meiryo" w:cs="Meiryo"/>
          <w:color w:val="221F1F"/>
          <w:spacing w:val="62"/>
          <w:w w:val="84"/>
          <w:position w:val="3"/>
          <w:sz w:val="22"/>
          <w:szCs w:val="22"/>
        </w:rPr>
        <w:t xml:space="preserve"> </w:t>
      </w:r>
      <w:del w:id="693" w:author="0" w:date="2015-11-12T14:42:00Z">
        <w:r>
          <w:rPr>
            <w:rFonts w:ascii="Meiryo" w:eastAsia="Meiryo" w:hAnsi="Meiryo" w:cs="Meiryo"/>
            <w:color w:val="221F1F"/>
            <w:spacing w:val="-18"/>
            <w:w w:val="102"/>
            <w:position w:val="3"/>
            <w:sz w:val="22"/>
            <w:szCs w:val="22"/>
          </w:rPr>
          <w:delText>W</w:delText>
        </w:r>
        <w:r>
          <w:rPr>
            <w:rFonts w:ascii="Meiryo" w:eastAsia="Meiryo" w:hAnsi="Meiryo" w:cs="Meiryo"/>
            <w:color w:val="221F1F"/>
            <w:w w:val="77"/>
            <w:position w:val="3"/>
            <w:sz w:val="22"/>
            <w:szCs w:val="22"/>
          </w:rPr>
          <w:delText>e</w:delText>
        </w:r>
      </w:del>
    </w:p>
    <w:p>
      <w:pPr>
        <w:spacing w:before="23" w:line="252" w:lineRule="auto"/>
        <w:ind w:left="155" w:right="90"/>
        <w:rPr>
          <w:rFonts w:ascii="Meiryo" w:eastAsia="Meiryo" w:hAnsi="Meiryo" w:cs="Meiryo"/>
          <w:sz w:val="22"/>
          <w:szCs w:val="22"/>
        </w:rPr>
      </w:pPr>
      <w:r>
        <w:rPr>
          <w:rFonts w:ascii="Times New Roman" w:eastAsia="Times New Roman" w:hAnsi="Times New Roman"/>
          <w:sz w:val="20"/>
          <w:szCs w:val="20"/>
        </w:rPr>
        <w:pict>
          <v:group id="_x0000_s1036" style="position:absolute;left:0;text-align:left;margin-left:183.3pt;margin-top:30.95pt;width:19.4pt;height:0;z-index:-251660288;mso-position-horizontal-relative:page" coordorigin="3666,619" coordsize="388,0">
            <v:shape id="_x0000_s1037" style="position:absolute;left:3666;top:619;width:388;height:0" coordorigin="3666,619" coordsize="388,0" path="m3666,619r388,e" filled="f" strokecolor="#221f1f" strokeweight=".1319mm">
              <v:path arrowok="t"/>
            </v:shape>
            <w10:wrap anchorx="page"/>
          </v:group>
        </w:pict>
      </w:r>
      <w:del w:id="694" w:author="0" w:date="2015-11-12T14:42:00Z">
        <w:r>
          <w:rPr>
            <w:rFonts w:ascii="Meiryo" w:eastAsia="Meiryo" w:hAnsi="Meiryo" w:cs="Meiryo"/>
            <w:color w:val="221F1F"/>
            <w:w w:val="86"/>
            <w:sz w:val="22"/>
            <w:szCs w:val="22"/>
          </w:rPr>
          <w:delText>considered</w:delText>
        </w:r>
        <w:r>
          <w:rPr>
            <w:rFonts w:ascii="Meiryo" w:eastAsia="Meiryo" w:hAnsi="Meiryo" w:cs="Meiryo"/>
            <w:color w:val="221F1F"/>
            <w:spacing w:val="9"/>
            <w:w w:val="86"/>
            <w:sz w:val="22"/>
            <w:szCs w:val="22"/>
          </w:rPr>
          <w:delText xml:space="preserve"> </w:delText>
        </w:r>
        <w:r>
          <w:rPr>
            <w:rFonts w:ascii="Meiryo" w:eastAsia="Meiryo" w:hAnsi="Meiryo" w:cs="Meiryo"/>
            <w:color w:val="221F1F"/>
            <w:sz w:val="22"/>
            <w:szCs w:val="22"/>
          </w:rPr>
          <w:delText>a</w:delText>
        </w:r>
      </w:del>
      <w:ins w:id="695" w:author="0" w:date="2015-11-12T14:42:00Z">
        <w:r>
          <w:rPr>
            <w:rFonts w:ascii="Meiryo" w:eastAsia="Meiryo" w:hAnsi="Meiryo" w:cs="Meiryo"/>
            <w:color w:val="221F1F"/>
            <w:sz w:val="22"/>
            <w:szCs w:val="22"/>
          </w:rPr>
          <w:t>A</w:t>
        </w:r>
      </w:ins>
      <w:r>
        <w:rPr>
          <w:rFonts w:ascii="Meiryo" w:eastAsia="Meiryo" w:hAnsi="Meiryo" w:cs="Meiryo"/>
          <w:color w:val="221F1F"/>
          <w:spacing w:val="-19"/>
          <w:sz w:val="22"/>
          <w:szCs w:val="22"/>
        </w:rPr>
        <w:t xml:space="preserve"> </w:t>
      </w:r>
      <w:r>
        <w:rPr>
          <w:rFonts w:ascii="Meiryo" w:eastAsia="Meiryo" w:hAnsi="Meiryo" w:cs="Meiryo"/>
          <w:color w:val="221F1F"/>
          <w:w w:val="83"/>
          <w:sz w:val="22"/>
          <w:szCs w:val="22"/>
        </w:rPr>
        <w:t>score</w:t>
      </w:r>
      <w:r>
        <w:rPr>
          <w:rFonts w:ascii="Meiryo" w:eastAsia="Meiryo" w:hAnsi="Meiryo" w:cs="Meiryo"/>
          <w:color w:val="221F1F"/>
          <w:spacing w:val="12"/>
          <w:w w:val="83"/>
          <w:sz w:val="22"/>
          <w:szCs w:val="22"/>
        </w:rPr>
        <w:t xml:space="preserve"> </w:t>
      </w:r>
      <w:ins w:id="696" w:author="0" w:date="2015-11-12T14:42:00Z">
        <w:r>
          <w:rPr>
            <w:rFonts w:ascii="Meiryo" w:eastAsia="Meiryo" w:hAnsi="Meiryo" w:cs="Meiryo"/>
            <w:color w:val="221F1F"/>
            <w:spacing w:val="12"/>
            <w:w w:val="83"/>
            <w:sz w:val="22"/>
            <w:szCs w:val="22"/>
          </w:rPr>
          <w:t>was</w:t>
        </w:r>
      </w:ins>
      <w:del w:id="697" w:author="0" w:date="2015-11-12T14:42:00Z">
        <w:r>
          <w:rPr>
            <w:rFonts w:ascii="Meiryo" w:eastAsia="Meiryo" w:hAnsi="Meiryo" w:cs="Meiryo"/>
            <w:color w:val="221F1F"/>
            <w:sz w:val="22"/>
            <w:szCs w:val="22"/>
          </w:rPr>
          <w:delText>to</w:delText>
        </w:r>
        <w:r>
          <w:rPr>
            <w:rFonts w:ascii="Meiryo" w:eastAsia="Meiryo" w:hAnsi="Meiryo" w:cs="Meiryo"/>
            <w:color w:val="221F1F"/>
            <w:spacing w:val="-20"/>
            <w:sz w:val="22"/>
            <w:szCs w:val="22"/>
          </w:rPr>
          <w:delText xml:space="preserve"> </w:delText>
        </w:r>
        <w:r>
          <w:rPr>
            <w:rFonts w:ascii="Meiryo" w:eastAsia="Meiryo" w:hAnsi="Meiryo" w:cs="Meiryo"/>
            <w:color w:val="221F1F"/>
            <w:spacing w:val="5"/>
            <w:w w:val="85"/>
            <w:sz w:val="22"/>
            <w:szCs w:val="22"/>
          </w:rPr>
          <w:delText>b</w:delText>
        </w:r>
        <w:r>
          <w:rPr>
            <w:rFonts w:ascii="Meiryo" w:eastAsia="Meiryo" w:hAnsi="Meiryo" w:cs="Meiryo"/>
            <w:color w:val="221F1F"/>
            <w:w w:val="85"/>
            <w:sz w:val="22"/>
            <w:szCs w:val="22"/>
          </w:rPr>
          <w:delText>e</w:delText>
        </w:r>
      </w:del>
      <w:r>
        <w:rPr>
          <w:rFonts w:ascii="Meiryo" w:eastAsia="Meiryo" w:hAnsi="Meiryo" w:cs="Meiryo"/>
          <w:color w:val="221F1F"/>
          <w:spacing w:val="9"/>
          <w:w w:val="85"/>
          <w:sz w:val="22"/>
          <w:szCs w:val="22"/>
        </w:rPr>
        <w:t xml:space="preserve"> </w:t>
      </w:r>
      <w:r>
        <w:rPr>
          <w:rFonts w:ascii="Meiryo" w:eastAsia="Meiryo" w:hAnsi="Meiryo" w:cs="Meiryo"/>
          <w:color w:val="221F1F"/>
          <w:w w:val="85"/>
          <w:sz w:val="22"/>
          <w:szCs w:val="22"/>
        </w:rPr>
        <w:t>im</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ossible</w:t>
      </w:r>
      <w:r>
        <w:rPr>
          <w:rFonts w:ascii="Meiryo" w:eastAsia="Meiryo" w:hAnsi="Meiryo" w:cs="Meiryo"/>
          <w:color w:val="221F1F"/>
          <w:spacing w:val="42"/>
          <w:w w:val="85"/>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2"/>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orted</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del w:id="698" w:author="0" w:date="2015-11-12T14:42:00Z">
        <w:r>
          <w:rPr>
            <w:rFonts w:ascii="Meiryo" w:eastAsia="Meiryo" w:hAnsi="Meiryo" w:cs="Meiryo"/>
            <w:color w:val="221F1F"/>
            <w:w w:val="86"/>
            <w:sz w:val="22"/>
            <w:szCs w:val="22"/>
          </w:rPr>
          <w:delText>that</w:delText>
        </w:r>
        <w:r>
          <w:rPr>
            <w:rFonts w:ascii="Meiryo" w:eastAsia="Meiryo" w:hAnsi="Meiryo" w:cs="Meiryo"/>
            <w:color w:val="221F1F"/>
            <w:spacing w:val="41"/>
            <w:w w:val="86"/>
            <w:sz w:val="22"/>
            <w:szCs w:val="22"/>
          </w:rPr>
          <w:delText xml:space="preserve"> </w:delText>
        </w:r>
      </w:del>
      <w:r>
        <w:rPr>
          <w:rFonts w:ascii="Meiryo" w:eastAsia="Meiryo" w:hAnsi="Meiryo" w:cs="Meiryo"/>
          <w:color w:val="221F1F"/>
          <w:w w:val="86"/>
          <w:sz w:val="22"/>
          <w:szCs w:val="22"/>
        </w:rPr>
        <w:t>exceeded</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participa</w:t>
      </w:r>
      <w:r>
        <w:rPr>
          <w:rFonts w:ascii="Meiryo" w:eastAsia="Meiryo" w:hAnsi="Meiryo" w:cs="Meiryo"/>
          <w:color w:val="221F1F"/>
          <w:spacing w:val="-4"/>
          <w:w w:val="86"/>
          <w:sz w:val="22"/>
          <w:szCs w:val="22"/>
        </w:rPr>
        <w:t>n</w:t>
      </w:r>
      <w:r>
        <w:rPr>
          <w:rFonts w:ascii="Meiryo" w:eastAsia="Meiryo" w:hAnsi="Meiryo" w:cs="Meiryo"/>
          <w:color w:val="221F1F"/>
          <w:w w:val="86"/>
          <w:sz w:val="22"/>
          <w:szCs w:val="22"/>
        </w:rPr>
        <w:t xml:space="preserve">t’s </w:t>
      </w:r>
      <w:r>
        <w:rPr>
          <w:rFonts w:ascii="Meiryo" w:eastAsia="Meiryo" w:hAnsi="Meiryo" w:cs="Meiryo"/>
          <w:color w:val="221F1F"/>
          <w:spacing w:val="25"/>
          <w:w w:val="86"/>
          <w:sz w:val="22"/>
          <w:szCs w:val="22"/>
        </w:rPr>
        <w:t xml:space="preserve"> </w:t>
      </w:r>
      <w:r>
        <w:rPr>
          <w:rFonts w:ascii="Meiryo" w:eastAsia="Meiryo" w:hAnsi="Meiryo" w:cs="Meiryo"/>
          <w:color w:val="221F1F"/>
          <w:w w:val="81"/>
          <w:sz w:val="22"/>
          <w:szCs w:val="22"/>
        </w:rPr>
        <w:t xml:space="preserve">age </w:t>
      </w:r>
      <w:r>
        <w:rPr>
          <w:rFonts w:ascii="Meiryo" w:eastAsia="Meiryo" w:hAnsi="Meiryo" w:cs="Meiryo"/>
          <w:color w:val="221F1F"/>
          <w:w w:val="92"/>
          <w:sz w:val="22"/>
          <w:szCs w:val="22"/>
        </w:rPr>
        <w:t>at</w:t>
      </w:r>
      <w:r>
        <w:rPr>
          <w:rFonts w:ascii="Meiryo" w:eastAsia="Meiryo" w:hAnsi="Meiryo" w:cs="Meiryo"/>
          <w:color w:val="221F1F"/>
          <w:spacing w:val="-3"/>
          <w:sz w:val="22"/>
          <w:szCs w:val="22"/>
        </w:rPr>
        <w:t xml:space="preserve"> </w:t>
      </w:r>
      <w:r>
        <w:rPr>
          <w:rFonts w:ascii="Meiryo" w:eastAsia="Meiryo" w:hAnsi="Meiryo" w:cs="Meiryo"/>
          <w:color w:val="221F1F"/>
          <w:w w:val="87"/>
          <w:sz w:val="22"/>
          <w:szCs w:val="22"/>
        </w:rPr>
        <w:t>time</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of</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sur</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ey</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(AF</w:t>
      </w:r>
      <w:r>
        <w:rPr>
          <w:rFonts w:ascii="Meiryo" w:eastAsia="Meiryo" w:hAnsi="Meiryo" w:cs="Meiryo"/>
          <w:color w:val="221F1F"/>
          <w:spacing w:val="63"/>
          <w:sz w:val="22"/>
          <w:szCs w:val="22"/>
        </w:rPr>
        <w:t>I</w:t>
      </w:r>
      <w:r>
        <w:rPr>
          <w:rFonts w:ascii="Meiryo" w:eastAsia="Meiryo" w:hAnsi="Meiryo" w:cs="Meiryo"/>
          <w:color w:val="221F1F"/>
          <w:sz w:val="22"/>
          <w:szCs w:val="22"/>
        </w:rPr>
        <w:t>=</w:t>
      </w:r>
      <w:r>
        <w:rPr>
          <w:rFonts w:ascii="Meiryo" w:eastAsia="Meiryo" w:hAnsi="Meiryo" w:cs="Meiryo"/>
          <w:color w:val="221F1F"/>
          <w:spacing w:val="-7"/>
          <w:sz w:val="22"/>
          <w:szCs w:val="22"/>
        </w:rPr>
        <w:t xml:space="preserve"> </w:t>
      </w:r>
      <w:r>
        <w:rPr>
          <w:rFonts w:ascii="Meiryo" w:eastAsia="Meiryo" w:hAnsi="Meiryo" w:cs="Meiryo"/>
          <w:color w:val="221F1F"/>
          <w:w w:val="80"/>
          <w:sz w:val="22"/>
          <w:szCs w:val="22"/>
        </w:rPr>
        <w:t>15</w:t>
      </w:r>
      <w:r>
        <w:rPr>
          <w:i/>
          <w:color w:val="221F1F"/>
          <w:w w:val="110"/>
          <w:sz w:val="22"/>
          <w:szCs w:val="22"/>
        </w:rPr>
        <w:t>.</w:t>
      </w:r>
      <w:r>
        <w:rPr>
          <w:rFonts w:ascii="Meiryo" w:eastAsia="Meiryo" w:hAnsi="Meiryo" w:cs="Meiryo"/>
          <w:color w:val="221F1F"/>
          <w:w w:val="80"/>
          <w:sz w:val="22"/>
          <w:szCs w:val="22"/>
        </w:rPr>
        <w:t>99,</w:t>
      </w:r>
      <w:r>
        <w:rPr>
          <w:rFonts w:ascii="Meiryo" w:eastAsia="Meiryo" w:hAnsi="Meiryo" w:cs="Meiryo"/>
          <w:color w:val="221F1F"/>
          <w:spacing w:val="-2"/>
          <w:sz w:val="22"/>
          <w:szCs w:val="22"/>
        </w:rPr>
        <w:t xml:space="preserve"> </w:t>
      </w:r>
      <w:r>
        <w:rPr>
          <w:rFonts w:ascii="Meiryo" w:eastAsia="Meiryo" w:hAnsi="Meiryo" w:cs="Meiryo"/>
          <w:color w:val="221F1F"/>
          <w:w w:val="85"/>
          <w:sz w:val="22"/>
          <w:szCs w:val="22"/>
        </w:rPr>
        <w:t>sd</w:t>
      </w:r>
      <w:r>
        <w:rPr>
          <w:rFonts w:ascii="Meiryo" w:eastAsia="Meiryo" w:hAnsi="Meiryo" w:cs="Meiryo"/>
          <w:color w:val="221F1F"/>
          <w:spacing w:val="8"/>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0"/>
          <w:sz w:val="22"/>
          <w:szCs w:val="22"/>
        </w:rPr>
        <w:t>2</w:t>
      </w:r>
      <w:r>
        <w:rPr>
          <w:i/>
          <w:color w:val="221F1F"/>
          <w:w w:val="110"/>
          <w:sz w:val="22"/>
          <w:szCs w:val="22"/>
        </w:rPr>
        <w:t>.</w:t>
      </w:r>
      <w:r>
        <w:rPr>
          <w:rFonts w:ascii="Meiryo" w:eastAsia="Meiryo" w:hAnsi="Meiryo" w:cs="Meiryo"/>
          <w:color w:val="221F1F"/>
          <w:w w:val="80"/>
          <w:sz w:val="22"/>
          <w:szCs w:val="22"/>
        </w:rPr>
        <w:t>30,</w:t>
      </w:r>
      <w:r>
        <w:rPr>
          <w:rFonts w:ascii="Meiryo" w:eastAsia="Meiryo" w:hAnsi="Meiryo" w:cs="Meiryo"/>
          <w:color w:val="221F1F"/>
          <w:spacing w:val="-2"/>
          <w:sz w:val="22"/>
          <w:szCs w:val="22"/>
        </w:rPr>
        <w:t xml:space="preserve"> </w:t>
      </w:r>
      <w:r>
        <w:rPr>
          <w:rFonts w:ascii="Meiryo" w:eastAsia="Meiryo" w:hAnsi="Meiryo" w:cs="Meiryo"/>
          <w:color w:val="221F1F"/>
          <w:sz w:val="22"/>
          <w:szCs w:val="22"/>
        </w:rPr>
        <w:t>n</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6235).</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Next,</w:t>
      </w:r>
      <w:r>
        <w:rPr>
          <w:rFonts w:ascii="Meiryo" w:eastAsia="Meiryo" w:hAnsi="Meiryo" w:cs="Meiryo"/>
          <w:color w:val="221F1F"/>
          <w:spacing w:val="43"/>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excluded</w:t>
      </w:r>
      <w:r>
        <w:rPr>
          <w:rFonts w:ascii="Meiryo" w:eastAsia="Meiryo" w:hAnsi="Meiryo" w:cs="Meiryo"/>
          <w:color w:val="221F1F"/>
          <w:spacing w:val="37"/>
          <w:w w:val="85"/>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AFIs</w:t>
      </w:r>
      <w:r>
        <w:rPr>
          <w:rFonts w:ascii="Meiryo" w:eastAsia="Meiryo" w:hAnsi="Meiryo" w:cs="Meiryo"/>
          <w:color w:val="221F1F"/>
          <w:spacing w:val="-3"/>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el</w:t>
      </w:r>
      <w:r>
        <w:rPr>
          <w:rFonts w:ascii="Meiryo" w:eastAsia="Meiryo" w:hAnsi="Meiryo" w:cs="Meiryo"/>
          <w:color w:val="221F1F"/>
          <w:spacing w:val="-6"/>
          <w:sz w:val="22"/>
          <w:szCs w:val="22"/>
        </w:rPr>
        <w:t>o</w:t>
      </w:r>
      <w:r>
        <w:rPr>
          <w:rFonts w:ascii="Meiryo" w:eastAsia="Meiryo" w:hAnsi="Meiryo" w:cs="Meiryo"/>
          <w:color w:val="221F1F"/>
          <w:sz w:val="22"/>
          <w:szCs w:val="22"/>
        </w:rPr>
        <w:t xml:space="preserve">w </w:t>
      </w:r>
      <w:r>
        <w:rPr>
          <w:rFonts w:ascii="Meiryo" w:eastAsia="Meiryo" w:hAnsi="Meiryo" w:cs="Meiryo"/>
          <w:color w:val="221F1F"/>
          <w:w w:val="81"/>
          <w:sz w:val="22"/>
          <w:szCs w:val="22"/>
        </w:rPr>
        <w:t>age</w:t>
      </w:r>
      <w:r>
        <w:rPr>
          <w:rFonts w:ascii="Meiryo" w:eastAsia="Meiryo" w:hAnsi="Meiryo" w:cs="Meiryo"/>
          <w:color w:val="221F1F"/>
          <w:spacing w:val="13"/>
          <w:w w:val="81"/>
          <w:sz w:val="22"/>
          <w:szCs w:val="22"/>
        </w:rPr>
        <w:t xml:space="preserve"> </w:t>
      </w:r>
      <w:r>
        <w:rPr>
          <w:rFonts w:ascii="Meiryo" w:eastAsia="Meiryo" w:hAnsi="Meiryo" w:cs="Meiryo"/>
          <w:color w:val="221F1F"/>
          <w:w w:val="81"/>
          <w:sz w:val="22"/>
          <w:szCs w:val="22"/>
        </w:rPr>
        <w:t>12</w:t>
      </w:r>
      <w:r>
        <w:rPr>
          <w:rFonts w:ascii="Meiryo" w:eastAsia="Meiryo" w:hAnsi="Meiryo" w:cs="Meiryo"/>
          <w:color w:val="221F1F"/>
          <w:spacing w:val="11"/>
          <w:w w:val="81"/>
          <w:sz w:val="22"/>
          <w:szCs w:val="22"/>
        </w:rPr>
        <w:t xml:space="preserve"> </w:t>
      </w:r>
      <w:r>
        <w:rPr>
          <w:rFonts w:ascii="Meiryo" w:eastAsia="Meiryo" w:hAnsi="Meiryo" w:cs="Meiryo"/>
          <w:color w:val="221F1F"/>
          <w:w w:val="81"/>
          <w:sz w:val="22"/>
          <w:szCs w:val="22"/>
        </w:rPr>
        <w:t>(16.14,</w:t>
      </w:r>
      <w:r>
        <w:rPr>
          <w:rFonts w:ascii="Meiryo" w:eastAsia="Meiryo" w:hAnsi="Meiryo" w:cs="Meiryo"/>
          <w:color w:val="221F1F"/>
          <w:spacing w:val="14"/>
          <w:w w:val="81"/>
          <w:sz w:val="22"/>
          <w:szCs w:val="22"/>
        </w:rPr>
        <w:t xml:space="preserve"> </w:t>
      </w:r>
      <w:r>
        <w:rPr>
          <w:rFonts w:ascii="Meiryo" w:eastAsia="Meiryo" w:hAnsi="Meiryo" w:cs="Meiryo"/>
          <w:color w:val="221F1F"/>
          <w:w w:val="81"/>
          <w:sz w:val="22"/>
          <w:szCs w:val="22"/>
        </w:rPr>
        <w:t>sd</w:t>
      </w:r>
      <w:r>
        <w:rPr>
          <w:rFonts w:ascii="Meiryo" w:eastAsia="Meiryo" w:hAnsi="Meiryo" w:cs="Meiryo"/>
          <w:color w:val="221F1F"/>
          <w:spacing w:val="23"/>
          <w:w w:val="81"/>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spacing w:val="-1"/>
          <w:w w:val="80"/>
          <w:sz w:val="22"/>
          <w:szCs w:val="22"/>
        </w:rPr>
        <w:t>2</w:t>
      </w:r>
      <w:r>
        <w:rPr>
          <w:i/>
          <w:color w:val="221F1F"/>
          <w:w w:val="110"/>
          <w:sz w:val="22"/>
          <w:szCs w:val="22"/>
        </w:rPr>
        <w:t>.</w:t>
      </w:r>
      <w:r>
        <w:rPr>
          <w:rFonts w:ascii="Meiryo" w:eastAsia="Meiryo" w:hAnsi="Meiryo" w:cs="Meiryo"/>
          <w:color w:val="221F1F"/>
          <w:w w:val="80"/>
          <w:sz w:val="22"/>
          <w:szCs w:val="22"/>
        </w:rPr>
        <w:t>10,</w:t>
      </w:r>
      <w:r>
        <w:rPr>
          <w:rFonts w:ascii="Meiryo" w:eastAsia="Meiryo" w:hAnsi="Meiryo" w:cs="Meiryo"/>
          <w:color w:val="221F1F"/>
          <w:spacing w:val="-1"/>
          <w:sz w:val="22"/>
          <w:szCs w:val="22"/>
        </w:rPr>
        <w:t xml:space="preserve"> </w:t>
      </w:r>
      <w:r>
        <w:rPr>
          <w:rFonts w:ascii="Meiryo" w:eastAsia="Meiryo" w:hAnsi="Meiryo" w:cs="Meiryo"/>
          <w:color w:val="221F1F"/>
          <w:sz w:val="22"/>
          <w:szCs w:val="22"/>
        </w:rPr>
        <w:t>n</w:t>
      </w:r>
      <w:r>
        <w:rPr>
          <w:rFonts w:ascii="Meiryo" w:eastAsia="Meiryo" w:hAnsi="Meiryo" w:cs="Meiryo"/>
          <w:color w:val="221F1F"/>
          <w:spacing w:val="-1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6087).</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Finally</w:t>
      </w:r>
      <w:r>
        <w:rPr>
          <w:rFonts w:ascii="Meiryo" w:eastAsia="Meiryo" w:hAnsi="Meiryo" w:cs="Meiryo"/>
          <w:color w:val="221F1F"/>
          <w:spacing w:val="-7"/>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excluded</w:t>
      </w:r>
      <w:r>
        <w:rPr>
          <w:rFonts w:ascii="Meiryo" w:eastAsia="Meiryo" w:hAnsi="Meiryo" w:cs="Meiryo"/>
          <w:color w:val="221F1F"/>
          <w:spacing w:val="39"/>
          <w:w w:val="85"/>
          <w:sz w:val="22"/>
          <w:szCs w:val="22"/>
        </w:rPr>
        <w:t xml:space="preserve">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jects</w:t>
      </w:r>
      <w:r>
        <w:rPr>
          <w:rFonts w:ascii="Meiryo" w:eastAsia="Meiryo" w:hAnsi="Meiryo" w:cs="Meiryo"/>
          <w:color w:val="221F1F"/>
          <w:spacing w:val="24"/>
          <w:w w:val="85"/>
          <w:sz w:val="22"/>
          <w:szCs w:val="22"/>
        </w:rPr>
        <w:t xml:space="preserve"> </w:t>
      </w:r>
      <w:r>
        <w:rPr>
          <w:rFonts w:ascii="Meiryo" w:eastAsia="Meiryo" w:hAnsi="Meiryo" w:cs="Meiryo"/>
          <w:color w:val="221F1F"/>
          <w:w w:val="85"/>
          <w:sz w:val="22"/>
          <w:szCs w:val="22"/>
        </w:rPr>
        <w:t>who</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re</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orted</w:t>
      </w:r>
      <w:r>
        <w:rPr>
          <w:rFonts w:ascii="Meiryo" w:eastAsia="Meiryo" w:hAnsi="Meiryo" w:cs="Meiryo"/>
          <w:color w:val="221F1F"/>
          <w:spacing w:val="33"/>
          <w:w w:val="85"/>
          <w:sz w:val="22"/>
          <w:szCs w:val="22"/>
        </w:rPr>
        <w:t xml:space="preserve"> </w:t>
      </w:r>
      <w:r>
        <w:rPr>
          <w:rFonts w:ascii="Meiryo" w:eastAsia="Meiryo" w:hAnsi="Meiryo" w:cs="Meiryo"/>
          <w:color w:val="221F1F"/>
          <w:w w:val="106"/>
          <w:sz w:val="22"/>
          <w:szCs w:val="22"/>
        </w:rPr>
        <w:t xml:space="preserve">AFI </w:t>
      </w:r>
      <w:r>
        <w:rPr>
          <w:rFonts w:ascii="Meiryo" w:eastAsia="Meiryo" w:hAnsi="Meiryo" w:cs="Meiryo"/>
          <w:color w:val="221F1F"/>
          <w:w w:val="92"/>
          <w:sz w:val="22"/>
          <w:szCs w:val="22"/>
        </w:rPr>
        <w:t>prior</w:t>
      </w:r>
      <w:r>
        <w:rPr>
          <w:rFonts w:ascii="Meiryo" w:eastAsia="Meiryo" w:hAnsi="Meiryo" w:cs="Meiryo"/>
          <w:color w:val="221F1F"/>
          <w:spacing w:val="6"/>
          <w:w w:val="92"/>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ins w:id="699" w:author="0" w:date="2015-11-12T14:43:00Z">
        <w:r>
          <w:rPr>
            <w:rFonts w:ascii="Meiryo" w:eastAsia="Meiryo" w:hAnsi="Meiryo" w:cs="Meiryo"/>
            <w:color w:val="221F1F"/>
            <w:spacing w:val="-19"/>
            <w:sz w:val="22"/>
            <w:szCs w:val="22"/>
          </w:rPr>
          <w:t>menarche</w:t>
        </w:r>
      </w:ins>
      <w:del w:id="700" w:author="0" w:date="2015-11-12T14:43:00Z">
        <w:r>
          <w:rPr>
            <w:rFonts w:ascii="Meiryo" w:eastAsia="Meiryo" w:hAnsi="Meiryo" w:cs="Meiryo"/>
            <w:color w:val="221F1F"/>
            <w:w w:val="84"/>
            <w:sz w:val="22"/>
            <w:szCs w:val="22"/>
          </w:rPr>
          <w:delText>menstruation</w:delText>
        </w:r>
      </w:del>
      <w:r>
        <w:rPr>
          <w:rFonts w:ascii="Meiryo" w:eastAsia="Meiryo" w:hAnsi="Meiryo" w:cs="Meiryo"/>
          <w:color w:val="221F1F"/>
          <w:w w:val="84"/>
          <w:sz w:val="22"/>
          <w:szCs w:val="22"/>
        </w:rPr>
        <w:t xml:space="preserve"> </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(16.16,</w:t>
      </w:r>
      <w:r>
        <w:rPr>
          <w:rFonts w:ascii="Meiryo" w:eastAsia="Meiryo" w:hAnsi="Meiryo" w:cs="Meiryo"/>
          <w:color w:val="221F1F"/>
          <w:spacing w:val="-12"/>
          <w:w w:val="84"/>
          <w:sz w:val="22"/>
          <w:szCs w:val="22"/>
        </w:rPr>
        <w:t xml:space="preserve"> </w:t>
      </w:r>
      <w:r>
        <w:rPr>
          <w:rFonts w:ascii="Meiryo" w:eastAsia="Meiryo" w:hAnsi="Meiryo" w:cs="Meiryo"/>
          <w:color w:val="221F1F"/>
          <w:w w:val="84"/>
          <w:sz w:val="22"/>
          <w:szCs w:val="22"/>
        </w:rPr>
        <w:t>sd</w:t>
      </w:r>
      <w:r>
        <w:rPr>
          <w:rFonts w:ascii="Meiryo" w:eastAsia="Meiryo" w:hAnsi="Meiryo" w:cs="Meiryo"/>
          <w:color w:val="221F1F"/>
          <w:spacing w:val="13"/>
          <w:w w:val="84"/>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spacing w:val="-1"/>
          <w:w w:val="80"/>
          <w:sz w:val="22"/>
          <w:szCs w:val="22"/>
        </w:rPr>
        <w:t>2</w:t>
      </w:r>
      <w:r>
        <w:rPr>
          <w:i/>
          <w:color w:val="221F1F"/>
          <w:w w:val="110"/>
          <w:sz w:val="22"/>
          <w:szCs w:val="22"/>
        </w:rPr>
        <w:t>.</w:t>
      </w:r>
      <w:r>
        <w:rPr>
          <w:rFonts w:ascii="Meiryo" w:eastAsia="Meiryo" w:hAnsi="Meiryo" w:cs="Meiryo"/>
          <w:color w:val="221F1F"/>
          <w:w w:val="80"/>
          <w:sz w:val="22"/>
          <w:szCs w:val="22"/>
        </w:rPr>
        <w:t>09,</w:t>
      </w:r>
      <w:r>
        <w:rPr>
          <w:rFonts w:ascii="Meiryo" w:eastAsia="Meiryo" w:hAnsi="Meiryo" w:cs="Meiryo"/>
          <w:color w:val="221F1F"/>
          <w:spacing w:val="-1"/>
          <w:sz w:val="22"/>
          <w:szCs w:val="22"/>
        </w:rPr>
        <w:t xml:space="preserve"> </w:t>
      </w:r>
      <w:r>
        <w:rPr>
          <w:rFonts w:ascii="Meiryo" w:eastAsia="Meiryo" w:hAnsi="Meiryo" w:cs="Meiryo"/>
          <w:color w:val="221F1F"/>
          <w:sz w:val="22"/>
          <w:szCs w:val="22"/>
        </w:rPr>
        <w:t>n</w:t>
      </w:r>
      <w:r>
        <w:rPr>
          <w:rFonts w:ascii="Meiryo" w:eastAsia="Meiryo" w:hAnsi="Meiryo" w:cs="Meiryo"/>
          <w:color w:val="221F1F"/>
          <w:spacing w:val="-1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4"/>
          <w:sz w:val="22"/>
          <w:szCs w:val="22"/>
        </w:rPr>
        <w:t>6047).</w:t>
      </w:r>
      <w:r>
        <w:rPr>
          <w:rFonts w:ascii="Meiryo" w:eastAsia="Meiryo" w:hAnsi="Meiryo" w:cs="Meiryo"/>
          <w:color w:val="221F1F"/>
          <w:spacing w:val="14"/>
          <w:w w:val="84"/>
          <w:sz w:val="22"/>
          <w:szCs w:val="22"/>
        </w:rPr>
        <w:t xml:space="preserve"> </w:t>
      </w:r>
      <w:r>
        <w:rPr>
          <w:rFonts w:ascii="Meiryo" w:eastAsia="Meiryo" w:hAnsi="Meiryo" w:cs="Meiryo"/>
          <w:color w:val="221F1F"/>
          <w:spacing w:val="-15"/>
          <w:w w:val="84"/>
          <w:sz w:val="22"/>
          <w:szCs w:val="22"/>
        </w:rPr>
        <w:t>W</w:t>
      </w:r>
      <w:r>
        <w:rPr>
          <w:rFonts w:ascii="Meiryo" w:eastAsia="Meiryo" w:hAnsi="Meiryo" w:cs="Meiryo"/>
          <w:color w:val="221F1F"/>
          <w:w w:val="84"/>
          <w:sz w:val="22"/>
          <w:szCs w:val="22"/>
        </w:rPr>
        <w:t>e</w:t>
      </w:r>
      <w:r>
        <w:rPr>
          <w:rFonts w:ascii="Meiryo" w:eastAsia="Meiryo" w:hAnsi="Meiryo" w:cs="Meiryo"/>
          <w:color w:val="221F1F"/>
          <w:spacing w:val="39"/>
          <w:w w:val="84"/>
          <w:sz w:val="22"/>
          <w:szCs w:val="22"/>
        </w:rPr>
        <w:t xml:space="preserve"> </w:t>
      </w:r>
      <w:r>
        <w:rPr>
          <w:rFonts w:ascii="Meiryo" w:eastAsia="Meiryo" w:hAnsi="Meiryo" w:cs="Meiryo"/>
          <w:color w:val="221F1F"/>
          <w:w w:val="84"/>
          <w:sz w:val="22"/>
          <w:szCs w:val="22"/>
        </w:rPr>
        <w:t>excluded</w:t>
      </w:r>
      <w:r>
        <w:rPr>
          <w:rFonts w:ascii="Meiryo" w:eastAsia="Meiryo" w:hAnsi="Meiryo" w:cs="Meiryo"/>
          <w:color w:val="221F1F"/>
          <w:spacing w:val="49"/>
          <w:w w:val="84"/>
          <w:sz w:val="22"/>
          <w:szCs w:val="22"/>
        </w:rPr>
        <w:t xml:space="preserve"> </w:t>
      </w:r>
      <w:r>
        <w:rPr>
          <w:rFonts w:ascii="Meiryo" w:eastAsia="Meiryo" w:hAnsi="Meiryo" w:cs="Meiryo"/>
          <w:color w:val="221F1F"/>
          <w:w w:val="84"/>
          <w:sz w:val="22"/>
          <w:szCs w:val="22"/>
        </w:rPr>
        <w:t>those</w:t>
      </w:r>
      <w:r>
        <w:rPr>
          <w:rFonts w:ascii="Meiryo" w:eastAsia="Meiryo" w:hAnsi="Meiryo" w:cs="Meiryo"/>
          <w:color w:val="221F1F"/>
          <w:spacing w:val="18"/>
          <w:w w:val="84"/>
          <w:sz w:val="22"/>
          <w:szCs w:val="22"/>
        </w:rPr>
        <w:t xml:space="preserve"> </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el</w:t>
      </w:r>
      <w:r>
        <w:rPr>
          <w:rFonts w:ascii="Meiryo" w:eastAsia="Meiryo" w:hAnsi="Meiryo" w:cs="Meiryo"/>
          <w:color w:val="221F1F"/>
          <w:spacing w:val="-5"/>
          <w:w w:val="84"/>
          <w:sz w:val="22"/>
          <w:szCs w:val="22"/>
        </w:rPr>
        <w:t>o</w:t>
      </w:r>
      <w:r>
        <w:rPr>
          <w:rFonts w:ascii="Meiryo" w:eastAsia="Meiryo" w:hAnsi="Meiryo" w:cs="Meiryo"/>
          <w:color w:val="221F1F"/>
          <w:w w:val="84"/>
          <w:sz w:val="22"/>
          <w:szCs w:val="22"/>
        </w:rPr>
        <w:t>w</w:t>
      </w:r>
      <w:r>
        <w:rPr>
          <w:rFonts w:ascii="Meiryo" w:eastAsia="Meiryo" w:hAnsi="Meiryo" w:cs="Meiryo"/>
          <w:color w:val="221F1F"/>
          <w:spacing w:val="27"/>
          <w:w w:val="84"/>
          <w:sz w:val="22"/>
          <w:szCs w:val="22"/>
        </w:rPr>
        <w:t xml:space="preserve"> </w:t>
      </w:r>
      <w:r>
        <w:rPr>
          <w:rFonts w:ascii="Meiryo" w:eastAsia="Meiryo" w:hAnsi="Meiryo" w:cs="Meiryo"/>
          <w:color w:val="221F1F"/>
          <w:w w:val="84"/>
          <w:sz w:val="22"/>
          <w:szCs w:val="22"/>
        </w:rPr>
        <w:t>age</w:t>
      </w:r>
      <w:r>
        <w:rPr>
          <w:rFonts w:ascii="Meiryo" w:eastAsia="Meiryo" w:hAnsi="Meiryo" w:cs="Meiryo"/>
          <w:color w:val="221F1F"/>
          <w:spacing w:val="-1"/>
          <w:w w:val="84"/>
          <w:sz w:val="22"/>
          <w:szCs w:val="22"/>
        </w:rPr>
        <w:t xml:space="preserve"> </w:t>
      </w:r>
      <w:r>
        <w:rPr>
          <w:rFonts w:ascii="Meiryo" w:eastAsia="Meiryo" w:hAnsi="Meiryo" w:cs="Meiryo"/>
          <w:color w:val="221F1F"/>
          <w:w w:val="84"/>
          <w:sz w:val="22"/>
          <w:szCs w:val="22"/>
        </w:rPr>
        <w:t xml:space="preserve">12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ecause</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those</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res</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onses</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li</w:t>
      </w:r>
      <w:r>
        <w:rPr>
          <w:rFonts w:ascii="Meiryo" w:eastAsia="Meiryo" w:hAnsi="Meiryo" w:cs="Meiryo"/>
          <w:color w:val="221F1F"/>
          <w:spacing w:val="-5"/>
          <w:w w:val="86"/>
          <w:sz w:val="22"/>
          <w:szCs w:val="22"/>
        </w:rPr>
        <w:t>k</w:t>
      </w:r>
      <w:r>
        <w:rPr>
          <w:rFonts w:ascii="Meiryo" w:eastAsia="Meiryo" w:hAnsi="Meiryo" w:cs="Meiryo"/>
          <w:color w:val="221F1F"/>
          <w:w w:val="86"/>
          <w:sz w:val="22"/>
          <w:szCs w:val="22"/>
        </w:rPr>
        <w:t>ely</w:t>
      </w:r>
      <w:r>
        <w:rPr>
          <w:rFonts w:ascii="Meiryo" w:eastAsia="Meiryo" w:hAnsi="Meiryo" w:cs="Meiryo"/>
          <w:color w:val="221F1F"/>
          <w:spacing w:val="55"/>
          <w:w w:val="86"/>
          <w:sz w:val="22"/>
          <w:szCs w:val="22"/>
        </w:rPr>
        <w:t xml:space="preserve"> </w:t>
      </w:r>
      <w:r>
        <w:rPr>
          <w:rFonts w:ascii="Meiryo" w:eastAsia="Meiryo" w:hAnsi="Meiryo" w:cs="Meiryo"/>
          <w:color w:val="221F1F"/>
          <w:w w:val="86"/>
          <w:sz w:val="22"/>
          <w:szCs w:val="22"/>
        </w:rPr>
        <w:t>are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result</w:t>
      </w:r>
      <w:r>
        <w:rPr>
          <w:rFonts w:ascii="Meiryo" w:eastAsia="Meiryo" w:hAnsi="Meiryo" w:cs="Meiryo"/>
          <w:color w:val="221F1F"/>
          <w:spacing w:val="28"/>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misunderstanding</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or</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 xml:space="preserve">non-consensual </w:t>
      </w:r>
      <w:r>
        <w:rPr>
          <w:rFonts w:ascii="Meiryo" w:eastAsia="Meiryo" w:hAnsi="Meiryo" w:cs="Meiryo"/>
          <w:color w:val="221F1F"/>
          <w:w w:val="88"/>
          <w:sz w:val="22"/>
          <w:szCs w:val="22"/>
        </w:rPr>
        <w:t>sexual activi</w:t>
      </w:r>
      <w:r>
        <w:rPr>
          <w:rFonts w:ascii="Meiryo" w:eastAsia="Meiryo" w:hAnsi="Meiryo" w:cs="Meiryo"/>
          <w:color w:val="221F1F"/>
          <w:spacing w:val="-4"/>
          <w:w w:val="88"/>
          <w:sz w:val="22"/>
          <w:szCs w:val="22"/>
        </w:rPr>
        <w:t>t</w:t>
      </w:r>
      <w:r>
        <w:rPr>
          <w:rFonts w:ascii="Meiryo" w:eastAsia="Meiryo" w:hAnsi="Meiryo" w:cs="Meiryo"/>
          <w:color w:val="221F1F"/>
          <w:spacing w:val="-16"/>
          <w:w w:val="88"/>
          <w:sz w:val="22"/>
          <w:szCs w:val="22"/>
        </w:rPr>
        <w:t>y</w:t>
      </w:r>
      <w:del w:id="701" w:author="0" w:date="2015-11-12T14:44:00Z">
        <w:r>
          <w:rPr>
            <w:rFonts w:ascii="Meiryo" w:eastAsia="Meiryo" w:hAnsi="Meiryo" w:cs="Meiryo"/>
            <w:color w:val="221F1F"/>
            <w:w w:val="88"/>
            <w:sz w:val="22"/>
            <w:szCs w:val="22"/>
          </w:rPr>
          <w:delText>,</w:delText>
        </w:r>
        <w:r>
          <w:rPr>
            <w:rFonts w:ascii="Meiryo" w:eastAsia="Meiryo" w:hAnsi="Meiryo" w:cs="Meiryo"/>
            <w:color w:val="221F1F"/>
            <w:spacing w:val="55"/>
            <w:w w:val="88"/>
            <w:sz w:val="22"/>
            <w:szCs w:val="22"/>
          </w:rPr>
          <w:delText xml:space="preserve"> </w:delText>
        </w:r>
        <w:r>
          <w:rPr>
            <w:rFonts w:ascii="Meiryo" w:eastAsia="Meiryo" w:hAnsi="Meiryo" w:cs="Meiryo"/>
            <w:color w:val="221F1F"/>
            <w:w w:val="88"/>
            <w:sz w:val="22"/>
            <w:szCs w:val="22"/>
          </w:rPr>
          <w:delText>while</w:delText>
        </w:r>
        <w:r>
          <w:rPr>
            <w:rFonts w:ascii="Meiryo" w:eastAsia="Meiryo" w:hAnsi="Meiryo" w:cs="Meiryo"/>
            <w:color w:val="221F1F"/>
            <w:spacing w:val="13"/>
            <w:w w:val="88"/>
            <w:sz w:val="22"/>
            <w:szCs w:val="22"/>
          </w:rPr>
          <w:delText xml:space="preserve"> </w:delText>
        </w:r>
        <w:r>
          <w:rPr>
            <w:rFonts w:ascii="Meiryo" w:eastAsia="Meiryo" w:hAnsi="Meiryo" w:cs="Meiryo"/>
            <w:color w:val="221F1F"/>
            <w:spacing w:val="-5"/>
            <w:w w:val="88"/>
            <w:sz w:val="22"/>
            <w:szCs w:val="22"/>
          </w:rPr>
          <w:delText>w</w:delText>
        </w:r>
        <w:r>
          <w:rPr>
            <w:rFonts w:ascii="Meiryo" w:eastAsia="Meiryo" w:hAnsi="Meiryo" w:cs="Meiryo"/>
            <w:color w:val="221F1F"/>
            <w:w w:val="88"/>
            <w:sz w:val="22"/>
            <w:szCs w:val="22"/>
          </w:rPr>
          <w:delText>e</w:delText>
        </w:r>
        <w:r>
          <w:rPr>
            <w:rFonts w:ascii="Meiryo" w:eastAsia="Meiryo" w:hAnsi="Meiryo" w:cs="Meiryo"/>
            <w:color w:val="221F1F"/>
            <w:spacing w:val="-11"/>
            <w:w w:val="88"/>
            <w:sz w:val="22"/>
            <w:szCs w:val="22"/>
          </w:rPr>
          <w:delText xml:space="preserve"> </w:delText>
        </w:r>
        <w:r>
          <w:rPr>
            <w:rFonts w:ascii="Meiryo" w:eastAsia="Meiryo" w:hAnsi="Meiryo" w:cs="Meiryo"/>
            <w:color w:val="221F1F"/>
            <w:w w:val="88"/>
            <w:sz w:val="22"/>
            <w:szCs w:val="22"/>
          </w:rPr>
          <w:delText>excluded</w:delText>
        </w:r>
        <w:r>
          <w:rPr>
            <w:rFonts w:ascii="Meiryo" w:eastAsia="Meiryo" w:hAnsi="Meiryo" w:cs="Meiryo"/>
            <w:color w:val="221F1F"/>
            <w:spacing w:val="7"/>
            <w:w w:val="88"/>
            <w:sz w:val="22"/>
            <w:szCs w:val="22"/>
          </w:rPr>
          <w:delText xml:space="preserve"> </w:delText>
        </w:r>
        <w:r>
          <w:rPr>
            <w:rFonts w:ascii="Meiryo" w:eastAsia="Meiryo" w:hAnsi="Meiryo" w:cs="Meiryo"/>
            <w:color w:val="221F1F"/>
            <w:w w:val="88"/>
            <w:sz w:val="22"/>
            <w:szCs w:val="22"/>
          </w:rPr>
          <w:delText>those</w:delText>
        </w:r>
        <w:r>
          <w:rPr>
            <w:rFonts w:ascii="Meiryo" w:eastAsia="Meiryo" w:hAnsi="Meiryo" w:cs="Meiryo"/>
            <w:color w:val="221F1F"/>
            <w:spacing w:val="-11"/>
            <w:w w:val="88"/>
            <w:sz w:val="22"/>
            <w:szCs w:val="22"/>
          </w:rPr>
          <w:delText xml:space="preserve"> </w:delText>
        </w:r>
        <w:r>
          <w:rPr>
            <w:rFonts w:ascii="Meiryo" w:eastAsia="Meiryo" w:hAnsi="Meiryo" w:cs="Meiryo"/>
            <w:color w:val="221F1F"/>
            <w:w w:val="88"/>
            <w:sz w:val="22"/>
            <w:szCs w:val="22"/>
          </w:rPr>
          <w:delText>with</w:delText>
        </w:r>
        <w:r>
          <w:rPr>
            <w:rFonts w:ascii="Meiryo" w:eastAsia="Meiryo" w:hAnsi="Meiryo" w:cs="Meiryo"/>
            <w:color w:val="221F1F"/>
            <w:spacing w:val="30"/>
            <w:w w:val="88"/>
            <w:sz w:val="22"/>
            <w:szCs w:val="22"/>
          </w:rPr>
          <w:delText xml:space="preserve"> </w:delText>
        </w:r>
        <w:r>
          <w:rPr>
            <w:rFonts w:ascii="Meiryo" w:eastAsia="Meiryo" w:hAnsi="Meiryo" w:cs="Meiryo"/>
            <w:color w:val="221F1F"/>
            <w:w w:val="88"/>
            <w:sz w:val="22"/>
            <w:szCs w:val="22"/>
          </w:rPr>
          <w:delText>premenstrual</w:delText>
        </w:r>
        <w:r>
          <w:rPr>
            <w:rFonts w:ascii="Meiryo" w:eastAsia="Meiryo" w:hAnsi="Meiryo" w:cs="Meiryo"/>
            <w:color w:val="221F1F"/>
            <w:spacing w:val="8"/>
            <w:w w:val="88"/>
            <w:sz w:val="22"/>
            <w:szCs w:val="22"/>
          </w:rPr>
          <w:delText xml:space="preserve"> </w:delText>
        </w:r>
        <w:r>
          <w:rPr>
            <w:rFonts w:ascii="Meiryo" w:eastAsia="Meiryo" w:hAnsi="Meiryo" w:cs="Meiryo"/>
            <w:color w:val="221F1F"/>
            <w:sz w:val="22"/>
            <w:szCs w:val="22"/>
          </w:rPr>
          <w:delText>AFI</w:delText>
        </w:r>
        <w:r>
          <w:rPr>
            <w:rFonts w:ascii="Meiryo" w:eastAsia="Meiryo" w:hAnsi="Meiryo" w:cs="Meiryo"/>
            <w:color w:val="221F1F"/>
            <w:spacing w:val="20"/>
            <w:sz w:val="22"/>
            <w:szCs w:val="22"/>
          </w:rPr>
          <w:delText xml:space="preserve"> </w:delText>
        </w:r>
        <w:r>
          <w:rPr>
            <w:rFonts w:ascii="Meiryo" w:eastAsia="Meiryo" w:hAnsi="Meiryo" w:cs="Meiryo"/>
            <w:color w:val="221F1F"/>
            <w:spacing w:val="5"/>
            <w:w w:val="83"/>
            <w:sz w:val="22"/>
            <w:szCs w:val="22"/>
          </w:rPr>
          <w:delText>b</w:delText>
        </w:r>
        <w:r>
          <w:rPr>
            <w:rFonts w:ascii="Meiryo" w:eastAsia="Meiryo" w:hAnsi="Meiryo" w:cs="Meiryo"/>
            <w:color w:val="221F1F"/>
            <w:w w:val="83"/>
            <w:sz w:val="22"/>
            <w:szCs w:val="22"/>
          </w:rPr>
          <w:delText>ecause</w:delText>
        </w:r>
        <w:r>
          <w:rPr>
            <w:rFonts w:ascii="Meiryo" w:eastAsia="Meiryo" w:hAnsi="Meiryo" w:cs="Meiryo"/>
            <w:color w:val="221F1F"/>
            <w:spacing w:val="15"/>
            <w:w w:val="83"/>
            <w:sz w:val="22"/>
            <w:szCs w:val="22"/>
          </w:rPr>
          <w:delText xml:space="preserve"> </w:delText>
        </w:r>
        <w:r>
          <w:rPr>
            <w:rFonts w:ascii="Meiryo" w:eastAsia="Meiryo" w:hAnsi="Meiryo" w:cs="Meiryo"/>
            <w:color w:val="221F1F"/>
            <w:w w:val="83"/>
            <w:sz w:val="22"/>
            <w:szCs w:val="22"/>
          </w:rPr>
          <w:delText>of</w:delText>
        </w:r>
        <w:r>
          <w:rPr>
            <w:rFonts w:ascii="Meiryo" w:eastAsia="Meiryo" w:hAnsi="Meiryo" w:cs="Meiryo"/>
            <w:color w:val="221F1F"/>
            <w:spacing w:val="17"/>
            <w:w w:val="83"/>
            <w:sz w:val="22"/>
            <w:szCs w:val="22"/>
          </w:rPr>
          <w:delText xml:space="preserve"> </w:delText>
        </w:r>
        <w:r>
          <w:rPr>
            <w:rFonts w:ascii="Meiryo" w:eastAsia="Meiryo" w:hAnsi="Meiryo" w:cs="Meiryo"/>
            <w:color w:val="221F1F"/>
            <w:spacing w:val="-5"/>
            <w:w w:val="83"/>
            <w:sz w:val="22"/>
            <w:szCs w:val="22"/>
          </w:rPr>
          <w:delText>w</w:delText>
        </w:r>
        <w:r>
          <w:rPr>
            <w:rFonts w:ascii="Meiryo" w:eastAsia="Meiryo" w:hAnsi="Meiryo" w:cs="Meiryo"/>
            <w:color w:val="221F1F"/>
            <w:w w:val="83"/>
            <w:sz w:val="22"/>
            <w:szCs w:val="22"/>
          </w:rPr>
          <w:delText>e</w:delText>
        </w:r>
        <w:r>
          <w:rPr>
            <w:rFonts w:ascii="Meiryo" w:eastAsia="Meiryo" w:hAnsi="Meiryo" w:cs="Meiryo"/>
            <w:color w:val="221F1F"/>
            <w:spacing w:val="8"/>
            <w:w w:val="83"/>
            <w:sz w:val="22"/>
            <w:szCs w:val="22"/>
          </w:rPr>
          <w:delText xml:space="preserve"> </w:delText>
        </w:r>
        <w:r>
          <w:rPr>
            <w:rFonts w:ascii="Meiryo" w:eastAsia="Meiryo" w:hAnsi="Meiryo" w:cs="Meiryo"/>
            <w:color w:val="221F1F"/>
            <w:spacing w:val="-5"/>
            <w:w w:val="83"/>
            <w:sz w:val="22"/>
            <w:szCs w:val="22"/>
          </w:rPr>
          <w:delText>w</w:delText>
        </w:r>
        <w:r>
          <w:rPr>
            <w:rFonts w:ascii="Meiryo" w:eastAsia="Meiryo" w:hAnsi="Meiryo" w:cs="Meiryo"/>
            <w:color w:val="221F1F"/>
            <w:w w:val="83"/>
            <w:sz w:val="22"/>
            <w:szCs w:val="22"/>
          </w:rPr>
          <w:delText>ere</w:delText>
        </w:r>
        <w:r>
          <w:rPr>
            <w:rFonts w:ascii="Meiryo" w:eastAsia="Meiryo" w:hAnsi="Meiryo" w:cs="Meiryo"/>
            <w:color w:val="221F1F"/>
            <w:spacing w:val="8"/>
            <w:w w:val="83"/>
            <w:sz w:val="22"/>
            <w:szCs w:val="22"/>
          </w:rPr>
          <w:delText xml:space="preserve"> </w:delText>
        </w:r>
        <w:r>
          <w:rPr>
            <w:rFonts w:ascii="Meiryo" w:eastAsia="Meiryo" w:hAnsi="Meiryo" w:cs="Meiryo"/>
            <w:color w:val="221F1F"/>
            <w:sz w:val="22"/>
            <w:szCs w:val="22"/>
          </w:rPr>
          <w:delText xml:space="preserve">only </w:delText>
        </w:r>
        <w:r>
          <w:rPr>
            <w:rFonts w:ascii="Meiryo" w:eastAsia="Meiryo" w:hAnsi="Meiryo" w:cs="Meiryo"/>
            <w:color w:val="221F1F"/>
            <w:w w:val="87"/>
            <w:sz w:val="22"/>
            <w:szCs w:val="22"/>
          </w:rPr>
          <w:delText>i</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terested</w:delText>
        </w:r>
        <w:r>
          <w:rPr>
            <w:rFonts w:ascii="Meiryo" w:eastAsia="Meiryo" w:hAnsi="Meiryo" w:cs="Meiryo"/>
            <w:color w:val="221F1F"/>
            <w:spacing w:val="15"/>
            <w:w w:val="87"/>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spacing w:val="5"/>
            <w:w w:val="88"/>
            <w:sz w:val="22"/>
            <w:szCs w:val="22"/>
          </w:rPr>
          <w:delText>p</w:delText>
        </w:r>
        <w:r>
          <w:rPr>
            <w:rFonts w:ascii="Meiryo" w:eastAsia="Meiryo" w:hAnsi="Meiryo" w:cs="Meiryo"/>
            <w:color w:val="221F1F"/>
            <w:w w:val="88"/>
            <w:sz w:val="22"/>
            <w:szCs w:val="22"/>
          </w:rPr>
          <w:delText>ost-pu</w:delText>
        </w:r>
        <w:r>
          <w:rPr>
            <w:rFonts w:ascii="Meiryo" w:eastAsia="Meiryo" w:hAnsi="Meiryo" w:cs="Meiryo"/>
            <w:color w:val="221F1F"/>
            <w:spacing w:val="6"/>
            <w:w w:val="88"/>
            <w:sz w:val="22"/>
            <w:szCs w:val="22"/>
          </w:rPr>
          <w:delText>b</w:delText>
        </w:r>
        <w:r>
          <w:rPr>
            <w:rFonts w:ascii="Meiryo" w:eastAsia="Meiryo" w:hAnsi="Meiryo" w:cs="Meiryo"/>
            <w:color w:val="221F1F"/>
            <w:w w:val="88"/>
            <w:sz w:val="22"/>
            <w:szCs w:val="22"/>
          </w:rPr>
          <w:delText>esce</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w:delText>
        </w:r>
        <w:r>
          <w:rPr>
            <w:rFonts w:ascii="Meiryo" w:eastAsia="Meiryo" w:hAnsi="Meiryo" w:cs="Meiryo"/>
            <w:color w:val="221F1F"/>
            <w:spacing w:val="-20"/>
            <w:w w:val="88"/>
            <w:sz w:val="22"/>
            <w:szCs w:val="22"/>
          </w:rPr>
          <w:delText xml:space="preserve"> </w:delText>
        </w:r>
        <w:r>
          <w:rPr>
            <w:rFonts w:ascii="Meiryo" w:eastAsia="Meiryo" w:hAnsi="Meiryo" w:cs="Meiryo"/>
            <w:color w:val="221F1F"/>
            <w:w w:val="88"/>
            <w:sz w:val="22"/>
            <w:szCs w:val="22"/>
          </w:rPr>
          <w:delText>sexual</w:delText>
        </w:r>
        <w:r>
          <w:rPr>
            <w:rFonts w:ascii="Meiryo" w:eastAsia="Meiryo" w:hAnsi="Meiryo" w:cs="Meiryo"/>
            <w:color w:val="221F1F"/>
            <w:spacing w:val="1"/>
            <w:w w:val="88"/>
            <w:sz w:val="22"/>
            <w:szCs w:val="22"/>
          </w:rPr>
          <w:delText xml:space="preserve"> </w:delText>
        </w:r>
        <w:r>
          <w:rPr>
            <w:rFonts w:ascii="Meiryo" w:eastAsia="Meiryo" w:hAnsi="Meiryo" w:cs="Meiryo"/>
            <w:color w:val="221F1F"/>
            <w:w w:val="88"/>
            <w:sz w:val="22"/>
            <w:szCs w:val="22"/>
          </w:rPr>
          <w:delText>activi</w:delText>
        </w:r>
        <w:r>
          <w:rPr>
            <w:rFonts w:ascii="Meiryo" w:eastAsia="Meiryo" w:hAnsi="Meiryo" w:cs="Meiryo"/>
            <w:color w:val="221F1F"/>
            <w:spacing w:val="-4"/>
            <w:w w:val="88"/>
            <w:sz w:val="22"/>
            <w:szCs w:val="22"/>
          </w:rPr>
          <w:delText>t</w:delText>
        </w:r>
        <w:r>
          <w:rPr>
            <w:rFonts w:ascii="Meiryo" w:eastAsia="Meiryo" w:hAnsi="Meiryo" w:cs="Meiryo"/>
            <w:color w:val="221F1F"/>
            <w:spacing w:val="-16"/>
            <w:w w:val="88"/>
            <w:sz w:val="22"/>
            <w:szCs w:val="22"/>
          </w:rPr>
          <w:delText>y</w:delText>
        </w:r>
      </w:del>
      <w:r>
        <w:rPr>
          <w:rFonts w:ascii="Meiryo" w:eastAsia="Meiryo" w:hAnsi="Meiryo" w:cs="Meiryo"/>
          <w:color w:val="221F1F"/>
          <w:w w:val="88"/>
          <w:sz w:val="22"/>
          <w:szCs w:val="22"/>
        </w:rPr>
        <w:t xml:space="preserve">. </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pacing w:val="-11"/>
          <w:w w:val="89"/>
          <w:sz w:val="22"/>
          <w:szCs w:val="22"/>
        </w:rPr>
        <w:t>v</w:t>
      </w:r>
      <w:r>
        <w:rPr>
          <w:rFonts w:ascii="Meiryo" w:eastAsia="Meiryo" w:hAnsi="Meiryo" w:cs="Meiryo"/>
          <w:color w:val="221F1F"/>
          <w:w w:val="89"/>
          <w:sz w:val="22"/>
          <w:szCs w:val="22"/>
        </w:rPr>
        <w:t>aried</w:t>
      </w:r>
      <w:r>
        <w:rPr>
          <w:rFonts w:ascii="Meiryo" w:eastAsia="Meiryo" w:hAnsi="Meiryo" w:cs="Meiryo"/>
          <w:color w:val="221F1F"/>
          <w:spacing w:val="12"/>
          <w:w w:val="89"/>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6"/>
          <w:sz w:val="22"/>
          <w:szCs w:val="22"/>
        </w:rPr>
        <w:t>gender</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race.</w:t>
      </w:r>
      <w:r>
        <w:rPr>
          <w:rFonts w:ascii="Meiryo" w:eastAsia="Meiryo" w:hAnsi="Meiryo" w:cs="Meiryo"/>
          <w:color w:val="221F1F"/>
          <w:spacing w:val="24"/>
          <w:w w:val="86"/>
          <w:sz w:val="22"/>
          <w:szCs w:val="22"/>
        </w:rPr>
        <w:t xml:space="preserve"> </w:t>
      </w:r>
      <w:r>
        <w:rPr>
          <w:rFonts w:ascii="Meiryo" w:eastAsia="Meiryo" w:hAnsi="Meiryo" w:cs="Meiryo"/>
          <w:color w:val="221F1F"/>
          <w:sz w:val="22"/>
          <w:szCs w:val="22"/>
        </w:rPr>
        <w:t xml:space="preserve">Most </w:t>
      </w:r>
      <w:r>
        <w:rPr>
          <w:rFonts w:ascii="Meiryo" w:eastAsia="Meiryo" w:hAnsi="Meiryo" w:cs="Meiryo"/>
          <w:color w:val="221F1F"/>
          <w:w w:val="87"/>
          <w:sz w:val="22"/>
          <w:szCs w:val="22"/>
        </w:rPr>
        <w:t>notabl</w:t>
      </w:r>
      <w:r>
        <w:rPr>
          <w:rFonts w:ascii="Meiryo" w:eastAsia="Meiryo" w:hAnsi="Meiryo" w:cs="Meiryo"/>
          <w:color w:val="221F1F"/>
          <w:spacing w:val="-16"/>
          <w:w w:val="87"/>
          <w:sz w:val="22"/>
          <w:szCs w:val="22"/>
        </w:rPr>
        <w:t>y</w:t>
      </w:r>
      <w:r>
        <w:rPr>
          <w:rFonts w:ascii="Meiryo" w:eastAsia="Meiryo" w:hAnsi="Meiryo" w:cs="Meiryo"/>
          <w:color w:val="221F1F"/>
          <w:w w:val="87"/>
          <w:sz w:val="22"/>
          <w:szCs w:val="22"/>
        </w:rPr>
        <w:t>,</w:t>
      </w:r>
      <w:r>
        <w:rPr>
          <w:rFonts w:ascii="Meiryo" w:eastAsia="Meiryo" w:hAnsi="Meiryo" w:cs="Meiryo"/>
          <w:color w:val="221F1F"/>
          <w:spacing w:val="32"/>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omen</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orted</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AFIs</w:t>
      </w:r>
      <w:r>
        <w:rPr>
          <w:rFonts w:ascii="Meiryo" w:eastAsia="Meiryo" w:hAnsi="Meiryo" w:cs="Meiryo"/>
          <w:color w:val="221F1F"/>
          <w:spacing w:val="-1"/>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ere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6</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mo</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ths</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later</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than</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men,</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bla</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k</w:t>
      </w:r>
      <w:r>
        <w:rPr>
          <w:rFonts w:ascii="Meiryo" w:eastAsia="Meiryo" w:hAnsi="Meiryo" w:cs="Meiryo"/>
          <w:color w:val="221F1F"/>
          <w:spacing w:val="35"/>
          <w:w w:val="87"/>
          <w:sz w:val="22"/>
          <w:szCs w:val="22"/>
        </w:rPr>
        <w:t xml:space="preserve"> </w:t>
      </w:r>
      <w:r>
        <w:rPr>
          <w:rFonts w:ascii="Meiryo" w:eastAsia="Meiryo" w:hAnsi="Meiryo" w:cs="Meiryo"/>
          <w:color w:val="221F1F"/>
          <w:sz w:val="22"/>
          <w:szCs w:val="22"/>
        </w:rPr>
        <w:t xml:space="preserve">men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orted</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l</w:t>
      </w:r>
      <w:r>
        <w:rPr>
          <w:rFonts w:ascii="Meiryo" w:eastAsia="Meiryo" w:hAnsi="Meiryo" w:cs="Meiryo"/>
          <w:color w:val="221F1F"/>
          <w:spacing w:val="-5"/>
          <w:w w:val="87"/>
          <w:sz w:val="22"/>
          <w:szCs w:val="22"/>
        </w:rPr>
        <w:t>ow</w:t>
      </w:r>
      <w:r>
        <w:rPr>
          <w:rFonts w:ascii="Meiryo" w:eastAsia="Meiryo" w:hAnsi="Meiryo" w:cs="Meiryo"/>
          <w:color w:val="221F1F"/>
          <w:w w:val="87"/>
          <w:sz w:val="22"/>
          <w:szCs w:val="22"/>
        </w:rPr>
        <w:t>est</w:t>
      </w:r>
      <w:r>
        <w:rPr>
          <w:rFonts w:ascii="Meiryo" w:eastAsia="Meiryo" w:hAnsi="Meiryo" w:cs="Meiryo"/>
          <w:color w:val="221F1F"/>
          <w:spacing w:val="3"/>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4"/>
          <w:sz w:val="22"/>
          <w:szCs w:val="22"/>
        </w:rPr>
        <w:t>(15</w:t>
      </w:r>
      <w:r>
        <w:rPr>
          <w:rFonts w:ascii="Meiryo" w:eastAsia="Meiryo" w:hAnsi="Meiryo" w:cs="Meiryo"/>
          <w:color w:val="221F1F"/>
          <w:spacing w:val="5"/>
          <w:w w:val="84"/>
          <w:sz w:val="22"/>
          <w:szCs w:val="22"/>
        </w:rPr>
        <w:t xml:space="preserve"> </w:t>
      </w:r>
      <w:r>
        <w:rPr>
          <w:rFonts w:ascii="Meiryo" w:eastAsia="Meiryo" w:hAnsi="Meiryo" w:cs="Meiryo"/>
          <w:color w:val="221F1F"/>
          <w:w w:val="84"/>
          <w:sz w:val="22"/>
          <w:szCs w:val="22"/>
        </w:rPr>
        <w:t>yrs)</w:t>
      </w:r>
      <w:ins w:id="702" w:author="0" w:date="2015-11-12T14:45:00Z">
        <w:r>
          <w:rPr>
            <w:rFonts w:ascii="Meiryo" w:eastAsia="Meiryo" w:hAnsi="Meiryo" w:cs="Meiryo"/>
            <w:color w:val="221F1F"/>
            <w:w w:val="84"/>
            <w:sz w:val="22"/>
            <w:szCs w:val="22"/>
          </w:rPr>
          <w:t xml:space="preserve"> of any race-gender categories</w:t>
        </w:r>
      </w:ins>
      <w:r>
        <w:rPr>
          <w:rFonts w:ascii="Meiryo" w:eastAsia="Meiryo" w:hAnsi="Meiryo" w:cs="Meiryo"/>
          <w:color w:val="221F1F"/>
          <w:w w:val="84"/>
          <w:sz w:val="22"/>
          <w:szCs w:val="22"/>
        </w:rPr>
        <w:t>.</w:t>
      </w:r>
      <w:r>
        <w:rPr>
          <w:rFonts w:ascii="Meiryo" w:eastAsia="Meiryo" w:hAnsi="Meiryo" w:cs="Meiryo"/>
          <w:color w:val="221F1F"/>
          <w:spacing w:val="51"/>
          <w:w w:val="84"/>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or</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3"/>
          <w:sz w:val="22"/>
          <w:szCs w:val="22"/>
        </w:rPr>
        <w:t>complete</w:t>
      </w:r>
      <w:r>
        <w:rPr>
          <w:rFonts w:ascii="Meiryo" w:eastAsia="Meiryo" w:hAnsi="Meiryo" w:cs="Meiryo"/>
          <w:color w:val="221F1F"/>
          <w:spacing w:val="51"/>
          <w:w w:val="83"/>
          <w:sz w:val="22"/>
          <w:szCs w:val="22"/>
        </w:rPr>
        <w:t xml:space="preserve"> </w:t>
      </w:r>
      <w:ins w:id="703" w:author="0" w:date="2015-11-12T14:47:00Z">
        <w:r>
          <w:rPr>
            <w:rFonts w:ascii="Meiryo" w:eastAsia="Meiryo" w:hAnsi="Meiryo" w:cs="Meiryo"/>
            <w:color w:val="221F1F"/>
            <w:spacing w:val="51"/>
            <w:w w:val="83"/>
            <w:sz w:val="22"/>
            <w:szCs w:val="22"/>
          </w:rPr>
          <w:t>portrayal of summary statistics,</w:t>
        </w:r>
      </w:ins>
      <w:del w:id="704" w:author="0" w:date="2015-11-12T14:47:00Z">
        <w:r>
          <w:rPr>
            <w:rFonts w:ascii="Meiryo" w:eastAsia="Meiryo" w:hAnsi="Meiryo" w:cs="Meiryo"/>
            <w:color w:val="221F1F"/>
            <w:w w:val="83"/>
            <w:sz w:val="22"/>
            <w:szCs w:val="22"/>
          </w:rPr>
          <w:delText>breakd</w:delText>
        </w:r>
        <w:r>
          <w:rPr>
            <w:rFonts w:ascii="Meiryo" w:eastAsia="Meiryo" w:hAnsi="Meiryo" w:cs="Meiryo"/>
            <w:color w:val="221F1F"/>
            <w:spacing w:val="-4"/>
            <w:w w:val="83"/>
            <w:sz w:val="22"/>
            <w:szCs w:val="22"/>
          </w:rPr>
          <w:delText>o</w:delText>
        </w:r>
        <w:r>
          <w:rPr>
            <w:rFonts w:ascii="Meiryo" w:eastAsia="Meiryo" w:hAnsi="Meiryo" w:cs="Meiryo"/>
            <w:color w:val="221F1F"/>
            <w:w w:val="83"/>
            <w:sz w:val="22"/>
            <w:szCs w:val="22"/>
          </w:rPr>
          <w:delText>wn,</w:delText>
        </w:r>
      </w:del>
      <w:r>
        <w:rPr>
          <w:rFonts w:ascii="Meiryo" w:eastAsia="Meiryo" w:hAnsi="Meiryo" w:cs="Meiryo"/>
          <w:color w:val="221F1F"/>
          <w:w w:val="83"/>
          <w:sz w:val="22"/>
          <w:szCs w:val="22"/>
        </w:rPr>
        <w:t xml:space="preserve"> </w:t>
      </w:r>
      <w:r>
        <w:rPr>
          <w:rFonts w:ascii="Meiryo" w:eastAsia="Meiryo" w:hAnsi="Meiryo" w:cs="Meiryo"/>
          <w:color w:val="221F1F"/>
          <w:spacing w:val="4"/>
          <w:w w:val="83"/>
          <w:sz w:val="22"/>
          <w:szCs w:val="22"/>
        </w:rPr>
        <w:t xml:space="preserve"> </w:t>
      </w:r>
      <w:r>
        <w:rPr>
          <w:rFonts w:ascii="Meiryo" w:eastAsia="Meiryo" w:hAnsi="Meiryo" w:cs="Meiryo"/>
          <w:color w:val="221F1F"/>
          <w:w w:val="83"/>
          <w:sz w:val="22"/>
          <w:szCs w:val="22"/>
        </w:rPr>
        <w:t>see</w:t>
      </w:r>
      <w:r>
        <w:rPr>
          <w:rFonts w:ascii="Meiryo" w:eastAsia="Meiryo" w:hAnsi="Meiryo" w:cs="Meiryo"/>
          <w:color w:val="221F1F"/>
          <w:spacing w:val="-10"/>
          <w:w w:val="83"/>
          <w:sz w:val="22"/>
          <w:szCs w:val="22"/>
        </w:rPr>
        <w:t xml:space="preserve"> </w:t>
      </w:r>
      <w:ins w:id="705" w:author="0" w:date="2015-11-12T14:45:00Z">
        <w:r>
          <w:rPr>
            <w:rFonts w:ascii="Meiryo" w:eastAsia="Meiryo" w:hAnsi="Meiryo" w:cs="Meiryo"/>
            <w:color w:val="221F1F"/>
            <w:spacing w:val="-10"/>
            <w:w w:val="83"/>
            <w:sz w:val="22"/>
            <w:szCs w:val="22"/>
          </w:rPr>
          <w:t xml:space="preserve">[should be Table 2]  </w:t>
        </w:r>
      </w:ins>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2"/>
          <w:sz w:val="22"/>
          <w:szCs w:val="22"/>
        </w:rPr>
        <w:t>3</w:t>
      </w:r>
      <w:r>
        <w:rPr>
          <w:rFonts w:ascii="Meiryo" w:eastAsia="Meiryo" w:hAnsi="Meiryo" w:cs="Meiryo"/>
          <w:color w:val="221F1F"/>
          <w:spacing w:val="10"/>
          <w:w w:val="82"/>
          <w:sz w:val="22"/>
          <w:szCs w:val="22"/>
        </w:rPr>
        <w:t xml:space="preserve"> </w:t>
      </w:r>
      <w:r>
        <w:rPr>
          <w:rFonts w:ascii="Meiryo" w:eastAsia="Meiryo" w:hAnsi="Meiryo" w:cs="Meiryo"/>
          <w:color w:val="221F1F"/>
          <w:w w:val="82"/>
          <w:sz w:val="22"/>
          <w:szCs w:val="22"/>
        </w:rPr>
        <w:t>on</w:t>
      </w:r>
      <w:r>
        <w:rPr>
          <w:rFonts w:ascii="Meiryo" w:eastAsia="Meiryo" w:hAnsi="Meiryo" w:cs="Meiryo"/>
          <w:color w:val="221F1F"/>
          <w:spacing w:val="26"/>
          <w:w w:val="82"/>
          <w:sz w:val="22"/>
          <w:szCs w:val="22"/>
        </w:rPr>
        <w:t xml:space="preserve"> </w:t>
      </w:r>
      <w:r>
        <w:rPr>
          <w:rFonts w:ascii="Meiryo" w:eastAsia="Meiryo" w:hAnsi="Meiryo" w:cs="Meiryo"/>
          <w:color w:val="221F1F"/>
          <w:w w:val="82"/>
          <w:sz w:val="22"/>
          <w:szCs w:val="22"/>
        </w:rPr>
        <w:t>page</w:t>
      </w:r>
      <w:r>
        <w:rPr>
          <w:rFonts w:ascii="Meiryo" w:eastAsia="Meiryo" w:hAnsi="Meiryo" w:cs="Meiryo"/>
          <w:color w:val="221F1F"/>
          <w:spacing w:val="23"/>
          <w:w w:val="82"/>
          <w:sz w:val="22"/>
          <w:szCs w:val="22"/>
        </w:rPr>
        <w:t xml:space="preserve"> </w:t>
      </w:r>
      <w:r>
        <w:rPr>
          <w:rFonts w:ascii="Meiryo" w:eastAsia="Meiryo" w:hAnsi="Meiryo" w:cs="Meiryo"/>
          <w:color w:val="221F1F"/>
          <w:w w:val="82"/>
          <w:sz w:val="22"/>
          <w:szCs w:val="22"/>
        </w:rPr>
        <w:t>27</w:t>
      </w:r>
    </w:p>
    <w:p>
      <w:pPr>
        <w:spacing w:before="5"/>
        <w:ind w:left="155"/>
        <w:rPr>
          <w:rFonts w:ascii="Meiryo" w:eastAsia="Meiryo" w:hAnsi="Meiryo" w:cs="Meiryo"/>
          <w:sz w:val="22"/>
          <w:szCs w:val="22"/>
        </w:rPr>
      </w:pP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see</w:t>
      </w:r>
      <w:r>
        <w:rPr>
          <w:rFonts w:ascii="Meiryo" w:eastAsia="Meiryo" w:hAnsi="Meiryo" w:cs="Meiryo"/>
          <w:color w:val="221F1F"/>
          <w:spacing w:val="-14"/>
          <w:w w:val="84"/>
          <w:sz w:val="22"/>
          <w:szCs w:val="22"/>
        </w:rPr>
        <w:t xml:space="preserve"> </w:t>
      </w:r>
      <w:r>
        <w:rPr>
          <w:rFonts w:ascii="Meiryo" w:eastAsia="Meiryo" w:hAnsi="Meiryo" w:cs="Meiryo"/>
          <w:color w:val="221F1F"/>
          <w:w w:val="84"/>
          <w:sz w:val="22"/>
          <w:szCs w:val="22"/>
        </w:rPr>
        <w:t xml:space="preserve">Figure </w:t>
      </w:r>
      <w:r>
        <w:rPr>
          <w:rFonts w:ascii="Meiryo" w:eastAsia="Meiryo" w:hAnsi="Meiryo" w:cs="Meiryo"/>
          <w:color w:val="221F1F"/>
          <w:spacing w:val="2"/>
          <w:w w:val="84"/>
          <w:sz w:val="22"/>
          <w:szCs w:val="22"/>
        </w:rPr>
        <w:t xml:space="preserve"> </w:t>
      </w:r>
      <w:r>
        <w:rPr>
          <w:rFonts w:ascii="Meiryo" w:eastAsia="Meiryo" w:hAnsi="Meiryo" w:cs="Meiryo"/>
          <w:color w:val="221F1F"/>
          <w:w w:val="84"/>
          <w:sz w:val="22"/>
          <w:szCs w:val="22"/>
        </w:rPr>
        <w:t>1</w:t>
      </w:r>
      <w:r>
        <w:rPr>
          <w:rFonts w:ascii="Meiryo" w:eastAsia="Meiryo" w:hAnsi="Meiryo" w:cs="Meiryo"/>
          <w:color w:val="221F1F"/>
          <w:spacing w:val="5"/>
          <w:w w:val="84"/>
          <w:sz w:val="22"/>
          <w:szCs w:val="22"/>
        </w:rPr>
        <w:t xml:space="preserve"> </w:t>
      </w:r>
      <w:r>
        <w:rPr>
          <w:rFonts w:ascii="Meiryo" w:eastAsia="Meiryo" w:hAnsi="Meiryo" w:cs="Meiryo"/>
          <w:color w:val="221F1F"/>
          <w:w w:val="84"/>
          <w:sz w:val="22"/>
          <w:szCs w:val="22"/>
        </w:rPr>
        <w:t>on</w:t>
      </w:r>
      <w:r>
        <w:rPr>
          <w:rFonts w:ascii="Meiryo" w:eastAsia="Meiryo" w:hAnsi="Meiryo" w:cs="Meiryo"/>
          <w:color w:val="221F1F"/>
          <w:spacing w:val="19"/>
          <w:w w:val="84"/>
          <w:sz w:val="22"/>
          <w:szCs w:val="22"/>
        </w:rPr>
        <w:t xml:space="preserve"> </w:t>
      </w:r>
      <w:r>
        <w:rPr>
          <w:rFonts w:ascii="Meiryo" w:eastAsia="Meiryo" w:hAnsi="Meiryo" w:cs="Meiryo"/>
          <w:color w:val="221F1F"/>
          <w:w w:val="84"/>
          <w:sz w:val="22"/>
          <w:szCs w:val="22"/>
        </w:rPr>
        <w:t>page</w:t>
      </w:r>
      <w:r>
        <w:rPr>
          <w:rFonts w:ascii="Meiryo" w:eastAsia="Meiryo" w:hAnsi="Meiryo" w:cs="Meiryo"/>
          <w:color w:val="221F1F"/>
          <w:spacing w:val="11"/>
          <w:w w:val="84"/>
          <w:sz w:val="22"/>
          <w:szCs w:val="22"/>
        </w:rPr>
        <w:t xml:space="preserve"> </w:t>
      </w:r>
      <w:r>
        <w:rPr>
          <w:rFonts w:ascii="Meiryo" w:eastAsia="Meiryo" w:hAnsi="Meiryo" w:cs="Meiryo"/>
          <w:color w:val="221F1F"/>
          <w:w w:val="84"/>
          <w:sz w:val="22"/>
          <w:szCs w:val="22"/>
        </w:rPr>
        <w:t>38.</w:t>
      </w:r>
    </w:p>
    <w:p>
      <w:pPr>
        <w:spacing w:before="5" w:line="260" w:lineRule="exact"/>
        <w:rPr>
          <w:sz w:val="26"/>
          <w:szCs w:val="26"/>
        </w:rPr>
      </w:pPr>
    </w:p>
    <w:p>
      <w:pPr>
        <w:ind w:left="3829" w:right="3831"/>
        <w:jc w:val="center"/>
        <w:rPr>
          <w:del w:id="706" w:author="0" w:date="2015-11-12T14:48:00Z"/>
          <w:rFonts w:ascii="Meiryo" w:eastAsia="Meiryo" w:hAnsi="Meiryo" w:cs="Meiryo"/>
          <w:sz w:val="22"/>
          <w:szCs w:val="22"/>
        </w:rPr>
      </w:pPr>
      <w:del w:id="707" w:author="0" w:date="2015-11-12T14:48:00Z">
        <w:r>
          <w:rPr>
            <w:rFonts w:ascii="Meiryo" w:eastAsia="Meiryo" w:hAnsi="Meiryo" w:cs="Meiryo"/>
            <w:b/>
            <w:color w:val="221F1F"/>
            <w:w w:val="93"/>
            <w:sz w:val="22"/>
            <w:szCs w:val="22"/>
          </w:rPr>
          <w:delText>Measures</w:delText>
        </w:r>
      </w:del>
    </w:p>
    <w:p>
      <w:pPr>
        <w:spacing w:before="8" w:line="160" w:lineRule="exact"/>
        <w:rPr>
          <w:sz w:val="16"/>
          <w:szCs w:val="16"/>
        </w:rPr>
      </w:pPr>
    </w:p>
    <w:p>
      <w:pPr>
        <w:ind w:left="155"/>
        <w:rPr>
          <w:rFonts w:ascii="Meiryo" w:eastAsia="Meiryo" w:hAnsi="Meiryo" w:cs="Meiryo"/>
          <w:sz w:val="22"/>
          <w:szCs w:val="22"/>
        </w:rPr>
      </w:pPr>
      <w:r>
        <w:rPr>
          <w:rFonts w:ascii="Meiryo" w:eastAsia="Meiryo" w:hAnsi="Meiryo" w:cs="Meiryo"/>
          <w:b/>
          <w:color w:val="221F1F"/>
          <w:w w:val="95"/>
          <w:sz w:val="22"/>
          <w:szCs w:val="22"/>
        </w:rPr>
        <w:t>Generation</w:t>
      </w:r>
      <w:r>
        <w:rPr>
          <w:rFonts w:ascii="Meiryo" w:eastAsia="Meiryo" w:hAnsi="Meiryo" w:cs="Meiryo"/>
          <w:b/>
          <w:color w:val="221F1F"/>
          <w:spacing w:val="17"/>
          <w:w w:val="95"/>
          <w:sz w:val="22"/>
          <w:szCs w:val="22"/>
        </w:rPr>
        <w:t xml:space="preserve"> </w:t>
      </w:r>
      <w:r>
        <w:rPr>
          <w:rFonts w:ascii="Meiryo" w:eastAsia="Meiryo" w:hAnsi="Meiryo" w:cs="Meiryo"/>
          <w:b/>
          <w:color w:val="221F1F"/>
          <w:sz w:val="22"/>
          <w:szCs w:val="22"/>
        </w:rPr>
        <w:t>1</w:t>
      </w:r>
      <w:ins w:id="708" w:author="0" w:date="2015-11-12T14:48:00Z">
        <w:r>
          <w:rPr>
            <w:rFonts w:ascii="Meiryo" w:eastAsia="Meiryo" w:hAnsi="Meiryo" w:cs="Meiryo"/>
            <w:b/>
            <w:color w:val="221F1F"/>
            <w:sz w:val="22"/>
            <w:szCs w:val="22"/>
          </w:rPr>
          <w:t xml:space="preserve"> Intelligence</w:t>
        </w:r>
      </w:ins>
    </w:p>
    <w:p>
      <w:pPr>
        <w:spacing w:before="8" w:line="160" w:lineRule="exact"/>
        <w:rPr>
          <w:sz w:val="16"/>
          <w:szCs w:val="16"/>
        </w:rPr>
      </w:pPr>
    </w:p>
    <w:p>
      <w:pPr>
        <w:spacing w:line="252" w:lineRule="auto"/>
        <w:ind w:left="155" w:right="160" w:firstLine="542"/>
        <w:rPr>
          <w:del w:id="709" w:author="0" w:date="2015-11-12T18:04:00Z"/>
          <w:rFonts w:ascii="Meiryo" w:eastAsia="Meiryo" w:hAnsi="Meiryo" w:cs="Meiryo"/>
          <w:sz w:val="22"/>
          <w:szCs w:val="22"/>
        </w:rPr>
      </w:pP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9"/>
          <w:sz w:val="22"/>
          <w:szCs w:val="22"/>
        </w:rPr>
        <w:t>Armed</w:t>
      </w:r>
      <w:r>
        <w:rPr>
          <w:rFonts w:ascii="Meiryo" w:eastAsia="Meiryo" w:hAnsi="Meiryo" w:cs="Meiryo"/>
          <w:color w:val="221F1F"/>
          <w:spacing w:val="21"/>
          <w:w w:val="89"/>
          <w:sz w:val="22"/>
          <w:szCs w:val="22"/>
        </w:rPr>
        <w:t xml:space="preserve"> </w:t>
      </w:r>
      <w:r>
        <w:rPr>
          <w:rFonts w:ascii="Meiryo" w:eastAsia="Meiryo" w:hAnsi="Meiryo" w:cs="Meiryo"/>
          <w:color w:val="221F1F"/>
          <w:w w:val="89"/>
          <w:sz w:val="22"/>
          <w:szCs w:val="22"/>
        </w:rPr>
        <w:t>Services</w:t>
      </w:r>
      <w:r>
        <w:rPr>
          <w:rFonts w:ascii="Meiryo" w:eastAsia="Meiryo" w:hAnsi="Meiryo" w:cs="Meiryo"/>
          <w:color w:val="221F1F"/>
          <w:spacing w:val="-18"/>
          <w:w w:val="89"/>
          <w:sz w:val="22"/>
          <w:szCs w:val="22"/>
        </w:rPr>
        <w:t xml:space="preserve"> </w:t>
      </w:r>
      <w:r>
        <w:rPr>
          <w:rFonts w:ascii="Meiryo" w:eastAsia="Meiryo" w:hAnsi="Meiryo" w:cs="Meiryo"/>
          <w:color w:val="221F1F"/>
          <w:spacing w:val="-16"/>
          <w:w w:val="89"/>
          <w:sz w:val="22"/>
          <w:szCs w:val="22"/>
        </w:rPr>
        <w:t>V</w:t>
      </w:r>
      <w:r>
        <w:rPr>
          <w:rFonts w:ascii="Meiryo" w:eastAsia="Meiryo" w:hAnsi="Meiryo" w:cs="Meiryo"/>
          <w:color w:val="221F1F"/>
          <w:spacing w:val="5"/>
          <w:w w:val="89"/>
          <w:sz w:val="22"/>
          <w:szCs w:val="22"/>
        </w:rPr>
        <w:t>o</w:t>
      </w:r>
      <w:r>
        <w:rPr>
          <w:rFonts w:ascii="Meiryo" w:eastAsia="Meiryo" w:hAnsi="Meiryo" w:cs="Meiryo"/>
          <w:color w:val="221F1F"/>
          <w:w w:val="89"/>
          <w:sz w:val="22"/>
          <w:szCs w:val="22"/>
        </w:rPr>
        <w:t>cational</w:t>
      </w:r>
      <w:r>
        <w:rPr>
          <w:rFonts w:ascii="Meiryo" w:eastAsia="Meiryo" w:hAnsi="Meiryo" w:cs="Meiryo"/>
          <w:color w:val="221F1F"/>
          <w:spacing w:val="48"/>
          <w:w w:val="89"/>
          <w:sz w:val="22"/>
          <w:szCs w:val="22"/>
        </w:rPr>
        <w:t xml:space="preserve"> </w:t>
      </w:r>
      <w:r>
        <w:rPr>
          <w:rFonts w:ascii="Meiryo" w:eastAsia="Meiryo" w:hAnsi="Meiryo" w:cs="Meiryo"/>
          <w:color w:val="221F1F"/>
          <w:w w:val="89"/>
          <w:sz w:val="22"/>
          <w:szCs w:val="22"/>
        </w:rPr>
        <w:t>Aptitude</w:t>
      </w:r>
      <w:r>
        <w:rPr>
          <w:rFonts w:ascii="Meiryo" w:eastAsia="Meiryo" w:hAnsi="Meiryo" w:cs="Meiryo"/>
          <w:color w:val="221F1F"/>
          <w:spacing w:val="61"/>
          <w:w w:val="89"/>
          <w:sz w:val="22"/>
          <w:szCs w:val="22"/>
        </w:rPr>
        <w:t xml:space="preserve"> </w:t>
      </w:r>
      <w:r>
        <w:rPr>
          <w:rFonts w:ascii="Meiryo" w:eastAsia="Meiryo" w:hAnsi="Meiryo" w:cs="Meiryo"/>
          <w:color w:val="221F1F"/>
          <w:w w:val="89"/>
          <w:sz w:val="22"/>
          <w:szCs w:val="22"/>
        </w:rPr>
        <w:t>Battery</w:t>
      </w:r>
      <w:r>
        <w:rPr>
          <w:rFonts w:ascii="Meiryo" w:eastAsia="Meiryo" w:hAnsi="Meiryo" w:cs="Meiryo"/>
          <w:color w:val="221F1F"/>
          <w:spacing w:val="40"/>
          <w:w w:val="89"/>
          <w:sz w:val="22"/>
          <w:szCs w:val="22"/>
        </w:rPr>
        <w:t xml:space="preserve"> </w:t>
      </w:r>
      <w:r>
        <w:rPr>
          <w:rFonts w:ascii="Meiryo" w:eastAsia="Meiryo" w:hAnsi="Meiryo" w:cs="Meiryo"/>
          <w:color w:val="221F1F"/>
          <w:sz w:val="22"/>
          <w:szCs w:val="22"/>
        </w:rPr>
        <w:t>(AS</w:t>
      </w:r>
      <w:r>
        <w:rPr>
          <w:rFonts w:ascii="Meiryo" w:eastAsia="Meiryo" w:hAnsi="Meiryo" w:cs="Meiryo"/>
          <w:color w:val="221F1F"/>
          <w:spacing w:val="-25"/>
          <w:sz w:val="22"/>
          <w:szCs w:val="22"/>
        </w:rPr>
        <w:t>V</w:t>
      </w:r>
      <w:r>
        <w:rPr>
          <w:rFonts w:ascii="Meiryo" w:eastAsia="Meiryo" w:hAnsi="Meiryo" w:cs="Meiryo"/>
          <w:color w:val="221F1F"/>
          <w:sz w:val="22"/>
          <w:szCs w:val="22"/>
        </w:rPr>
        <w:t>AB;</w:t>
      </w:r>
      <w:r>
        <w:rPr>
          <w:rFonts w:ascii="Meiryo" w:eastAsia="Meiryo" w:hAnsi="Meiryo" w:cs="Meiryo"/>
          <w:color w:val="221F1F"/>
          <w:spacing w:val="-13"/>
          <w:sz w:val="22"/>
          <w:szCs w:val="22"/>
        </w:rPr>
        <w:t xml:space="preserve"> </w:t>
      </w:r>
      <w:r>
        <w:rPr>
          <w:rFonts w:ascii="Meiryo" w:eastAsia="Meiryo" w:hAnsi="Meiryo" w:cs="Meiryo"/>
          <w:color w:val="221F1F"/>
          <w:spacing w:val="-17"/>
          <w:w w:val="92"/>
          <w:sz w:val="22"/>
          <w:szCs w:val="22"/>
        </w:rPr>
        <w:t>F</w:t>
      </w:r>
      <w:r>
        <w:rPr>
          <w:rFonts w:ascii="Meiryo" w:eastAsia="Meiryo" w:hAnsi="Meiryo" w:cs="Meiryo"/>
          <w:color w:val="221F1F"/>
          <w:w w:val="92"/>
          <w:sz w:val="22"/>
          <w:szCs w:val="22"/>
        </w:rPr>
        <w:t>orm</w:t>
      </w:r>
      <w:r>
        <w:rPr>
          <w:rFonts w:ascii="Meiryo" w:eastAsia="Meiryo" w:hAnsi="Meiryo" w:cs="Meiryo"/>
          <w:color w:val="221F1F"/>
          <w:spacing w:val="11"/>
          <w:w w:val="92"/>
          <w:sz w:val="22"/>
          <w:szCs w:val="22"/>
        </w:rPr>
        <w:t xml:space="preserve"> </w:t>
      </w:r>
      <w:r>
        <w:rPr>
          <w:rFonts w:ascii="Meiryo" w:eastAsia="Meiryo" w:hAnsi="Meiryo" w:cs="Meiryo"/>
          <w:color w:val="221F1F"/>
          <w:w w:val="92"/>
          <w:sz w:val="22"/>
          <w:szCs w:val="22"/>
        </w:rPr>
        <w:t>8A;</w:t>
      </w:r>
      <w:r>
        <w:rPr>
          <w:rFonts w:ascii="Meiryo" w:eastAsia="Meiryo" w:hAnsi="Meiryo" w:cs="Meiryo"/>
          <w:color w:val="221F1F"/>
          <w:spacing w:val="-10"/>
          <w:w w:val="92"/>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 xml:space="preserve">almer, </w:t>
      </w:r>
      <w:proofErr w:type="spellStart"/>
      <w:r>
        <w:rPr>
          <w:rFonts w:ascii="Meiryo" w:eastAsia="Meiryo" w:hAnsi="Meiryo" w:cs="Meiryo"/>
          <w:color w:val="221F1F"/>
          <w:w w:val="88"/>
          <w:sz w:val="22"/>
          <w:szCs w:val="22"/>
        </w:rPr>
        <w:t>Hart</w:t>
      </w:r>
      <w:r>
        <w:rPr>
          <w:rFonts w:ascii="Meiryo" w:eastAsia="Meiryo" w:hAnsi="Meiryo" w:cs="Meiryo"/>
          <w:color w:val="221F1F"/>
          <w:spacing w:val="-4"/>
          <w:w w:val="88"/>
          <w:sz w:val="22"/>
          <w:szCs w:val="22"/>
        </w:rPr>
        <w:t>k</w:t>
      </w:r>
      <w:r>
        <w:rPr>
          <w:rFonts w:ascii="Meiryo" w:eastAsia="Meiryo" w:hAnsi="Meiryo" w:cs="Meiryo"/>
          <w:color w:val="221F1F"/>
          <w:w w:val="88"/>
          <w:sz w:val="22"/>
          <w:szCs w:val="22"/>
        </w:rPr>
        <w:t>e</w:t>
      </w:r>
      <w:proofErr w:type="spellEnd"/>
      <w:r>
        <w:rPr>
          <w:rFonts w:ascii="Meiryo" w:eastAsia="Meiryo" w:hAnsi="Meiryo" w:cs="Meiryo"/>
          <w:color w:val="221F1F"/>
          <w:w w:val="88"/>
          <w:sz w:val="22"/>
          <w:szCs w:val="22"/>
        </w:rPr>
        <w:t>,</w:t>
      </w:r>
      <w:r>
        <w:rPr>
          <w:rFonts w:ascii="Meiryo" w:eastAsia="Meiryo" w:hAnsi="Meiryo" w:cs="Meiryo"/>
          <w:color w:val="221F1F"/>
          <w:spacing w:val="28"/>
          <w:w w:val="88"/>
          <w:sz w:val="22"/>
          <w:szCs w:val="22"/>
        </w:rPr>
        <w:t xml:space="preserve"> </w:t>
      </w:r>
      <w:proofErr w:type="spellStart"/>
      <w:r>
        <w:rPr>
          <w:rFonts w:ascii="Meiryo" w:eastAsia="Meiryo" w:hAnsi="Meiryo" w:cs="Meiryo"/>
          <w:color w:val="221F1F"/>
          <w:w w:val="88"/>
          <w:sz w:val="22"/>
          <w:szCs w:val="22"/>
        </w:rPr>
        <w:t>Ree</w:t>
      </w:r>
      <w:proofErr w:type="spellEnd"/>
      <w:r>
        <w:rPr>
          <w:rFonts w:ascii="Meiryo" w:eastAsia="Meiryo" w:hAnsi="Meiryo" w:cs="Meiryo"/>
          <w:color w:val="221F1F"/>
          <w:w w:val="88"/>
          <w:sz w:val="22"/>
          <w:szCs w:val="22"/>
        </w:rPr>
        <w:t>,</w:t>
      </w:r>
      <w:r>
        <w:rPr>
          <w:rFonts w:ascii="Meiryo" w:eastAsia="Meiryo" w:hAnsi="Meiryo" w:cs="Meiryo"/>
          <w:color w:val="221F1F"/>
          <w:spacing w:val="3"/>
          <w:w w:val="88"/>
          <w:sz w:val="22"/>
          <w:szCs w:val="22"/>
        </w:rPr>
        <w:t xml:space="preserve"> </w:t>
      </w: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elsh,</w:t>
      </w:r>
      <w:r>
        <w:rPr>
          <w:rFonts w:ascii="Meiryo" w:eastAsia="Meiryo" w:hAnsi="Meiryo" w:cs="Meiryo"/>
          <w:color w:val="221F1F"/>
          <w:spacing w:val="21"/>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spacing w:val="-16"/>
          <w:w w:val="90"/>
          <w:sz w:val="22"/>
          <w:szCs w:val="22"/>
        </w:rPr>
        <w:t>V</w:t>
      </w:r>
      <w:r>
        <w:rPr>
          <w:rFonts w:ascii="Meiryo" w:eastAsia="Meiryo" w:hAnsi="Meiryo" w:cs="Meiryo"/>
          <w:color w:val="221F1F"/>
          <w:w w:val="90"/>
          <w:sz w:val="22"/>
          <w:szCs w:val="22"/>
        </w:rPr>
        <w:t>ale</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tine,</w:t>
      </w:r>
      <w:r>
        <w:rPr>
          <w:rFonts w:ascii="Meiryo" w:eastAsia="Meiryo" w:hAnsi="Meiryo" w:cs="Meiryo"/>
          <w:color w:val="221F1F"/>
          <w:spacing w:val="16"/>
          <w:w w:val="90"/>
          <w:sz w:val="22"/>
          <w:szCs w:val="22"/>
        </w:rPr>
        <w:t xml:space="preserve"> </w:t>
      </w:r>
      <w:r>
        <w:rPr>
          <w:rFonts w:ascii="Meiryo" w:eastAsia="Meiryo" w:hAnsi="Meiryo" w:cs="Meiryo"/>
          <w:color w:val="221F1F"/>
          <w:sz w:val="22"/>
          <w:szCs w:val="22"/>
        </w:rPr>
        <w:t>Jr.,</w:t>
      </w:r>
      <w:r>
        <w:rPr>
          <w:rFonts w:ascii="Meiryo" w:eastAsia="Meiryo" w:hAnsi="Meiryo" w:cs="Meiryo"/>
          <w:color w:val="221F1F"/>
          <w:spacing w:val="-25"/>
          <w:sz w:val="22"/>
          <w:szCs w:val="22"/>
        </w:rPr>
        <w:t xml:space="preserve"> </w:t>
      </w:r>
      <w:r>
        <w:rPr>
          <w:rFonts w:ascii="Meiryo" w:eastAsia="Meiryo" w:hAnsi="Meiryo" w:cs="Meiryo"/>
          <w:color w:val="221F1F"/>
          <w:w w:val="84"/>
          <w:sz w:val="22"/>
          <w:szCs w:val="22"/>
        </w:rPr>
        <w:t>1988)</w:t>
      </w:r>
      <w:r>
        <w:rPr>
          <w:rFonts w:ascii="Meiryo" w:eastAsia="Meiryo" w:hAnsi="Meiryo" w:cs="Meiryo"/>
          <w:color w:val="221F1F"/>
          <w:spacing w:val="-7"/>
          <w:w w:val="84"/>
          <w:sz w:val="22"/>
          <w:szCs w:val="22"/>
        </w:rPr>
        <w:t xml:space="preserve"> </w:t>
      </w:r>
      <w:r>
        <w:rPr>
          <w:rFonts w:ascii="Meiryo" w:eastAsia="Meiryo" w:hAnsi="Meiryo" w:cs="Meiryo"/>
          <w:color w:val="221F1F"/>
          <w:spacing w:val="-5"/>
          <w:w w:val="84"/>
          <w:sz w:val="22"/>
          <w:szCs w:val="22"/>
        </w:rPr>
        <w:t>w</w:t>
      </w:r>
      <w:r>
        <w:rPr>
          <w:rFonts w:ascii="Meiryo" w:eastAsia="Meiryo" w:hAnsi="Meiryo" w:cs="Meiryo"/>
          <w:color w:val="221F1F"/>
          <w:w w:val="84"/>
          <w:sz w:val="22"/>
          <w:szCs w:val="22"/>
        </w:rPr>
        <w:t>as</w:t>
      </w:r>
      <w:r>
        <w:rPr>
          <w:rFonts w:ascii="Meiryo" w:eastAsia="Meiryo" w:hAnsi="Meiryo" w:cs="Meiryo"/>
          <w:color w:val="221F1F"/>
          <w:spacing w:val="11"/>
          <w:w w:val="84"/>
          <w:sz w:val="22"/>
          <w:szCs w:val="22"/>
        </w:rPr>
        <w:t xml:space="preserve"> </w:t>
      </w:r>
      <w:r>
        <w:rPr>
          <w:rFonts w:ascii="Meiryo" w:eastAsia="Meiryo" w:hAnsi="Meiryo" w:cs="Meiryo"/>
          <w:color w:val="221F1F"/>
          <w:w w:val="84"/>
          <w:sz w:val="22"/>
          <w:szCs w:val="22"/>
        </w:rPr>
        <w:t xml:space="preserve">administered </w:t>
      </w:r>
      <w:r>
        <w:rPr>
          <w:rFonts w:ascii="Meiryo" w:eastAsia="Meiryo" w:hAnsi="Meiryo" w:cs="Meiryo"/>
          <w:color w:val="221F1F"/>
          <w:spacing w:val="5"/>
          <w:w w:val="84"/>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9"/>
          <w:sz w:val="22"/>
          <w:szCs w:val="22"/>
        </w:rPr>
        <w:t>Gen1</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participa</w:t>
      </w:r>
      <w:r>
        <w:rPr>
          <w:rFonts w:ascii="Meiryo" w:eastAsia="Meiryo" w:hAnsi="Meiryo" w:cs="Meiryo"/>
          <w:color w:val="221F1F"/>
          <w:spacing w:val="-5"/>
          <w:sz w:val="22"/>
          <w:szCs w:val="22"/>
        </w:rPr>
        <w:t>n</w:t>
      </w:r>
      <w:r>
        <w:rPr>
          <w:rFonts w:ascii="Meiryo" w:eastAsia="Meiryo" w:hAnsi="Meiryo" w:cs="Meiryo"/>
          <w:color w:val="221F1F"/>
          <w:sz w:val="22"/>
          <w:szCs w:val="22"/>
        </w:rPr>
        <w:t xml:space="preserve">ts </w:t>
      </w:r>
      <w:del w:id="710" w:author="0" w:date="2015-11-12T18:04:00Z">
        <w:r>
          <w:rPr>
            <w:rFonts w:ascii="Meiryo" w:eastAsia="Meiryo" w:hAnsi="Meiryo" w:cs="Meiryo"/>
            <w:color w:val="221F1F"/>
            <w:w w:val="88"/>
            <w:sz w:val="22"/>
            <w:szCs w:val="22"/>
          </w:rPr>
          <w:delText>during</w:delText>
        </w:r>
        <w:r>
          <w:rPr>
            <w:rFonts w:ascii="Meiryo" w:eastAsia="Meiryo" w:hAnsi="Meiryo" w:cs="Meiryo"/>
            <w:color w:val="221F1F"/>
            <w:spacing w:val="22"/>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summer</w:delText>
        </w:r>
        <w:r>
          <w:rPr>
            <w:rFonts w:ascii="Meiryo" w:eastAsia="Meiryo" w:hAnsi="Meiryo" w:cs="Meiryo"/>
            <w:color w:val="221F1F"/>
            <w:spacing w:val="-19"/>
            <w:w w:val="88"/>
            <w:sz w:val="22"/>
            <w:szCs w:val="22"/>
          </w:rPr>
          <w:delText xml:space="preserve"> </w:delText>
        </w:r>
        <w:r>
          <w:rPr>
            <w:rFonts w:ascii="Meiryo" w:eastAsia="Meiryo" w:hAnsi="Meiryo" w:cs="Meiryo"/>
            <w:color w:val="221F1F"/>
            <w:w w:val="88"/>
            <w:sz w:val="22"/>
            <w:szCs w:val="22"/>
          </w:rPr>
          <w:delText>and</w:delText>
        </w:r>
        <w:r>
          <w:rPr>
            <w:rFonts w:ascii="Meiryo" w:eastAsia="Meiryo" w:hAnsi="Meiryo" w:cs="Meiryo"/>
            <w:color w:val="221F1F"/>
            <w:spacing w:val="12"/>
            <w:w w:val="88"/>
            <w:sz w:val="22"/>
            <w:szCs w:val="22"/>
          </w:rPr>
          <w:delText xml:space="preserve"> </w:delText>
        </w:r>
        <w:r>
          <w:rPr>
            <w:rFonts w:ascii="Meiryo" w:eastAsia="Meiryo" w:hAnsi="Meiryo" w:cs="Meiryo"/>
            <w:color w:val="221F1F"/>
            <w:sz w:val="22"/>
            <w:szCs w:val="22"/>
          </w:rPr>
          <w:delText>fall</w:delText>
        </w:r>
        <w:r>
          <w:rPr>
            <w:rFonts w:ascii="Meiryo" w:eastAsia="Meiryo" w:hAnsi="Meiryo" w:cs="Meiryo"/>
            <w:color w:val="221F1F"/>
            <w:spacing w:val="-1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del>
      <w:ins w:id="711" w:author="0" w:date="2015-11-12T18:04:00Z">
        <w:r>
          <w:rPr>
            <w:rFonts w:ascii="Meiryo" w:eastAsia="Meiryo" w:hAnsi="Meiryo" w:cs="Meiryo"/>
            <w:color w:val="221F1F"/>
            <w:spacing w:val="-30"/>
            <w:sz w:val="22"/>
            <w:szCs w:val="22"/>
          </w:rPr>
          <w:t xml:space="preserve">in </w:t>
        </w:r>
      </w:ins>
      <w:r>
        <w:rPr>
          <w:rFonts w:ascii="Meiryo" w:eastAsia="Meiryo" w:hAnsi="Meiryo" w:cs="Meiryo"/>
          <w:color w:val="221F1F"/>
          <w:w w:val="85"/>
          <w:sz w:val="22"/>
          <w:szCs w:val="22"/>
        </w:rPr>
        <w:t>1980</w:t>
      </w:r>
      <w:del w:id="712" w:author="0" w:date="2015-11-12T18:04:00Z">
        <w:r>
          <w:rPr>
            <w:rFonts w:ascii="Meiryo" w:eastAsia="Meiryo" w:hAnsi="Meiryo" w:cs="Meiryo"/>
            <w:color w:val="221F1F"/>
            <w:spacing w:val="-16"/>
            <w:w w:val="85"/>
            <w:sz w:val="22"/>
            <w:szCs w:val="22"/>
          </w:rPr>
          <w:delText xml:space="preserve"> </w:delText>
        </w:r>
        <w:r>
          <w:rPr>
            <w:rFonts w:ascii="Meiryo" w:eastAsia="Meiryo" w:hAnsi="Meiryo" w:cs="Meiryo"/>
            <w:color w:val="221F1F"/>
            <w:w w:val="85"/>
            <w:sz w:val="22"/>
            <w:szCs w:val="22"/>
          </w:rPr>
          <w:delText>(U.S.</w:delText>
        </w:r>
        <w:r>
          <w:rPr>
            <w:rFonts w:ascii="Meiryo" w:eastAsia="Meiryo" w:hAnsi="Meiryo" w:cs="Meiryo"/>
            <w:color w:val="221F1F"/>
            <w:spacing w:val="38"/>
            <w:w w:val="85"/>
            <w:sz w:val="22"/>
            <w:szCs w:val="22"/>
          </w:rPr>
          <w:delText xml:space="preserve"> </w:delText>
        </w:r>
        <w:r>
          <w:rPr>
            <w:rFonts w:ascii="Meiryo" w:eastAsia="Meiryo" w:hAnsi="Meiryo" w:cs="Meiryo"/>
            <w:color w:val="221F1F"/>
            <w:w w:val="85"/>
            <w:sz w:val="22"/>
            <w:szCs w:val="22"/>
          </w:rPr>
          <w:delText>Departme</w:delText>
        </w:r>
        <w:r>
          <w:rPr>
            <w:rFonts w:ascii="Meiryo" w:eastAsia="Meiryo" w:hAnsi="Meiryo" w:cs="Meiryo"/>
            <w:color w:val="221F1F"/>
            <w:spacing w:val="-4"/>
            <w:w w:val="85"/>
            <w:sz w:val="22"/>
            <w:szCs w:val="22"/>
          </w:rPr>
          <w:delText>n</w:delText>
        </w:r>
        <w:r>
          <w:rPr>
            <w:rFonts w:ascii="Meiryo" w:eastAsia="Meiryo" w:hAnsi="Meiryo" w:cs="Meiryo"/>
            <w:color w:val="221F1F"/>
            <w:w w:val="85"/>
            <w:sz w:val="22"/>
            <w:szCs w:val="22"/>
          </w:rPr>
          <w:delText xml:space="preserve">t </w:delText>
        </w:r>
        <w:r>
          <w:rPr>
            <w:rFonts w:ascii="Meiryo" w:eastAsia="Meiryo" w:hAnsi="Meiryo" w:cs="Meiryo"/>
            <w:color w:val="221F1F"/>
            <w:spacing w:val="8"/>
            <w:w w:val="85"/>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4"/>
            <w:sz w:val="22"/>
            <w:szCs w:val="22"/>
          </w:rPr>
          <w:delText>Defense,</w:delText>
        </w:r>
        <w:r>
          <w:rPr>
            <w:rFonts w:ascii="Meiryo" w:eastAsia="Meiryo" w:hAnsi="Meiryo" w:cs="Meiryo"/>
            <w:color w:val="221F1F"/>
            <w:spacing w:val="11"/>
            <w:w w:val="84"/>
            <w:sz w:val="22"/>
            <w:szCs w:val="22"/>
          </w:rPr>
          <w:delText xml:space="preserve"> </w:delText>
        </w:r>
        <w:r>
          <w:rPr>
            <w:rFonts w:ascii="Meiryo" w:eastAsia="Meiryo" w:hAnsi="Meiryo" w:cs="Meiryo"/>
            <w:color w:val="221F1F"/>
            <w:w w:val="84"/>
            <w:sz w:val="22"/>
            <w:szCs w:val="22"/>
          </w:rPr>
          <w:delText>1982),</w:delText>
        </w:r>
        <w:r>
          <w:rPr>
            <w:rFonts w:ascii="Meiryo" w:eastAsia="Meiryo" w:hAnsi="Meiryo" w:cs="Meiryo"/>
            <w:color w:val="221F1F"/>
            <w:spacing w:val="-10"/>
            <w:w w:val="84"/>
            <w:sz w:val="22"/>
            <w:szCs w:val="22"/>
          </w:rPr>
          <w:delText xml:space="preserve"> </w:delText>
        </w:r>
        <w:r>
          <w:rPr>
            <w:rFonts w:ascii="Meiryo" w:eastAsia="Meiryo" w:hAnsi="Meiryo" w:cs="Meiryo"/>
            <w:color w:val="221F1F"/>
            <w:w w:val="84"/>
            <w:sz w:val="22"/>
            <w:szCs w:val="22"/>
          </w:rPr>
          <w:delText>and</w:delText>
        </w:r>
        <w:r>
          <w:rPr>
            <w:rFonts w:ascii="Meiryo" w:eastAsia="Meiryo" w:hAnsi="Meiryo" w:cs="Meiryo"/>
            <w:color w:val="221F1F"/>
            <w:spacing w:val="31"/>
            <w:w w:val="84"/>
            <w:sz w:val="22"/>
            <w:szCs w:val="22"/>
          </w:rPr>
          <w:delText xml:space="preserve"> </w:delText>
        </w:r>
        <w:r>
          <w:rPr>
            <w:rFonts w:ascii="Meiryo" w:eastAsia="Meiryo" w:hAnsi="Meiryo" w:cs="Meiryo"/>
            <w:color w:val="221F1F"/>
            <w:spacing w:val="-5"/>
            <w:w w:val="84"/>
            <w:sz w:val="22"/>
            <w:szCs w:val="22"/>
          </w:rPr>
          <w:delText>w</w:delText>
        </w:r>
        <w:r>
          <w:rPr>
            <w:rFonts w:ascii="Meiryo" w:eastAsia="Meiryo" w:hAnsi="Meiryo" w:cs="Meiryo"/>
            <w:color w:val="221F1F"/>
            <w:w w:val="84"/>
            <w:sz w:val="22"/>
            <w:szCs w:val="22"/>
          </w:rPr>
          <w:delText>as</w:delText>
        </w:r>
        <w:r>
          <w:rPr>
            <w:rFonts w:ascii="Meiryo" w:eastAsia="Meiryo" w:hAnsi="Meiryo" w:cs="Meiryo"/>
            <w:color w:val="221F1F"/>
            <w:spacing w:val="11"/>
            <w:w w:val="84"/>
            <w:sz w:val="22"/>
            <w:szCs w:val="22"/>
          </w:rPr>
          <w:delText xml:space="preserve"> </w:delText>
        </w:r>
        <w:r>
          <w:rPr>
            <w:rFonts w:ascii="Meiryo" w:eastAsia="Meiryo" w:hAnsi="Meiryo" w:cs="Meiryo"/>
            <w:color w:val="221F1F"/>
            <w:sz w:val="22"/>
            <w:szCs w:val="22"/>
          </w:rPr>
          <w:delText>used to</w:delText>
        </w:r>
        <w:r>
          <w:rPr>
            <w:rFonts w:ascii="Meiryo" w:eastAsia="Meiryo" w:hAnsi="Meiryo" w:cs="Meiryo"/>
            <w:color w:val="221F1F"/>
            <w:spacing w:val="-20"/>
            <w:sz w:val="22"/>
            <w:szCs w:val="22"/>
          </w:rPr>
          <w:delText xml:space="preserve"> </w:delText>
        </w:r>
        <w:r>
          <w:rPr>
            <w:rFonts w:ascii="Meiryo" w:eastAsia="Meiryo" w:hAnsi="Meiryo" w:cs="Meiryo"/>
            <w:color w:val="221F1F"/>
            <w:w w:val="88"/>
            <w:sz w:val="22"/>
            <w:szCs w:val="22"/>
          </w:rPr>
          <w:delText>establish</w:delText>
        </w:r>
        <w:r>
          <w:rPr>
            <w:rFonts w:ascii="Meiryo" w:eastAsia="Meiryo" w:hAnsi="Meiryo" w:cs="Meiryo"/>
            <w:color w:val="221F1F"/>
            <w:spacing w:val="9"/>
            <w:w w:val="88"/>
            <w:sz w:val="22"/>
            <w:szCs w:val="22"/>
          </w:rPr>
          <w:delText xml:space="preserve"> </w:delText>
        </w:r>
        <w:r>
          <w:rPr>
            <w:rFonts w:ascii="Meiryo" w:eastAsia="Meiryo" w:hAnsi="Meiryo" w:cs="Meiryo"/>
            <w:color w:val="221F1F"/>
            <w:w w:val="88"/>
            <w:sz w:val="22"/>
            <w:szCs w:val="22"/>
          </w:rPr>
          <w:delText>national</w:delText>
        </w:r>
        <w:r>
          <w:rPr>
            <w:rFonts w:ascii="Meiryo" w:eastAsia="Meiryo" w:hAnsi="Meiryo" w:cs="Meiryo"/>
            <w:color w:val="221F1F"/>
            <w:spacing w:val="34"/>
            <w:w w:val="88"/>
            <w:sz w:val="22"/>
            <w:szCs w:val="22"/>
          </w:rPr>
          <w:delText xml:space="preserve"> </w:delText>
        </w:r>
        <w:r>
          <w:rPr>
            <w:rFonts w:ascii="Meiryo" w:eastAsia="Meiryo" w:hAnsi="Meiryo" w:cs="Meiryo"/>
            <w:color w:val="221F1F"/>
            <w:w w:val="88"/>
            <w:sz w:val="22"/>
            <w:szCs w:val="22"/>
          </w:rPr>
          <w:delText>norms</w:delText>
        </w:r>
        <w:r>
          <w:rPr>
            <w:rFonts w:ascii="Meiryo" w:eastAsia="Meiryo" w:hAnsi="Meiryo" w:cs="Meiryo"/>
            <w:color w:val="221F1F"/>
            <w:spacing w:val="-6"/>
            <w:w w:val="88"/>
            <w:sz w:val="22"/>
            <w:szCs w:val="22"/>
          </w:rPr>
          <w:delText xml:space="preserve"> </w:delText>
        </w:r>
        <w:r>
          <w:rPr>
            <w:rFonts w:ascii="Meiryo" w:eastAsia="Meiryo" w:hAnsi="Meiryo" w:cs="Meiryo"/>
            <w:color w:val="221F1F"/>
            <w:w w:val="88"/>
            <w:sz w:val="22"/>
            <w:szCs w:val="22"/>
          </w:rPr>
          <w:delText>for</w:delText>
        </w:r>
        <w:r>
          <w:rPr>
            <w:rFonts w:ascii="Meiryo" w:eastAsia="Meiryo" w:hAnsi="Meiryo" w:cs="Meiryo"/>
            <w:color w:val="221F1F"/>
            <w:spacing w:val="12"/>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Departme</w:delText>
        </w:r>
        <w:r>
          <w:rPr>
            <w:rFonts w:ascii="Meiryo" w:eastAsia="Meiryo" w:hAnsi="Meiryo" w:cs="Meiryo"/>
            <w:color w:val="221F1F"/>
            <w:spacing w:val="-4"/>
            <w:w w:val="88"/>
            <w:sz w:val="22"/>
            <w:szCs w:val="22"/>
          </w:rPr>
          <w:delText>n</w:delText>
        </w:r>
        <w:r>
          <w:rPr>
            <w:rFonts w:ascii="Meiryo" w:eastAsia="Meiryo" w:hAnsi="Meiryo" w:cs="Meiryo"/>
            <w:color w:val="221F1F"/>
            <w:w w:val="88"/>
            <w:sz w:val="22"/>
            <w:szCs w:val="22"/>
          </w:rPr>
          <w:delText>t</w:delText>
        </w:r>
        <w:r>
          <w:rPr>
            <w:rFonts w:ascii="Meiryo" w:eastAsia="Meiryo" w:hAnsi="Meiryo" w:cs="Meiryo"/>
            <w:color w:val="221F1F"/>
            <w:spacing w:val="31"/>
            <w:w w:val="88"/>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7"/>
            <w:sz w:val="22"/>
            <w:szCs w:val="22"/>
          </w:rPr>
          <w:delText>Defense</w:delText>
        </w:r>
        <w:r>
          <w:rPr>
            <w:rFonts w:ascii="Meiryo" w:eastAsia="Meiryo" w:hAnsi="Meiryo" w:cs="Meiryo"/>
            <w:color w:val="221F1F"/>
            <w:spacing w:val="-9"/>
            <w:w w:val="87"/>
            <w:sz w:val="22"/>
            <w:szCs w:val="22"/>
          </w:rPr>
          <w:delText xml:space="preserve"> </w:delText>
        </w:r>
        <w:r>
          <w:rPr>
            <w:rFonts w:ascii="Meiryo" w:eastAsia="Meiryo" w:hAnsi="Meiryo" w:cs="Meiryo"/>
            <w:color w:val="221F1F"/>
            <w:w w:val="87"/>
            <w:sz w:val="22"/>
            <w:szCs w:val="22"/>
          </w:rPr>
          <w:delText>(</w:delText>
        </w:r>
        <w:r>
          <w:rPr>
            <w:rFonts w:ascii="Meiryo" w:eastAsia="Meiryo" w:hAnsi="Meiryo" w:cs="Meiryo"/>
            <w:color w:val="221F1F"/>
            <w:spacing w:val="-16"/>
            <w:w w:val="87"/>
            <w:sz w:val="22"/>
            <w:szCs w:val="22"/>
          </w:rPr>
          <w:delText>W</w:delText>
        </w:r>
        <w:r>
          <w:rPr>
            <w:rFonts w:ascii="Meiryo" w:eastAsia="Meiryo" w:hAnsi="Meiryo" w:cs="Meiryo"/>
            <w:color w:val="221F1F"/>
            <w:w w:val="87"/>
            <w:sz w:val="22"/>
            <w:szCs w:val="22"/>
          </w:rPr>
          <w:delText>aters,</w:delText>
        </w:r>
        <w:r>
          <w:rPr>
            <w:rFonts w:ascii="Meiryo" w:eastAsia="Meiryo" w:hAnsi="Meiryo" w:cs="Meiryo"/>
            <w:color w:val="221F1F"/>
            <w:spacing w:val="30"/>
            <w:w w:val="87"/>
            <w:sz w:val="22"/>
            <w:szCs w:val="22"/>
          </w:rPr>
          <w:delText xml:space="preserve"> </w:delText>
        </w:r>
        <w:r>
          <w:rPr>
            <w:rFonts w:ascii="Meiryo" w:eastAsia="Meiryo" w:hAnsi="Meiryo" w:cs="Meiryo"/>
            <w:color w:val="221F1F"/>
            <w:w w:val="87"/>
            <w:sz w:val="22"/>
            <w:szCs w:val="22"/>
          </w:rPr>
          <w:delText>Laurence,</w:delText>
        </w:r>
        <w:r>
          <w:rPr>
            <w:rFonts w:ascii="Meiryo" w:eastAsia="Meiryo" w:hAnsi="Meiryo" w:cs="Meiryo"/>
            <w:color w:val="221F1F"/>
            <w:spacing w:val="20"/>
            <w:w w:val="87"/>
            <w:sz w:val="22"/>
            <w:szCs w:val="22"/>
          </w:rPr>
          <w:delText xml:space="preserve"> </w:delText>
        </w:r>
        <w:r>
          <w:rPr>
            <w:rFonts w:ascii="Meiryo" w:eastAsia="Meiryo" w:hAnsi="Meiryo" w:cs="Meiryo"/>
            <w:color w:val="221F1F"/>
            <w:sz w:val="22"/>
            <w:szCs w:val="22"/>
          </w:rPr>
          <w:delText>Camara,</w:delText>
        </w:r>
      </w:del>
    </w:p>
    <w:p>
      <w:pPr>
        <w:spacing w:line="252" w:lineRule="auto"/>
        <w:ind w:left="155" w:right="160" w:firstLine="542"/>
        <w:rPr>
          <w:rFonts w:ascii="Meiryo" w:eastAsia="Meiryo" w:hAnsi="Meiryo" w:cs="Meiryo"/>
          <w:sz w:val="22"/>
          <w:szCs w:val="22"/>
        </w:rPr>
        <w:pPrChange w:id="713" w:author="0" w:date="2015-11-12T18:04:00Z">
          <w:pPr>
            <w:spacing w:before="5" w:line="252" w:lineRule="auto"/>
            <w:ind w:left="155" w:right="90"/>
          </w:pPr>
        </w:pPrChange>
      </w:pPr>
      <w:del w:id="714" w:author="0" w:date="2015-11-12T18:04:00Z">
        <w:r>
          <w:rPr>
            <w:rFonts w:ascii="Meiryo" w:eastAsia="Meiryo" w:hAnsi="Meiryo" w:cs="Meiryo"/>
            <w:color w:val="221F1F"/>
            <w:sz w:val="22"/>
            <w:szCs w:val="22"/>
          </w:rPr>
          <w:delText>&amp;</w:delText>
        </w:r>
        <w:r>
          <w:rPr>
            <w:rFonts w:ascii="Meiryo" w:eastAsia="Meiryo" w:hAnsi="Meiryo" w:cs="Meiryo"/>
            <w:color w:val="221F1F"/>
            <w:spacing w:val="10"/>
            <w:sz w:val="22"/>
            <w:szCs w:val="22"/>
          </w:rPr>
          <w:delText xml:space="preserve"> </w:delText>
        </w:r>
        <w:r>
          <w:rPr>
            <w:rFonts w:ascii="Meiryo" w:eastAsia="Meiryo" w:hAnsi="Meiryo" w:cs="Meiryo"/>
            <w:color w:val="221F1F"/>
            <w:w w:val="86"/>
            <w:sz w:val="22"/>
            <w:szCs w:val="22"/>
          </w:rPr>
          <w:delText>Green,</w:delText>
        </w:r>
        <w:r>
          <w:rPr>
            <w:rFonts w:ascii="Meiryo" w:eastAsia="Meiryo" w:hAnsi="Meiryo" w:cs="Meiryo"/>
            <w:color w:val="221F1F"/>
            <w:spacing w:val="26"/>
            <w:w w:val="86"/>
            <w:sz w:val="22"/>
            <w:szCs w:val="22"/>
          </w:rPr>
          <w:delText xml:space="preserve"> </w:delText>
        </w:r>
        <w:r>
          <w:rPr>
            <w:rFonts w:ascii="Meiryo" w:eastAsia="Meiryo" w:hAnsi="Meiryo" w:cs="Meiryo"/>
            <w:color w:val="221F1F"/>
            <w:w w:val="86"/>
            <w:sz w:val="22"/>
            <w:szCs w:val="22"/>
          </w:rPr>
          <w:delText>1987)</w:delText>
        </w:r>
      </w:del>
      <w:r>
        <w:rPr>
          <w:rFonts w:ascii="Meiryo" w:eastAsia="Meiryo" w:hAnsi="Meiryo" w:cs="Meiryo"/>
          <w:color w:val="221F1F"/>
          <w:w w:val="86"/>
          <w:sz w:val="22"/>
          <w:szCs w:val="22"/>
        </w:rPr>
        <w:t>.</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91"/>
          <w:sz w:val="22"/>
          <w:szCs w:val="22"/>
        </w:rPr>
        <w:t>Armed</w:t>
      </w:r>
      <w:r>
        <w:rPr>
          <w:rFonts w:ascii="Meiryo" w:eastAsia="Meiryo" w:hAnsi="Meiryo" w:cs="Meiryo"/>
          <w:color w:val="221F1F"/>
          <w:spacing w:val="6"/>
          <w:w w:val="91"/>
          <w:sz w:val="22"/>
          <w:szCs w:val="22"/>
        </w:rPr>
        <w:t xml:space="preserve"> </w:t>
      </w:r>
      <w:r>
        <w:rPr>
          <w:rFonts w:ascii="Meiryo" w:eastAsia="Meiryo" w:hAnsi="Meiryo" w:cs="Meiryo"/>
          <w:color w:val="221F1F"/>
          <w:spacing w:val="-18"/>
          <w:w w:val="114"/>
          <w:sz w:val="22"/>
          <w:szCs w:val="22"/>
        </w:rPr>
        <w:t>F</w:t>
      </w:r>
      <w:r>
        <w:rPr>
          <w:rFonts w:ascii="Meiryo" w:eastAsia="Meiryo" w:hAnsi="Meiryo" w:cs="Meiryo"/>
          <w:color w:val="221F1F"/>
          <w:w w:val="83"/>
          <w:sz w:val="22"/>
          <w:szCs w:val="22"/>
        </w:rPr>
        <w:t>orces</w:t>
      </w:r>
      <w:r>
        <w:rPr>
          <w:rFonts w:ascii="Meiryo" w:eastAsia="Meiryo" w:hAnsi="Meiryo" w:cs="Meiryo"/>
          <w:color w:val="221F1F"/>
          <w:spacing w:val="-1"/>
          <w:sz w:val="22"/>
          <w:szCs w:val="22"/>
        </w:rPr>
        <w:t xml:space="preserve"> </w:t>
      </w:r>
      <w:r>
        <w:rPr>
          <w:rFonts w:ascii="Meiryo" w:eastAsia="Meiryo" w:hAnsi="Meiryo" w:cs="Meiryo"/>
          <w:color w:val="221F1F"/>
          <w:w w:val="92"/>
          <w:sz w:val="22"/>
          <w:szCs w:val="22"/>
        </w:rPr>
        <w:t>Qualiﬁcation</w:t>
      </w:r>
      <w:r>
        <w:rPr>
          <w:rFonts w:ascii="Meiryo" w:eastAsia="Meiryo" w:hAnsi="Meiryo" w:cs="Meiryo"/>
          <w:color w:val="221F1F"/>
          <w:spacing w:val="19"/>
          <w:w w:val="92"/>
          <w:sz w:val="22"/>
          <w:szCs w:val="22"/>
        </w:rPr>
        <w:t xml:space="preserve"> </w:t>
      </w:r>
      <w:r>
        <w:rPr>
          <w:rFonts w:ascii="Meiryo" w:eastAsia="Meiryo" w:hAnsi="Meiryo" w:cs="Meiryo"/>
          <w:color w:val="221F1F"/>
          <w:spacing w:val="-17"/>
          <w:w w:val="92"/>
          <w:sz w:val="22"/>
          <w:szCs w:val="22"/>
        </w:rPr>
        <w:t>T</w:t>
      </w:r>
      <w:r>
        <w:rPr>
          <w:rFonts w:ascii="Meiryo" w:eastAsia="Meiryo" w:hAnsi="Meiryo" w:cs="Meiryo"/>
          <w:color w:val="221F1F"/>
          <w:w w:val="92"/>
          <w:sz w:val="22"/>
          <w:szCs w:val="22"/>
        </w:rPr>
        <w:t>est</w:t>
      </w:r>
      <w:r>
        <w:rPr>
          <w:rFonts w:ascii="Meiryo" w:eastAsia="Meiryo" w:hAnsi="Meiryo" w:cs="Meiryo"/>
          <w:color w:val="221F1F"/>
          <w:spacing w:val="7"/>
          <w:w w:val="92"/>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29"/>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del w:id="715" w:author="0" w:date="2015-11-12T18:04:00Z">
        <w:r>
          <w:rPr>
            <w:rFonts w:ascii="Meiryo" w:eastAsia="Meiryo" w:hAnsi="Meiryo" w:cs="Meiryo"/>
            <w:color w:val="221F1F"/>
            <w:w w:val="87"/>
            <w:sz w:val="22"/>
            <w:szCs w:val="22"/>
          </w:rPr>
          <w:delText>deri</w:delText>
        </w:r>
        <w:r>
          <w:rPr>
            <w:rFonts w:ascii="Meiryo" w:eastAsia="Meiryo" w:hAnsi="Meiryo" w:cs="Meiryo"/>
            <w:color w:val="221F1F"/>
            <w:spacing w:val="-5"/>
            <w:w w:val="87"/>
            <w:sz w:val="22"/>
            <w:szCs w:val="22"/>
          </w:rPr>
          <w:delText>v</w:delText>
        </w:r>
        <w:r>
          <w:rPr>
            <w:rFonts w:ascii="Meiryo" w:eastAsia="Meiryo" w:hAnsi="Meiryo" w:cs="Meiryo"/>
            <w:color w:val="221F1F"/>
            <w:w w:val="87"/>
            <w:sz w:val="22"/>
            <w:szCs w:val="22"/>
          </w:rPr>
          <w:delText>ed</w:delText>
        </w:r>
        <w:r>
          <w:rPr>
            <w:rFonts w:ascii="Meiryo" w:eastAsia="Meiryo" w:hAnsi="Meiryo" w:cs="Meiryo"/>
            <w:color w:val="221F1F"/>
            <w:spacing w:val="16"/>
            <w:w w:val="87"/>
            <w:sz w:val="22"/>
            <w:szCs w:val="22"/>
          </w:rPr>
          <w:delText xml:space="preserve"> </w:delText>
        </w:r>
        <w:r>
          <w:rPr>
            <w:rFonts w:ascii="Meiryo" w:eastAsia="Meiryo" w:hAnsi="Meiryo" w:cs="Meiryo"/>
            <w:color w:val="221F1F"/>
            <w:w w:val="87"/>
            <w:sz w:val="22"/>
            <w:szCs w:val="22"/>
          </w:rPr>
          <w:delText>from</w:delText>
        </w:r>
        <w:r>
          <w:rPr>
            <w:rFonts w:ascii="Meiryo" w:eastAsia="Meiryo" w:hAnsi="Meiryo" w:cs="Meiryo"/>
            <w:color w:val="221F1F"/>
            <w:spacing w:val="14"/>
            <w:w w:val="87"/>
            <w:sz w:val="22"/>
            <w:szCs w:val="22"/>
          </w:rPr>
          <w:delText xml:space="preserve"> </w:delText>
        </w:r>
      </w:del>
      <w:ins w:id="716" w:author="0" w:date="2015-11-12T18:05:00Z">
        <w:r>
          <w:rPr>
            <w:rFonts w:ascii="Meiryo" w:eastAsia="Meiryo" w:hAnsi="Meiryo" w:cs="Meiryo"/>
            <w:color w:val="221F1F"/>
            <w:spacing w:val="14"/>
            <w:w w:val="87"/>
            <w:sz w:val="22"/>
            <w:szCs w:val="22"/>
          </w:rPr>
          <w:t xml:space="preserve">contained within </w:t>
        </w:r>
      </w:ins>
      <w:r>
        <w:rPr>
          <w:rFonts w:ascii="Meiryo" w:eastAsia="Meiryo" w:hAnsi="Meiryo" w:cs="Meiryo"/>
          <w:color w:val="221F1F"/>
          <w:sz w:val="22"/>
          <w:szCs w:val="22"/>
        </w:rPr>
        <w:t>the AS</w:t>
      </w:r>
      <w:r>
        <w:rPr>
          <w:rFonts w:ascii="Meiryo" w:eastAsia="Meiryo" w:hAnsi="Meiryo" w:cs="Meiryo"/>
          <w:color w:val="221F1F"/>
          <w:spacing w:val="-24"/>
          <w:sz w:val="22"/>
          <w:szCs w:val="22"/>
        </w:rPr>
        <w:t>V</w:t>
      </w:r>
      <w:r>
        <w:rPr>
          <w:rFonts w:ascii="Meiryo" w:eastAsia="Meiryo" w:hAnsi="Meiryo" w:cs="Meiryo"/>
          <w:color w:val="221F1F"/>
          <w:sz w:val="22"/>
          <w:szCs w:val="22"/>
        </w:rPr>
        <w:t>AB,</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used</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as</w:t>
      </w:r>
      <w:r>
        <w:rPr>
          <w:rFonts w:ascii="Meiryo" w:eastAsia="Meiryo" w:hAnsi="Meiryo" w:cs="Meiryo"/>
          <w:color w:val="221F1F"/>
          <w:spacing w:val="3"/>
          <w:w w:val="85"/>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4"/>
          <w:sz w:val="22"/>
          <w:szCs w:val="22"/>
        </w:rPr>
        <w:t>measure</w:t>
      </w:r>
      <w:r>
        <w:rPr>
          <w:rFonts w:ascii="Meiryo" w:eastAsia="Meiryo" w:hAnsi="Meiryo" w:cs="Meiryo"/>
          <w:color w:val="221F1F"/>
          <w:spacing w:val="11"/>
          <w:w w:val="84"/>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general</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trainabili</w:t>
      </w:r>
      <w:r>
        <w:rPr>
          <w:rFonts w:ascii="Meiryo" w:eastAsia="Meiryo" w:hAnsi="Meiryo" w:cs="Meiryo"/>
          <w:color w:val="221F1F"/>
          <w:spacing w:val="-4"/>
          <w:w w:val="88"/>
          <w:sz w:val="22"/>
          <w:szCs w:val="22"/>
        </w:rPr>
        <w:t>t</w:t>
      </w:r>
      <w:r>
        <w:rPr>
          <w:rFonts w:ascii="Meiryo" w:eastAsia="Meiryo" w:hAnsi="Meiryo" w:cs="Meiryo"/>
          <w:color w:val="221F1F"/>
          <w:w w:val="88"/>
          <w:sz w:val="22"/>
          <w:szCs w:val="22"/>
        </w:rPr>
        <w:t xml:space="preserve">y </w:t>
      </w:r>
      <w:r>
        <w:rPr>
          <w:rFonts w:ascii="Meiryo" w:eastAsia="Meiryo" w:hAnsi="Meiryo" w:cs="Meiryo"/>
          <w:color w:val="221F1F"/>
          <w:spacing w:val="28"/>
          <w:w w:val="88"/>
          <w:sz w:val="22"/>
          <w:szCs w:val="22"/>
        </w:rPr>
        <w:t xml:space="preserve"> </w:t>
      </w:r>
      <w:r>
        <w:rPr>
          <w:rFonts w:ascii="Meiryo" w:eastAsia="Meiryo" w:hAnsi="Meiryo" w:cs="Meiryo"/>
          <w:color w:val="221F1F"/>
          <w:w w:val="88"/>
          <w:sz w:val="22"/>
          <w:szCs w:val="22"/>
        </w:rPr>
        <w:t>(Maier</w:t>
      </w:r>
      <w:r>
        <w:rPr>
          <w:rFonts w:ascii="Meiryo" w:eastAsia="Meiryo" w:hAnsi="Meiryo" w:cs="Meiryo"/>
          <w:color w:val="221F1F"/>
          <w:spacing w:val="50"/>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3"/>
          <w:sz w:val="22"/>
          <w:szCs w:val="22"/>
        </w:rPr>
        <w:t>Sims,</w:t>
      </w:r>
      <w:r>
        <w:rPr>
          <w:rFonts w:ascii="Meiryo" w:eastAsia="Meiryo" w:hAnsi="Meiryo" w:cs="Meiryo"/>
          <w:color w:val="221F1F"/>
          <w:spacing w:val="29"/>
          <w:w w:val="83"/>
          <w:sz w:val="22"/>
          <w:szCs w:val="22"/>
        </w:rPr>
        <w:t xml:space="preserve"> </w:t>
      </w:r>
      <w:r>
        <w:rPr>
          <w:rFonts w:ascii="Meiryo" w:eastAsia="Meiryo" w:hAnsi="Meiryo" w:cs="Meiryo"/>
          <w:color w:val="221F1F"/>
          <w:w w:val="83"/>
          <w:sz w:val="22"/>
          <w:szCs w:val="22"/>
        </w:rPr>
        <w:t>1986).</w:t>
      </w:r>
      <w:r>
        <w:rPr>
          <w:rFonts w:ascii="Meiryo" w:eastAsia="Meiryo" w:hAnsi="Meiryo" w:cs="Meiryo"/>
          <w:color w:val="221F1F"/>
          <w:spacing w:val="22"/>
          <w:w w:val="83"/>
          <w:sz w:val="22"/>
          <w:szCs w:val="22"/>
        </w:rPr>
        <w:t xml:space="preserve"> </w:t>
      </w:r>
      <w:r>
        <w:rPr>
          <w:rFonts w:ascii="Meiryo" w:eastAsia="Meiryo" w:hAnsi="Meiryo" w:cs="Meiryo"/>
          <w:color w:val="221F1F"/>
          <w:sz w:val="22"/>
          <w:szCs w:val="22"/>
        </w:rPr>
        <w:t>It</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 xml:space="preserve">a </w:t>
      </w:r>
      <w:r>
        <w:rPr>
          <w:rFonts w:ascii="Meiryo" w:eastAsia="Meiryo" w:hAnsi="Meiryo" w:cs="Meiryo"/>
          <w:color w:val="221F1F"/>
          <w:w w:val="87"/>
          <w:sz w:val="22"/>
          <w:szCs w:val="22"/>
        </w:rPr>
        <w:t>com</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osite</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7"/>
          <w:sz w:val="22"/>
          <w:szCs w:val="22"/>
        </w:rPr>
        <w:t>four</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subscales:</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 xml:space="preserve">Arithmetic </w:t>
      </w:r>
      <w:r>
        <w:rPr>
          <w:rFonts w:ascii="Meiryo" w:eastAsia="Meiryo" w:hAnsi="Meiryo" w:cs="Meiryo"/>
          <w:color w:val="221F1F"/>
          <w:spacing w:val="22"/>
          <w:w w:val="87"/>
          <w:sz w:val="22"/>
          <w:szCs w:val="22"/>
        </w:rPr>
        <w:t xml:space="preserve"> </w:t>
      </w:r>
      <w:r>
        <w:rPr>
          <w:rFonts w:ascii="Meiryo" w:eastAsia="Meiryo" w:hAnsi="Meiryo" w:cs="Meiryo"/>
          <w:color w:val="221F1F"/>
          <w:w w:val="87"/>
          <w:sz w:val="22"/>
          <w:szCs w:val="22"/>
        </w:rPr>
        <w:t>Reasoning</w:t>
      </w:r>
      <w:r>
        <w:rPr>
          <w:rFonts w:ascii="Meiryo" w:eastAsia="Meiryo" w:hAnsi="Meiryo" w:cs="Meiryo"/>
          <w:color w:val="221F1F"/>
          <w:spacing w:val="21"/>
          <w:w w:val="87"/>
          <w:sz w:val="22"/>
          <w:szCs w:val="22"/>
        </w:rPr>
        <w:t xml:space="preserve"> </w:t>
      </w:r>
      <w:r>
        <w:rPr>
          <w:rFonts w:ascii="Meiryo" w:eastAsia="Meiryo" w:hAnsi="Meiryo" w:cs="Meiryo"/>
          <w:color w:val="221F1F"/>
          <w:sz w:val="22"/>
          <w:szCs w:val="22"/>
        </w:rPr>
        <w:t>(AR;</w:t>
      </w:r>
      <w:r>
        <w:rPr>
          <w:rFonts w:ascii="Meiryo" w:eastAsia="Meiryo" w:hAnsi="Meiryo" w:cs="Meiryo"/>
          <w:color w:val="221F1F"/>
          <w:spacing w:val="-21"/>
          <w:sz w:val="22"/>
          <w:szCs w:val="22"/>
        </w:rPr>
        <w:t xml:space="preserve"> </w:t>
      </w:r>
      <w:r>
        <w:rPr>
          <w:rFonts w:ascii="Meiryo" w:eastAsia="Meiryo" w:hAnsi="Meiryo" w:cs="Meiryo"/>
          <w:color w:val="221F1F"/>
          <w:w w:val="83"/>
          <w:sz w:val="22"/>
          <w:szCs w:val="22"/>
        </w:rPr>
        <w:t>30</w:t>
      </w:r>
      <w:r>
        <w:rPr>
          <w:rFonts w:ascii="Meiryo" w:eastAsia="Meiryo" w:hAnsi="Meiryo" w:cs="Meiryo"/>
          <w:color w:val="221F1F"/>
          <w:spacing w:val="3"/>
          <w:w w:val="83"/>
          <w:sz w:val="22"/>
          <w:szCs w:val="22"/>
        </w:rPr>
        <w:t xml:space="preserve"> </w:t>
      </w:r>
      <w:r>
        <w:rPr>
          <w:rFonts w:ascii="Meiryo" w:eastAsia="Meiryo" w:hAnsi="Meiryo" w:cs="Meiryo"/>
          <w:color w:val="221F1F"/>
          <w:w w:val="83"/>
          <w:sz w:val="22"/>
          <w:szCs w:val="22"/>
        </w:rPr>
        <w:t>items),</w:t>
      </w:r>
      <w:r>
        <w:rPr>
          <w:rFonts w:ascii="Meiryo" w:eastAsia="Meiryo" w:hAnsi="Meiryo" w:cs="Meiryo"/>
          <w:color w:val="221F1F"/>
          <w:spacing w:val="43"/>
          <w:w w:val="83"/>
          <w:sz w:val="22"/>
          <w:szCs w:val="22"/>
        </w:rPr>
        <w:t xml:space="preserve"> </w:t>
      </w:r>
      <w:r>
        <w:rPr>
          <w:rFonts w:ascii="Meiryo" w:eastAsia="Meiryo" w:hAnsi="Meiryo" w:cs="Meiryo"/>
          <w:color w:val="221F1F"/>
          <w:sz w:val="22"/>
          <w:szCs w:val="22"/>
        </w:rPr>
        <w:t>Math</w:t>
      </w:r>
      <w:r>
        <w:rPr>
          <w:rFonts w:ascii="Meiryo" w:eastAsia="Meiryo" w:hAnsi="Meiryo" w:cs="Meiryo"/>
          <w:color w:val="221F1F"/>
          <w:spacing w:val="-12"/>
          <w:sz w:val="22"/>
          <w:szCs w:val="22"/>
        </w:rPr>
        <w:t xml:space="preserve"> </w:t>
      </w:r>
      <w:r>
        <w:rPr>
          <w:rFonts w:ascii="Meiryo" w:eastAsia="Meiryo" w:hAnsi="Meiryo" w:cs="Meiryo"/>
          <w:color w:val="221F1F"/>
          <w:sz w:val="22"/>
          <w:szCs w:val="22"/>
        </w:rPr>
        <w:t>Kn</w:t>
      </w:r>
      <w:r>
        <w:rPr>
          <w:rFonts w:ascii="Meiryo" w:eastAsia="Meiryo" w:hAnsi="Meiryo" w:cs="Meiryo"/>
          <w:color w:val="221F1F"/>
          <w:spacing w:val="-6"/>
          <w:sz w:val="22"/>
          <w:szCs w:val="22"/>
        </w:rPr>
        <w:t>o</w:t>
      </w:r>
      <w:r>
        <w:rPr>
          <w:rFonts w:ascii="Meiryo" w:eastAsia="Meiryo" w:hAnsi="Meiryo" w:cs="Meiryo"/>
          <w:color w:val="221F1F"/>
          <w:sz w:val="22"/>
          <w:szCs w:val="22"/>
        </w:rPr>
        <w:t>wledge (MK;</w:t>
      </w:r>
      <w:r>
        <w:rPr>
          <w:rFonts w:ascii="Meiryo" w:eastAsia="Meiryo" w:hAnsi="Meiryo" w:cs="Meiryo"/>
          <w:color w:val="221F1F"/>
          <w:spacing w:val="-2"/>
          <w:sz w:val="22"/>
          <w:szCs w:val="22"/>
        </w:rPr>
        <w:t xml:space="preserve"> </w:t>
      </w:r>
      <w:r>
        <w:rPr>
          <w:rFonts w:ascii="Meiryo" w:eastAsia="Meiryo" w:hAnsi="Meiryo" w:cs="Meiryo"/>
          <w:color w:val="221F1F"/>
          <w:w w:val="83"/>
          <w:sz w:val="22"/>
          <w:szCs w:val="22"/>
        </w:rPr>
        <w:t>25</w:t>
      </w:r>
      <w:r>
        <w:rPr>
          <w:rFonts w:ascii="Meiryo" w:eastAsia="Meiryo" w:hAnsi="Meiryo" w:cs="Meiryo"/>
          <w:color w:val="221F1F"/>
          <w:spacing w:val="2"/>
          <w:w w:val="83"/>
          <w:sz w:val="22"/>
          <w:szCs w:val="22"/>
        </w:rPr>
        <w:t xml:space="preserve"> </w:t>
      </w:r>
      <w:r>
        <w:rPr>
          <w:rFonts w:ascii="Meiryo" w:eastAsia="Meiryo" w:hAnsi="Meiryo" w:cs="Meiryo"/>
          <w:color w:val="221F1F"/>
          <w:w w:val="83"/>
          <w:sz w:val="22"/>
          <w:szCs w:val="22"/>
        </w:rPr>
        <w:t>items),</w:t>
      </w:r>
      <w:r>
        <w:rPr>
          <w:rFonts w:ascii="Meiryo" w:eastAsia="Meiryo" w:hAnsi="Meiryo" w:cs="Meiryo"/>
          <w:color w:val="221F1F"/>
          <w:spacing w:val="42"/>
          <w:w w:val="83"/>
          <w:sz w:val="22"/>
          <w:szCs w:val="22"/>
        </w:rPr>
        <w:t xml:space="preserve"> </w:t>
      </w:r>
      <w:r>
        <w:rPr>
          <w:rFonts w:ascii="Meiryo" w:eastAsia="Meiryo" w:hAnsi="Meiryo" w:cs="Meiryo"/>
          <w:color w:val="221F1F"/>
          <w:spacing w:val="-6"/>
          <w:w w:val="114"/>
          <w:sz w:val="22"/>
          <w:szCs w:val="22"/>
        </w:rPr>
        <w:t>P</w:t>
      </w:r>
      <w:r>
        <w:rPr>
          <w:rFonts w:ascii="Meiryo" w:eastAsia="Meiryo" w:hAnsi="Meiryo" w:cs="Meiryo"/>
          <w:color w:val="221F1F"/>
          <w:w w:val="88"/>
          <w:sz w:val="22"/>
          <w:szCs w:val="22"/>
        </w:rPr>
        <w:t>aragraph</w:t>
      </w:r>
      <w:r>
        <w:rPr>
          <w:rFonts w:ascii="Meiryo" w:eastAsia="Meiryo" w:hAnsi="Meiryo" w:cs="Meiryo"/>
          <w:color w:val="221F1F"/>
          <w:spacing w:val="-1"/>
          <w:sz w:val="22"/>
          <w:szCs w:val="22"/>
        </w:rPr>
        <w:t xml:space="preserve"> </w:t>
      </w:r>
      <w:r>
        <w:rPr>
          <w:rFonts w:ascii="Meiryo" w:eastAsia="Meiryo" w:hAnsi="Meiryo" w:cs="Meiryo"/>
          <w:color w:val="221F1F"/>
          <w:w w:val="88"/>
          <w:sz w:val="22"/>
          <w:szCs w:val="22"/>
        </w:rPr>
        <w:t>Comprehension</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(PC;</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15</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items),</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6"/>
          <w:w w:val="87"/>
          <w:sz w:val="22"/>
          <w:szCs w:val="22"/>
        </w:rPr>
        <w:t xml:space="preserve"> </w:t>
      </w:r>
      <w:r>
        <w:rPr>
          <w:rFonts w:ascii="Meiryo" w:eastAsia="Meiryo" w:hAnsi="Meiryo" w:cs="Meiryo"/>
          <w:color w:val="221F1F"/>
          <w:spacing w:val="-16"/>
          <w:w w:val="87"/>
          <w:sz w:val="22"/>
          <w:szCs w:val="22"/>
        </w:rPr>
        <w:t>W</w:t>
      </w:r>
      <w:r>
        <w:rPr>
          <w:rFonts w:ascii="Meiryo" w:eastAsia="Meiryo" w:hAnsi="Meiryo" w:cs="Meiryo"/>
          <w:color w:val="221F1F"/>
          <w:w w:val="87"/>
          <w:sz w:val="22"/>
          <w:szCs w:val="22"/>
        </w:rPr>
        <w:t>ord</w:t>
      </w:r>
      <w:r>
        <w:rPr>
          <w:rFonts w:ascii="Meiryo" w:eastAsia="Meiryo" w:hAnsi="Meiryo" w:cs="Meiryo"/>
          <w:color w:val="221F1F"/>
          <w:spacing w:val="45"/>
          <w:w w:val="87"/>
          <w:sz w:val="22"/>
          <w:szCs w:val="22"/>
        </w:rPr>
        <w:t xml:space="preserve"> </w:t>
      </w:r>
      <w:r>
        <w:rPr>
          <w:rFonts w:ascii="Meiryo" w:eastAsia="Meiryo" w:hAnsi="Meiryo" w:cs="Meiryo"/>
          <w:color w:val="221F1F"/>
          <w:w w:val="87"/>
          <w:sz w:val="22"/>
          <w:szCs w:val="22"/>
        </w:rPr>
        <w:t>Kn</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wledge</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(WK;</w:t>
      </w:r>
    </w:p>
    <w:p>
      <w:pPr>
        <w:spacing w:before="5" w:line="252" w:lineRule="auto"/>
        <w:ind w:left="155" w:right="90"/>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7"/>
          <w:sz w:val="22"/>
          <w:szCs w:val="22"/>
        </w:rPr>
        <w:t>35</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items).</w:t>
      </w:r>
      <w:r>
        <w:rPr>
          <w:rFonts w:ascii="Meiryo" w:eastAsia="Meiryo" w:hAnsi="Meiryo" w:cs="Meiryo"/>
          <w:color w:val="221F1F"/>
          <w:spacing w:val="34"/>
          <w:w w:val="87"/>
          <w:sz w:val="22"/>
          <w:szCs w:val="22"/>
        </w:rPr>
        <w:t xml:space="preserve"> </w:t>
      </w:r>
      <w:del w:id="717" w:author="0" w:date="2015-11-12T18:05:00Z">
        <w:r>
          <w:rPr>
            <w:rFonts w:ascii="Meiryo" w:eastAsia="Meiryo" w:hAnsi="Meiryo" w:cs="Meiryo"/>
            <w:color w:val="221F1F"/>
            <w:w w:val="87"/>
            <w:sz w:val="22"/>
            <w:szCs w:val="22"/>
          </w:rPr>
          <w:delText xml:space="preserve">Arithmetic </w:delText>
        </w:r>
        <w:r>
          <w:rPr>
            <w:rFonts w:ascii="Meiryo" w:eastAsia="Meiryo" w:hAnsi="Meiryo" w:cs="Meiryo"/>
            <w:color w:val="221F1F"/>
            <w:spacing w:val="22"/>
            <w:w w:val="87"/>
            <w:sz w:val="22"/>
            <w:szCs w:val="22"/>
          </w:rPr>
          <w:delText xml:space="preserve"> </w:delText>
        </w:r>
        <w:r>
          <w:rPr>
            <w:rFonts w:ascii="Meiryo" w:eastAsia="Meiryo" w:hAnsi="Meiryo" w:cs="Meiryo"/>
            <w:color w:val="221F1F"/>
            <w:w w:val="87"/>
            <w:sz w:val="22"/>
            <w:szCs w:val="22"/>
          </w:rPr>
          <w:delText>Reasoning</w:delText>
        </w:r>
        <w:r>
          <w:rPr>
            <w:rFonts w:ascii="Meiryo" w:eastAsia="Meiryo" w:hAnsi="Meiryo" w:cs="Meiryo"/>
            <w:color w:val="221F1F"/>
            <w:spacing w:val="21"/>
            <w:w w:val="87"/>
            <w:sz w:val="22"/>
            <w:szCs w:val="22"/>
          </w:rPr>
          <w:delText xml:space="preserve"> </w:delText>
        </w:r>
        <w:r>
          <w:rPr>
            <w:rFonts w:ascii="Meiryo" w:eastAsia="Meiryo" w:hAnsi="Meiryo" w:cs="Meiryo"/>
            <w:color w:val="221F1F"/>
            <w:w w:val="87"/>
            <w:sz w:val="22"/>
            <w:szCs w:val="22"/>
          </w:rPr>
          <w:delText>targets</w:delText>
        </w:r>
        <w:r>
          <w:rPr>
            <w:rFonts w:ascii="Meiryo" w:eastAsia="Meiryo" w:hAnsi="Meiryo" w:cs="Meiryo"/>
            <w:color w:val="221F1F"/>
            <w:spacing w:val="10"/>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sz w:val="22"/>
            <w:szCs w:val="22"/>
          </w:rPr>
          <w:delText>abili</w:delText>
        </w:r>
        <w:r>
          <w:rPr>
            <w:rFonts w:ascii="Meiryo" w:eastAsia="Meiryo" w:hAnsi="Meiryo" w:cs="Meiryo"/>
            <w:color w:val="221F1F"/>
            <w:spacing w:val="-6"/>
            <w:sz w:val="22"/>
            <w:szCs w:val="22"/>
          </w:rPr>
          <w:delText>t</w:delText>
        </w:r>
        <w:r>
          <w:rPr>
            <w:rFonts w:ascii="Meiryo" w:eastAsia="Meiryo" w:hAnsi="Meiryo" w:cs="Meiryo"/>
            <w:color w:val="221F1F"/>
            <w:sz w:val="22"/>
            <w:szCs w:val="22"/>
          </w:rPr>
          <w:delText>y</w:delText>
        </w:r>
        <w:r>
          <w:rPr>
            <w:rFonts w:ascii="Meiryo" w:eastAsia="Meiryo" w:hAnsi="Meiryo" w:cs="Meiryo"/>
            <w:color w:val="221F1F"/>
            <w:spacing w:val="-20"/>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20"/>
            <w:sz w:val="22"/>
            <w:szCs w:val="22"/>
          </w:rPr>
          <w:delText xml:space="preserve"> </w:delText>
        </w:r>
        <w:r>
          <w:rPr>
            <w:rFonts w:ascii="Meiryo" w:eastAsia="Meiryo" w:hAnsi="Meiryo" w:cs="Meiryo"/>
            <w:color w:val="221F1F"/>
            <w:w w:val="86"/>
            <w:sz w:val="22"/>
            <w:szCs w:val="22"/>
          </w:rPr>
          <w:delText>sol</w:delText>
        </w:r>
        <w:r>
          <w:rPr>
            <w:rFonts w:ascii="Meiryo" w:eastAsia="Meiryo" w:hAnsi="Meiryo" w:cs="Meiryo"/>
            <w:color w:val="221F1F"/>
            <w:spacing w:val="-5"/>
            <w:w w:val="86"/>
            <w:sz w:val="22"/>
            <w:szCs w:val="22"/>
          </w:rPr>
          <w:delText>v</w:delText>
        </w:r>
        <w:r>
          <w:rPr>
            <w:rFonts w:ascii="Meiryo" w:eastAsia="Meiryo" w:hAnsi="Meiryo" w:cs="Meiryo"/>
            <w:color w:val="221F1F"/>
            <w:w w:val="86"/>
            <w:sz w:val="22"/>
            <w:szCs w:val="22"/>
          </w:rPr>
          <w:delText>e</w:delText>
        </w:r>
        <w:r>
          <w:rPr>
            <w:rFonts w:ascii="Meiryo" w:eastAsia="Meiryo" w:hAnsi="Meiryo" w:cs="Meiryo"/>
            <w:color w:val="221F1F"/>
            <w:spacing w:val="10"/>
            <w:w w:val="86"/>
            <w:sz w:val="22"/>
            <w:szCs w:val="22"/>
          </w:rPr>
          <w:delText xml:space="preserve"> </w:delText>
        </w:r>
        <w:r>
          <w:rPr>
            <w:rFonts w:ascii="Meiryo" w:eastAsia="Meiryo" w:hAnsi="Meiryo" w:cs="Meiryo"/>
            <w:color w:val="221F1F"/>
            <w:spacing w:val="-5"/>
            <w:w w:val="86"/>
            <w:sz w:val="22"/>
            <w:szCs w:val="22"/>
          </w:rPr>
          <w:delText>w</w:delText>
        </w:r>
        <w:r>
          <w:rPr>
            <w:rFonts w:ascii="Meiryo" w:eastAsia="Meiryo" w:hAnsi="Meiryo" w:cs="Meiryo"/>
            <w:color w:val="221F1F"/>
            <w:w w:val="86"/>
            <w:sz w:val="22"/>
            <w:szCs w:val="22"/>
          </w:rPr>
          <w:delText>ord</w:delText>
        </w:r>
        <w:r>
          <w:rPr>
            <w:rFonts w:ascii="Meiryo" w:eastAsia="Meiryo" w:hAnsi="Meiryo" w:cs="Meiryo"/>
            <w:color w:val="221F1F"/>
            <w:spacing w:val="19"/>
            <w:w w:val="86"/>
            <w:sz w:val="22"/>
            <w:szCs w:val="22"/>
          </w:rPr>
          <w:delText xml:space="preserve"> </w:delText>
        </w:r>
        <w:r>
          <w:rPr>
            <w:rFonts w:ascii="Meiryo" w:eastAsia="Meiryo" w:hAnsi="Meiryo" w:cs="Meiryo"/>
            <w:color w:val="221F1F"/>
            <w:w w:val="86"/>
            <w:sz w:val="22"/>
            <w:szCs w:val="22"/>
          </w:rPr>
          <w:delText>problems.</w:delText>
        </w:r>
        <w:r>
          <w:rPr>
            <w:rFonts w:ascii="Meiryo" w:eastAsia="Meiryo" w:hAnsi="Meiryo" w:cs="Meiryo"/>
            <w:color w:val="221F1F"/>
            <w:spacing w:val="45"/>
            <w:w w:val="86"/>
            <w:sz w:val="22"/>
            <w:szCs w:val="22"/>
          </w:rPr>
          <w:delText xml:space="preserve"> </w:delText>
        </w:r>
        <w:r>
          <w:rPr>
            <w:rFonts w:ascii="Meiryo" w:eastAsia="Meiryo" w:hAnsi="Meiryo" w:cs="Meiryo"/>
            <w:color w:val="221F1F"/>
            <w:sz w:val="22"/>
            <w:szCs w:val="22"/>
          </w:rPr>
          <w:delText xml:space="preserve">Math </w:delText>
        </w:r>
        <w:r>
          <w:rPr>
            <w:rFonts w:ascii="Meiryo" w:eastAsia="Meiryo" w:hAnsi="Meiryo" w:cs="Meiryo"/>
            <w:color w:val="221F1F"/>
            <w:w w:val="89"/>
            <w:sz w:val="22"/>
            <w:szCs w:val="22"/>
          </w:rPr>
          <w:delText>Kn</w:delText>
        </w:r>
        <w:r>
          <w:rPr>
            <w:rFonts w:ascii="Meiryo" w:eastAsia="Meiryo" w:hAnsi="Meiryo" w:cs="Meiryo"/>
            <w:color w:val="221F1F"/>
            <w:spacing w:val="-5"/>
            <w:w w:val="89"/>
            <w:sz w:val="22"/>
            <w:szCs w:val="22"/>
          </w:rPr>
          <w:delText>o</w:delText>
        </w:r>
        <w:r>
          <w:rPr>
            <w:rFonts w:ascii="Meiryo" w:eastAsia="Meiryo" w:hAnsi="Meiryo" w:cs="Meiryo"/>
            <w:color w:val="221F1F"/>
            <w:w w:val="89"/>
            <w:sz w:val="22"/>
            <w:szCs w:val="22"/>
          </w:rPr>
          <w:delText>wledge</w:delText>
        </w:r>
        <w:r>
          <w:rPr>
            <w:rFonts w:ascii="Meiryo" w:eastAsia="Meiryo" w:hAnsi="Meiryo" w:cs="Meiryo"/>
            <w:color w:val="221F1F"/>
            <w:spacing w:val="13"/>
            <w:w w:val="89"/>
            <w:sz w:val="22"/>
            <w:szCs w:val="22"/>
          </w:rPr>
          <w:delText xml:space="preserve"> </w:delText>
        </w:r>
        <w:r>
          <w:rPr>
            <w:rFonts w:ascii="Meiryo" w:eastAsia="Meiryo" w:hAnsi="Meiryo" w:cs="Meiryo"/>
            <w:color w:val="221F1F"/>
            <w:w w:val="89"/>
            <w:sz w:val="22"/>
            <w:szCs w:val="22"/>
          </w:rPr>
          <w:delText>also</w:delText>
        </w:r>
        <w:r>
          <w:rPr>
            <w:rFonts w:ascii="Meiryo" w:eastAsia="Meiryo" w:hAnsi="Meiryo" w:cs="Meiryo"/>
            <w:color w:val="221F1F"/>
            <w:spacing w:val="-5"/>
            <w:w w:val="89"/>
            <w:sz w:val="22"/>
            <w:szCs w:val="22"/>
          </w:rPr>
          <w:delText xml:space="preserve"> </w:delText>
        </w:r>
        <w:r>
          <w:rPr>
            <w:rFonts w:ascii="Meiryo" w:eastAsia="Meiryo" w:hAnsi="Meiryo" w:cs="Meiryo"/>
            <w:color w:val="221F1F"/>
            <w:w w:val="89"/>
            <w:sz w:val="22"/>
            <w:szCs w:val="22"/>
          </w:rPr>
          <w:delText>tests</w:delText>
        </w:r>
        <w:r>
          <w:rPr>
            <w:rFonts w:ascii="Meiryo" w:eastAsia="Meiryo" w:hAnsi="Meiryo" w:cs="Meiryo"/>
            <w:color w:val="221F1F"/>
            <w:spacing w:val="-7"/>
            <w:w w:val="89"/>
            <w:sz w:val="22"/>
            <w:szCs w:val="22"/>
          </w:rPr>
          <w:delText xml:space="preserve"> </w:delText>
        </w:r>
        <w:r>
          <w:rPr>
            <w:rFonts w:ascii="Meiryo" w:eastAsia="Meiryo" w:hAnsi="Meiryo" w:cs="Meiryo"/>
            <w:color w:val="221F1F"/>
            <w:w w:val="89"/>
            <w:sz w:val="22"/>
            <w:szCs w:val="22"/>
          </w:rPr>
          <w:delText>qua</w:delText>
        </w:r>
        <w:r>
          <w:rPr>
            <w:rFonts w:ascii="Meiryo" w:eastAsia="Meiryo" w:hAnsi="Meiryo" w:cs="Meiryo"/>
            <w:color w:val="221F1F"/>
            <w:spacing w:val="-5"/>
            <w:w w:val="89"/>
            <w:sz w:val="22"/>
            <w:szCs w:val="22"/>
          </w:rPr>
          <w:delText>n</w:delText>
        </w:r>
        <w:r>
          <w:rPr>
            <w:rFonts w:ascii="Meiryo" w:eastAsia="Meiryo" w:hAnsi="Meiryo" w:cs="Meiryo"/>
            <w:color w:val="221F1F"/>
            <w:w w:val="89"/>
            <w:sz w:val="22"/>
            <w:szCs w:val="22"/>
          </w:rPr>
          <w:delText>titati</w:delText>
        </w:r>
        <w:r>
          <w:rPr>
            <w:rFonts w:ascii="Meiryo" w:eastAsia="Meiryo" w:hAnsi="Meiryo" w:cs="Meiryo"/>
            <w:color w:val="221F1F"/>
            <w:spacing w:val="-4"/>
            <w:w w:val="89"/>
            <w:sz w:val="22"/>
            <w:szCs w:val="22"/>
          </w:rPr>
          <w:delText>v</w:delText>
        </w:r>
        <w:r>
          <w:rPr>
            <w:rFonts w:ascii="Meiryo" w:eastAsia="Meiryo" w:hAnsi="Meiryo" w:cs="Meiryo"/>
            <w:color w:val="221F1F"/>
            <w:w w:val="89"/>
            <w:sz w:val="22"/>
            <w:szCs w:val="22"/>
          </w:rPr>
          <w:delText>e</w:delText>
        </w:r>
        <w:r>
          <w:rPr>
            <w:rFonts w:ascii="Meiryo" w:eastAsia="Meiryo" w:hAnsi="Meiryo" w:cs="Meiryo"/>
            <w:color w:val="221F1F"/>
            <w:spacing w:val="41"/>
            <w:w w:val="89"/>
            <w:sz w:val="22"/>
            <w:szCs w:val="22"/>
          </w:rPr>
          <w:delText xml:space="preserve"> </w:delText>
        </w:r>
        <w:r>
          <w:rPr>
            <w:rFonts w:ascii="Meiryo" w:eastAsia="Meiryo" w:hAnsi="Meiryo" w:cs="Meiryo"/>
            <w:color w:val="221F1F"/>
            <w:w w:val="89"/>
            <w:sz w:val="22"/>
            <w:szCs w:val="22"/>
          </w:rPr>
          <w:delText>abili</w:delText>
        </w:r>
        <w:r>
          <w:rPr>
            <w:rFonts w:ascii="Meiryo" w:eastAsia="Meiryo" w:hAnsi="Meiryo" w:cs="Meiryo"/>
            <w:color w:val="221F1F"/>
            <w:spacing w:val="-5"/>
            <w:w w:val="89"/>
            <w:sz w:val="22"/>
            <w:szCs w:val="22"/>
          </w:rPr>
          <w:delText>t</w:delText>
        </w:r>
        <w:r>
          <w:rPr>
            <w:rFonts w:ascii="Meiryo" w:eastAsia="Meiryo" w:hAnsi="Meiryo" w:cs="Meiryo"/>
            <w:color w:val="221F1F"/>
            <w:spacing w:val="-16"/>
            <w:w w:val="89"/>
            <w:sz w:val="22"/>
            <w:szCs w:val="22"/>
          </w:rPr>
          <w:delText>y</w:delText>
        </w:r>
        <w:r>
          <w:rPr>
            <w:rFonts w:ascii="Meiryo" w:eastAsia="Meiryo" w:hAnsi="Meiryo" w:cs="Meiryo"/>
            <w:color w:val="221F1F"/>
            <w:w w:val="89"/>
            <w:sz w:val="22"/>
            <w:szCs w:val="22"/>
          </w:rPr>
          <w:delText>,</w:delText>
        </w:r>
        <w:r>
          <w:rPr>
            <w:rFonts w:ascii="Meiryo" w:eastAsia="Meiryo" w:hAnsi="Meiryo" w:cs="Meiryo"/>
            <w:color w:val="221F1F"/>
            <w:spacing w:val="48"/>
            <w:w w:val="89"/>
            <w:sz w:val="22"/>
            <w:szCs w:val="22"/>
          </w:rPr>
          <w:delText xml:space="preserve"> </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y</w:delText>
        </w:r>
        <w:r>
          <w:rPr>
            <w:rFonts w:ascii="Meiryo" w:eastAsia="Meiryo" w:hAnsi="Meiryo" w:cs="Meiryo"/>
            <w:color w:val="221F1F"/>
            <w:spacing w:val="-22"/>
            <w:sz w:val="22"/>
            <w:szCs w:val="22"/>
          </w:rPr>
          <w:delText xml:space="preserve"> </w:delText>
        </w:r>
        <w:r>
          <w:rPr>
            <w:rFonts w:ascii="Meiryo" w:eastAsia="Meiryo" w:hAnsi="Meiryo" w:cs="Meiryo"/>
            <w:color w:val="221F1F"/>
            <w:w w:val="84"/>
            <w:sz w:val="22"/>
            <w:szCs w:val="22"/>
          </w:rPr>
          <w:delText>assessing</w:delText>
        </w:r>
        <w:r>
          <w:rPr>
            <w:rFonts w:ascii="Meiryo" w:eastAsia="Meiryo" w:hAnsi="Meiryo" w:cs="Meiryo"/>
            <w:color w:val="221F1F"/>
            <w:spacing w:val="2"/>
            <w:w w:val="84"/>
            <w:sz w:val="22"/>
            <w:szCs w:val="22"/>
          </w:rPr>
          <w:delText xml:space="preserve"> </w:delText>
        </w:r>
        <w:r>
          <w:rPr>
            <w:rFonts w:ascii="Meiryo" w:eastAsia="Meiryo" w:hAnsi="Meiryo" w:cs="Meiryo"/>
            <w:color w:val="221F1F"/>
            <w:w w:val="84"/>
            <w:sz w:val="22"/>
            <w:szCs w:val="22"/>
          </w:rPr>
          <w:delText>kn</w:delText>
        </w:r>
        <w:r>
          <w:rPr>
            <w:rFonts w:ascii="Meiryo" w:eastAsia="Meiryo" w:hAnsi="Meiryo" w:cs="Meiryo"/>
            <w:color w:val="221F1F"/>
            <w:spacing w:val="-5"/>
            <w:w w:val="84"/>
            <w:sz w:val="22"/>
            <w:szCs w:val="22"/>
          </w:rPr>
          <w:delText>o</w:delText>
        </w:r>
        <w:r>
          <w:rPr>
            <w:rFonts w:ascii="Meiryo" w:eastAsia="Meiryo" w:hAnsi="Meiryo" w:cs="Meiryo"/>
            <w:color w:val="221F1F"/>
            <w:w w:val="84"/>
            <w:sz w:val="22"/>
            <w:szCs w:val="22"/>
          </w:rPr>
          <w:delText>wledge</w:delText>
        </w:r>
        <w:r>
          <w:rPr>
            <w:rFonts w:ascii="Meiryo" w:eastAsia="Meiryo" w:hAnsi="Meiryo" w:cs="Meiryo"/>
            <w:color w:val="221F1F"/>
            <w:spacing w:val="37"/>
            <w:w w:val="84"/>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8"/>
            <w:sz w:val="22"/>
            <w:szCs w:val="22"/>
          </w:rPr>
          <w:delText>high</w:delText>
        </w:r>
        <w:r>
          <w:rPr>
            <w:rFonts w:ascii="Meiryo" w:eastAsia="Meiryo" w:hAnsi="Meiryo" w:cs="Meiryo"/>
            <w:color w:val="221F1F"/>
            <w:spacing w:val="17"/>
            <w:w w:val="88"/>
            <w:sz w:val="22"/>
            <w:szCs w:val="22"/>
          </w:rPr>
          <w:delText xml:space="preserve"> </w:delText>
        </w:r>
        <w:r>
          <w:rPr>
            <w:rFonts w:ascii="Meiryo" w:eastAsia="Meiryo" w:hAnsi="Meiryo" w:cs="Meiryo"/>
            <w:color w:val="221F1F"/>
            <w:w w:val="88"/>
            <w:sz w:val="22"/>
            <w:szCs w:val="22"/>
          </w:rPr>
          <w:delText>s</w:delText>
        </w:r>
        <w:r>
          <w:rPr>
            <w:rFonts w:ascii="Meiryo" w:eastAsia="Meiryo" w:hAnsi="Meiryo" w:cs="Meiryo"/>
            <w:color w:val="221F1F"/>
            <w:spacing w:val="-5"/>
            <w:w w:val="88"/>
            <w:sz w:val="22"/>
            <w:szCs w:val="22"/>
          </w:rPr>
          <w:delText>c</w:delText>
        </w:r>
        <w:r>
          <w:rPr>
            <w:rFonts w:ascii="Meiryo" w:eastAsia="Meiryo" w:hAnsi="Meiryo" w:cs="Meiryo"/>
            <w:color w:val="221F1F"/>
            <w:w w:val="88"/>
            <w:sz w:val="22"/>
            <w:szCs w:val="22"/>
          </w:rPr>
          <w:delText>h</w:delText>
        </w:r>
        <w:r>
          <w:rPr>
            <w:rFonts w:ascii="Meiryo" w:eastAsia="Meiryo" w:hAnsi="Meiryo" w:cs="Meiryo"/>
            <w:color w:val="221F1F"/>
            <w:spacing w:val="5"/>
            <w:w w:val="88"/>
            <w:sz w:val="22"/>
            <w:szCs w:val="22"/>
          </w:rPr>
          <w:delText>o</w:delText>
        </w:r>
        <w:r>
          <w:rPr>
            <w:rFonts w:ascii="Meiryo" w:eastAsia="Meiryo" w:hAnsi="Meiryo" w:cs="Meiryo"/>
            <w:color w:val="221F1F"/>
            <w:w w:val="88"/>
            <w:sz w:val="22"/>
            <w:szCs w:val="22"/>
          </w:rPr>
          <w:delText xml:space="preserve">ol </w:delText>
        </w:r>
        <w:r>
          <w:rPr>
            <w:rFonts w:ascii="Meiryo" w:eastAsia="Meiryo" w:hAnsi="Meiryo" w:cs="Meiryo"/>
            <w:color w:val="221F1F"/>
            <w:sz w:val="22"/>
            <w:szCs w:val="22"/>
          </w:rPr>
          <w:delText>le</w:delText>
        </w:r>
        <w:r>
          <w:rPr>
            <w:rFonts w:ascii="Meiryo" w:eastAsia="Meiryo" w:hAnsi="Meiryo" w:cs="Meiryo"/>
            <w:color w:val="221F1F"/>
            <w:spacing w:val="-6"/>
            <w:sz w:val="22"/>
            <w:szCs w:val="22"/>
          </w:rPr>
          <w:delText>v</w:delText>
        </w:r>
        <w:r>
          <w:rPr>
            <w:rFonts w:ascii="Meiryo" w:eastAsia="Meiryo" w:hAnsi="Meiryo" w:cs="Meiryo"/>
            <w:color w:val="221F1F"/>
            <w:sz w:val="22"/>
            <w:szCs w:val="22"/>
          </w:rPr>
          <w:delText xml:space="preserve">el </w:delText>
        </w:r>
        <w:r>
          <w:rPr>
            <w:rFonts w:ascii="Meiryo" w:eastAsia="Meiryo" w:hAnsi="Meiryo" w:cs="Meiryo"/>
            <w:color w:val="221F1F"/>
            <w:w w:val="87"/>
            <w:sz w:val="22"/>
            <w:szCs w:val="22"/>
          </w:rPr>
          <w:delText>mathematics,</w:delText>
        </w:r>
        <w:r>
          <w:rPr>
            <w:rFonts w:ascii="Meiryo" w:eastAsia="Meiryo" w:hAnsi="Meiryo" w:cs="Meiryo"/>
            <w:color w:val="221F1F"/>
            <w:spacing w:val="24"/>
            <w:w w:val="87"/>
            <w:sz w:val="22"/>
            <w:szCs w:val="22"/>
          </w:rPr>
          <w:delText xml:space="preserve"> </w:delText>
        </w:r>
        <w:r>
          <w:rPr>
            <w:rFonts w:ascii="Meiryo" w:eastAsia="Meiryo" w:hAnsi="Meiryo" w:cs="Meiryo"/>
            <w:color w:val="221F1F"/>
            <w:w w:val="87"/>
            <w:sz w:val="22"/>
            <w:szCs w:val="22"/>
          </w:rPr>
          <w:delText>with</w:delText>
        </w:r>
        <w:r>
          <w:rPr>
            <w:rFonts w:ascii="Meiryo" w:eastAsia="Meiryo" w:hAnsi="Meiryo" w:cs="Meiryo"/>
            <w:color w:val="221F1F"/>
            <w:spacing w:val="36"/>
            <w:w w:val="87"/>
            <w:sz w:val="22"/>
            <w:szCs w:val="22"/>
          </w:rPr>
          <w:delText xml:space="preserve"> </w:delText>
        </w:r>
        <w:r>
          <w:rPr>
            <w:rFonts w:ascii="Meiryo" w:eastAsia="Meiryo" w:hAnsi="Meiryo" w:cs="Meiryo"/>
            <w:color w:val="221F1F"/>
            <w:w w:val="87"/>
            <w:sz w:val="22"/>
            <w:szCs w:val="22"/>
          </w:rPr>
          <w:delText>s</w:delText>
        </w:r>
        <w:r>
          <w:rPr>
            <w:rFonts w:ascii="Meiryo" w:eastAsia="Meiryo" w:hAnsi="Meiryo" w:cs="Meiryo"/>
            <w:color w:val="221F1F"/>
            <w:spacing w:val="5"/>
            <w:w w:val="87"/>
            <w:sz w:val="22"/>
            <w:szCs w:val="22"/>
          </w:rPr>
          <w:delText>p</w:delText>
        </w:r>
        <w:r>
          <w:rPr>
            <w:rFonts w:ascii="Meiryo" w:eastAsia="Meiryo" w:hAnsi="Meiryo" w:cs="Meiryo"/>
            <w:color w:val="221F1F"/>
            <w:w w:val="87"/>
            <w:sz w:val="22"/>
            <w:szCs w:val="22"/>
          </w:rPr>
          <w:delText>ecial</w:delText>
        </w:r>
        <w:r>
          <w:rPr>
            <w:rFonts w:ascii="Meiryo" w:eastAsia="Meiryo" w:hAnsi="Meiryo" w:cs="Meiryo"/>
            <w:color w:val="221F1F"/>
            <w:spacing w:val="14"/>
            <w:w w:val="87"/>
            <w:sz w:val="22"/>
            <w:szCs w:val="22"/>
          </w:rPr>
          <w:delText xml:space="preserve"> </w:delText>
        </w:r>
        <w:r>
          <w:rPr>
            <w:rFonts w:ascii="Meiryo" w:eastAsia="Meiryo" w:hAnsi="Meiryo" w:cs="Meiryo"/>
            <w:color w:val="221F1F"/>
            <w:w w:val="87"/>
            <w:sz w:val="22"/>
            <w:szCs w:val="22"/>
          </w:rPr>
          <w:delText>emphasis</w:delText>
        </w:r>
        <w:r>
          <w:rPr>
            <w:rFonts w:ascii="Meiryo" w:eastAsia="Meiryo" w:hAnsi="Meiryo" w:cs="Meiryo"/>
            <w:color w:val="221F1F"/>
            <w:spacing w:val="-1"/>
            <w:w w:val="87"/>
            <w:sz w:val="22"/>
            <w:szCs w:val="22"/>
          </w:rPr>
          <w:delText xml:space="preserve"> </w:delText>
        </w:r>
        <w:r>
          <w:rPr>
            <w:rFonts w:ascii="Meiryo" w:eastAsia="Meiryo" w:hAnsi="Meiryo" w:cs="Meiryo"/>
            <w:color w:val="221F1F"/>
            <w:w w:val="87"/>
            <w:sz w:val="22"/>
            <w:szCs w:val="22"/>
          </w:rPr>
          <w:delText>on</w:delText>
        </w:r>
        <w:r>
          <w:rPr>
            <w:rFonts w:ascii="Meiryo" w:eastAsia="Meiryo" w:hAnsi="Meiryo" w:cs="Meiryo"/>
            <w:color w:val="221F1F"/>
            <w:spacing w:val="9"/>
            <w:w w:val="87"/>
            <w:sz w:val="22"/>
            <w:szCs w:val="22"/>
          </w:rPr>
          <w:delText xml:space="preserve"> </w:delText>
        </w:r>
        <w:r>
          <w:rPr>
            <w:rFonts w:ascii="Meiryo" w:eastAsia="Meiryo" w:hAnsi="Meiryo" w:cs="Meiryo"/>
            <w:color w:val="221F1F"/>
            <w:w w:val="87"/>
            <w:sz w:val="22"/>
            <w:szCs w:val="22"/>
          </w:rPr>
          <w:delText>algebra,</w:delText>
        </w:r>
        <w:r>
          <w:rPr>
            <w:rFonts w:ascii="Meiryo" w:eastAsia="Meiryo" w:hAnsi="Meiryo" w:cs="Meiryo"/>
            <w:color w:val="221F1F"/>
            <w:spacing w:val="1"/>
            <w:w w:val="87"/>
            <w:sz w:val="22"/>
            <w:szCs w:val="22"/>
          </w:rPr>
          <w:delText xml:space="preserve"> </w:delText>
        </w:r>
        <w:r>
          <w:rPr>
            <w:rFonts w:ascii="Meiryo" w:eastAsia="Meiryo" w:hAnsi="Meiryo" w:cs="Meiryo"/>
            <w:color w:val="221F1F"/>
            <w:w w:val="87"/>
            <w:sz w:val="22"/>
            <w:szCs w:val="22"/>
          </w:rPr>
          <w:delText>fractions,</w:delText>
        </w:r>
        <w:r>
          <w:rPr>
            <w:rFonts w:ascii="Meiryo" w:eastAsia="Meiryo" w:hAnsi="Meiryo" w:cs="Meiryo"/>
            <w:color w:val="221F1F"/>
            <w:spacing w:val="30"/>
            <w:w w:val="87"/>
            <w:sz w:val="22"/>
            <w:szCs w:val="22"/>
          </w:rPr>
          <w:delText xml:space="preserve"> </w:delText>
        </w:r>
        <w:r>
          <w:rPr>
            <w:rFonts w:ascii="Meiryo" w:eastAsia="Meiryo" w:hAnsi="Meiryo" w:cs="Meiryo"/>
            <w:color w:val="221F1F"/>
            <w:w w:val="87"/>
            <w:sz w:val="22"/>
            <w:szCs w:val="22"/>
          </w:rPr>
          <w:delText>and</w:delText>
        </w:r>
        <w:r>
          <w:rPr>
            <w:rFonts w:ascii="Meiryo" w:eastAsia="Meiryo" w:hAnsi="Meiryo" w:cs="Meiryo"/>
            <w:color w:val="221F1F"/>
            <w:spacing w:val="17"/>
            <w:w w:val="87"/>
            <w:sz w:val="22"/>
            <w:szCs w:val="22"/>
          </w:rPr>
          <w:delText xml:space="preserve"> </w:delText>
        </w:r>
        <w:r>
          <w:rPr>
            <w:rFonts w:ascii="Meiryo" w:eastAsia="Meiryo" w:hAnsi="Meiryo" w:cs="Meiryo"/>
            <w:color w:val="221F1F"/>
            <w:w w:val="87"/>
            <w:sz w:val="22"/>
            <w:szCs w:val="22"/>
          </w:rPr>
          <w:delText>geometr</w:delText>
        </w:r>
        <w:r>
          <w:rPr>
            <w:rFonts w:ascii="Meiryo" w:eastAsia="Meiryo" w:hAnsi="Meiryo" w:cs="Meiryo"/>
            <w:color w:val="221F1F"/>
            <w:spacing w:val="-15"/>
            <w:w w:val="87"/>
            <w:sz w:val="22"/>
            <w:szCs w:val="22"/>
          </w:rPr>
          <w:delText>y</w:delText>
        </w:r>
        <w:r>
          <w:rPr>
            <w:rFonts w:ascii="Meiryo" w:eastAsia="Meiryo" w:hAnsi="Meiryo" w:cs="Meiryo"/>
            <w:color w:val="221F1F"/>
            <w:w w:val="87"/>
            <w:sz w:val="22"/>
            <w:szCs w:val="22"/>
          </w:rPr>
          <w:delText>.</w:delText>
        </w:r>
        <w:r>
          <w:rPr>
            <w:rFonts w:ascii="Meiryo" w:eastAsia="Meiryo" w:hAnsi="Meiryo" w:cs="Meiryo"/>
            <w:color w:val="221F1F"/>
            <w:spacing w:val="14"/>
            <w:w w:val="87"/>
            <w:sz w:val="22"/>
            <w:szCs w:val="22"/>
          </w:rPr>
          <w:delText xml:space="preserve"> </w:delText>
        </w:r>
        <w:r>
          <w:rPr>
            <w:rFonts w:ascii="Meiryo" w:eastAsia="Meiryo" w:hAnsi="Meiryo" w:cs="Meiryo"/>
            <w:color w:val="221F1F"/>
            <w:sz w:val="22"/>
            <w:szCs w:val="22"/>
          </w:rPr>
          <w:delText>The</w:delText>
        </w:r>
        <w:r>
          <w:rPr>
            <w:rFonts w:ascii="Meiryo" w:eastAsia="Meiryo" w:hAnsi="Meiryo" w:cs="Meiryo"/>
            <w:color w:val="221F1F"/>
            <w:spacing w:val="-25"/>
            <w:sz w:val="22"/>
            <w:szCs w:val="22"/>
          </w:rPr>
          <w:delText xml:space="preserve"> </w:delText>
        </w:r>
        <w:r>
          <w:rPr>
            <w:rFonts w:ascii="Meiryo" w:eastAsia="Meiryo" w:hAnsi="Meiryo" w:cs="Meiryo"/>
            <w:color w:val="221F1F"/>
            <w:w w:val="88"/>
            <w:sz w:val="22"/>
            <w:szCs w:val="22"/>
          </w:rPr>
          <w:delText xml:space="preserve">remaining </w:delText>
        </w:r>
        <w:r>
          <w:rPr>
            <w:rFonts w:ascii="Meiryo" w:eastAsia="Meiryo" w:hAnsi="Meiryo" w:cs="Meiryo"/>
            <w:color w:val="221F1F"/>
            <w:w w:val="87"/>
            <w:sz w:val="22"/>
            <w:szCs w:val="22"/>
          </w:rPr>
          <w:delText>subscales</w:delText>
        </w:r>
        <w:r>
          <w:rPr>
            <w:rFonts w:ascii="Meiryo" w:eastAsia="Meiryo" w:hAnsi="Meiryo" w:cs="Meiryo"/>
            <w:color w:val="221F1F"/>
            <w:spacing w:val="-14"/>
            <w:w w:val="87"/>
            <w:sz w:val="22"/>
            <w:szCs w:val="22"/>
          </w:rPr>
          <w:delText xml:space="preserve"> </w:delText>
        </w:r>
        <w:r>
          <w:rPr>
            <w:rFonts w:ascii="Meiryo" w:eastAsia="Meiryo" w:hAnsi="Meiryo" w:cs="Meiryo"/>
            <w:color w:val="221F1F"/>
            <w:w w:val="87"/>
            <w:sz w:val="22"/>
            <w:szCs w:val="22"/>
          </w:rPr>
          <w:delText>f</w:delText>
        </w:r>
        <w:r>
          <w:rPr>
            <w:rFonts w:ascii="Meiryo" w:eastAsia="Meiryo" w:hAnsi="Meiryo" w:cs="Meiryo"/>
            <w:color w:val="221F1F"/>
            <w:spacing w:val="5"/>
            <w:w w:val="87"/>
            <w:sz w:val="22"/>
            <w:szCs w:val="22"/>
          </w:rPr>
          <w:delText>o</w:delText>
        </w:r>
        <w:r>
          <w:rPr>
            <w:rFonts w:ascii="Meiryo" w:eastAsia="Meiryo" w:hAnsi="Meiryo" w:cs="Meiryo"/>
            <w:color w:val="221F1F"/>
            <w:w w:val="87"/>
            <w:sz w:val="22"/>
            <w:szCs w:val="22"/>
          </w:rPr>
          <w:delText>cus</w:delText>
        </w:r>
        <w:r>
          <w:rPr>
            <w:rFonts w:ascii="Meiryo" w:eastAsia="Meiryo" w:hAnsi="Meiryo" w:cs="Meiryo"/>
            <w:color w:val="221F1F"/>
            <w:spacing w:val="2"/>
            <w:w w:val="87"/>
            <w:sz w:val="22"/>
            <w:szCs w:val="22"/>
          </w:rPr>
          <w:delText xml:space="preserve"> </w:delText>
        </w:r>
        <w:r>
          <w:rPr>
            <w:rFonts w:ascii="Meiryo" w:eastAsia="Meiryo" w:hAnsi="Meiryo" w:cs="Meiryo"/>
            <w:color w:val="221F1F"/>
            <w:w w:val="87"/>
            <w:sz w:val="22"/>
            <w:szCs w:val="22"/>
          </w:rPr>
          <w:delText>on</w:delText>
        </w:r>
        <w:r>
          <w:rPr>
            <w:rFonts w:ascii="Meiryo" w:eastAsia="Meiryo" w:hAnsi="Meiryo" w:cs="Meiryo"/>
            <w:color w:val="221F1F"/>
            <w:spacing w:val="7"/>
            <w:w w:val="87"/>
            <w:sz w:val="22"/>
            <w:szCs w:val="22"/>
          </w:rPr>
          <w:delText xml:space="preserve"> </w:delText>
        </w:r>
        <w:r>
          <w:rPr>
            <w:rFonts w:ascii="Meiryo" w:eastAsia="Meiryo" w:hAnsi="Meiryo" w:cs="Meiryo"/>
            <w:color w:val="221F1F"/>
            <w:spacing w:val="-5"/>
            <w:w w:val="87"/>
            <w:sz w:val="22"/>
            <w:szCs w:val="22"/>
          </w:rPr>
          <w:delText>v</w:delText>
        </w:r>
        <w:r>
          <w:rPr>
            <w:rFonts w:ascii="Meiryo" w:eastAsia="Meiryo" w:hAnsi="Meiryo" w:cs="Meiryo"/>
            <w:color w:val="221F1F"/>
            <w:w w:val="87"/>
            <w:sz w:val="22"/>
            <w:szCs w:val="22"/>
          </w:rPr>
          <w:delText>erbal</w:delText>
        </w:r>
        <w:r>
          <w:rPr>
            <w:rFonts w:ascii="Meiryo" w:eastAsia="Meiryo" w:hAnsi="Meiryo" w:cs="Meiryo"/>
            <w:color w:val="221F1F"/>
            <w:spacing w:val="24"/>
            <w:w w:val="87"/>
            <w:sz w:val="22"/>
            <w:szCs w:val="22"/>
          </w:rPr>
          <w:delText xml:space="preserve"> </w:delText>
        </w:r>
        <w:r>
          <w:rPr>
            <w:rFonts w:ascii="Meiryo" w:eastAsia="Meiryo" w:hAnsi="Meiryo" w:cs="Meiryo"/>
            <w:color w:val="221F1F"/>
            <w:w w:val="87"/>
            <w:sz w:val="22"/>
            <w:szCs w:val="22"/>
          </w:rPr>
          <w:delText>abili</w:delText>
        </w:r>
        <w:r>
          <w:rPr>
            <w:rFonts w:ascii="Meiryo" w:eastAsia="Meiryo" w:hAnsi="Meiryo" w:cs="Meiryo"/>
            <w:color w:val="221F1F"/>
            <w:spacing w:val="-5"/>
            <w:w w:val="87"/>
            <w:sz w:val="22"/>
            <w:szCs w:val="22"/>
          </w:rPr>
          <w:delText>t</w:delText>
        </w:r>
        <w:r>
          <w:rPr>
            <w:rFonts w:ascii="Meiryo" w:eastAsia="Meiryo" w:hAnsi="Meiryo" w:cs="Meiryo"/>
            <w:color w:val="221F1F"/>
            <w:spacing w:val="-16"/>
            <w:w w:val="87"/>
            <w:sz w:val="22"/>
            <w:szCs w:val="22"/>
          </w:rPr>
          <w:delText>y</w:delText>
        </w:r>
        <w:r>
          <w:rPr>
            <w:rFonts w:ascii="Meiryo" w:eastAsia="Meiryo" w:hAnsi="Meiryo" w:cs="Meiryo"/>
            <w:color w:val="221F1F"/>
            <w:w w:val="87"/>
            <w:sz w:val="22"/>
            <w:szCs w:val="22"/>
          </w:rPr>
          <w:delText>,</w:delText>
        </w:r>
        <w:r>
          <w:rPr>
            <w:rFonts w:ascii="Meiryo" w:eastAsia="Meiryo" w:hAnsi="Meiryo" w:cs="Meiryo"/>
            <w:color w:val="221F1F"/>
            <w:spacing w:val="61"/>
            <w:w w:val="87"/>
            <w:sz w:val="22"/>
            <w:szCs w:val="22"/>
          </w:rPr>
          <w:delText xml:space="preserve"> </w:delText>
        </w:r>
        <w:r>
          <w:rPr>
            <w:rFonts w:ascii="Meiryo" w:eastAsia="Meiryo" w:hAnsi="Meiryo" w:cs="Meiryo"/>
            <w:color w:val="221F1F"/>
            <w:w w:val="87"/>
            <w:sz w:val="22"/>
            <w:szCs w:val="22"/>
          </w:rPr>
          <w:delText>and</w:delText>
        </w:r>
        <w:r>
          <w:rPr>
            <w:rFonts w:ascii="Meiryo" w:eastAsia="Meiryo" w:hAnsi="Meiryo" w:cs="Meiryo"/>
            <w:color w:val="221F1F"/>
            <w:spacing w:val="15"/>
            <w:w w:val="87"/>
            <w:sz w:val="22"/>
            <w:szCs w:val="22"/>
          </w:rPr>
          <w:delText xml:space="preserve"> </w:delText>
        </w:r>
        <w:r>
          <w:rPr>
            <w:rFonts w:ascii="Meiryo" w:eastAsia="Meiryo" w:hAnsi="Meiryo" w:cs="Meiryo"/>
            <w:color w:val="221F1F"/>
            <w:w w:val="87"/>
            <w:sz w:val="22"/>
            <w:szCs w:val="22"/>
          </w:rPr>
          <w:delText>are</w:delText>
        </w:r>
        <w:r>
          <w:rPr>
            <w:rFonts w:ascii="Meiryo" w:eastAsia="Meiryo" w:hAnsi="Meiryo" w:cs="Meiryo"/>
            <w:color w:val="221F1F"/>
            <w:spacing w:val="-4"/>
            <w:w w:val="87"/>
            <w:sz w:val="22"/>
            <w:szCs w:val="22"/>
          </w:rPr>
          <w:delText xml:space="preserve"> </w:delText>
        </w:r>
        <w:r>
          <w:rPr>
            <w:rFonts w:ascii="Meiryo" w:eastAsia="Meiryo" w:hAnsi="Meiryo" w:cs="Meiryo"/>
            <w:color w:val="221F1F"/>
            <w:w w:val="87"/>
            <w:sz w:val="22"/>
            <w:szCs w:val="22"/>
          </w:rPr>
          <w:delText>sometimes</w:delText>
        </w:r>
        <w:r>
          <w:rPr>
            <w:rFonts w:ascii="Meiryo" w:eastAsia="Meiryo" w:hAnsi="Meiryo" w:cs="Meiryo"/>
            <w:color w:val="221F1F"/>
            <w:spacing w:val="-17"/>
            <w:w w:val="87"/>
            <w:sz w:val="22"/>
            <w:szCs w:val="22"/>
          </w:rPr>
          <w:delText xml:space="preserve"> </w:delText>
        </w:r>
        <w:r>
          <w:rPr>
            <w:rFonts w:ascii="Meiryo" w:eastAsia="Meiryo" w:hAnsi="Meiryo" w:cs="Meiryo"/>
            <w:color w:val="221F1F"/>
            <w:w w:val="87"/>
            <w:sz w:val="22"/>
            <w:szCs w:val="22"/>
          </w:rPr>
          <w:delText>referred</w:delText>
        </w:r>
        <w:r>
          <w:rPr>
            <w:rFonts w:ascii="Meiryo" w:eastAsia="Meiryo" w:hAnsi="Meiryo" w:cs="Meiryo"/>
            <w:color w:val="221F1F"/>
            <w:spacing w:val="-11"/>
            <w:w w:val="87"/>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22"/>
            <w:sz w:val="22"/>
            <w:szCs w:val="22"/>
          </w:rPr>
          <w:delText xml:space="preserve"> </w:delText>
        </w:r>
        <w:r>
          <w:rPr>
            <w:rFonts w:ascii="Meiryo" w:eastAsia="Meiryo" w:hAnsi="Meiryo" w:cs="Meiryo"/>
            <w:color w:val="221F1F"/>
            <w:w w:val="88"/>
            <w:sz w:val="22"/>
            <w:szCs w:val="22"/>
          </w:rPr>
          <w:delText>as</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6"/>
            <w:w w:val="88"/>
            <w:sz w:val="22"/>
            <w:szCs w:val="22"/>
          </w:rPr>
          <w:delText xml:space="preserve"> </w:delText>
        </w:r>
        <w:r>
          <w:rPr>
            <w:rFonts w:ascii="Meiryo" w:eastAsia="Meiryo" w:hAnsi="Meiryo" w:cs="Meiryo"/>
            <w:color w:val="221F1F"/>
            <w:spacing w:val="-16"/>
            <w:w w:val="88"/>
            <w:sz w:val="22"/>
            <w:szCs w:val="22"/>
          </w:rPr>
          <w:delText>V</w:delText>
        </w:r>
        <w:r>
          <w:rPr>
            <w:rFonts w:ascii="Meiryo" w:eastAsia="Meiryo" w:hAnsi="Meiryo" w:cs="Meiryo"/>
            <w:color w:val="221F1F"/>
            <w:w w:val="88"/>
            <w:sz w:val="22"/>
            <w:szCs w:val="22"/>
          </w:rPr>
          <w:delText>erbal</w:delText>
        </w:r>
        <w:r>
          <w:rPr>
            <w:rFonts w:ascii="Meiryo" w:eastAsia="Meiryo" w:hAnsi="Meiryo" w:cs="Meiryo"/>
            <w:color w:val="221F1F"/>
            <w:spacing w:val="42"/>
            <w:w w:val="88"/>
            <w:sz w:val="22"/>
            <w:szCs w:val="22"/>
          </w:rPr>
          <w:delText xml:space="preserve"> </w:delText>
        </w:r>
        <w:r>
          <w:rPr>
            <w:rFonts w:ascii="Meiryo" w:eastAsia="Meiryo" w:hAnsi="Meiryo" w:cs="Meiryo"/>
            <w:color w:val="221F1F"/>
            <w:w w:val="92"/>
            <w:sz w:val="22"/>
            <w:szCs w:val="22"/>
          </w:rPr>
          <w:delText>Com</w:delText>
        </w:r>
        <w:r>
          <w:rPr>
            <w:rFonts w:ascii="Meiryo" w:eastAsia="Meiryo" w:hAnsi="Meiryo" w:cs="Meiryo"/>
            <w:color w:val="221F1F"/>
            <w:spacing w:val="6"/>
            <w:w w:val="92"/>
            <w:sz w:val="22"/>
            <w:szCs w:val="22"/>
          </w:rPr>
          <w:delText>p</w:delText>
        </w:r>
        <w:r>
          <w:rPr>
            <w:rFonts w:ascii="Meiryo" w:eastAsia="Meiryo" w:hAnsi="Meiryo" w:cs="Meiryo"/>
            <w:color w:val="221F1F"/>
            <w:w w:val="87"/>
            <w:sz w:val="22"/>
            <w:szCs w:val="22"/>
          </w:rPr>
          <w:delText xml:space="preserve">osite </w:delText>
        </w:r>
        <w:r>
          <w:rPr>
            <w:rFonts w:ascii="Meiryo" w:eastAsia="Meiryo" w:hAnsi="Meiryo" w:cs="Meiryo"/>
            <w:color w:val="221F1F"/>
            <w:sz w:val="22"/>
            <w:szCs w:val="22"/>
          </w:rPr>
          <w:delText>(VE).</w:delText>
        </w:r>
        <w:r>
          <w:rPr>
            <w:rFonts w:ascii="Meiryo" w:eastAsia="Meiryo" w:hAnsi="Meiryo" w:cs="Meiryo"/>
            <w:color w:val="221F1F"/>
            <w:spacing w:val="-12"/>
            <w:sz w:val="22"/>
            <w:szCs w:val="22"/>
          </w:rPr>
          <w:delText xml:space="preserve"> </w:delText>
        </w:r>
        <w:r>
          <w:rPr>
            <w:rFonts w:ascii="Meiryo" w:eastAsia="Meiryo" w:hAnsi="Meiryo" w:cs="Meiryo"/>
            <w:color w:val="221F1F"/>
            <w:w w:val="88"/>
            <w:sz w:val="22"/>
            <w:szCs w:val="22"/>
          </w:rPr>
          <w:delText>S</w:delText>
        </w:r>
        <w:r>
          <w:rPr>
            <w:rFonts w:ascii="Meiryo" w:eastAsia="Meiryo" w:hAnsi="Meiryo" w:cs="Meiryo"/>
            <w:color w:val="221F1F"/>
            <w:spacing w:val="5"/>
            <w:w w:val="88"/>
            <w:sz w:val="22"/>
            <w:szCs w:val="22"/>
          </w:rPr>
          <w:delText>p</w:delText>
        </w:r>
        <w:r>
          <w:rPr>
            <w:rFonts w:ascii="Meiryo" w:eastAsia="Meiryo" w:hAnsi="Meiryo" w:cs="Meiryo"/>
            <w:color w:val="221F1F"/>
            <w:w w:val="88"/>
            <w:sz w:val="22"/>
            <w:szCs w:val="22"/>
          </w:rPr>
          <w:delText>eciﬁcall</w:delText>
        </w:r>
        <w:r>
          <w:rPr>
            <w:rFonts w:ascii="Meiryo" w:eastAsia="Meiryo" w:hAnsi="Meiryo" w:cs="Meiryo"/>
            <w:color w:val="221F1F"/>
            <w:spacing w:val="-16"/>
            <w:w w:val="88"/>
            <w:sz w:val="22"/>
            <w:szCs w:val="22"/>
          </w:rPr>
          <w:delText>y</w:delText>
        </w:r>
        <w:r>
          <w:rPr>
            <w:rFonts w:ascii="Meiryo" w:eastAsia="Meiryo" w:hAnsi="Meiryo" w:cs="Meiryo"/>
            <w:color w:val="221F1F"/>
            <w:w w:val="88"/>
            <w:sz w:val="22"/>
            <w:szCs w:val="22"/>
          </w:rPr>
          <w:delText>,</w:delText>
        </w:r>
        <w:r>
          <w:rPr>
            <w:rFonts w:ascii="Meiryo" w:eastAsia="Meiryo" w:hAnsi="Meiryo" w:cs="Meiryo"/>
            <w:color w:val="221F1F"/>
            <w:spacing w:val="29"/>
            <w:w w:val="88"/>
            <w:sz w:val="22"/>
            <w:szCs w:val="22"/>
          </w:rPr>
          <w:delText xml:space="preserve"> </w:delText>
        </w:r>
        <w:r>
          <w:rPr>
            <w:rFonts w:ascii="Meiryo" w:eastAsia="Meiryo" w:hAnsi="Meiryo" w:cs="Meiryo"/>
            <w:color w:val="221F1F"/>
            <w:spacing w:val="-16"/>
            <w:w w:val="88"/>
            <w:sz w:val="22"/>
            <w:szCs w:val="22"/>
          </w:rPr>
          <w:delText>W</w:delText>
        </w:r>
        <w:r>
          <w:rPr>
            <w:rFonts w:ascii="Meiryo" w:eastAsia="Meiryo" w:hAnsi="Meiryo" w:cs="Meiryo"/>
            <w:color w:val="221F1F"/>
            <w:w w:val="88"/>
            <w:sz w:val="22"/>
            <w:szCs w:val="22"/>
          </w:rPr>
          <w:delText>ord</w:delText>
        </w:r>
        <w:r>
          <w:rPr>
            <w:rFonts w:ascii="Meiryo" w:eastAsia="Meiryo" w:hAnsi="Meiryo" w:cs="Meiryo"/>
            <w:color w:val="221F1F"/>
            <w:spacing w:val="40"/>
            <w:w w:val="88"/>
            <w:sz w:val="22"/>
            <w:szCs w:val="22"/>
          </w:rPr>
          <w:delText xml:space="preserve"> </w:delText>
        </w:r>
        <w:r>
          <w:rPr>
            <w:rFonts w:ascii="Meiryo" w:eastAsia="Meiryo" w:hAnsi="Meiryo" w:cs="Meiryo"/>
            <w:color w:val="221F1F"/>
            <w:w w:val="88"/>
            <w:sz w:val="22"/>
            <w:szCs w:val="22"/>
          </w:rPr>
          <w:delText>Kn</w:delText>
        </w:r>
        <w:r>
          <w:rPr>
            <w:rFonts w:ascii="Meiryo" w:eastAsia="Meiryo" w:hAnsi="Meiryo" w:cs="Meiryo"/>
            <w:color w:val="221F1F"/>
            <w:spacing w:val="-5"/>
            <w:w w:val="88"/>
            <w:sz w:val="22"/>
            <w:szCs w:val="22"/>
          </w:rPr>
          <w:delText>o</w:delText>
        </w:r>
        <w:r>
          <w:rPr>
            <w:rFonts w:ascii="Meiryo" w:eastAsia="Meiryo" w:hAnsi="Meiryo" w:cs="Meiryo"/>
            <w:color w:val="221F1F"/>
            <w:w w:val="88"/>
            <w:sz w:val="22"/>
            <w:szCs w:val="22"/>
          </w:rPr>
          <w:delText>wledge</w:delText>
        </w:r>
        <w:r>
          <w:rPr>
            <w:rFonts w:ascii="Meiryo" w:eastAsia="Meiryo" w:hAnsi="Meiryo" w:cs="Meiryo"/>
            <w:color w:val="221F1F"/>
            <w:spacing w:val="26"/>
            <w:w w:val="88"/>
            <w:sz w:val="22"/>
            <w:szCs w:val="22"/>
          </w:rPr>
          <w:delText xml:space="preserve"> </w:delText>
        </w:r>
        <w:r>
          <w:rPr>
            <w:rFonts w:ascii="Meiryo" w:eastAsia="Meiryo" w:hAnsi="Meiryo" w:cs="Meiryo"/>
            <w:color w:val="221F1F"/>
            <w:w w:val="88"/>
            <w:sz w:val="22"/>
            <w:szCs w:val="22"/>
          </w:rPr>
          <w:delText>tests</w:delText>
        </w:r>
        <w:r>
          <w:rPr>
            <w:rFonts w:ascii="Meiryo" w:eastAsia="Meiryo" w:hAnsi="Meiryo" w:cs="Meiryo"/>
            <w:color w:val="221F1F"/>
            <w:spacing w:val="-2"/>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su</w:delText>
        </w:r>
        <w:r>
          <w:rPr>
            <w:rFonts w:ascii="Meiryo" w:eastAsia="Meiryo" w:hAnsi="Meiryo" w:cs="Meiryo"/>
            <w:color w:val="221F1F"/>
            <w:spacing w:val="5"/>
            <w:w w:val="88"/>
            <w:sz w:val="22"/>
            <w:szCs w:val="22"/>
          </w:rPr>
          <w:delText>b</w:delText>
        </w:r>
        <w:r>
          <w:rPr>
            <w:rFonts w:ascii="Meiryo" w:eastAsia="Meiryo" w:hAnsi="Meiryo" w:cs="Meiryo"/>
            <w:color w:val="221F1F"/>
            <w:w w:val="88"/>
            <w:sz w:val="22"/>
            <w:szCs w:val="22"/>
          </w:rPr>
          <w:delText>jects’</w:delText>
        </w:r>
        <w:r>
          <w:rPr>
            <w:rFonts w:ascii="Meiryo" w:eastAsia="Meiryo" w:hAnsi="Meiryo" w:cs="Meiryo"/>
            <w:color w:val="221F1F"/>
            <w:spacing w:val="5"/>
            <w:w w:val="88"/>
            <w:sz w:val="22"/>
            <w:szCs w:val="22"/>
          </w:rPr>
          <w:delText xml:space="preserve"> </w:delText>
        </w:r>
        <w:r>
          <w:rPr>
            <w:rFonts w:ascii="Meiryo" w:eastAsia="Meiryo" w:hAnsi="Meiryo" w:cs="Meiryo"/>
            <w:color w:val="221F1F"/>
            <w:w w:val="88"/>
            <w:sz w:val="22"/>
            <w:szCs w:val="22"/>
          </w:rPr>
          <w:delText>kn</w:delText>
        </w:r>
        <w:r>
          <w:rPr>
            <w:rFonts w:ascii="Meiryo" w:eastAsia="Meiryo" w:hAnsi="Meiryo" w:cs="Meiryo"/>
            <w:color w:val="221F1F"/>
            <w:spacing w:val="-5"/>
            <w:w w:val="88"/>
            <w:sz w:val="22"/>
            <w:szCs w:val="22"/>
          </w:rPr>
          <w:delText>o</w:delText>
        </w:r>
        <w:r>
          <w:rPr>
            <w:rFonts w:ascii="Meiryo" w:eastAsia="Meiryo" w:hAnsi="Meiryo" w:cs="Meiryo"/>
            <w:color w:val="221F1F"/>
            <w:w w:val="88"/>
            <w:sz w:val="22"/>
            <w:szCs w:val="22"/>
          </w:rPr>
          <w:delText>wledge</w:delText>
        </w:r>
        <w:r>
          <w:rPr>
            <w:rFonts w:ascii="Meiryo" w:eastAsia="Meiryo" w:hAnsi="Meiryo" w:cs="Meiryo"/>
            <w:color w:val="221F1F"/>
            <w:spacing w:val="-12"/>
            <w:w w:val="88"/>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meaning</w:delText>
        </w:r>
        <w:r>
          <w:rPr>
            <w:rFonts w:ascii="Meiryo" w:eastAsia="Meiryo" w:hAnsi="Meiryo" w:cs="Meiryo"/>
            <w:color w:val="221F1F"/>
            <w:spacing w:val="9"/>
            <w:w w:val="87"/>
            <w:sz w:val="22"/>
            <w:szCs w:val="22"/>
          </w:rPr>
          <w:delText xml:space="preserve"> </w:delText>
        </w:r>
        <w:r>
          <w:rPr>
            <w:rFonts w:ascii="Meiryo" w:eastAsia="Meiryo" w:hAnsi="Meiryo" w:cs="Meiryo"/>
            <w:color w:val="221F1F"/>
            <w:sz w:val="22"/>
            <w:szCs w:val="22"/>
          </w:rPr>
          <w:delText xml:space="preserve">of </w:delText>
        </w:r>
        <w:r>
          <w:rPr>
            <w:rFonts w:ascii="Meiryo" w:eastAsia="Meiryo" w:hAnsi="Meiryo" w:cs="Meiryo"/>
            <w:color w:val="221F1F"/>
            <w:spacing w:val="-5"/>
            <w:w w:val="90"/>
            <w:sz w:val="22"/>
            <w:szCs w:val="22"/>
          </w:rPr>
          <w:delText>w</w:delText>
        </w:r>
        <w:r>
          <w:rPr>
            <w:rFonts w:ascii="Meiryo" w:eastAsia="Meiryo" w:hAnsi="Meiryo" w:cs="Meiryo"/>
            <w:color w:val="221F1F"/>
            <w:w w:val="90"/>
            <w:sz w:val="22"/>
            <w:szCs w:val="22"/>
          </w:rPr>
          <w:delText>ords</w:delText>
        </w:r>
        <w:r>
          <w:rPr>
            <w:rFonts w:ascii="Meiryo" w:eastAsia="Meiryo" w:hAnsi="Meiryo" w:cs="Meiryo"/>
            <w:color w:val="221F1F"/>
            <w:spacing w:val="-15"/>
            <w:w w:val="90"/>
            <w:sz w:val="22"/>
            <w:szCs w:val="22"/>
          </w:rPr>
          <w:delText xml:space="preserve"> </w:delText>
        </w:r>
        <w:r>
          <w:rPr>
            <w:rFonts w:ascii="Meiryo" w:eastAsia="Meiryo" w:hAnsi="Meiryo" w:cs="Meiryo"/>
            <w:color w:val="221F1F"/>
            <w:w w:val="90"/>
            <w:sz w:val="22"/>
            <w:szCs w:val="22"/>
          </w:rPr>
          <w:delText>within</w:delText>
        </w:r>
        <w:r>
          <w:rPr>
            <w:rFonts w:ascii="Meiryo" w:eastAsia="Meiryo" w:hAnsi="Meiryo" w:cs="Meiryo"/>
            <w:color w:val="221F1F"/>
            <w:spacing w:val="32"/>
            <w:w w:val="90"/>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6"/>
            <w:sz w:val="22"/>
            <w:szCs w:val="22"/>
          </w:rPr>
          <w:delText>gi</w:delText>
        </w:r>
        <w:r>
          <w:rPr>
            <w:rFonts w:ascii="Meiryo" w:eastAsia="Meiryo" w:hAnsi="Meiryo" w:cs="Meiryo"/>
            <w:color w:val="221F1F"/>
            <w:spacing w:val="-5"/>
            <w:w w:val="86"/>
            <w:sz w:val="22"/>
            <w:szCs w:val="22"/>
          </w:rPr>
          <w:delText>v</w:delText>
        </w:r>
        <w:r>
          <w:rPr>
            <w:rFonts w:ascii="Meiryo" w:eastAsia="Meiryo" w:hAnsi="Meiryo" w:cs="Meiryo"/>
            <w:color w:val="221F1F"/>
            <w:w w:val="86"/>
            <w:sz w:val="22"/>
            <w:szCs w:val="22"/>
          </w:rPr>
          <w:delText>en</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co</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text,</w:delText>
        </w:r>
        <w:r>
          <w:rPr>
            <w:rFonts w:ascii="Meiryo" w:eastAsia="Meiryo" w:hAnsi="Meiryo" w:cs="Meiryo"/>
            <w:color w:val="221F1F"/>
            <w:spacing w:val="33"/>
            <w:w w:val="86"/>
            <w:sz w:val="22"/>
            <w:szCs w:val="22"/>
          </w:rPr>
          <w:delText xml:space="preserve"> </w:delText>
        </w:r>
        <w:r>
          <w:rPr>
            <w:rFonts w:ascii="Meiryo" w:eastAsia="Meiryo" w:hAnsi="Meiryo" w:cs="Meiryo"/>
            <w:color w:val="221F1F"/>
            <w:w w:val="86"/>
            <w:sz w:val="22"/>
            <w:szCs w:val="22"/>
          </w:rPr>
          <w:delText>whereas</w:delText>
        </w:r>
        <w:r>
          <w:rPr>
            <w:rFonts w:ascii="Meiryo" w:eastAsia="Meiryo" w:hAnsi="Meiryo" w:cs="Meiryo"/>
            <w:color w:val="221F1F"/>
            <w:spacing w:val="-9"/>
            <w:w w:val="86"/>
            <w:sz w:val="22"/>
            <w:szCs w:val="22"/>
          </w:rPr>
          <w:delText xml:space="preserve"> </w:delText>
        </w:r>
        <w:r>
          <w:rPr>
            <w:rFonts w:ascii="Meiryo" w:eastAsia="Meiryo" w:hAnsi="Meiryo" w:cs="Meiryo"/>
            <w:color w:val="221F1F"/>
            <w:spacing w:val="-6"/>
            <w:w w:val="114"/>
            <w:sz w:val="22"/>
            <w:szCs w:val="22"/>
          </w:rPr>
          <w:delText>P</w:delText>
        </w:r>
        <w:r>
          <w:rPr>
            <w:rFonts w:ascii="Meiryo" w:eastAsia="Meiryo" w:hAnsi="Meiryo" w:cs="Meiryo"/>
            <w:color w:val="221F1F"/>
            <w:w w:val="88"/>
            <w:sz w:val="22"/>
            <w:szCs w:val="22"/>
          </w:rPr>
          <w:delText>aragraph</w:delText>
        </w:r>
        <w:r>
          <w:rPr>
            <w:rFonts w:ascii="Meiryo" w:eastAsia="Meiryo" w:hAnsi="Meiryo" w:cs="Meiryo"/>
            <w:color w:val="221F1F"/>
            <w:sz w:val="22"/>
            <w:szCs w:val="22"/>
          </w:rPr>
          <w:delText xml:space="preserve"> </w:delText>
        </w:r>
        <w:r>
          <w:rPr>
            <w:rFonts w:ascii="Meiryo" w:eastAsia="Meiryo" w:hAnsi="Meiryo" w:cs="Meiryo"/>
            <w:color w:val="221F1F"/>
            <w:w w:val="87"/>
            <w:sz w:val="22"/>
            <w:szCs w:val="22"/>
          </w:rPr>
          <w:delText>Comprehension</w:delText>
        </w:r>
        <w:r>
          <w:rPr>
            <w:rFonts w:ascii="Meiryo" w:eastAsia="Meiryo" w:hAnsi="Meiryo" w:cs="Meiryo"/>
            <w:color w:val="221F1F"/>
            <w:spacing w:val="26"/>
            <w:w w:val="87"/>
            <w:sz w:val="22"/>
            <w:szCs w:val="22"/>
          </w:rPr>
          <w:delText xml:space="preserve"> </w:delText>
        </w:r>
        <w:r>
          <w:rPr>
            <w:rFonts w:ascii="Meiryo" w:eastAsia="Meiryo" w:hAnsi="Meiryo" w:cs="Meiryo"/>
            <w:color w:val="221F1F"/>
            <w:w w:val="87"/>
            <w:sz w:val="22"/>
            <w:szCs w:val="22"/>
          </w:rPr>
          <w:delText>targets</w:delText>
        </w:r>
        <w:r>
          <w:rPr>
            <w:rFonts w:ascii="Meiryo" w:eastAsia="Meiryo" w:hAnsi="Meiryo" w:cs="Meiryo"/>
            <w:color w:val="221F1F"/>
            <w:spacing w:val="10"/>
            <w:w w:val="87"/>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sz w:val="22"/>
            <w:szCs w:val="22"/>
          </w:rPr>
          <w:delText>su</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ject’s abili</w:delText>
        </w:r>
        <w:r>
          <w:rPr>
            <w:rFonts w:ascii="Meiryo" w:eastAsia="Meiryo" w:hAnsi="Meiryo" w:cs="Meiryo"/>
            <w:color w:val="221F1F"/>
            <w:spacing w:val="-6"/>
            <w:sz w:val="22"/>
            <w:szCs w:val="22"/>
          </w:rPr>
          <w:delText>t</w:delText>
        </w:r>
        <w:r>
          <w:rPr>
            <w:rFonts w:ascii="Meiryo" w:eastAsia="Meiryo" w:hAnsi="Meiryo" w:cs="Meiryo"/>
            <w:color w:val="221F1F"/>
            <w:sz w:val="22"/>
            <w:szCs w:val="22"/>
          </w:rPr>
          <w:delText>y</w:delText>
        </w:r>
        <w:r>
          <w:rPr>
            <w:rFonts w:ascii="Meiryo" w:eastAsia="Meiryo" w:hAnsi="Meiryo" w:cs="Meiryo"/>
            <w:color w:val="221F1F"/>
            <w:spacing w:val="-20"/>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20"/>
            <w:sz w:val="22"/>
            <w:szCs w:val="22"/>
          </w:rPr>
          <w:delText xml:space="preserve"> </w:delText>
        </w:r>
        <w:r>
          <w:rPr>
            <w:rFonts w:ascii="Meiryo" w:eastAsia="Meiryo" w:hAnsi="Meiryo" w:cs="Meiryo"/>
            <w:color w:val="221F1F"/>
            <w:w w:val="87"/>
            <w:sz w:val="22"/>
            <w:szCs w:val="22"/>
          </w:rPr>
          <w:delText>understand</w:delText>
        </w:r>
        <w:r>
          <w:rPr>
            <w:rFonts w:ascii="Meiryo" w:eastAsia="Meiryo" w:hAnsi="Meiryo" w:cs="Meiryo"/>
            <w:color w:val="221F1F"/>
            <w:spacing w:val="22"/>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meanings</w:delText>
        </w:r>
        <w:r>
          <w:rPr>
            <w:rFonts w:ascii="Meiryo" w:eastAsia="Meiryo" w:hAnsi="Meiryo" w:cs="Meiryo"/>
            <w:color w:val="221F1F"/>
            <w:spacing w:val="-2"/>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90"/>
            <w:sz w:val="22"/>
            <w:szCs w:val="22"/>
          </w:rPr>
          <w:delText>paragraphs.</w:delText>
        </w:r>
        <w:r>
          <w:rPr>
            <w:rFonts w:ascii="Meiryo" w:eastAsia="Meiryo" w:hAnsi="Meiryo" w:cs="Meiryo"/>
            <w:color w:val="221F1F"/>
            <w:spacing w:val="-6"/>
            <w:w w:val="90"/>
            <w:sz w:val="22"/>
            <w:szCs w:val="22"/>
          </w:rPr>
          <w:delText xml:space="preserve"> </w:delText>
        </w:r>
      </w:del>
      <w:r>
        <w:rPr>
          <w:rFonts w:ascii="Meiryo" w:eastAsia="Meiryo" w:hAnsi="Meiryo" w:cs="Meiryo"/>
          <w:color w:val="221F1F"/>
          <w:w w:val="90"/>
          <w:sz w:val="22"/>
          <w:szCs w:val="22"/>
        </w:rPr>
        <w:t>Other</w:t>
      </w:r>
      <w:r>
        <w:rPr>
          <w:rFonts w:ascii="Meiryo" w:eastAsia="Meiryo" w:hAnsi="Meiryo" w:cs="Meiryo"/>
          <w:color w:val="221F1F"/>
          <w:spacing w:val="26"/>
          <w:w w:val="90"/>
          <w:sz w:val="22"/>
          <w:szCs w:val="22"/>
        </w:rPr>
        <w:t xml:space="preserve"> </w:t>
      </w:r>
      <w:r>
        <w:rPr>
          <w:rFonts w:ascii="Meiryo" w:eastAsia="Meiryo" w:hAnsi="Meiryo" w:cs="Meiryo"/>
          <w:color w:val="221F1F"/>
          <w:w w:val="90"/>
          <w:sz w:val="22"/>
          <w:szCs w:val="22"/>
        </w:rPr>
        <w:t>administrations</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encil</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w w:val="88"/>
          <w:position w:val="3"/>
          <w:sz w:val="22"/>
          <w:szCs w:val="22"/>
        </w:rPr>
        <w:t>and</w:t>
      </w:r>
      <w:r>
        <w:rPr>
          <w:rFonts w:ascii="Meiryo" w:eastAsia="Meiryo" w:hAnsi="Meiryo" w:cs="Meiryo"/>
          <w:color w:val="221F1F"/>
          <w:spacing w:val="12"/>
          <w:w w:val="88"/>
          <w:position w:val="3"/>
          <w:sz w:val="22"/>
          <w:szCs w:val="22"/>
        </w:rPr>
        <w:t xml:space="preserve"> </w:t>
      </w:r>
      <w:r>
        <w:rPr>
          <w:rFonts w:ascii="Meiryo" w:eastAsia="Meiryo" w:hAnsi="Meiryo" w:cs="Meiryo"/>
          <w:color w:val="221F1F"/>
          <w:w w:val="88"/>
          <w:position w:val="3"/>
          <w:sz w:val="22"/>
          <w:szCs w:val="22"/>
        </w:rPr>
        <w:t>pa</w:t>
      </w:r>
      <w:r>
        <w:rPr>
          <w:rFonts w:ascii="Meiryo" w:eastAsia="Meiryo" w:hAnsi="Meiryo" w:cs="Meiryo"/>
          <w:color w:val="221F1F"/>
          <w:spacing w:val="6"/>
          <w:w w:val="88"/>
          <w:position w:val="3"/>
          <w:sz w:val="22"/>
          <w:szCs w:val="22"/>
        </w:rPr>
        <w:t>p</w:t>
      </w:r>
      <w:r>
        <w:rPr>
          <w:rFonts w:ascii="Meiryo" w:eastAsia="Meiryo" w:hAnsi="Meiryo" w:cs="Meiryo"/>
          <w:color w:val="221F1F"/>
          <w:w w:val="88"/>
          <w:position w:val="3"/>
          <w:sz w:val="22"/>
          <w:szCs w:val="22"/>
        </w:rPr>
        <w:t>er</w:t>
      </w:r>
      <w:r>
        <w:rPr>
          <w:rFonts w:ascii="Meiryo" w:eastAsia="Meiryo" w:hAnsi="Meiryo" w:cs="Meiryo"/>
          <w:color w:val="221F1F"/>
          <w:spacing w:val="4"/>
          <w:w w:val="88"/>
          <w:position w:val="3"/>
          <w:sz w:val="22"/>
          <w:szCs w:val="22"/>
        </w:rPr>
        <w:t xml:space="preserve"> </w:t>
      </w:r>
      <w:r>
        <w:rPr>
          <w:rFonts w:ascii="Meiryo" w:eastAsia="Meiryo" w:hAnsi="Meiryo" w:cs="Meiryo"/>
          <w:color w:val="221F1F"/>
          <w:position w:val="3"/>
          <w:sz w:val="22"/>
          <w:szCs w:val="22"/>
        </w:rPr>
        <w:t>AS</w:t>
      </w:r>
      <w:r>
        <w:rPr>
          <w:rFonts w:ascii="Meiryo" w:eastAsia="Meiryo" w:hAnsi="Meiryo" w:cs="Meiryo"/>
          <w:color w:val="221F1F"/>
          <w:spacing w:val="-25"/>
          <w:position w:val="3"/>
          <w:sz w:val="22"/>
          <w:szCs w:val="22"/>
        </w:rPr>
        <w:t>V</w:t>
      </w:r>
      <w:r>
        <w:rPr>
          <w:rFonts w:ascii="Meiryo" w:eastAsia="Meiryo" w:hAnsi="Meiryo" w:cs="Meiryo"/>
          <w:color w:val="221F1F"/>
          <w:position w:val="3"/>
          <w:sz w:val="22"/>
          <w:szCs w:val="22"/>
        </w:rPr>
        <w:t>AB</w:t>
      </w:r>
      <w:r>
        <w:rPr>
          <w:rFonts w:ascii="Meiryo" w:eastAsia="Meiryo" w:hAnsi="Meiryo" w:cs="Meiryo"/>
          <w:color w:val="221F1F"/>
          <w:spacing w:val="35"/>
          <w:position w:val="3"/>
          <w:sz w:val="22"/>
          <w:szCs w:val="22"/>
        </w:rPr>
        <w:t xml:space="preserve"> </w:t>
      </w:r>
      <w:r>
        <w:rPr>
          <w:rFonts w:ascii="Meiryo" w:eastAsia="Meiryo" w:hAnsi="Meiryo" w:cs="Meiryo"/>
          <w:color w:val="221F1F"/>
          <w:w w:val="89"/>
          <w:position w:val="3"/>
          <w:sz w:val="22"/>
          <w:szCs w:val="22"/>
        </w:rPr>
        <w:t>re</w:t>
      </w:r>
      <w:r>
        <w:rPr>
          <w:rFonts w:ascii="Meiryo" w:eastAsia="Meiryo" w:hAnsi="Meiryo" w:cs="Meiryo"/>
          <w:color w:val="221F1F"/>
          <w:spacing w:val="-5"/>
          <w:w w:val="89"/>
          <w:position w:val="3"/>
          <w:sz w:val="22"/>
          <w:szCs w:val="22"/>
        </w:rPr>
        <w:t>v</w:t>
      </w:r>
      <w:r>
        <w:rPr>
          <w:rFonts w:ascii="Meiryo" w:eastAsia="Meiryo" w:hAnsi="Meiryo" w:cs="Meiryo"/>
          <w:color w:val="221F1F"/>
          <w:w w:val="89"/>
          <w:position w:val="3"/>
          <w:sz w:val="22"/>
          <w:szCs w:val="22"/>
        </w:rPr>
        <w:t>eal</w:t>
      </w:r>
      <w:r>
        <w:rPr>
          <w:rFonts w:ascii="Meiryo" w:eastAsia="Meiryo" w:hAnsi="Meiryo" w:cs="Meiryo"/>
          <w:color w:val="221F1F"/>
          <w:spacing w:val="-10"/>
          <w:w w:val="89"/>
          <w:position w:val="3"/>
          <w:sz w:val="22"/>
          <w:szCs w:val="22"/>
        </w:rPr>
        <w:t xml:space="preserve"> </w:t>
      </w:r>
      <w:r>
        <w:rPr>
          <w:rFonts w:ascii="Meiryo" w:eastAsia="Meiryo" w:hAnsi="Meiryo" w:cs="Meiryo"/>
          <w:color w:val="221F1F"/>
          <w:w w:val="89"/>
          <w:position w:val="3"/>
          <w:sz w:val="22"/>
          <w:szCs w:val="22"/>
        </w:rPr>
        <w:t>that</w:t>
      </w:r>
      <w:r>
        <w:rPr>
          <w:rFonts w:ascii="Meiryo" w:eastAsia="Meiryo" w:hAnsi="Meiryo" w:cs="Meiryo"/>
          <w:color w:val="221F1F"/>
          <w:spacing w:val="25"/>
          <w:w w:val="89"/>
          <w:position w:val="3"/>
          <w:sz w:val="22"/>
          <w:szCs w:val="22"/>
        </w:rPr>
        <w:t xml:space="preserve"> </w:t>
      </w:r>
      <w:r>
        <w:rPr>
          <w:rFonts w:ascii="Meiryo" w:eastAsia="Meiryo" w:hAnsi="Meiryo" w:cs="Meiryo"/>
          <w:color w:val="221F1F"/>
          <w:position w:val="3"/>
          <w:sz w:val="22"/>
          <w:szCs w:val="22"/>
        </w:rPr>
        <w:t>all</w:t>
      </w:r>
      <w:r>
        <w:rPr>
          <w:rFonts w:ascii="Meiryo" w:eastAsia="Meiryo" w:hAnsi="Meiryo" w:cs="Meiryo"/>
          <w:color w:val="221F1F"/>
          <w:spacing w:val="-8"/>
          <w:position w:val="3"/>
          <w:sz w:val="22"/>
          <w:szCs w:val="22"/>
        </w:rPr>
        <w:t xml:space="preserve"> </w:t>
      </w:r>
      <w:r>
        <w:rPr>
          <w:rFonts w:ascii="Meiryo" w:eastAsia="Meiryo" w:hAnsi="Meiryo" w:cs="Meiryo"/>
          <w:color w:val="221F1F"/>
          <w:w w:val="88"/>
          <w:position w:val="3"/>
          <w:sz w:val="22"/>
          <w:szCs w:val="22"/>
        </w:rPr>
        <w:t>the</w:t>
      </w:r>
      <w:r>
        <w:rPr>
          <w:rFonts w:ascii="Meiryo" w:eastAsia="Meiryo" w:hAnsi="Meiryo" w:cs="Meiryo"/>
          <w:color w:val="221F1F"/>
          <w:spacing w:val="8"/>
          <w:w w:val="88"/>
          <w:position w:val="3"/>
          <w:sz w:val="22"/>
          <w:szCs w:val="22"/>
        </w:rPr>
        <w:t xml:space="preserve"> </w:t>
      </w:r>
      <w:r>
        <w:rPr>
          <w:rFonts w:ascii="Meiryo" w:eastAsia="Meiryo" w:hAnsi="Meiryo" w:cs="Meiryo"/>
          <w:color w:val="221F1F"/>
          <w:position w:val="3"/>
          <w:sz w:val="22"/>
          <w:szCs w:val="22"/>
        </w:rPr>
        <w:t>A</w:t>
      </w:r>
      <w:r>
        <w:rPr>
          <w:rFonts w:ascii="Meiryo" w:eastAsia="Meiryo" w:hAnsi="Meiryo" w:cs="Meiryo"/>
          <w:color w:val="221F1F"/>
          <w:spacing w:val="-6"/>
          <w:position w:val="3"/>
          <w:sz w:val="22"/>
          <w:szCs w:val="22"/>
        </w:rPr>
        <w:t>F</w:t>
      </w:r>
      <w:r>
        <w:rPr>
          <w:rFonts w:ascii="Meiryo" w:eastAsia="Meiryo" w:hAnsi="Meiryo" w:cs="Meiryo"/>
          <w:color w:val="221F1F"/>
          <w:position w:val="3"/>
          <w:sz w:val="22"/>
          <w:szCs w:val="22"/>
        </w:rPr>
        <w:t>QT</w:t>
      </w:r>
      <w:r>
        <w:rPr>
          <w:rFonts w:ascii="Meiryo" w:eastAsia="Meiryo" w:hAnsi="Meiryo" w:cs="Meiryo"/>
          <w:color w:val="221F1F"/>
          <w:spacing w:val="53"/>
          <w:position w:val="3"/>
          <w:sz w:val="22"/>
          <w:szCs w:val="22"/>
        </w:rPr>
        <w:t xml:space="preserve"> </w:t>
      </w:r>
      <w:r>
        <w:rPr>
          <w:rFonts w:ascii="Meiryo" w:eastAsia="Meiryo" w:hAnsi="Meiryo" w:cs="Meiryo"/>
          <w:color w:val="221F1F"/>
          <w:w w:val="87"/>
          <w:position w:val="3"/>
          <w:sz w:val="22"/>
          <w:szCs w:val="22"/>
        </w:rPr>
        <w:t>subscales</w:t>
      </w:r>
      <w:r>
        <w:rPr>
          <w:rFonts w:ascii="Meiryo" w:eastAsia="Meiryo" w:hAnsi="Meiryo" w:cs="Meiryo"/>
          <w:color w:val="221F1F"/>
          <w:spacing w:val="-12"/>
          <w:w w:val="87"/>
          <w:position w:val="3"/>
          <w:sz w:val="22"/>
          <w:szCs w:val="22"/>
        </w:rPr>
        <w:t xml:space="preserve"> </w:t>
      </w:r>
      <w:r>
        <w:rPr>
          <w:rFonts w:ascii="Meiryo" w:eastAsia="Meiryo" w:hAnsi="Meiryo" w:cs="Meiryo"/>
          <w:color w:val="221F1F"/>
          <w:w w:val="87"/>
          <w:position w:val="3"/>
          <w:sz w:val="22"/>
          <w:szCs w:val="22"/>
        </w:rPr>
        <w:t>h</w:t>
      </w:r>
      <w:r>
        <w:rPr>
          <w:rFonts w:ascii="Meiryo" w:eastAsia="Meiryo" w:hAnsi="Meiryo" w:cs="Meiryo"/>
          <w:color w:val="221F1F"/>
          <w:spacing w:val="-5"/>
          <w:w w:val="87"/>
          <w:position w:val="3"/>
          <w:sz w:val="22"/>
          <w:szCs w:val="22"/>
        </w:rPr>
        <w:t>av</w:t>
      </w:r>
      <w:r>
        <w:rPr>
          <w:rFonts w:ascii="Meiryo" w:eastAsia="Meiryo" w:hAnsi="Meiryo" w:cs="Meiryo"/>
          <w:color w:val="221F1F"/>
          <w:w w:val="87"/>
          <w:position w:val="3"/>
          <w:sz w:val="22"/>
          <w:szCs w:val="22"/>
        </w:rPr>
        <w:t>e</w:t>
      </w:r>
      <w:r>
        <w:rPr>
          <w:rFonts w:ascii="Meiryo" w:eastAsia="Meiryo" w:hAnsi="Meiryo" w:cs="Meiryo"/>
          <w:color w:val="221F1F"/>
          <w:spacing w:val="5"/>
          <w:w w:val="87"/>
          <w:position w:val="3"/>
          <w:sz w:val="22"/>
          <w:szCs w:val="22"/>
        </w:rPr>
        <w:t xml:space="preserve"> </w:t>
      </w:r>
      <w:r>
        <w:rPr>
          <w:rFonts w:ascii="Meiryo" w:eastAsia="Meiryo" w:hAnsi="Meiryo" w:cs="Meiryo"/>
          <w:color w:val="221F1F"/>
          <w:w w:val="87"/>
          <w:position w:val="3"/>
          <w:sz w:val="22"/>
          <w:szCs w:val="22"/>
        </w:rPr>
        <w:t>high</w:t>
      </w:r>
      <w:r>
        <w:rPr>
          <w:rFonts w:ascii="Meiryo" w:eastAsia="Meiryo" w:hAnsi="Meiryo" w:cs="Meiryo"/>
          <w:color w:val="221F1F"/>
          <w:spacing w:val="23"/>
          <w:w w:val="87"/>
          <w:position w:val="3"/>
          <w:sz w:val="22"/>
          <w:szCs w:val="22"/>
        </w:rPr>
        <w:t xml:space="preserve"> </w:t>
      </w:r>
      <w:ins w:id="718" w:author="0" w:date="2015-11-12T18:06:00Z">
        <w:r>
          <w:rPr>
            <w:rFonts w:ascii="Meiryo" w:eastAsia="Meiryo" w:hAnsi="Meiryo" w:cs="Meiryo"/>
            <w:color w:val="221F1F"/>
            <w:spacing w:val="23"/>
            <w:w w:val="87"/>
            <w:position w:val="3"/>
            <w:sz w:val="22"/>
            <w:szCs w:val="22"/>
          </w:rPr>
          <w:t xml:space="preserve">coefficient </w:t>
        </w:r>
        <w:r>
          <w:rPr>
            <w:i/>
            <w:color w:val="221F1F"/>
            <w:w w:val="126"/>
            <w:sz w:val="22"/>
            <w:szCs w:val="22"/>
          </w:rPr>
          <w:t xml:space="preserve">α </w:t>
        </w:r>
      </w:ins>
      <w:r>
        <w:rPr>
          <w:rFonts w:ascii="Meiryo" w:eastAsia="Meiryo" w:hAnsi="Meiryo" w:cs="Meiryo"/>
          <w:color w:val="221F1F"/>
          <w:w w:val="87"/>
          <w:position w:val="3"/>
          <w:sz w:val="22"/>
          <w:szCs w:val="22"/>
        </w:rPr>
        <w:t>i</w:t>
      </w:r>
      <w:r>
        <w:rPr>
          <w:rFonts w:ascii="Meiryo" w:eastAsia="Meiryo" w:hAnsi="Meiryo" w:cs="Meiryo"/>
          <w:color w:val="221F1F"/>
          <w:spacing w:val="-5"/>
          <w:w w:val="87"/>
          <w:position w:val="3"/>
          <w:sz w:val="22"/>
          <w:szCs w:val="22"/>
        </w:rPr>
        <w:t>n</w:t>
      </w:r>
      <w:r>
        <w:rPr>
          <w:rFonts w:ascii="Meiryo" w:eastAsia="Meiryo" w:hAnsi="Meiryo" w:cs="Meiryo"/>
          <w:color w:val="221F1F"/>
          <w:w w:val="87"/>
          <w:position w:val="3"/>
          <w:sz w:val="22"/>
          <w:szCs w:val="22"/>
        </w:rPr>
        <w:t>ternal</w:t>
      </w:r>
      <w:r>
        <w:rPr>
          <w:rFonts w:ascii="Meiryo" w:eastAsia="Meiryo" w:hAnsi="Meiryo" w:cs="Meiryo"/>
          <w:color w:val="221F1F"/>
          <w:spacing w:val="43"/>
          <w:w w:val="87"/>
          <w:position w:val="3"/>
          <w:sz w:val="22"/>
          <w:szCs w:val="22"/>
        </w:rPr>
        <w:t xml:space="preserve"> </w:t>
      </w:r>
      <w:r>
        <w:rPr>
          <w:rFonts w:ascii="Meiryo" w:eastAsia="Meiryo" w:hAnsi="Meiryo" w:cs="Meiryo"/>
          <w:color w:val="221F1F"/>
          <w:w w:val="87"/>
          <w:position w:val="3"/>
          <w:sz w:val="22"/>
          <w:szCs w:val="22"/>
        </w:rPr>
        <w:t>consistency</w:t>
      </w:r>
      <w:r>
        <w:rPr>
          <w:rFonts w:ascii="Meiryo" w:eastAsia="Meiryo" w:hAnsi="Meiryo" w:cs="Meiryo"/>
          <w:color w:val="221F1F"/>
          <w:spacing w:val="10"/>
          <w:w w:val="87"/>
          <w:position w:val="3"/>
          <w:sz w:val="22"/>
          <w:szCs w:val="22"/>
        </w:rPr>
        <w:t xml:space="preserve"> </w:t>
      </w:r>
      <w:r>
        <w:rPr>
          <w:rFonts w:ascii="Meiryo" w:eastAsia="Meiryo" w:hAnsi="Meiryo" w:cs="Meiryo"/>
          <w:color w:val="221F1F"/>
          <w:position w:val="3"/>
          <w:sz w:val="22"/>
          <w:szCs w:val="22"/>
        </w:rPr>
        <w:t>(</w:t>
      </w:r>
    </w:p>
    <w:p>
      <w:pPr>
        <w:spacing w:before="23" w:line="252" w:lineRule="auto"/>
        <w:ind w:left="155" w:right="133"/>
        <w:rPr>
          <w:rFonts w:ascii="Meiryo" w:eastAsia="Meiryo" w:hAnsi="Meiryo" w:cs="Meiryo"/>
          <w:sz w:val="22"/>
          <w:szCs w:val="22"/>
        </w:rPr>
      </w:pPr>
      <w:r>
        <w:rPr>
          <w:i/>
          <w:color w:val="221F1F"/>
          <w:w w:val="126"/>
          <w:sz w:val="22"/>
          <w:szCs w:val="22"/>
        </w:rPr>
        <w:t>α</w:t>
      </w:r>
      <w:r>
        <w:rPr>
          <w:i/>
          <w:color w:val="221F1F"/>
          <w:w w:val="126"/>
          <w:position w:val="-3"/>
          <w:sz w:val="15"/>
          <w:szCs w:val="15"/>
        </w:rPr>
        <w:t>AR</w:t>
      </w:r>
      <w:r>
        <w:rPr>
          <w:i/>
          <w:color w:val="221F1F"/>
          <w:spacing w:val="27"/>
          <w:w w:val="126"/>
          <w:position w:val="-3"/>
          <w:sz w:val="15"/>
          <w:szCs w:val="15"/>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76"/>
          <w:sz w:val="22"/>
          <w:szCs w:val="22"/>
        </w:rPr>
        <w:t>91;</w:t>
      </w:r>
      <w:r>
        <w:rPr>
          <w:rFonts w:ascii="Meiryo" w:eastAsia="Meiryo" w:hAnsi="Meiryo" w:cs="Meiryo"/>
          <w:color w:val="221F1F"/>
          <w:spacing w:val="-1"/>
          <w:sz w:val="22"/>
          <w:szCs w:val="22"/>
        </w:rPr>
        <w:t xml:space="preserve"> </w:t>
      </w:r>
      <w:r>
        <w:rPr>
          <w:i/>
          <w:color w:val="221F1F"/>
          <w:w w:val="122"/>
          <w:sz w:val="22"/>
          <w:szCs w:val="22"/>
        </w:rPr>
        <w:t>α</w:t>
      </w:r>
      <w:r>
        <w:rPr>
          <w:i/>
          <w:color w:val="221F1F"/>
          <w:spacing w:val="27"/>
          <w:w w:val="122"/>
          <w:position w:val="-3"/>
          <w:sz w:val="15"/>
          <w:szCs w:val="15"/>
        </w:rPr>
        <w:t>W</w:t>
      </w:r>
      <w:r>
        <w:rPr>
          <w:i/>
          <w:color w:val="221F1F"/>
          <w:w w:val="122"/>
          <w:position w:val="-3"/>
          <w:sz w:val="15"/>
          <w:szCs w:val="15"/>
        </w:rPr>
        <w:t>K</w:t>
      </w:r>
      <w:r>
        <w:rPr>
          <w:i/>
          <w:color w:val="221F1F"/>
          <w:spacing w:val="39"/>
          <w:w w:val="122"/>
          <w:position w:val="-3"/>
          <w:sz w:val="15"/>
          <w:szCs w:val="15"/>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76"/>
          <w:sz w:val="22"/>
          <w:szCs w:val="22"/>
        </w:rPr>
        <w:t>92;</w:t>
      </w:r>
      <w:r>
        <w:rPr>
          <w:rFonts w:ascii="Meiryo" w:eastAsia="Meiryo" w:hAnsi="Meiryo" w:cs="Meiryo"/>
          <w:color w:val="221F1F"/>
          <w:spacing w:val="-1"/>
          <w:sz w:val="22"/>
          <w:szCs w:val="22"/>
        </w:rPr>
        <w:t xml:space="preserve"> </w:t>
      </w:r>
      <w:r>
        <w:rPr>
          <w:i/>
          <w:color w:val="221F1F"/>
          <w:w w:val="114"/>
          <w:sz w:val="22"/>
          <w:szCs w:val="22"/>
        </w:rPr>
        <w:t>α</w:t>
      </w:r>
      <w:r>
        <w:rPr>
          <w:i/>
          <w:color w:val="221F1F"/>
          <w:spacing w:val="25"/>
          <w:w w:val="114"/>
          <w:position w:val="-3"/>
          <w:sz w:val="15"/>
          <w:szCs w:val="15"/>
        </w:rPr>
        <w:t>P</w:t>
      </w:r>
      <w:r>
        <w:rPr>
          <w:i/>
          <w:color w:val="221F1F"/>
          <w:w w:val="114"/>
          <w:position w:val="-3"/>
          <w:sz w:val="15"/>
          <w:szCs w:val="15"/>
        </w:rPr>
        <w:t>C</w:t>
      </w:r>
      <w:r>
        <w:rPr>
          <w:i/>
          <w:color w:val="221F1F"/>
          <w:spacing w:val="41"/>
          <w:w w:val="114"/>
          <w:position w:val="-3"/>
          <w:sz w:val="15"/>
          <w:szCs w:val="15"/>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76"/>
          <w:sz w:val="22"/>
          <w:szCs w:val="22"/>
        </w:rPr>
        <w:t>81;</w:t>
      </w:r>
      <w:r>
        <w:rPr>
          <w:rFonts w:ascii="Meiryo" w:eastAsia="Meiryo" w:hAnsi="Meiryo" w:cs="Meiryo"/>
          <w:color w:val="221F1F"/>
          <w:spacing w:val="-1"/>
          <w:sz w:val="22"/>
          <w:szCs w:val="22"/>
        </w:rPr>
        <w:t xml:space="preserve"> </w:t>
      </w:r>
      <w:r>
        <w:rPr>
          <w:i/>
          <w:color w:val="221F1F"/>
          <w:w w:val="123"/>
          <w:sz w:val="22"/>
          <w:szCs w:val="22"/>
        </w:rPr>
        <w:t>α</w:t>
      </w:r>
      <w:r>
        <w:rPr>
          <w:i/>
          <w:color w:val="221F1F"/>
          <w:spacing w:val="20"/>
          <w:w w:val="123"/>
          <w:position w:val="-3"/>
          <w:sz w:val="15"/>
          <w:szCs w:val="15"/>
        </w:rPr>
        <w:t>M</w:t>
      </w:r>
      <w:r>
        <w:rPr>
          <w:i/>
          <w:color w:val="221F1F"/>
          <w:w w:val="123"/>
          <w:position w:val="-3"/>
          <w:sz w:val="15"/>
          <w:szCs w:val="15"/>
        </w:rPr>
        <w:t>K</w:t>
      </w:r>
      <w:r>
        <w:rPr>
          <w:i/>
          <w:color w:val="221F1F"/>
          <w:spacing w:val="39"/>
          <w:w w:val="123"/>
          <w:position w:val="-3"/>
          <w:sz w:val="15"/>
          <w:szCs w:val="15"/>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76"/>
          <w:sz w:val="22"/>
          <w:szCs w:val="22"/>
        </w:rPr>
        <w:t>87;</w:t>
      </w:r>
      <w:r>
        <w:rPr>
          <w:rFonts w:ascii="Meiryo" w:eastAsia="Meiryo" w:hAnsi="Meiryo" w:cs="Meiryo"/>
          <w:color w:val="221F1F"/>
          <w:spacing w:val="-1"/>
          <w:sz w:val="22"/>
          <w:szCs w:val="22"/>
        </w:rPr>
        <w:t xml:space="preserve"> </w:t>
      </w:r>
      <w:proofErr w:type="spellStart"/>
      <w:r>
        <w:rPr>
          <w:rFonts w:ascii="Meiryo" w:eastAsia="Meiryo" w:hAnsi="Meiryo" w:cs="Meiryo"/>
          <w:color w:val="221F1F"/>
          <w:w w:val="92"/>
          <w:sz w:val="22"/>
          <w:szCs w:val="22"/>
        </w:rPr>
        <w:t>Kass</w:t>
      </w:r>
      <w:proofErr w:type="spellEnd"/>
      <w:r>
        <w:rPr>
          <w:rFonts w:ascii="Meiryo" w:eastAsia="Meiryo" w:hAnsi="Meiryo" w:cs="Meiryo"/>
          <w:color w:val="221F1F"/>
          <w:w w:val="92"/>
          <w:sz w:val="22"/>
          <w:szCs w:val="22"/>
        </w:rPr>
        <w:t>,</w:t>
      </w:r>
      <w:r>
        <w:rPr>
          <w:rFonts w:ascii="Meiryo" w:eastAsia="Meiryo" w:hAnsi="Meiryo" w:cs="Meiryo"/>
          <w:color w:val="221F1F"/>
          <w:spacing w:val="-6"/>
          <w:w w:val="92"/>
          <w:sz w:val="22"/>
          <w:szCs w:val="22"/>
        </w:rPr>
        <w:t xml:space="preserve"> </w:t>
      </w:r>
      <w:r>
        <w:rPr>
          <w:rFonts w:ascii="Meiryo" w:eastAsia="Meiryo" w:hAnsi="Meiryo" w:cs="Meiryo"/>
          <w:color w:val="221F1F"/>
          <w:w w:val="92"/>
          <w:sz w:val="22"/>
          <w:szCs w:val="22"/>
        </w:rPr>
        <w:t>Mit</w:t>
      </w:r>
      <w:r>
        <w:rPr>
          <w:rFonts w:ascii="Meiryo" w:eastAsia="Meiryo" w:hAnsi="Meiryo" w:cs="Meiryo"/>
          <w:color w:val="221F1F"/>
          <w:spacing w:val="-6"/>
          <w:w w:val="92"/>
          <w:sz w:val="22"/>
          <w:szCs w:val="22"/>
        </w:rPr>
        <w:t>c</w:t>
      </w:r>
      <w:r>
        <w:rPr>
          <w:rFonts w:ascii="Meiryo" w:eastAsia="Meiryo" w:hAnsi="Meiryo" w:cs="Meiryo"/>
          <w:color w:val="221F1F"/>
          <w:w w:val="92"/>
          <w:sz w:val="22"/>
          <w:szCs w:val="22"/>
        </w:rPr>
        <w:t>hell,</w:t>
      </w:r>
      <w:r>
        <w:rPr>
          <w:rFonts w:ascii="Meiryo" w:eastAsia="Meiryo" w:hAnsi="Meiryo" w:cs="Meiryo"/>
          <w:color w:val="221F1F"/>
          <w:spacing w:val="39"/>
          <w:w w:val="92"/>
          <w:sz w:val="22"/>
          <w:szCs w:val="22"/>
        </w:rPr>
        <w:t xml:space="preserve"> </w:t>
      </w:r>
      <w:r>
        <w:rPr>
          <w:rFonts w:ascii="Meiryo" w:eastAsia="Meiryo" w:hAnsi="Meiryo" w:cs="Meiryo"/>
          <w:color w:val="221F1F"/>
          <w:w w:val="92"/>
          <w:sz w:val="22"/>
          <w:szCs w:val="22"/>
        </w:rPr>
        <w:t>Grafton,</w:t>
      </w:r>
      <w:r>
        <w:rPr>
          <w:rFonts w:ascii="Meiryo" w:eastAsia="Meiryo" w:hAnsi="Meiryo" w:cs="Meiryo"/>
          <w:color w:val="221F1F"/>
          <w:spacing w:val="6"/>
          <w:w w:val="9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7"/>
          <w:sz w:val="22"/>
          <w:szCs w:val="22"/>
        </w:rPr>
        <w:t>Wing,</w:t>
      </w:r>
      <w:r>
        <w:rPr>
          <w:rFonts w:ascii="Meiryo" w:eastAsia="Meiryo" w:hAnsi="Meiryo" w:cs="Meiryo"/>
          <w:color w:val="221F1F"/>
          <w:spacing w:val="46"/>
          <w:w w:val="87"/>
          <w:sz w:val="22"/>
          <w:szCs w:val="22"/>
        </w:rPr>
        <w:t xml:space="preserve"> </w:t>
      </w:r>
      <w:r>
        <w:rPr>
          <w:rFonts w:ascii="Meiryo" w:eastAsia="Meiryo" w:hAnsi="Meiryo" w:cs="Meiryo"/>
          <w:color w:val="221F1F"/>
          <w:w w:val="87"/>
          <w:sz w:val="22"/>
          <w:szCs w:val="22"/>
        </w:rPr>
        <w:t xml:space="preserve">1982). </w:t>
      </w:r>
      <w:r>
        <w:rPr>
          <w:rFonts w:ascii="Meiryo" w:eastAsia="Meiryo" w:hAnsi="Meiryo" w:cs="Meiryo"/>
          <w:color w:val="221F1F"/>
          <w:w w:val="92"/>
          <w:sz w:val="22"/>
          <w:szCs w:val="22"/>
        </w:rPr>
        <w:t>Re</w:t>
      </w:r>
      <w:r>
        <w:rPr>
          <w:rFonts w:ascii="Meiryo" w:eastAsia="Meiryo" w:hAnsi="Meiryo" w:cs="Meiryo"/>
          <w:color w:val="221F1F"/>
          <w:spacing w:val="6"/>
          <w:w w:val="92"/>
          <w:sz w:val="22"/>
          <w:szCs w:val="22"/>
        </w:rPr>
        <w:t>p</w:t>
      </w:r>
      <w:r>
        <w:rPr>
          <w:rFonts w:ascii="Meiryo" w:eastAsia="Meiryo" w:hAnsi="Meiryo" w:cs="Meiryo"/>
          <w:color w:val="221F1F"/>
          <w:w w:val="92"/>
          <w:sz w:val="22"/>
          <w:szCs w:val="22"/>
        </w:rPr>
        <w:t>orted</w:t>
      </w:r>
      <w:r>
        <w:rPr>
          <w:rFonts w:ascii="Meiryo" w:eastAsia="Meiryo" w:hAnsi="Meiryo" w:cs="Meiryo"/>
          <w:color w:val="221F1F"/>
          <w:spacing w:val="-12"/>
          <w:w w:val="92"/>
          <w:sz w:val="22"/>
          <w:szCs w:val="22"/>
        </w:rPr>
        <w:t xml:space="preserve"> </w:t>
      </w:r>
      <w:r>
        <w:rPr>
          <w:rFonts w:ascii="Meiryo" w:eastAsia="Meiryo" w:hAnsi="Meiryo" w:cs="Meiryo"/>
          <w:color w:val="221F1F"/>
          <w:w w:val="92"/>
          <w:sz w:val="22"/>
          <w:szCs w:val="22"/>
        </w:rPr>
        <w:t>reliabili</w:t>
      </w:r>
      <w:r>
        <w:rPr>
          <w:rFonts w:ascii="Meiryo" w:eastAsia="Meiryo" w:hAnsi="Meiryo" w:cs="Meiryo"/>
          <w:color w:val="221F1F"/>
          <w:spacing w:val="-5"/>
          <w:w w:val="92"/>
          <w:sz w:val="22"/>
          <w:szCs w:val="22"/>
        </w:rPr>
        <w:t>t</w:t>
      </w:r>
      <w:r>
        <w:rPr>
          <w:rFonts w:ascii="Meiryo" w:eastAsia="Meiryo" w:hAnsi="Meiryo" w:cs="Meiryo"/>
          <w:color w:val="221F1F"/>
          <w:w w:val="92"/>
          <w:sz w:val="22"/>
          <w:szCs w:val="22"/>
        </w:rPr>
        <w:t>y</w:t>
      </w:r>
      <w:r>
        <w:rPr>
          <w:rFonts w:ascii="Meiryo" w:eastAsia="Meiryo" w:hAnsi="Meiryo" w:cs="Meiryo"/>
          <w:color w:val="221F1F"/>
          <w:spacing w:val="39"/>
          <w:w w:val="92"/>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ins w:id="719" w:author="0" w:date="2015-11-12T18:06:00Z">
        <w:r>
          <w:rPr>
            <w:rFonts w:ascii="Meiryo" w:eastAsia="Meiryo" w:hAnsi="Meiryo" w:cs="Meiryo"/>
            <w:color w:val="221F1F"/>
            <w:spacing w:val="8"/>
            <w:w w:val="88"/>
            <w:sz w:val="22"/>
            <w:szCs w:val="22"/>
          </w:rPr>
          <w:t xml:space="preserve">overall </w:t>
        </w:r>
      </w:ins>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6"/>
          <w:sz w:val="22"/>
          <w:szCs w:val="22"/>
        </w:rPr>
        <w:t>(</w:t>
      </w:r>
      <w:ins w:id="720" w:author="0" w:date="2015-11-12T18:07:00Z">
        <w:r>
          <w:rPr>
            <w:rFonts w:ascii="Meiryo" w:eastAsia="Meiryo" w:hAnsi="Meiryo" w:cs="Meiryo"/>
            <w:color w:val="221F1F"/>
            <w:w w:val="86"/>
            <w:sz w:val="22"/>
            <w:szCs w:val="22"/>
          </w:rPr>
          <w:t xml:space="preserve">version </w:t>
        </w:r>
      </w:ins>
      <w:r>
        <w:rPr>
          <w:rFonts w:ascii="Meiryo" w:eastAsia="Meiryo" w:hAnsi="Meiryo" w:cs="Meiryo"/>
          <w:color w:val="221F1F"/>
          <w:w w:val="86"/>
          <w:sz w:val="22"/>
          <w:szCs w:val="22"/>
        </w:rPr>
        <w:t>8A)</w:t>
      </w:r>
      <w:r>
        <w:rPr>
          <w:rFonts w:ascii="Meiryo" w:eastAsia="Meiryo" w:hAnsi="Meiryo" w:cs="Meiryo"/>
          <w:color w:val="221F1F"/>
          <w:spacing w:val="44"/>
          <w:w w:val="86"/>
          <w:sz w:val="22"/>
          <w:szCs w:val="22"/>
        </w:rPr>
        <w:t xml:space="preserve"> </w:t>
      </w:r>
      <w:r>
        <w:rPr>
          <w:rFonts w:ascii="Meiryo" w:eastAsia="Meiryo" w:hAnsi="Meiryo" w:cs="Meiryo"/>
          <w:color w:val="221F1F"/>
          <w:w w:val="86"/>
          <w:sz w:val="22"/>
          <w:szCs w:val="22"/>
        </w:rPr>
        <w:t>ranges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from</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.87</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5"/>
          <w:sz w:val="22"/>
          <w:szCs w:val="22"/>
        </w:rPr>
        <w:t>.93</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almer</w:t>
      </w:r>
      <w:r>
        <w:rPr>
          <w:rFonts w:ascii="Meiryo" w:eastAsia="Meiryo" w:hAnsi="Meiryo" w:cs="Meiryo"/>
          <w:color w:val="221F1F"/>
          <w:spacing w:val="62"/>
          <w:w w:val="85"/>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1988).</w:t>
      </w:r>
    </w:p>
    <w:p>
      <w:pPr>
        <w:spacing w:before="5" w:line="252" w:lineRule="auto"/>
        <w:ind w:left="155" w:right="1093" w:firstLine="542"/>
        <w:rPr>
          <w:rFonts w:ascii="Meiryo" w:eastAsia="Meiryo" w:hAnsi="Meiryo" w:cs="Meiryo"/>
          <w:sz w:val="22"/>
          <w:szCs w:val="22"/>
        </w:rPr>
      </w:pPr>
      <w:r>
        <w:rPr>
          <w:rFonts w:ascii="Meiryo" w:eastAsia="Meiryo" w:hAnsi="Meiryo" w:cs="Meiryo"/>
          <w:color w:val="221F1F"/>
          <w:w w:val="90"/>
          <w:sz w:val="22"/>
          <w:szCs w:val="22"/>
        </w:rPr>
        <w:t>Meth</w:t>
      </w:r>
      <w:r>
        <w:rPr>
          <w:rFonts w:ascii="Meiryo" w:eastAsia="Meiryo" w:hAnsi="Meiryo" w:cs="Meiryo"/>
          <w:color w:val="221F1F"/>
          <w:spacing w:val="6"/>
          <w:w w:val="90"/>
          <w:sz w:val="22"/>
          <w:szCs w:val="22"/>
        </w:rPr>
        <w:t>o</w:t>
      </w:r>
      <w:r>
        <w:rPr>
          <w:rFonts w:ascii="Meiryo" w:eastAsia="Meiryo" w:hAnsi="Meiryo" w:cs="Meiryo"/>
          <w:color w:val="221F1F"/>
          <w:w w:val="90"/>
          <w:sz w:val="22"/>
          <w:szCs w:val="22"/>
        </w:rPr>
        <w:t>ds</w:t>
      </w:r>
      <w:r>
        <w:rPr>
          <w:rFonts w:ascii="Meiryo" w:eastAsia="Meiryo" w:hAnsi="Meiryo" w:cs="Meiryo"/>
          <w:color w:val="221F1F"/>
          <w:spacing w:val="15"/>
          <w:w w:val="90"/>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calculating</w:t>
      </w:r>
      <w:r>
        <w:rPr>
          <w:rFonts w:ascii="Meiryo" w:eastAsia="Meiryo" w:hAnsi="Meiryo" w:cs="Meiryo"/>
          <w:color w:val="221F1F"/>
          <w:spacing w:val="31"/>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8"/>
          <w:sz w:val="22"/>
          <w:szCs w:val="22"/>
        </w:rPr>
        <w:t>h</w:t>
      </w:r>
      <w:r>
        <w:rPr>
          <w:rFonts w:ascii="Meiryo" w:eastAsia="Meiryo" w:hAnsi="Meiryo" w:cs="Meiryo"/>
          <w:color w:val="221F1F"/>
          <w:spacing w:val="-5"/>
          <w:w w:val="88"/>
          <w:sz w:val="22"/>
          <w:szCs w:val="22"/>
        </w:rPr>
        <w:t>av</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aried</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throughout</w:t>
      </w:r>
      <w:r>
        <w:rPr>
          <w:rFonts w:ascii="Meiryo" w:eastAsia="Meiryo" w:hAnsi="Meiryo" w:cs="Meiryo"/>
          <w:color w:val="221F1F"/>
          <w:spacing w:val="33"/>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99"/>
          <w:sz w:val="22"/>
          <w:szCs w:val="22"/>
        </w:rPr>
        <w:t>AS</w:t>
      </w:r>
      <w:r>
        <w:rPr>
          <w:rFonts w:ascii="Meiryo" w:eastAsia="Meiryo" w:hAnsi="Meiryo" w:cs="Meiryo"/>
          <w:color w:val="221F1F"/>
          <w:spacing w:val="-25"/>
          <w:w w:val="110"/>
          <w:sz w:val="22"/>
          <w:szCs w:val="22"/>
        </w:rPr>
        <w:t>V</w:t>
      </w:r>
      <w:r>
        <w:rPr>
          <w:rFonts w:ascii="Meiryo" w:eastAsia="Meiryo" w:hAnsi="Meiryo" w:cs="Meiryo"/>
          <w:color w:val="221F1F"/>
          <w:w w:val="101"/>
          <w:sz w:val="22"/>
          <w:szCs w:val="22"/>
        </w:rPr>
        <w:t xml:space="preserve">AB’s </w:t>
      </w:r>
      <w:r>
        <w:rPr>
          <w:rFonts w:ascii="Meiryo" w:eastAsia="Meiryo" w:hAnsi="Meiryo" w:cs="Meiryo"/>
          <w:color w:val="221F1F"/>
          <w:w w:val="90"/>
          <w:sz w:val="22"/>
          <w:szCs w:val="22"/>
        </w:rPr>
        <w:t>administrati</w:t>
      </w:r>
      <w:r>
        <w:rPr>
          <w:rFonts w:ascii="Meiryo" w:eastAsia="Meiryo" w:hAnsi="Meiryo" w:cs="Meiryo"/>
          <w:color w:val="221F1F"/>
          <w:spacing w:val="-4"/>
          <w:w w:val="90"/>
          <w:sz w:val="22"/>
          <w:szCs w:val="22"/>
        </w:rPr>
        <w:t>v</w:t>
      </w:r>
      <w:r>
        <w:rPr>
          <w:rFonts w:ascii="Meiryo" w:eastAsia="Meiryo" w:hAnsi="Meiryo" w:cs="Meiryo"/>
          <w:color w:val="221F1F"/>
          <w:w w:val="90"/>
          <w:sz w:val="22"/>
          <w:szCs w:val="22"/>
        </w:rPr>
        <w:t>e</w:t>
      </w:r>
      <w:r>
        <w:rPr>
          <w:rFonts w:ascii="Meiryo" w:eastAsia="Meiryo" w:hAnsi="Meiryo" w:cs="Meiryo"/>
          <w:color w:val="221F1F"/>
          <w:spacing w:val="17"/>
          <w:w w:val="90"/>
          <w:sz w:val="22"/>
          <w:szCs w:val="22"/>
        </w:rPr>
        <w:t xml:space="preserve"> </w:t>
      </w:r>
      <w:r>
        <w:rPr>
          <w:rFonts w:ascii="Meiryo" w:eastAsia="Meiryo" w:hAnsi="Meiryo" w:cs="Meiryo"/>
          <w:color w:val="221F1F"/>
          <w:w w:val="90"/>
          <w:sz w:val="22"/>
          <w:szCs w:val="22"/>
        </w:rPr>
        <w:t>lifetime</w:t>
      </w:r>
      <w:r>
        <w:rPr>
          <w:rFonts w:ascii="Meiryo" w:eastAsia="Meiryo" w:hAnsi="Meiryo" w:cs="Meiryo"/>
          <w:color w:val="221F1F"/>
          <w:spacing w:val="6"/>
          <w:w w:val="90"/>
          <w:sz w:val="22"/>
          <w:szCs w:val="22"/>
        </w:rPr>
        <w:t xml:space="preserve"> </w:t>
      </w:r>
      <w:r>
        <w:rPr>
          <w:rFonts w:ascii="Meiryo" w:eastAsia="Meiryo" w:hAnsi="Meiryo" w:cs="Meiryo"/>
          <w:color w:val="221F1F"/>
          <w:w w:val="90"/>
          <w:sz w:val="22"/>
          <w:szCs w:val="22"/>
        </w:rPr>
        <w:t>(M</w:t>
      </w:r>
      <w:r>
        <w:rPr>
          <w:rFonts w:ascii="Meiryo" w:eastAsia="Meiryo" w:hAnsi="Meiryo" w:cs="Meiryo"/>
          <w:color w:val="221F1F"/>
          <w:spacing w:val="-5"/>
          <w:w w:val="90"/>
          <w:sz w:val="22"/>
          <w:szCs w:val="22"/>
        </w:rPr>
        <w:t>a</w:t>
      </w:r>
      <w:r>
        <w:rPr>
          <w:rFonts w:ascii="Meiryo" w:eastAsia="Meiryo" w:hAnsi="Meiryo" w:cs="Meiryo"/>
          <w:color w:val="221F1F"/>
          <w:w w:val="90"/>
          <w:sz w:val="22"/>
          <w:szCs w:val="22"/>
        </w:rPr>
        <w:t>y</w:t>
      </w:r>
      <w:r>
        <w:rPr>
          <w:rFonts w:ascii="Meiryo" w:eastAsia="Meiryo" w:hAnsi="Meiryo" w:cs="Meiryo"/>
          <w:color w:val="221F1F"/>
          <w:spacing w:val="5"/>
          <w:w w:val="90"/>
          <w:sz w:val="22"/>
          <w:szCs w:val="22"/>
        </w:rPr>
        <w:t>b</w:t>
      </w:r>
      <w:r>
        <w:rPr>
          <w:rFonts w:ascii="Meiryo" w:eastAsia="Meiryo" w:hAnsi="Meiryo" w:cs="Meiryo"/>
          <w:color w:val="221F1F"/>
          <w:w w:val="90"/>
          <w:sz w:val="22"/>
          <w:szCs w:val="22"/>
        </w:rPr>
        <w:t>erry</w:t>
      </w:r>
      <w:r>
        <w:rPr>
          <w:rFonts w:ascii="Meiryo" w:eastAsia="Meiryo" w:hAnsi="Meiryo" w:cs="Meiryo"/>
          <w:color w:val="221F1F"/>
          <w:spacing w:val="32"/>
          <w:w w:val="9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Hiatt,</w:t>
      </w:r>
      <w:r>
        <w:rPr>
          <w:rFonts w:ascii="Meiryo" w:eastAsia="Meiryo" w:hAnsi="Meiryo" w:cs="Meiryo"/>
          <w:color w:val="221F1F"/>
          <w:spacing w:val="-24"/>
          <w:sz w:val="22"/>
          <w:szCs w:val="22"/>
        </w:rPr>
        <w:t xml:space="preserve"> </w:t>
      </w:r>
      <w:r>
        <w:rPr>
          <w:rFonts w:ascii="Meiryo" w:eastAsia="Meiryo" w:hAnsi="Meiryo" w:cs="Meiryo"/>
          <w:color w:val="221F1F"/>
          <w:w w:val="81"/>
          <w:sz w:val="22"/>
          <w:szCs w:val="22"/>
        </w:rPr>
        <w:t>1992).</w:t>
      </w:r>
      <w:r>
        <w:rPr>
          <w:rFonts w:ascii="Meiryo" w:eastAsia="Meiryo" w:hAnsi="Meiryo" w:cs="Meiryo"/>
          <w:color w:val="221F1F"/>
          <w:spacing w:val="38"/>
          <w:w w:val="81"/>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or</w:t>
      </w:r>
      <w:r>
        <w:rPr>
          <w:rFonts w:ascii="Meiryo" w:eastAsia="Meiryo" w:hAnsi="Meiryo" w:cs="Meiryo"/>
          <w:color w:val="221F1F"/>
          <w:spacing w:val="-10"/>
          <w:sz w:val="22"/>
          <w:szCs w:val="22"/>
        </w:rPr>
        <w:t xml:space="preserve"> </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encil</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pa</w:t>
      </w:r>
      <w:r>
        <w:rPr>
          <w:rFonts w:ascii="Meiryo" w:eastAsia="Meiryo" w:hAnsi="Meiryo" w:cs="Meiryo"/>
          <w:color w:val="221F1F"/>
          <w:spacing w:val="6"/>
          <w:sz w:val="22"/>
          <w:szCs w:val="22"/>
        </w:rPr>
        <w:t>p</w:t>
      </w:r>
      <w:r>
        <w:rPr>
          <w:rFonts w:ascii="Meiryo" w:eastAsia="Meiryo" w:hAnsi="Meiryo" w:cs="Meiryo"/>
          <w:color w:val="221F1F"/>
          <w:sz w:val="22"/>
          <w:szCs w:val="22"/>
        </w:rPr>
        <w:t>er</w:t>
      </w:r>
    </w:p>
    <w:p>
      <w:pPr>
        <w:spacing w:before="5"/>
        <w:ind w:left="155"/>
        <w:rPr>
          <w:rFonts w:ascii="Meiryo" w:eastAsia="Meiryo" w:hAnsi="Meiryo" w:cs="Meiryo"/>
          <w:sz w:val="22"/>
          <w:szCs w:val="22"/>
        </w:rPr>
      </w:pPr>
      <w:r>
        <w:rPr>
          <w:rFonts w:ascii="Meiryo" w:eastAsia="Meiryo" w:hAnsi="Meiryo" w:cs="Meiryo"/>
          <w:color w:val="221F1F"/>
          <w:w w:val="86"/>
          <w:sz w:val="22"/>
          <w:szCs w:val="22"/>
        </w:rPr>
        <w:t xml:space="preserve">administrations, </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standard</w:t>
      </w:r>
      <w:r>
        <w:rPr>
          <w:rFonts w:ascii="Meiryo" w:eastAsia="Meiryo" w:hAnsi="Meiryo" w:cs="Meiryo"/>
          <w:color w:val="221F1F"/>
          <w:spacing w:val="38"/>
          <w:w w:val="86"/>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11"/>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created</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for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ea</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9"/>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0"/>
          <w:w w:val="85"/>
          <w:sz w:val="22"/>
          <w:szCs w:val="22"/>
        </w:rPr>
        <w:t xml:space="preserve"> </w:t>
      </w:r>
      <w:r>
        <w:rPr>
          <w:rFonts w:ascii="Meiryo" w:eastAsia="Meiryo" w:hAnsi="Meiryo" w:cs="Meiryo"/>
          <w:color w:val="221F1F"/>
          <w:w w:val="85"/>
          <w:sz w:val="22"/>
          <w:szCs w:val="22"/>
        </w:rPr>
        <w:t>subscale</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scores</w:t>
      </w:r>
      <w:r>
        <w:rPr>
          <w:rFonts w:ascii="Meiryo" w:eastAsia="Meiryo" w:hAnsi="Meiryo" w:cs="Meiryo"/>
          <w:color w:val="221F1F"/>
          <w:spacing w:val="-3"/>
          <w:w w:val="85"/>
          <w:sz w:val="22"/>
          <w:szCs w:val="22"/>
        </w:rPr>
        <w:t xml:space="preserve"> </w:t>
      </w:r>
      <w:r>
        <w:rPr>
          <w:rFonts w:ascii="Meiryo" w:eastAsia="Meiryo" w:hAnsi="Meiryo" w:cs="Meiryo"/>
          <w:color w:val="221F1F"/>
          <w:w w:val="88"/>
          <w:sz w:val="22"/>
          <w:szCs w:val="22"/>
        </w:rPr>
        <w:t>(</w:t>
      </w:r>
      <w:r>
        <w:rPr>
          <w:i/>
          <w:color w:val="221F1F"/>
          <w:spacing w:val="-111"/>
          <w:w w:val="128"/>
          <w:sz w:val="22"/>
          <w:szCs w:val="22"/>
        </w:rPr>
        <w:t>x</w:t>
      </w:r>
      <w:r>
        <w:rPr>
          <w:rFonts w:ascii="Meiryo" w:eastAsia="Meiryo" w:hAnsi="Meiryo" w:cs="Meiryo"/>
          <w:color w:val="221F1F"/>
          <w:w w:val="80"/>
          <w:sz w:val="22"/>
          <w:szCs w:val="22"/>
        </w:rPr>
        <w:t>¯</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79"/>
          <w:sz w:val="22"/>
          <w:szCs w:val="22"/>
        </w:rPr>
        <w:t>50,</w:t>
      </w:r>
      <w:r>
        <w:rPr>
          <w:rFonts w:ascii="Meiryo" w:eastAsia="Meiryo" w:hAnsi="Meiryo" w:cs="Meiryo"/>
          <w:color w:val="221F1F"/>
          <w:spacing w:val="16"/>
          <w:w w:val="79"/>
          <w:sz w:val="22"/>
          <w:szCs w:val="22"/>
        </w:rPr>
        <w:t xml:space="preserve"> </w:t>
      </w:r>
      <w:r>
        <w:rPr>
          <w:rFonts w:ascii="Meiryo" w:eastAsia="Meiryo" w:hAnsi="Meiryo" w:cs="Meiryo"/>
          <w:color w:val="221F1F"/>
          <w:w w:val="79"/>
          <w:sz w:val="22"/>
          <w:szCs w:val="22"/>
        </w:rPr>
        <w:t>s</w:t>
      </w:r>
      <w:r>
        <w:rPr>
          <w:rFonts w:ascii="Meiryo" w:eastAsia="Meiryo" w:hAnsi="Meiryo" w:cs="Meiryo"/>
          <w:color w:val="221F1F"/>
          <w:w w:val="91"/>
          <w:sz w:val="22"/>
          <w:szCs w:val="22"/>
        </w:rPr>
        <w:t>d</w:t>
      </w:r>
    </w:p>
    <w:p>
      <w:pPr>
        <w:spacing w:before="23" w:line="252" w:lineRule="auto"/>
        <w:ind w:left="155" w:right="453"/>
        <w:rPr>
          <w:rFonts w:ascii="Meiryo" w:eastAsia="Meiryo" w:hAnsi="Meiryo" w:cs="Meiryo"/>
          <w:sz w:val="22"/>
          <w:szCs w:val="22"/>
        </w:rPr>
      </w:pPr>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w w:val="86"/>
          <w:sz w:val="22"/>
          <w:szCs w:val="22"/>
        </w:rPr>
        <w:t>10),</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then</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co</w:t>
      </w:r>
      <w:r>
        <w:rPr>
          <w:rFonts w:ascii="Meiryo" w:eastAsia="Meiryo" w:hAnsi="Meiryo" w:cs="Meiryo"/>
          <w:color w:val="221F1F"/>
          <w:spacing w:val="-5"/>
          <w:w w:val="86"/>
          <w:sz w:val="22"/>
          <w:szCs w:val="22"/>
        </w:rPr>
        <w:t>m</w:t>
      </w:r>
      <w:r>
        <w:rPr>
          <w:rFonts w:ascii="Meiryo" w:eastAsia="Meiryo" w:hAnsi="Meiryo" w:cs="Meiryo"/>
          <w:color w:val="221F1F"/>
          <w:w w:val="86"/>
          <w:sz w:val="22"/>
          <w:szCs w:val="22"/>
        </w:rPr>
        <w:t>bined</w:t>
      </w:r>
      <w:r>
        <w:rPr>
          <w:rFonts w:ascii="Meiryo" w:eastAsia="Meiryo" w:hAnsi="Meiryo" w:cs="Meiryo"/>
          <w:color w:val="221F1F"/>
          <w:spacing w:val="26"/>
          <w:w w:val="86"/>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to</w:t>
      </w:r>
      <w:r>
        <w:rPr>
          <w:rFonts w:ascii="Meiryo" w:eastAsia="Meiryo" w:hAnsi="Meiryo" w:cs="Meiryo"/>
          <w:color w:val="221F1F"/>
          <w:spacing w:val="-2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standard</w:t>
      </w:r>
      <w:r>
        <w:rPr>
          <w:rFonts w:ascii="Meiryo" w:eastAsia="Meiryo" w:hAnsi="Meiryo" w:cs="Meiryo"/>
          <w:color w:val="221F1F"/>
          <w:spacing w:val="29"/>
          <w:w w:val="87"/>
          <w:sz w:val="22"/>
          <w:szCs w:val="22"/>
        </w:rPr>
        <w:t xml:space="preserve"> </w:t>
      </w:r>
      <w:r>
        <w:rPr>
          <w:rFonts w:ascii="Meiryo" w:eastAsia="Meiryo" w:hAnsi="Meiryo" w:cs="Meiryo"/>
          <w:color w:val="221F1F"/>
          <w:w w:val="87"/>
          <w:sz w:val="22"/>
          <w:szCs w:val="22"/>
        </w:rPr>
        <w:t>score.</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Then,</w:t>
      </w:r>
      <w:r>
        <w:rPr>
          <w:rFonts w:ascii="Meiryo" w:eastAsia="Meiryo" w:hAnsi="Meiryo" w:cs="Meiryo"/>
          <w:color w:val="221F1F"/>
          <w:spacing w:val="33"/>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6"/>
          <w:sz w:val="22"/>
          <w:szCs w:val="22"/>
        </w:rPr>
        <w:t>standard</w:t>
      </w:r>
      <w:r>
        <w:rPr>
          <w:rFonts w:ascii="Meiryo" w:eastAsia="Meiryo" w:hAnsi="Meiryo" w:cs="Meiryo"/>
          <w:color w:val="221F1F"/>
          <w:spacing w:val="39"/>
          <w:w w:val="86"/>
          <w:sz w:val="22"/>
          <w:szCs w:val="22"/>
        </w:rPr>
        <w:t xml:space="preserve"> </w:t>
      </w:r>
      <w:r>
        <w:rPr>
          <w:rFonts w:ascii="Meiryo" w:eastAsia="Meiryo" w:hAnsi="Meiryo" w:cs="Meiryo"/>
          <w:color w:val="221F1F"/>
          <w:w w:val="86"/>
          <w:sz w:val="22"/>
          <w:szCs w:val="22"/>
        </w:rPr>
        <w:t>score</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 xml:space="preserve">is </w:t>
      </w:r>
      <w:r>
        <w:rPr>
          <w:rFonts w:ascii="Meiryo" w:eastAsia="Meiryo" w:hAnsi="Meiryo" w:cs="Meiryo"/>
          <w:color w:val="221F1F"/>
          <w:w w:val="88"/>
          <w:sz w:val="22"/>
          <w:szCs w:val="22"/>
        </w:rPr>
        <w:t>deri</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from</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foll</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wing</w:t>
      </w:r>
      <w:r>
        <w:rPr>
          <w:rFonts w:ascii="Meiryo" w:eastAsia="Meiryo" w:hAnsi="Meiryo" w:cs="Meiryo"/>
          <w:color w:val="221F1F"/>
          <w:spacing w:val="26"/>
          <w:w w:val="88"/>
          <w:sz w:val="22"/>
          <w:szCs w:val="22"/>
        </w:rPr>
        <w:t xml:space="preserve"> </w:t>
      </w:r>
      <w:r>
        <w:rPr>
          <w:rFonts w:ascii="Meiryo" w:eastAsia="Meiryo" w:hAnsi="Meiryo" w:cs="Meiryo"/>
          <w:color w:val="221F1F"/>
          <w:sz w:val="22"/>
          <w:szCs w:val="22"/>
        </w:rPr>
        <w:t>for</w:t>
      </w:r>
      <w:r>
        <w:rPr>
          <w:rFonts w:ascii="Meiryo" w:eastAsia="Meiryo" w:hAnsi="Meiryo" w:cs="Meiryo"/>
          <w:color w:val="221F1F"/>
          <w:spacing w:val="-6"/>
          <w:sz w:val="22"/>
          <w:szCs w:val="22"/>
        </w:rPr>
        <w:t>m</w:t>
      </w:r>
      <w:r>
        <w:rPr>
          <w:rFonts w:ascii="Meiryo" w:eastAsia="Meiryo" w:hAnsi="Meiryo" w:cs="Meiryo"/>
          <w:color w:val="221F1F"/>
          <w:sz w:val="22"/>
          <w:szCs w:val="22"/>
        </w:rPr>
        <w:t>ula:</w:t>
      </w:r>
    </w:p>
    <w:p>
      <w:pPr>
        <w:spacing w:before="6" w:line="120" w:lineRule="exact"/>
        <w:rPr>
          <w:sz w:val="12"/>
          <w:szCs w:val="12"/>
        </w:rPr>
      </w:pPr>
    </w:p>
    <w:p>
      <w:pPr>
        <w:ind w:left="3071"/>
        <w:rPr>
          <w:rFonts w:ascii="Meiryo" w:eastAsia="Meiryo" w:hAnsi="Meiryo" w:cs="Meiryo"/>
          <w:sz w:val="22"/>
          <w:szCs w:val="22"/>
        </w:rPr>
      </w:pP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42"/>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AR</w:t>
      </w:r>
      <w:r>
        <w:rPr>
          <w:rFonts w:ascii="Meiryo" w:eastAsia="Meiryo" w:hAnsi="Meiryo" w:cs="Meiryo"/>
          <w:color w:val="221F1F"/>
          <w:spacing w:val="1"/>
          <w:sz w:val="22"/>
          <w:szCs w:val="22"/>
        </w:rPr>
        <w:t xml:space="preserve"> </w:t>
      </w:r>
      <w:r>
        <w:rPr>
          <w:rFonts w:ascii="Meiryo" w:eastAsia="Meiryo" w:hAnsi="Meiryo" w:cs="Meiryo"/>
          <w:color w:val="221F1F"/>
          <w:w w:val="96"/>
          <w:sz w:val="22"/>
          <w:szCs w:val="22"/>
        </w:rPr>
        <w:t>+</w:t>
      </w:r>
      <w:r>
        <w:rPr>
          <w:rFonts w:ascii="Meiryo" w:eastAsia="Meiryo" w:hAnsi="Meiryo" w:cs="Meiryo"/>
          <w:color w:val="221F1F"/>
          <w:spacing w:val="-21"/>
          <w:w w:val="96"/>
          <w:sz w:val="22"/>
          <w:szCs w:val="22"/>
        </w:rPr>
        <w:t xml:space="preserve"> </w:t>
      </w:r>
      <w:r>
        <w:rPr>
          <w:rFonts w:ascii="Meiryo" w:eastAsia="Meiryo" w:hAnsi="Meiryo" w:cs="Meiryo"/>
          <w:color w:val="221F1F"/>
          <w:sz w:val="22"/>
          <w:szCs w:val="22"/>
        </w:rPr>
        <w:t>MK</w:t>
      </w:r>
      <w:r>
        <w:rPr>
          <w:rFonts w:ascii="Meiryo" w:eastAsia="Meiryo" w:hAnsi="Meiryo" w:cs="Meiryo"/>
          <w:color w:val="221F1F"/>
          <w:spacing w:val="18"/>
          <w:sz w:val="22"/>
          <w:szCs w:val="22"/>
        </w:rPr>
        <w:t xml:space="preserve"> </w:t>
      </w:r>
      <w:r>
        <w:rPr>
          <w:rFonts w:ascii="Meiryo" w:eastAsia="Meiryo" w:hAnsi="Meiryo" w:cs="Meiryo"/>
          <w:color w:val="221F1F"/>
          <w:w w:val="96"/>
          <w:sz w:val="22"/>
          <w:szCs w:val="22"/>
        </w:rPr>
        <w:t>+</w:t>
      </w:r>
      <w:r>
        <w:rPr>
          <w:rFonts w:ascii="Meiryo" w:eastAsia="Meiryo" w:hAnsi="Meiryo" w:cs="Meiryo"/>
          <w:color w:val="221F1F"/>
          <w:spacing w:val="-21"/>
          <w:w w:val="96"/>
          <w:sz w:val="22"/>
          <w:szCs w:val="22"/>
        </w:rPr>
        <w:t xml:space="preserve"> </w:t>
      </w:r>
      <w:r>
        <w:rPr>
          <w:rFonts w:ascii="Meiryo" w:eastAsia="Meiryo" w:hAnsi="Meiryo" w:cs="Meiryo"/>
          <w:color w:val="221F1F"/>
          <w:w w:val="80"/>
          <w:sz w:val="22"/>
          <w:szCs w:val="22"/>
        </w:rPr>
        <w:t>2</w:t>
      </w:r>
      <w:r>
        <w:rPr>
          <w:rFonts w:ascii="Meiryo" w:eastAsia="Meiryo" w:hAnsi="Meiryo" w:cs="Meiryo"/>
          <w:color w:val="221F1F"/>
          <w:w w:val="110"/>
          <w:sz w:val="22"/>
          <w:szCs w:val="22"/>
        </w:rPr>
        <w:t>VE</w:t>
      </w:r>
      <w:r>
        <w:rPr>
          <w:i/>
          <w:color w:val="221F1F"/>
          <w:w w:val="110"/>
          <w:sz w:val="22"/>
          <w:szCs w:val="22"/>
        </w:rPr>
        <w:t>,</w:t>
      </w:r>
      <w:r>
        <w:rPr>
          <w:i/>
          <w:color w:val="221F1F"/>
          <w:sz w:val="22"/>
          <w:szCs w:val="22"/>
        </w:rPr>
        <w:t xml:space="preserve">                                               </w:t>
      </w:r>
      <w:r>
        <w:rPr>
          <w:i/>
          <w:color w:val="221F1F"/>
          <w:spacing w:val="-5"/>
          <w:sz w:val="22"/>
          <w:szCs w:val="22"/>
        </w:rPr>
        <w:t xml:space="preserve"> </w:t>
      </w:r>
      <w:r>
        <w:rPr>
          <w:rFonts w:ascii="Meiryo" w:eastAsia="Meiryo" w:hAnsi="Meiryo" w:cs="Meiryo"/>
          <w:color w:val="221F1F"/>
          <w:sz w:val="22"/>
          <w:szCs w:val="22"/>
        </w:rPr>
        <w:t>(3)</w:t>
      </w:r>
    </w:p>
    <w:p>
      <w:pPr>
        <w:spacing w:before="79" w:line="321" w:lineRule="auto"/>
        <w:ind w:left="697" w:right="91" w:firstLine="2746"/>
        <w:rPr>
          <w:del w:id="721" w:author="0" w:date="2015-11-12T18:08:00Z"/>
          <w:rFonts w:ascii="Meiryo" w:eastAsia="Meiryo" w:hAnsi="Meiryo" w:cs="Meiryo"/>
          <w:sz w:val="22"/>
          <w:szCs w:val="22"/>
        </w:rPr>
      </w:pPr>
      <w:r>
        <w:rPr>
          <w:rFonts w:ascii="Meiryo" w:eastAsia="Meiryo" w:hAnsi="Meiryo" w:cs="Meiryo"/>
          <w:color w:val="221F1F"/>
          <w:w w:val="84"/>
          <w:sz w:val="22"/>
          <w:szCs w:val="22"/>
        </w:rPr>
        <w:t>where</w:t>
      </w:r>
      <w:r>
        <w:rPr>
          <w:rFonts w:ascii="Meiryo" w:eastAsia="Meiryo" w:hAnsi="Meiryo" w:cs="Meiryo"/>
          <w:color w:val="221F1F"/>
          <w:spacing w:val="11"/>
          <w:w w:val="84"/>
          <w:sz w:val="22"/>
          <w:szCs w:val="22"/>
        </w:rPr>
        <w:t xml:space="preserve"> </w:t>
      </w:r>
      <w:r>
        <w:rPr>
          <w:rFonts w:ascii="Meiryo" w:eastAsia="Meiryo" w:hAnsi="Meiryo" w:cs="Meiryo"/>
          <w:color w:val="221F1F"/>
          <w:sz w:val="22"/>
          <w:szCs w:val="22"/>
        </w:rPr>
        <w:t>VE</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sz w:val="22"/>
          <w:szCs w:val="22"/>
        </w:rPr>
        <w:t>PC</w:t>
      </w:r>
      <w:r>
        <w:rPr>
          <w:rFonts w:ascii="Meiryo" w:eastAsia="Meiryo" w:hAnsi="Meiryo" w:cs="Meiryo"/>
          <w:color w:val="221F1F"/>
          <w:spacing w:val="4"/>
          <w:sz w:val="22"/>
          <w:szCs w:val="22"/>
        </w:rPr>
        <w:t xml:space="preserve"> </w:t>
      </w:r>
      <w:r>
        <w:rPr>
          <w:rFonts w:ascii="Meiryo" w:eastAsia="Meiryo" w:hAnsi="Meiryo" w:cs="Meiryo"/>
          <w:color w:val="221F1F"/>
          <w:w w:val="96"/>
          <w:sz w:val="22"/>
          <w:szCs w:val="22"/>
        </w:rPr>
        <w:t>+</w:t>
      </w:r>
      <w:r>
        <w:rPr>
          <w:rFonts w:ascii="Meiryo" w:eastAsia="Meiryo" w:hAnsi="Meiryo" w:cs="Meiryo"/>
          <w:color w:val="221F1F"/>
          <w:spacing w:val="-21"/>
          <w:w w:val="96"/>
          <w:sz w:val="22"/>
          <w:szCs w:val="22"/>
        </w:rPr>
        <w:t xml:space="preserve"> </w:t>
      </w:r>
      <w:r>
        <w:rPr>
          <w:rFonts w:ascii="Meiryo" w:eastAsia="Meiryo" w:hAnsi="Meiryo" w:cs="Meiryo"/>
          <w:color w:val="221F1F"/>
          <w:sz w:val="22"/>
          <w:szCs w:val="22"/>
        </w:rPr>
        <w:t xml:space="preserve">WK.                                  </w:t>
      </w:r>
      <w:r>
        <w:rPr>
          <w:rFonts w:ascii="Meiryo" w:eastAsia="Meiryo" w:hAnsi="Meiryo" w:cs="Meiryo"/>
          <w:color w:val="221F1F"/>
          <w:spacing w:val="37"/>
          <w:sz w:val="22"/>
          <w:szCs w:val="22"/>
        </w:rPr>
        <w:t xml:space="preserve"> </w:t>
      </w:r>
      <w:r>
        <w:rPr>
          <w:rFonts w:ascii="Meiryo" w:eastAsia="Meiryo" w:hAnsi="Meiryo" w:cs="Meiryo"/>
          <w:color w:val="221F1F"/>
          <w:sz w:val="22"/>
          <w:szCs w:val="22"/>
        </w:rPr>
        <w:t xml:space="preserve">(4) </w:t>
      </w:r>
      <w:del w:id="722" w:author="0" w:date="2015-11-12T18:08:00Z">
        <w:r>
          <w:rPr>
            <w:rFonts w:ascii="Meiryo" w:eastAsia="Meiryo" w:hAnsi="Meiryo" w:cs="Meiryo"/>
            <w:color w:val="221F1F"/>
            <w:sz w:val="22"/>
            <w:szCs w:val="22"/>
          </w:rPr>
          <w:delText>This</w:delText>
        </w:r>
        <w:r>
          <w:rPr>
            <w:rFonts w:ascii="Meiryo" w:eastAsia="Meiryo" w:hAnsi="Meiryo" w:cs="Meiryo"/>
            <w:color w:val="221F1F"/>
            <w:spacing w:val="-14"/>
            <w:sz w:val="22"/>
            <w:szCs w:val="22"/>
          </w:rPr>
          <w:delText xml:space="preserve"> </w:delText>
        </w:r>
        <w:r>
          <w:rPr>
            <w:rFonts w:ascii="Meiryo" w:eastAsia="Meiryo" w:hAnsi="Meiryo" w:cs="Meiryo"/>
            <w:color w:val="221F1F"/>
            <w:w w:val="83"/>
            <w:sz w:val="22"/>
            <w:szCs w:val="22"/>
          </w:rPr>
          <w:delText>score</w:delText>
        </w:r>
        <w:r>
          <w:rPr>
            <w:rFonts w:ascii="Meiryo" w:eastAsia="Meiryo" w:hAnsi="Meiryo" w:cs="Meiryo"/>
            <w:color w:val="221F1F"/>
            <w:spacing w:val="13"/>
            <w:w w:val="83"/>
            <w:sz w:val="22"/>
            <w:szCs w:val="22"/>
          </w:rPr>
          <w:delText xml:space="preserve"> </w:delText>
        </w:r>
        <w:r>
          <w:rPr>
            <w:rFonts w:ascii="Meiryo" w:eastAsia="Meiryo" w:hAnsi="Meiryo" w:cs="Meiryo"/>
            <w:color w:val="221F1F"/>
            <w:sz w:val="22"/>
            <w:szCs w:val="22"/>
          </w:rPr>
          <w:delText>is</w:delText>
        </w:r>
        <w:r>
          <w:rPr>
            <w:rFonts w:ascii="Meiryo" w:eastAsia="Meiryo" w:hAnsi="Meiryo" w:cs="Meiryo"/>
            <w:color w:val="221F1F"/>
            <w:spacing w:val="-19"/>
            <w:sz w:val="22"/>
            <w:szCs w:val="22"/>
          </w:rPr>
          <w:delText xml:space="preserve"> </w:delText>
        </w:r>
        <w:r>
          <w:rPr>
            <w:rFonts w:ascii="Meiryo" w:eastAsia="Meiryo" w:hAnsi="Meiryo" w:cs="Meiryo"/>
            <w:color w:val="221F1F"/>
            <w:w w:val="87"/>
            <w:sz w:val="22"/>
            <w:szCs w:val="22"/>
          </w:rPr>
          <w:delText>then</w:delText>
        </w:r>
        <w:r>
          <w:rPr>
            <w:rFonts w:ascii="Meiryo" w:eastAsia="Meiryo" w:hAnsi="Meiryo" w:cs="Meiryo"/>
            <w:color w:val="221F1F"/>
            <w:spacing w:val="14"/>
            <w:w w:val="87"/>
            <w:sz w:val="22"/>
            <w:szCs w:val="22"/>
          </w:rPr>
          <w:delText xml:space="preserve"> </w:delText>
        </w:r>
        <w:r>
          <w:rPr>
            <w:rFonts w:ascii="Meiryo" w:eastAsia="Meiryo" w:hAnsi="Meiryo" w:cs="Meiryo"/>
            <w:color w:val="221F1F"/>
            <w:w w:val="87"/>
            <w:sz w:val="22"/>
            <w:szCs w:val="22"/>
          </w:rPr>
          <w:delText>co</w:delText>
        </w:r>
        <w:r>
          <w:rPr>
            <w:rFonts w:ascii="Meiryo" w:eastAsia="Meiryo" w:hAnsi="Meiryo" w:cs="Meiryo"/>
            <w:color w:val="221F1F"/>
            <w:spacing w:val="-5"/>
            <w:w w:val="87"/>
            <w:sz w:val="22"/>
            <w:szCs w:val="22"/>
          </w:rPr>
          <w:delText>nv</w:delText>
        </w:r>
        <w:r>
          <w:rPr>
            <w:rFonts w:ascii="Meiryo" w:eastAsia="Meiryo" w:hAnsi="Meiryo" w:cs="Meiryo"/>
            <w:color w:val="221F1F"/>
            <w:w w:val="87"/>
            <w:sz w:val="22"/>
            <w:szCs w:val="22"/>
          </w:rPr>
          <w:delText>erted</w:delText>
        </w:r>
        <w:r>
          <w:rPr>
            <w:rFonts w:ascii="Meiryo" w:eastAsia="Meiryo" w:hAnsi="Meiryo" w:cs="Meiryo"/>
            <w:color w:val="221F1F"/>
            <w:spacing w:val="15"/>
            <w:w w:val="87"/>
            <w:sz w:val="22"/>
            <w:szCs w:val="22"/>
          </w:rPr>
          <w:delText xml:space="preserve"> </w:delText>
        </w:r>
        <w:r>
          <w:rPr>
            <w:rFonts w:ascii="Meiryo" w:eastAsia="Meiryo" w:hAnsi="Meiryo" w:cs="Meiryo"/>
            <w:color w:val="221F1F"/>
            <w:sz w:val="22"/>
            <w:szCs w:val="22"/>
          </w:rPr>
          <w:delText>i</w:delText>
        </w:r>
        <w:r>
          <w:rPr>
            <w:rFonts w:ascii="Meiryo" w:eastAsia="Meiryo" w:hAnsi="Meiryo" w:cs="Meiryo"/>
            <w:color w:val="221F1F"/>
            <w:spacing w:val="-6"/>
            <w:sz w:val="22"/>
            <w:szCs w:val="22"/>
          </w:rPr>
          <w:delText>n</w:delText>
        </w:r>
        <w:r>
          <w:rPr>
            <w:rFonts w:ascii="Meiryo" w:eastAsia="Meiryo" w:hAnsi="Meiryo" w:cs="Meiryo"/>
            <w:color w:val="221F1F"/>
            <w:sz w:val="22"/>
            <w:szCs w:val="22"/>
          </w:rPr>
          <w:delText>to</w:delText>
        </w:r>
        <w:r>
          <w:rPr>
            <w:rFonts w:ascii="Meiryo" w:eastAsia="Meiryo" w:hAnsi="Meiryo" w:cs="Meiryo"/>
            <w:color w:val="221F1F"/>
            <w:spacing w:val="-30"/>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spacing w:val="5"/>
            <w:w w:val="87"/>
            <w:sz w:val="22"/>
            <w:szCs w:val="22"/>
          </w:rPr>
          <w:delText>p</w:delText>
        </w:r>
        <w:r>
          <w:rPr>
            <w:rFonts w:ascii="Meiryo" w:eastAsia="Meiryo" w:hAnsi="Meiryo" w:cs="Meiryo"/>
            <w:color w:val="221F1F"/>
            <w:w w:val="87"/>
            <w:sz w:val="22"/>
            <w:szCs w:val="22"/>
          </w:rPr>
          <w:delText>erce</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tile,</w:delText>
        </w:r>
        <w:r>
          <w:rPr>
            <w:rFonts w:ascii="Meiryo" w:eastAsia="Meiryo" w:hAnsi="Meiryo" w:cs="Meiryo"/>
            <w:color w:val="221F1F"/>
            <w:spacing w:val="16"/>
            <w:w w:val="87"/>
            <w:sz w:val="22"/>
            <w:szCs w:val="22"/>
          </w:rPr>
          <w:delText xml:space="preserve"> </w:delText>
        </w:r>
        <w:r>
          <w:rPr>
            <w:rFonts w:ascii="Meiryo" w:eastAsia="Meiryo" w:hAnsi="Meiryo" w:cs="Meiryo"/>
            <w:color w:val="221F1F"/>
            <w:w w:val="87"/>
            <w:sz w:val="22"/>
            <w:szCs w:val="22"/>
          </w:rPr>
          <w:delText>whi</w:delText>
        </w:r>
        <w:r>
          <w:rPr>
            <w:rFonts w:ascii="Meiryo" w:eastAsia="Meiryo" w:hAnsi="Meiryo" w:cs="Meiryo"/>
            <w:color w:val="221F1F"/>
            <w:spacing w:val="-5"/>
            <w:w w:val="87"/>
            <w:sz w:val="22"/>
            <w:szCs w:val="22"/>
          </w:rPr>
          <w:delText>c</w:delText>
        </w:r>
        <w:r>
          <w:rPr>
            <w:rFonts w:ascii="Meiryo" w:eastAsia="Meiryo" w:hAnsi="Meiryo" w:cs="Meiryo"/>
            <w:color w:val="221F1F"/>
            <w:w w:val="87"/>
            <w:sz w:val="22"/>
            <w:szCs w:val="22"/>
          </w:rPr>
          <w:delText>h</w:delText>
        </w:r>
        <w:r>
          <w:rPr>
            <w:rFonts w:ascii="Meiryo" w:eastAsia="Meiryo" w:hAnsi="Meiryo" w:cs="Meiryo"/>
            <w:color w:val="221F1F"/>
            <w:spacing w:val="27"/>
            <w:w w:val="87"/>
            <w:sz w:val="22"/>
            <w:szCs w:val="22"/>
          </w:rPr>
          <w:delText xml:space="preserve"> </w:delText>
        </w:r>
        <w:r>
          <w:rPr>
            <w:rFonts w:ascii="Meiryo" w:eastAsia="Meiryo" w:hAnsi="Meiryo" w:cs="Meiryo"/>
            <w:color w:val="221F1F"/>
            <w:w w:val="87"/>
            <w:sz w:val="22"/>
            <w:szCs w:val="22"/>
          </w:rPr>
          <w:delText>determines</w:delText>
        </w:r>
        <w:r>
          <w:rPr>
            <w:rFonts w:ascii="Meiryo" w:eastAsia="Meiryo" w:hAnsi="Meiryo" w:cs="Meiryo"/>
            <w:color w:val="221F1F"/>
            <w:spacing w:val="-3"/>
            <w:w w:val="87"/>
            <w:sz w:val="22"/>
            <w:szCs w:val="22"/>
          </w:rPr>
          <w:delText xml:space="preserve"> </w:delText>
        </w:r>
        <w:r>
          <w:rPr>
            <w:rFonts w:ascii="Meiryo" w:eastAsia="Meiryo" w:hAnsi="Meiryo" w:cs="Meiryo"/>
            <w:color w:val="221F1F"/>
            <w:w w:val="87"/>
            <w:sz w:val="22"/>
            <w:szCs w:val="22"/>
          </w:rPr>
          <w:delText>an</w:delText>
        </w:r>
        <w:r>
          <w:rPr>
            <w:rFonts w:ascii="Meiryo" w:eastAsia="Meiryo" w:hAnsi="Meiryo" w:cs="Meiryo"/>
            <w:color w:val="221F1F"/>
            <w:spacing w:val="11"/>
            <w:w w:val="87"/>
            <w:sz w:val="22"/>
            <w:szCs w:val="22"/>
          </w:rPr>
          <w:delText xml:space="preserve"> </w:delText>
        </w:r>
        <w:r>
          <w:rPr>
            <w:rFonts w:ascii="Meiryo" w:eastAsia="Meiryo" w:hAnsi="Meiryo" w:cs="Meiryo"/>
            <w:color w:val="221F1F"/>
            <w:sz w:val="22"/>
            <w:szCs w:val="22"/>
          </w:rPr>
          <w:delText>applica</w:delText>
        </w:r>
        <w:r>
          <w:rPr>
            <w:rFonts w:ascii="Meiryo" w:eastAsia="Meiryo" w:hAnsi="Meiryo" w:cs="Meiryo"/>
            <w:color w:val="221F1F"/>
            <w:spacing w:val="-6"/>
            <w:sz w:val="22"/>
            <w:szCs w:val="22"/>
          </w:rPr>
          <w:delText>n</w:delText>
        </w:r>
        <w:r>
          <w:rPr>
            <w:rFonts w:ascii="Meiryo" w:eastAsia="Meiryo" w:hAnsi="Meiryo" w:cs="Meiryo"/>
            <w:color w:val="221F1F"/>
            <w:sz w:val="22"/>
            <w:szCs w:val="22"/>
          </w:rPr>
          <w:delText>t’s</w:delText>
        </w:r>
      </w:del>
    </w:p>
    <w:p>
      <w:pPr>
        <w:spacing w:before="79" w:line="321" w:lineRule="auto"/>
        <w:ind w:left="697" w:right="91" w:firstLine="2746"/>
        <w:rPr>
          <w:del w:id="723" w:author="0" w:date="2015-11-12T18:08:00Z"/>
          <w:rFonts w:ascii="Meiryo" w:eastAsia="Meiryo" w:hAnsi="Meiryo" w:cs="Meiryo"/>
          <w:sz w:val="22"/>
          <w:szCs w:val="22"/>
        </w:rPr>
        <w:pPrChange w:id="724" w:author="0" w:date="2015-11-12T18:08:00Z">
          <w:pPr>
            <w:spacing w:line="320" w:lineRule="exact"/>
            <w:ind w:left="155"/>
          </w:pPr>
        </w:pPrChange>
      </w:pPr>
      <w:del w:id="725" w:author="0" w:date="2015-11-12T18:08:00Z">
        <w:r>
          <w:rPr>
            <w:rFonts w:ascii="Meiryo" w:eastAsia="Meiryo" w:hAnsi="Meiryo" w:cs="Meiryo"/>
            <w:color w:val="221F1F"/>
            <w:w w:val="89"/>
            <w:position w:val="3"/>
            <w:sz w:val="22"/>
            <w:szCs w:val="22"/>
          </w:rPr>
          <w:delText>basic</w:delText>
        </w:r>
        <w:r>
          <w:rPr>
            <w:rFonts w:ascii="Meiryo" w:eastAsia="Meiryo" w:hAnsi="Meiryo" w:cs="Meiryo"/>
            <w:color w:val="221F1F"/>
            <w:spacing w:val="2"/>
            <w:w w:val="89"/>
            <w:position w:val="3"/>
            <w:sz w:val="22"/>
            <w:szCs w:val="22"/>
          </w:rPr>
          <w:delText xml:space="preserve"> </w:delText>
        </w:r>
        <w:r>
          <w:rPr>
            <w:rFonts w:ascii="Meiryo" w:eastAsia="Meiryo" w:hAnsi="Meiryo" w:cs="Meiryo"/>
            <w:color w:val="221F1F"/>
            <w:w w:val="89"/>
            <w:position w:val="3"/>
            <w:sz w:val="22"/>
            <w:szCs w:val="22"/>
          </w:rPr>
          <w:delText>qualiﬁcation</w:delText>
        </w:r>
        <w:r>
          <w:rPr>
            <w:rFonts w:ascii="Meiryo" w:eastAsia="Meiryo" w:hAnsi="Meiryo" w:cs="Meiryo"/>
            <w:color w:val="221F1F"/>
            <w:spacing w:val="47"/>
            <w:w w:val="89"/>
            <w:position w:val="3"/>
            <w:sz w:val="22"/>
            <w:szCs w:val="22"/>
          </w:rPr>
          <w:delText xml:space="preserve"> </w:delText>
        </w:r>
        <w:r>
          <w:rPr>
            <w:rFonts w:ascii="Meiryo" w:eastAsia="Meiryo" w:hAnsi="Meiryo" w:cs="Meiryo"/>
            <w:color w:val="221F1F"/>
            <w:w w:val="89"/>
            <w:position w:val="3"/>
            <w:sz w:val="22"/>
            <w:szCs w:val="22"/>
          </w:rPr>
          <w:delText>for</w:delText>
        </w:r>
        <w:r>
          <w:rPr>
            <w:rFonts w:ascii="Meiryo" w:eastAsia="Meiryo" w:hAnsi="Meiryo" w:cs="Meiryo"/>
            <w:color w:val="221F1F"/>
            <w:spacing w:val="7"/>
            <w:w w:val="89"/>
            <w:position w:val="3"/>
            <w:sz w:val="22"/>
            <w:szCs w:val="22"/>
          </w:rPr>
          <w:delText xml:space="preserve"> </w:delText>
        </w:r>
        <w:r>
          <w:rPr>
            <w:rFonts w:ascii="Meiryo" w:eastAsia="Meiryo" w:hAnsi="Meiryo" w:cs="Meiryo"/>
            <w:color w:val="221F1F"/>
            <w:w w:val="89"/>
            <w:position w:val="3"/>
            <w:sz w:val="22"/>
            <w:szCs w:val="22"/>
          </w:rPr>
          <w:delText>enlistme</w:delText>
        </w:r>
        <w:r>
          <w:rPr>
            <w:rFonts w:ascii="Meiryo" w:eastAsia="Meiryo" w:hAnsi="Meiryo" w:cs="Meiryo"/>
            <w:color w:val="221F1F"/>
            <w:spacing w:val="-5"/>
            <w:w w:val="89"/>
            <w:position w:val="3"/>
            <w:sz w:val="22"/>
            <w:szCs w:val="22"/>
          </w:rPr>
          <w:delText>n</w:delText>
        </w:r>
        <w:r>
          <w:rPr>
            <w:rFonts w:ascii="Meiryo" w:eastAsia="Meiryo" w:hAnsi="Meiryo" w:cs="Meiryo"/>
            <w:color w:val="221F1F"/>
            <w:w w:val="89"/>
            <w:position w:val="3"/>
            <w:sz w:val="22"/>
            <w:szCs w:val="22"/>
          </w:rPr>
          <w:delText>t.</w:delText>
        </w:r>
        <w:r>
          <w:rPr>
            <w:rFonts w:ascii="Meiryo" w:eastAsia="Meiryo" w:hAnsi="Meiryo" w:cs="Meiryo"/>
            <w:color w:val="221F1F"/>
            <w:spacing w:val="23"/>
            <w:w w:val="89"/>
            <w:position w:val="3"/>
            <w:sz w:val="22"/>
            <w:szCs w:val="22"/>
          </w:rPr>
          <w:delText xml:space="preserve"> </w:delText>
        </w:r>
        <w:r>
          <w:rPr>
            <w:rFonts w:ascii="Meiryo" w:eastAsia="Meiryo" w:hAnsi="Meiryo" w:cs="Meiryo"/>
            <w:color w:val="221F1F"/>
            <w:position w:val="3"/>
            <w:sz w:val="22"/>
            <w:szCs w:val="22"/>
          </w:rPr>
          <w:delText>All</w:delText>
        </w:r>
        <w:r>
          <w:rPr>
            <w:rFonts w:ascii="Meiryo" w:eastAsia="Meiryo" w:hAnsi="Meiryo" w:cs="Meiryo"/>
            <w:color w:val="221F1F"/>
            <w:spacing w:val="25"/>
            <w:position w:val="3"/>
            <w:sz w:val="22"/>
            <w:szCs w:val="22"/>
          </w:rPr>
          <w:delText xml:space="preserve"> </w:delText>
        </w:r>
        <w:r>
          <w:rPr>
            <w:rFonts w:ascii="Meiryo" w:eastAsia="Meiryo" w:hAnsi="Meiryo" w:cs="Meiryo"/>
            <w:color w:val="221F1F"/>
            <w:w w:val="87"/>
            <w:position w:val="3"/>
            <w:sz w:val="22"/>
            <w:szCs w:val="22"/>
          </w:rPr>
          <w:delText>applica</w:delText>
        </w:r>
        <w:r>
          <w:rPr>
            <w:rFonts w:ascii="Meiryo" w:eastAsia="Meiryo" w:hAnsi="Meiryo" w:cs="Meiryo"/>
            <w:color w:val="221F1F"/>
            <w:spacing w:val="-5"/>
            <w:w w:val="87"/>
            <w:position w:val="3"/>
            <w:sz w:val="22"/>
            <w:szCs w:val="22"/>
          </w:rPr>
          <w:delText>n</w:delText>
        </w:r>
        <w:r>
          <w:rPr>
            <w:rFonts w:ascii="Meiryo" w:eastAsia="Meiryo" w:hAnsi="Meiryo" w:cs="Meiryo"/>
            <w:color w:val="221F1F"/>
            <w:w w:val="87"/>
            <w:position w:val="3"/>
            <w:sz w:val="22"/>
            <w:szCs w:val="22"/>
          </w:rPr>
          <w:delText>ts</w:delText>
        </w:r>
        <w:r>
          <w:rPr>
            <w:rFonts w:ascii="Meiryo" w:eastAsia="Meiryo" w:hAnsi="Meiryo" w:cs="Meiryo"/>
            <w:color w:val="221F1F"/>
            <w:spacing w:val="47"/>
            <w:w w:val="87"/>
            <w:position w:val="3"/>
            <w:sz w:val="22"/>
            <w:szCs w:val="22"/>
          </w:rPr>
          <w:delText xml:space="preserve"> </w:delText>
        </w:r>
        <w:r>
          <w:rPr>
            <w:rFonts w:ascii="Meiryo" w:eastAsia="Meiryo" w:hAnsi="Meiryo" w:cs="Meiryo"/>
            <w:color w:val="221F1F"/>
            <w:spacing w:val="-5"/>
            <w:w w:val="87"/>
            <w:position w:val="3"/>
            <w:sz w:val="22"/>
            <w:szCs w:val="22"/>
          </w:rPr>
          <w:delText>m</w:delText>
        </w:r>
        <w:r>
          <w:rPr>
            <w:rFonts w:ascii="Meiryo" w:eastAsia="Meiryo" w:hAnsi="Meiryo" w:cs="Meiryo"/>
            <w:color w:val="221F1F"/>
            <w:w w:val="87"/>
            <w:position w:val="3"/>
            <w:sz w:val="22"/>
            <w:szCs w:val="22"/>
          </w:rPr>
          <w:delText>ust</w:delText>
        </w:r>
        <w:r>
          <w:rPr>
            <w:rFonts w:ascii="Meiryo" w:eastAsia="Meiryo" w:hAnsi="Meiryo" w:cs="Meiryo"/>
            <w:color w:val="221F1F"/>
            <w:spacing w:val="12"/>
            <w:w w:val="87"/>
            <w:position w:val="3"/>
            <w:sz w:val="22"/>
            <w:szCs w:val="22"/>
          </w:rPr>
          <w:delText xml:space="preserve"> </w:delText>
        </w:r>
        <w:r>
          <w:rPr>
            <w:rFonts w:ascii="Meiryo" w:eastAsia="Meiryo" w:hAnsi="Meiryo" w:cs="Meiryo"/>
            <w:color w:val="221F1F"/>
            <w:w w:val="87"/>
            <w:position w:val="3"/>
            <w:sz w:val="22"/>
            <w:szCs w:val="22"/>
          </w:rPr>
          <w:delText>earn</w:delText>
        </w:r>
        <w:r>
          <w:rPr>
            <w:rFonts w:ascii="Meiryo" w:eastAsia="Meiryo" w:hAnsi="Meiryo" w:cs="Meiryo"/>
            <w:color w:val="221F1F"/>
            <w:spacing w:val="5"/>
            <w:w w:val="87"/>
            <w:position w:val="3"/>
            <w:sz w:val="22"/>
            <w:szCs w:val="22"/>
          </w:rPr>
          <w:delText xml:space="preserve"> </w:delText>
        </w:r>
        <w:r>
          <w:rPr>
            <w:rFonts w:ascii="Meiryo" w:eastAsia="Meiryo" w:hAnsi="Meiryo" w:cs="Meiryo"/>
            <w:color w:val="221F1F"/>
            <w:position w:val="3"/>
            <w:sz w:val="22"/>
            <w:szCs w:val="22"/>
          </w:rPr>
          <w:delText>a</w:delText>
        </w:r>
        <w:r>
          <w:rPr>
            <w:rFonts w:ascii="Meiryo" w:eastAsia="Meiryo" w:hAnsi="Meiryo" w:cs="Meiryo"/>
            <w:color w:val="221F1F"/>
            <w:spacing w:val="-19"/>
            <w:position w:val="3"/>
            <w:sz w:val="22"/>
            <w:szCs w:val="22"/>
          </w:rPr>
          <w:delText xml:space="preserve"> </w:delText>
        </w:r>
        <w:r>
          <w:rPr>
            <w:rFonts w:ascii="Meiryo" w:eastAsia="Meiryo" w:hAnsi="Meiryo" w:cs="Meiryo"/>
            <w:color w:val="221F1F"/>
            <w:w w:val="83"/>
            <w:position w:val="3"/>
            <w:sz w:val="22"/>
            <w:szCs w:val="22"/>
          </w:rPr>
          <w:delText>score</w:delText>
        </w:r>
        <w:r>
          <w:rPr>
            <w:rFonts w:ascii="Meiryo" w:eastAsia="Meiryo" w:hAnsi="Meiryo" w:cs="Meiryo"/>
            <w:color w:val="221F1F"/>
            <w:spacing w:val="12"/>
            <w:w w:val="83"/>
            <w:position w:val="3"/>
            <w:sz w:val="22"/>
            <w:szCs w:val="22"/>
          </w:rPr>
          <w:delText xml:space="preserve"> </w:delText>
        </w:r>
        <w:r>
          <w:rPr>
            <w:rFonts w:ascii="Meiryo" w:eastAsia="Meiryo" w:hAnsi="Meiryo" w:cs="Meiryo"/>
            <w:color w:val="221F1F"/>
            <w:position w:val="3"/>
            <w:sz w:val="22"/>
            <w:szCs w:val="22"/>
          </w:rPr>
          <w:delText>at</w:delText>
        </w:r>
        <w:r>
          <w:rPr>
            <w:rFonts w:ascii="Meiryo" w:eastAsia="Meiryo" w:hAnsi="Meiryo" w:cs="Meiryo"/>
            <w:color w:val="221F1F"/>
            <w:spacing w:val="-17"/>
            <w:position w:val="3"/>
            <w:sz w:val="22"/>
            <w:szCs w:val="22"/>
          </w:rPr>
          <w:delText xml:space="preserve"> </w:delText>
        </w:r>
        <w:r>
          <w:rPr>
            <w:rFonts w:ascii="Meiryo" w:eastAsia="Meiryo" w:hAnsi="Meiryo" w:cs="Meiryo"/>
            <w:color w:val="221F1F"/>
            <w:position w:val="3"/>
            <w:sz w:val="22"/>
            <w:szCs w:val="22"/>
          </w:rPr>
          <w:delText>or</w:delText>
        </w:r>
        <w:r>
          <w:rPr>
            <w:rFonts w:ascii="Meiryo" w:eastAsia="Meiryo" w:hAnsi="Meiryo" w:cs="Meiryo"/>
            <w:color w:val="221F1F"/>
            <w:spacing w:val="-28"/>
            <w:position w:val="3"/>
            <w:sz w:val="22"/>
            <w:szCs w:val="22"/>
          </w:rPr>
          <w:delText xml:space="preserve"> </w:delText>
        </w:r>
        <w:r>
          <w:rPr>
            <w:rFonts w:ascii="Meiryo" w:eastAsia="Meiryo" w:hAnsi="Meiryo" w:cs="Meiryo"/>
            <w:color w:val="221F1F"/>
            <w:w w:val="85"/>
            <w:position w:val="3"/>
            <w:sz w:val="22"/>
            <w:szCs w:val="22"/>
          </w:rPr>
          <w:delText>a</w:delText>
        </w:r>
        <w:r>
          <w:rPr>
            <w:rFonts w:ascii="Meiryo" w:eastAsia="Meiryo" w:hAnsi="Meiryo" w:cs="Meiryo"/>
            <w:color w:val="221F1F"/>
            <w:spacing w:val="5"/>
            <w:w w:val="85"/>
            <w:position w:val="3"/>
            <w:sz w:val="22"/>
            <w:szCs w:val="22"/>
          </w:rPr>
          <w:delText>b</w:delText>
        </w:r>
        <w:r>
          <w:rPr>
            <w:rFonts w:ascii="Meiryo" w:eastAsia="Meiryo" w:hAnsi="Meiryo" w:cs="Meiryo"/>
            <w:color w:val="221F1F"/>
            <w:spacing w:val="-5"/>
            <w:w w:val="85"/>
            <w:position w:val="3"/>
            <w:sz w:val="22"/>
            <w:szCs w:val="22"/>
          </w:rPr>
          <w:delText>ov</w:delText>
        </w:r>
        <w:r>
          <w:rPr>
            <w:rFonts w:ascii="Meiryo" w:eastAsia="Meiryo" w:hAnsi="Meiryo" w:cs="Meiryo"/>
            <w:color w:val="221F1F"/>
            <w:w w:val="85"/>
            <w:position w:val="3"/>
            <w:sz w:val="22"/>
            <w:szCs w:val="22"/>
          </w:rPr>
          <w:delText>e</w:delText>
        </w:r>
        <w:r>
          <w:rPr>
            <w:rFonts w:ascii="Meiryo" w:eastAsia="Meiryo" w:hAnsi="Meiryo" w:cs="Meiryo"/>
            <w:color w:val="221F1F"/>
            <w:spacing w:val="16"/>
            <w:w w:val="85"/>
            <w:position w:val="3"/>
            <w:sz w:val="22"/>
            <w:szCs w:val="22"/>
          </w:rPr>
          <w:delText xml:space="preserve"> </w:delText>
        </w:r>
        <w:r>
          <w:rPr>
            <w:rFonts w:ascii="Meiryo" w:eastAsia="Meiryo" w:hAnsi="Meiryo" w:cs="Meiryo"/>
            <w:color w:val="221F1F"/>
            <w:position w:val="3"/>
            <w:sz w:val="22"/>
            <w:szCs w:val="22"/>
          </w:rPr>
          <w:delText>the</w:delText>
        </w:r>
      </w:del>
    </w:p>
    <w:p>
      <w:pPr>
        <w:spacing w:before="79" w:line="321" w:lineRule="auto"/>
        <w:ind w:left="697" w:right="91" w:firstLine="2746"/>
        <w:rPr>
          <w:rFonts w:ascii="Meiryo" w:eastAsia="Meiryo" w:hAnsi="Meiryo" w:cs="Meiryo"/>
          <w:sz w:val="22"/>
          <w:szCs w:val="22"/>
        </w:rPr>
        <w:pPrChange w:id="726" w:author="0" w:date="2015-11-12T18:08:00Z">
          <w:pPr>
            <w:spacing w:before="23" w:line="252" w:lineRule="auto"/>
            <w:ind w:left="155" w:right="95"/>
          </w:pPr>
        </w:pPrChange>
      </w:pPr>
      <w:del w:id="727" w:author="0" w:date="2015-11-12T18:08:00Z">
        <w:r>
          <w:rPr>
            <w:rFonts w:ascii="Meiryo" w:eastAsia="Meiryo" w:hAnsi="Meiryo" w:cs="Meiryo"/>
            <w:color w:val="221F1F"/>
            <w:w w:val="80"/>
            <w:sz w:val="22"/>
            <w:szCs w:val="22"/>
          </w:rPr>
          <w:delText>10</w:delText>
        </w:r>
        <w:r>
          <w:rPr>
            <w:color w:val="221F1F"/>
            <w:w w:val="128"/>
            <w:position w:val="8"/>
            <w:sz w:val="15"/>
            <w:szCs w:val="15"/>
          </w:rPr>
          <w:delText>th</w:delText>
        </w:r>
        <w:r>
          <w:rPr>
            <w:color w:val="221F1F"/>
            <w:spacing w:val="-28"/>
            <w:position w:val="8"/>
            <w:sz w:val="15"/>
            <w:szCs w:val="15"/>
          </w:rPr>
          <w:delText xml:space="preserve"> </w:delText>
        </w:r>
        <w:r>
          <w:rPr>
            <w:rFonts w:ascii="Meiryo" w:eastAsia="Meiryo" w:hAnsi="Meiryo" w:cs="Meiryo"/>
            <w:color w:val="221F1F"/>
            <w:spacing w:val="5"/>
            <w:w w:val="88"/>
            <w:sz w:val="22"/>
            <w:szCs w:val="22"/>
          </w:rPr>
          <w:delText>p</w:delText>
        </w:r>
        <w:r>
          <w:rPr>
            <w:rFonts w:ascii="Meiryo" w:eastAsia="Meiryo" w:hAnsi="Meiryo" w:cs="Meiryo"/>
            <w:color w:val="221F1F"/>
            <w:w w:val="88"/>
            <w:sz w:val="22"/>
            <w:szCs w:val="22"/>
          </w:rPr>
          <w:delText>erce</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tile(Defense</w:delText>
        </w:r>
        <w:r>
          <w:rPr>
            <w:rFonts w:ascii="Meiryo" w:eastAsia="Meiryo" w:hAnsi="Meiryo" w:cs="Meiryo"/>
            <w:color w:val="221F1F"/>
            <w:spacing w:val="-11"/>
            <w:w w:val="88"/>
            <w:sz w:val="22"/>
            <w:szCs w:val="22"/>
          </w:rPr>
          <w:delText xml:space="preserve"> </w:delText>
        </w:r>
        <w:r>
          <w:rPr>
            <w:rFonts w:ascii="Meiryo" w:eastAsia="Meiryo" w:hAnsi="Meiryo" w:cs="Meiryo"/>
            <w:color w:val="221F1F"/>
            <w:w w:val="88"/>
            <w:sz w:val="22"/>
            <w:szCs w:val="22"/>
          </w:rPr>
          <w:delText>Man</w:delText>
        </w:r>
        <w:r>
          <w:rPr>
            <w:rFonts w:ascii="Meiryo" w:eastAsia="Meiryo" w:hAnsi="Meiryo" w:cs="Meiryo"/>
            <w:color w:val="221F1F"/>
            <w:spacing w:val="5"/>
            <w:w w:val="88"/>
            <w:sz w:val="22"/>
            <w:szCs w:val="22"/>
          </w:rPr>
          <w:delText>p</w:delText>
        </w:r>
        <w:r>
          <w:rPr>
            <w:rFonts w:ascii="Meiryo" w:eastAsia="Meiryo" w:hAnsi="Meiryo" w:cs="Meiryo"/>
            <w:color w:val="221F1F"/>
            <w:spacing w:val="-5"/>
            <w:w w:val="88"/>
            <w:sz w:val="22"/>
            <w:szCs w:val="22"/>
          </w:rPr>
          <w:delText>ow</w:delText>
        </w:r>
        <w:r>
          <w:rPr>
            <w:rFonts w:ascii="Meiryo" w:eastAsia="Meiryo" w:hAnsi="Meiryo" w:cs="Meiryo"/>
            <w:color w:val="221F1F"/>
            <w:w w:val="88"/>
            <w:sz w:val="22"/>
            <w:szCs w:val="22"/>
          </w:rPr>
          <w:delText>er</w:delText>
        </w:r>
        <w:r>
          <w:rPr>
            <w:rFonts w:ascii="Meiryo" w:eastAsia="Meiryo" w:hAnsi="Meiryo" w:cs="Meiryo"/>
            <w:color w:val="221F1F"/>
            <w:spacing w:val="30"/>
            <w:w w:val="88"/>
            <w:sz w:val="22"/>
            <w:szCs w:val="22"/>
          </w:rPr>
          <w:delText xml:space="preserve"> </w:delText>
        </w:r>
        <w:r>
          <w:rPr>
            <w:rFonts w:ascii="Meiryo" w:eastAsia="Meiryo" w:hAnsi="Meiryo" w:cs="Meiryo"/>
            <w:color w:val="221F1F"/>
            <w:w w:val="88"/>
            <w:sz w:val="22"/>
            <w:szCs w:val="22"/>
          </w:rPr>
          <w:delText>Data</w:delText>
        </w:r>
        <w:r>
          <w:rPr>
            <w:rFonts w:ascii="Meiryo" w:eastAsia="Meiryo" w:hAnsi="Meiryo" w:cs="Meiryo"/>
            <w:color w:val="221F1F"/>
            <w:spacing w:val="39"/>
            <w:w w:val="88"/>
            <w:sz w:val="22"/>
            <w:szCs w:val="22"/>
          </w:rPr>
          <w:delText xml:space="preserve"> </w:delText>
        </w:r>
        <w:r>
          <w:rPr>
            <w:rFonts w:ascii="Meiryo" w:eastAsia="Meiryo" w:hAnsi="Meiryo" w:cs="Meiryo"/>
            <w:color w:val="221F1F"/>
            <w:w w:val="88"/>
            <w:sz w:val="22"/>
            <w:szCs w:val="22"/>
          </w:rPr>
          <w:delText>Ce</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ter,</w:delText>
        </w:r>
        <w:r>
          <w:rPr>
            <w:rFonts w:ascii="Meiryo" w:eastAsia="Meiryo" w:hAnsi="Meiryo" w:cs="Meiryo"/>
            <w:color w:val="221F1F"/>
            <w:spacing w:val="21"/>
            <w:w w:val="88"/>
            <w:sz w:val="22"/>
            <w:szCs w:val="22"/>
          </w:rPr>
          <w:delText xml:space="preserve"> </w:delText>
        </w:r>
        <w:r>
          <w:rPr>
            <w:rFonts w:ascii="Meiryo" w:eastAsia="Meiryo" w:hAnsi="Meiryo" w:cs="Meiryo"/>
            <w:color w:val="221F1F"/>
            <w:w w:val="88"/>
            <w:sz w:val="22"/>
            <w:szCs w:val="22"/>
          </w:rPr>
          <w:delText>2012).</w:delText>
        </w:r>
        <w:r>
          <w:rPr>
            <w:rFonts w:ascii="Meiryo" w:eastAsia="Meiryo" w:hAnsi="Meiryo" w:cs="Meiryo"/>
            <w:color w:val="221F1F"/>
            <w:spacing w:val="-16"/>
            <w:w w:val="88"/>
            <w:sz w:val="22"/>
            <w:szCs w:val="22"/>
          </w:rPr>
          <w:delText xml:space="preserve"> </w:delText>
        </w:r>
        <w:r>
          <w:rPr>
            <w:rFonts w:ascii="Meiryo" w:eastAsia="Meiryo" w:hAnsi="Meiryo" w:cs="Meiryo"/>
            <w:color w:val="221F1F"/>
            <w:w w:val="88"/>
            <w:sz w:val="22"/>
            <w:szCs w:val="22"/>
          </w:rPr>
          <w:delText>Ea</w:delText>
        </w:r>
        <w:r>
          <w:rPr>
            <w:rFonts w:ascii="Meiryo" w:eastAsia="Meiryo" w:hAnsi="Meiryo" w:cs="Meiryo"/>
            <w:color w:val="221F1F"/>
            <w:spacing w:val="-5"/>
            <w:w w:val="88"/>
            <w:sz w:val="22"/>
            <w:szCs w:val="22"/>
          </w:rPr>
          <w:delText>c</w:delText>
        </w:r>
        <w:r>
          <w:rPr>
            <w:rFonts w:ascii="Meiryo" w:eastAsia="Meiryo" w:hAnsi="Meiryo" w:cs="Meiryo"/>
            <w:color w:val="221F1F"/>
            <w:w w:val="88"/>
            <w:sz w:val="22"/>
            <w:szCs w:val="22"/>
          </w:rPr>
          <w:delText>h</w:delText>
        </w:r>
        <w:r>
          <w:rPr>
            <w:rFonts w:ascii="Meiryo" w:eastAsia="Meiryo" w:hAnsi="Meiryo" w:cs="Meiryo"/>
            <w:color w:val="221F1F"/>
            <w:spacing w:val="36"/>
            <w:w w:val="88"/>
            <w:sz w:val="22"/>
            <w:szCs w:val="22"/>
          </w:rPr>
          <w:delText xml:space="preserve"> </w:delText>
        </w:r>
        <w:r>
          <w:rPr>
            <w:rFonts w:ascii="Meiryo" w:eastAsia="Meiryo" w:hAnsi="Meiryo" w:cs="Meiryo"/>
            <w:color w:val="221F1F"/>
            <w:w w:val="88"/>
            <w:sz w:val="22"/>
            <w:szCs w:val="22"/>
          </w:rPr>
          <w:delText>bran</w:delText>
        </w:r>
        <w:r>
          <w:rPr>
            <w:rFonts w:ascii="Meiryo" w:eastAsia="Meiryo" w:hAnsi="Meiryo" w:cs="Meiryo"/>
            <w:color w:val="221F1F"/>
            <w:spacing w:val="-5"/>
            <w:w w:val="88"/>
            <w:sz w:val="22"/>
            <w:szCs w:val="22"/>
          </w:rPr>
          <w:delText>c</w:delText>
        </w:r>
        <w:r>
          <w:rPr>
            <w:rFonts w:ascii="Meiryo" w:eastAsia="Meiryo" w:hAnsi="Meiryo" w:cs="Meiryo"/>
            <w:color w:val="221F1F"/>
            <w:w w:val="88"/>
            <w:sz w:val="22"/>
            <w:szCs w:val="22"/>
          </w:rPr>
          <w:delText>h</w:delText>
        </w:r>
        <w:r>
          <w:rPr>
            <w:rFonts w:ascii="Meiryo" w:eastAsia="Meiryo" w:hAnsi="Meiryo" w:cs="Meiryo"/>
            <w:color w:val="221F1F"/>
            <w:spacing w:val="16"/>
            <w:w w:val="88"/>
            <w:sz w:val="22"/>
            <w:szCs w:val="22"/>
          </w:rPr>
          <w:delText xml:space="preserve"> </w:delText>
        </w:r>
        <w:r>
          <w:rPr>
            <w:rFonts w:ascii="Meiryo" w:eastAsia="Meiryo" w:hAnsi="Meiryo" w:cs="Meiryo"/>
            <w:color w:val="221F1F"/>
            <w:w w:val="88"/>
            <w:sz w:val="22"/>
            <w:szCs w:val="22"/>
          </w:rPr>
          <w:delText>has</w:delText>
        </w:r>
        <w:r>
          <w:rPr>
            <w:rFonts w:ascii="Meiryo" w:eastAsia="Meiryo" w:hAnsi="Meiryo" w:cs="Meiryo"/>
            <w:color w:val="221F1F"/>
            <w:spacing w:val="-3"/>
            <w:w w:val="88"/>
            <w:sz w:val="22"/>
            <w:szCs w:val="22"/>
          </w:rPr>
          <w:delText xml:space="preserve"> </w:delText>
        </w:r>
        <w:r>
          <w:rPr>
            <w:rFonts w:ascii="Meiryo" w:eastAsia="Meiryo" w:hAnsi="Meiryo" w:cs="Meiryo"/>
            <w:color w:val="221F1F"/>
            <w:sz w:val="22"/>
            <w:szCs w:val="22"/>
          </w:rPr>
          <w:delText>its</w:delText>
        </w:r>
        <w:r>
          <w:rPr>
            <w:rFonts w:ascii="Meiryo" w:eastAsia="Meiryo" w:hAnsi="Meiryo" w:cs="Meiryo"/>
            <w:color w:val="221F1F"/>
            <w:spacing w:val="-16"/>
            <w:sz w:val="22"/>
            <w:szCs w:val="22"/>
          </w:rPr>
          <w:delText xml:space="preserve"> </w:delText>
        </w:r>
        <w:r>
          <w:rPr>
            <w:rFonts w:ascii="Meiryo" w:eastAsia="Meiryo" w:hAnsi="Meiryo" w:cs="Meiryo"/>
            <w:color w:val="221F1F"/>
            <w:spacing w:val="-6"/>
            <w:sz w:val="22"/>
            <w:szCs w:val="22"/>
          </w:rPr>
          <w:delText>o</w:delText>
        </w:r>
        <w:r>
          <w:rPr>
            <w:rFonts w:ascii="Meiryo" w:eastAsia="Meiryo" w:hAnsi="Meiryo" w:cs="Meiryo"/>
            <w:color w:val="221F1F"/>
            <w:sz w:val="22"/>
            <w:szCs w:val="22"/>
          </w:rPr>
          <w:delText xml:space="preserve">wn </w:delText>
        </w:r>
        <w:r>
          <w:rPr>
            <w:rFonts w:ascii="Meiryo" w:eastAsia="Meiryo" w:hAnsi="Meiryo" w:cs="Meiryo"/>
            <w:color w:val="221F1F"/>
            <w:w w:val="86"/>
            <w:sz w:val="22"/>
            <w:szCs w:val="22"/>
          </w:rPr>
          <w:delText>mini</w:delText>
        </w:r>
        <w:r>
          <w:rPr>
            <w:rFonts w:ascii="Meiryo" w:eastAsia="Meiryo" w:hAnsi="Meiryo" w:cs="Meiryo"/>
            <w:color w:val="221F1F"/>
            <w:spacing w:val="-5"/>
            <w:w w:val="86"/>
            <w:sz w:val="22"/>
            <w:szCs w:val="22"/>
          </w:rPr>
          <w:delText>m</w:delText>
        </w:r>
        <w:r>
          <w:rPr>
            <w:rFonts w:ascii="Meiryo" w:eastAsia="Meiryo" w:hAnsi="Meiryo" w:cs="Meiryo"/>
            <w:color w:val="221F1F"/>
            <w:w w:val="86"/>
            <w:sz w:val="22"/>
            <w:szCs w:val="22"/>
          </w:rPr>
          <w:delText>um</w:delText>
        </w:r>
        <w:r>
          <w:rPr>
            <w:rFonts w:ascii="Meiryo" w:eastAsia="Meiryo" w:hAnsi="Meiryo" w:cs="Meiryo"/>
            <w:color w:val="221F1F"/>
            <w:spacing w:val="49"/>
            <w:w w:val="86"/>
            <w:sz w:val="22"/>
            <w:szCs w:val="22"/>
          </w:rPr>
          <w:delText xml:space="preserve"> </w:delText>
        </w:r>
        <w:r>
          <w:rPr>
            <w:rFonts w:ascii="Meiryo" w:eastAsia="Meiryo" w:hAnsi="Meiryo" w:cs="Meiryo"/>
            <w:color w:val="221F1F"/>
            <w:w w:val="86"/>
            <w:sz w:val="22"/>
            <w:szCs w:val="22"/>
          </w:rPr>
          <w:delText>score,</w:delText>
        </w:r>
        <w:r>
          <w:rPr>
            <w:rFonts w:ascii="Meiryo" w:eastAsia="Meiryo" w:hAnsi="Meiryo" w:cs="Meiryo"/>
            <w:color w:val="221F1F"/>
            <w:spacing w:val="-10"/>
            <w:w w:val="86"/>
            <w:sz w:val="22"/>
            <w:szCs w:val="22"/>
          </w:rPr>
          <w:delText xml:space="preserve"> </w:delText>
        </w:r>
        <w:r>
          <w:rPr>
            <w:rFonts w:ascii="Meiryo" w:eastAsia="Meiryo" w:hAnsi="Meiryo" w:cs="Meiryo"/>
            <w:color w:val="221F1F"/>
            <w:w w:val="86"/>
            <w:sz w:val="22"/>
            <w:szCs w:val="22"/>
          </w:rPr>
          <w:delText>ranging</w:delText>
        </w:r>
        <w:r>
          <w:rPr>
            <w:rFonts w:ascii="Meiryo" w:eastAsia="Meiryo" w:hAnsi="Meiryo" w:cs="Meiryo"/>
            <w:color w:val="221F1F"/>
            <w:spacing w:val="27"/>
            <w:w w:val="86"/>
            <w:sz w:val="22"/>
            <w:szCs w:val="22"/>
          </w:rPr>
          <w:delText xml:space="preserve"> </w:delText>
        </w:r>
        <w:r>
          <w:rPr>
            <w:rFonts w:ascii="Meiryo" w:eastAsia="Meiryo" w:hAnsi="Meiryo" w:cs="Meiryo"/>
            <w:color w:val="221F1F"/>
            <w:w w:val="86"/>
            <w:sz w:val="22"/>
            <w:szCs w:val="22"/>
          </w:rPr>
          <w:delText>from</w:delText>
        </w:r>
        <w:r>
          <w:rPr>
            <w:rFonts w:ascii="Meiryo" w:eastAsia="Meiryo" w:hAnsi="Meiryo" w:cs="Meiryo"/>
            <w:color w:val="221F1F"/>
            <w:spacing w:val="20"/>
            <w:w w:val="86"/>
            <w:sz w:val="22"/>
            <w:szCs w:val="22"/>
          </w:rPr>
          <w:delText xml:space="preserve"> </w:delText>
        </w:r>
        <w:r>
          <w:rPr>
            <w:rFonts w:ascii="Meiryo" w:eastAsia="Meiryo" w:hAnsi="Meiryo" w:cs="Meiryo"/>
            <w:color w:val="221F1F"/>
            <w:w w:val="86"/>
            <w:sz w:val="22"/>
            <w:szCs w:val="22"/>
          </w:rPr>
          <w:delText>31</w:delText>
        </w:r>
        <w:r>
          <w:rPr>
            <w:rFonts w:ascii="Meiryo" w:eastAsia="Meiryo" w:hAnsi="Meiryo" w:cs="Meiryo"/>
            <w:color w:val="221F1F"/>
            <w:spacing w:val="-7"/>
            <w:w w:val="86"/>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19"/>
            <w:sz w:val="22"/>
            <w:szCs w:val="22"/>
          </w:rPr>
          <w:delText xml:space="preserve"> </w:delText>
        </w:r>
        <w:r>
          <w:rPr>
            <w:rFonts w:ascii="Meiryo" w:eastAsia="Meiryo" w:hAnsi="Meiryo" w:cs="Meiryo"/>
            <w:color w:val="221F1F"/>
            <w:w w:val="86"/>
            <w:sz w:val="22"/>
            <w:szCs w:val="22"/>
          </w:rPr>
          <w:delText>36</w:delText>
        </w:r>
        <w:r>
          <w:rPr>
            <w:rFonts w:ascii="Meiryo" w:eastAsia="Meiryo" w:hAnsi="Meiryo" w:cs="Meiryo"/>
            <w:color w:val="221F1F"/>
            <w:spacing w:val="-7"/>
            <w:w w:val="86"/>
            <w:sz w:val="22"/>
            <w:szCs w:val="22"/>
          </w:rPr>
          <w:delText xml:space="preserve"> </w:delText>
        </w:r>
        <w:r>
          <w:rPr>
            <w:rFonts w:ascii="Meiryo" w:eastAsia="Meiryo" w:hAnsi="Meiryo" w:cs="Meiryo"/>
            <w:color w:val="221F1F"/>
            <w:w w:val="86"/>
            <w:sz w:val="22"/>
            <w:szCs w:val="22"/>
          </w:rPr>
          <w:delText>(U.S.</w:delText>
        </w:r>
        <w:r>
          <w:rPr>
            <w:rFonts w:ascii="Meiryo" w:eastAsia="Meiryo" w:hAnsi="Meiryo" w:cs="Meiryo"/>
            <w:color w:val="221F1F"/>
            <w:spacing w:val="31"/>
            <w:w w:val="86"/>
            <w:sz w:val="22"/>
            <w:szCs w:val="22"/>
          </w:rPr>
          <w:delText xml:space="preserve"> </w:delText>
        </w:r>
        <w:r>
          <w:rPr>
            <w:rFonts w:ascii="Meiryo" w:eastAsia="Meiryo" w:hAnsi="Meiryo" w:cs="Meiryo"/>
            <w:color w:val="221F1F"/>
            <w:w w:val="86"/>
            <w:sz w:val="22"/>
            <w:szCs w:val="22"/>
          </w:rPr>
          <w:delText>Departme</w:delText>
        </w:r>
        <w:r>
          <w:rPr>
            <w:rFonts w:ascii="Meiryo" w:eastAsia="Meiryo" w:hAnsi="Meiryo" w:cs="Meiryo"/>
            <w:color w:val="221F1F"/>
            <w:spacing w:val="-4"/>
            <w:w w:val="86"/>
            <w:sz w:val="22"/>
            <w:szCs w:val="22"/>
          </w:rPr>
          <w:delText>n</w:delText>
        </w:r>
        <w:r>
          <w:rPr>
            <w:rFonts w:ascii="Meiryo" w:eastAsia="Meiryo" w:hAnsi="Meiryo" w:cs="Meiryo"/>
            <w:color w:val="221F1F"/>
            <w:w w:val="86"/>
            <w:sz w:val="22"/>
            <w:szCs w:val="22"/>
          </w:rPr>
          <w:delText>t</w:delText>
        </w:r>
        <w:r>
          <w:rPr>
            <w:rFonts w:ascii="Meiryo" w:eastAsia="Meiryo" w:hAnsi="Meiryo" w:cs="Meiryo"/>
            <w:color w:val="221F1F"/>
            <w:spacing w:val="58"/>
            <w:w w:val="86"/>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2"/>
            <w:sz w:val="22"/>
            <w:szCs w:val="22"/>
          </w:rPr>
          <w:delText>the</w:delText>
        </w:r>
        <w:r>
          <w:rPr>
            <w:rFonts w:ascii="Meiryo" w:eastAsia="Meiryo" w:hAnsi="Meiryo" w:cs="Meiryo"/>
            <w:color w:val="221F1F"/>
            <w:spacing w:val="33"/>
            <w:w w:val="82"/>
            <w:sz w:val="22"/>
            <w:szCs w:val="22"/>
          </w:rPr>
          <w:delText xml:space="preserve"> </w:delText>
        </w:r>
        <w:r>
          <w:rPr>
            <w:rFonts w:ascii="Meiryo" w:eastAsia="Meiryo" w:hAnsi="Meiryo" w:cs="Meiryo"/>
            <w:color w:val="221F1F"/>
            <w:w w:val="82"/>
            <w:sz w:val="22"/>
            <w:szCs w:val="22"/>
          </w:rPr>
          <w:delText>Ar</w:delText>
        </w:r>
        <w:r>
          <w:rPr>
            <w:rFonts w:ascii="Meiryo" w:eastAsia="Meiryo" w:hAnsi="Meiryo" w:cs="Meiryo"/>
            <w:color w:val="221F1F"/>
            <w:spacing w:val="-5"/>
            <w:w w:val="82"/>
            <w:sz w:val="22"/>
            <w:szCs w:val="22"/>
          </w:rPr>
          <w:delText>m</w:delText>
        </w:r>
        <w:r>
          <w:rPr>
            <w:rFonts w:ascii="Meiryo" w:eastAsia="Meiryo" w:hAnsi="Meiryo" w:cs="Meiryo"/>
            <w:color w:val="221F1F"/>
            <w:w w:val="82"/>
            <w:sz w:val="22"/>
            <w:szCs w:val="22"/>
          </w:rPr>
          <w:delText xml:space="preserve">y, </w:delText>
        </w:r>
        <w:r>
          <w:rPr>
            <w:rFonts w:ascii="Meiryo" w:eastAsia="Meiryo" w:hAnsi="Meiryo" w:cs="Meiryo"/>
            <w:color w:val="221F1F"/>
            <w:spacing w:val="25"/>
            <w:w w:val="82"/>
            <w:sz w:val="22"/>
            <w:szCs w:val="22"/>
          </w:rPr>
          <w:delText xml:space="preserve"> </w:delText>
        </w:r>
        <w:r>
          <w:rPr>
            <w:rFonts w:ascii="Meiryo" w:eastAsia="Meiryo" w:hAnsi="Meiryo" w:cs="Meiryo"/>
            <w:color w:val="221F1F"/>
            <w:w w:val="82"/>
            <w:sz w:val="22"/>
            <w:szCs w:val="22"/>
          </w:rPr>
          <w:delText>2013;</w:delText>
        </w:r>
        <w:r>
          <w:rPr>
            <w:rFonts w:ascii="Meiryo" w:eastAsia="Meiryo" w:hAnsi="Meiryo" w:cs="Meiryo"/>
            <w:color w:val="221F1F"/>
            <w:spacing w:val="-12"/>
            <w:w w:val="82"/>
            <w:sz w:val="22"/>
            <w:szCs w:val="22"/>
          </w:rPr>
          <w:delText xml:space="preserve"> </w:delText>
        </w:r>
        <w:r>
          <w:rPr>
            <w:rFonts w:ascii="Meiryo" w:eastAsia="Meiryo" w:hAnsi="Meiryo" w:cs="Meiryo"/>
            <w:color w:val="221F1F"/>
            <w:w w:val="82"/>
            <w:sz w:val="22"/>
            <w:szCs w:val="22"/>
          </w:rPr>
          <w:delText>U.S.</w:delText>
        </w:r>
        <w:r>
          <w:rPr>
            <w:rFonts w:ascii="Meiryo" w:eastAsia="Meiryo" w:hAnsi="Meiryo" w:cs="Meiryo"/>
            <w:color w:val="221F1F"/>
            <w:spacing w:val="49"/>
            <w:w w:val="82"/>
            <w:sz w:val="22"/>
            <w:szCs w:val="22"/>
          </w:rPr>
          <w:delText xml:space="preserve"> </w:delText>
        </w:r>
        <w:r>
          <w:rPr>
            <w:rFonts w:ascii="Meiryo" w:eastAsia="Meiryo" w:hAnsi="Meiryo" w:cs="Meiryo"/>
            <w:color w:val="221F1F"/>
            <w:sz w:val="22"/>
            <w:szCs w:val="22"/>
          </w:rPr>
          <w:delText xml:space="preserve">Coast </w:delText>
        </w:r>
        <w:r>
          <w:rPr>
            <w:rFonts w:ascii="Meiryo" w:eastAsia="Meiryo" w:hAnsi="Meiryo" w:cs="Meiryo"/>
            <w:color w:val="221F1F"/>
            <w:w w:val="85"/>
            <w:sz w:val="22"/>
            <w:szCs w:val="22"/>
          </w:rPr>
          <w:delText>Guard,</w:delText>
        </w:r>
        <w:r>
          <w:rPr>
            <w:rFonts w:ascii="Meiryo" w:eastAsia="Meiryo" w:hAnsi="Meiryo" w:cs="Meiryo"/>
            <w:color w:val="221F1F"/>
            <w:spacing w:val="61"/>
            <w:w w:val="85"/>
            <w:sz w:val="22"/>
            <w:szCs w:val="22"/>
          </w:rPr>
          <w:delText xml:space="preserve"> </w:delText>
        </w:r>
        <w:r>
          <w:rPr>
            <w:rFonts w:ascii="Meiryo" w:eastAsia="Meiryo" w:hAnsi="Meiryo" w:cs="Meiryo"/>
            <w:color w:val="221F1F"/>
            <w:w w:val="85"/>
            <w:sz w:val="22"/>
            <w:szCs w:val="22"/>
          </w:rPr>
          <w:delText>2004),</w:delText>
        </w:r>
        <w:r>
          <w:rPr>
            <w:rFonts w:ascii="Meiryo" w:eastAsia="Meiryo" w:hAnsi="Meiryo" w:cs="Meiryo"/>
            <w:color w:val="221F1F"/>
            <w:spacing w:val="-18"/>
            <w:w w:val="85"/>
            <w:sz w:val="22"/>
            <w:szCs w:val="22"/>
          </w:rPr>
          <w:delText xml:space="preserve"> </w:delText>
        </w:r>
        <w:r>
          <w:rPr>
            <w:rFonts w:ascii="Meiryo" w:eastAsia="Meiryo" w:hAnsi="Meiryo" w:cs="Meiryo"/>
            <w:color w:val="221F1F"/>
            <w:w w:val="85"/>
            <w:sz w:val="22"/>
            <w:szCs w:val="22"/>
          </w:rPr>
          <w:delText>and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ea</w:delText>
        </w:r>
        <w:r>
          <w:rPr>
            <w:rFonts w:ascii="Meiryo" w:eastAsia="Meiryo" w:hAnsi="Meiryo" w:cs="Meiryo"/>
            <w:color w:val="221F1F"/>
            <w:spacing w:val="-5"/>
            <w:w w:val="85"/>
            <w:sz w:val="22"/>
            <w:szCs w:val="22"/>
          </w:rPr>
          <w:delText>c</w:delText>
        </w:r>
        <w:r>
          <w:rPr>
            <w:rFonts w:ascii="Meiryo" w:eastAsia="Meiryo" w:hAnsi="Meiryo" w:cs="Meiryo"/>
            <w:color w:val="221F1F"/>
            <w:w w:val="85"/>
            <w:sz w:val="22"/>
            <w:szCs w:val="22"/>
          </w:rPr>
          <w:delText>h</w:delText>
        </w:r>
        <w:r>
          <w:rPr>
            <w:rFonts w:ascii="Meiryo" w:eastAsia="Meiryo" w:hAnsi="Meiryo" w:cs="Meiryo"/>
            <w:color w:val="221F1F"/>
            <w:spacing w:val="9"/>
            <w:w w:val="85"/>
            <w:sz w:val="22"/>
            <w:szCs w:val="22"/>
          </w:rPr>
          <w:delText xml:space="preserve"> </w:delText>
        </w:r>
        <w:r>
          <w:rPr>
            <w:rFonts w:ascii="Meiryo" w:eastAsia="Meiryo" w:hAnsi="Meiryo" w:cs="Meiryo"/>
            <w:color w:val="221F1F"/>
            <w:w w:val="85"/>
            <w:sz w:val="22"/>
            <w:szCs w:val="22"/>
          </w:rPr>
          <w:delText>bran</w:delText>
        </w:r>
        <w:r>
          <w:rPr>
            <w:rFonts w:ascii="Meiryo" w:eastAsia="Meiryo" w:hAnsi="Meiryo" w:cs="Meiryo"/>
            <w:color w:val="221F1F"/>
            <w:spacing w:val="-5"/>
            <w:w w:val="85"/>
            <w:sz w:val="22"/>
            <w:szCs w:val="22"/>
          </w:rPr>
          <w:delText>c</w:delText>
        </w:r>
        <w:r>
          <w:rPr>
            <w:rFonts w:ascii="Meiryo" w:eastAsia="Meiryo" w:hAnsi="Meiryo" w:cs="Meiryo"/>
            <w:color w:val="221F1F"/>
            <w:w w:val="85"/>
            <w:sz w:val="22"/>
            <w:szCs w:val="22"/>
          </w:rPr>
          <w:delText>h</w:delText>
        </w:r>
        <w:r>
          <w:rPr>
            <w:rFonts w:ascii="Meiryo" w:eastAsia="Meiryo" w:hAnsi="Meiryo" w:cs="Meiryo"/>
            <w:color w:val="221F1F"/>
            <w:spacing w:val="40"/>
            <w:w w:val="85"/>
            <w:sz w:val="22"/>
            <w:szCs w:val="22"/>
          </w:rPr>
          <w:delText xml:space="preserve"> </w:delText>
        </w:r>
        <w:r>
          <w:rPr>
            <w:rFonts w:ascii="Meiryo" w:eastAsia="Meiryo" w:hAnsi="Meiryo" w:cs="Meiryo"/>
            <w:color w:val="221F1F"/>
            <w:w w:val="85"/>
            <w:sz w:val="22"/>
            <w:szCs w:val="22"/>
          </w:rPr>
          <w:delText>uses</w:delText>
        </w:r>
        <w:r>
          <w:rPr>
            <w:rFonts w:ascii="Meiryo" w:eastAsia="Meiryo" w:hAnsi="Meiryo" w:cs="Meiryo"/>
            <w:color w:val="221F1F"/>
            <w:spacing w:val="-9"/>
            <w:w w:val="85"/>
            <w:sz w:val="22"/>
            <w:szCs w:val="22"/>
          </w:rPr>
          <w:delText xml:space="preserve"> </w:delText>
        </w:r>
        <w:r>
          <w:rPr>
            <w:rFonts w:ascii="Meiryo" w:eastAsia="Meiryo" w:hAnsi="Meiryo" w:cs="Meiryo"/>
            <w:color w:val="221F1F"/>
            <w:w w:val="85"/>
            <w:sz w:val="22"/>
            <w:szCs w:val="22"/>
          </w:rPr>
          <w:delText>diﬀere</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t</w:delText>
        </w:r>
        <w:r>
          <w:rPr>
            <w:rFonts w:ascii="Meiryo" w:eastAsia="Meiryo" w:hAnsi="Meiryo" w:cs="Meiryo"/>
            <w:color w:val="221F1F"/>
            <w:spacing w:val="40"/>
            <w:w w:val="85"/>
            <w:sz w:val="22"/>
            <w:szCs w:val="22"/>
          </w:rPr>
          <w:delText xml:space="preserve"> </w:delText>
        </w:r>
        <w:r>
          <w:rPr>
            <w:rFonts w:ascii="Meiryo" w:eastAsia="Meiryo" w:hAnsi="Meiryo" w:cs="Meiryo"/>
            <w:color w:val="221F1F"/>
            <w:w w:val="85"/>
            <w:sz w:val="22"/>
            <w:szCs w:val="22"/>
          </w:rPr>
          <w:delText>linear</w:delText>
        </w:r>
        <w:r>
          <w:rPr>
            <w:rFonts w:ascii="Meiryo" w:eastAsia="Meiryo" w:hAnsi="Meiryo" w:cs="Meiryo"/>
            <w:color w:val="221F1F"/>
            <w:spacing w:val="40"/>
            <w:w w:val="85"/>
            <w:sz w:val="22"/>
            <w:szCs w:val="22"/>
          </w:rPr>
          <w:delText xml:space="preserve"> </w:delText>
        </w:r>
        <w:r>
          <w:rPr>
            <w:rFonts w:ascii="Meiryo" w:eastAsia="Meiryo" w:hAnsi="Meiryo" w:cs="Meiryo"/>
            <w:color w:val="221F1F"/>
            <w:w w:val="85"/>
            <w:sz w:val="22"/>
            <w:szCs w:val="22"/>
          </w:rPr>
          <w:delText>co</w:delText>
        </w:r>
        <w:r>
          <w:rPr>
            <w:rFonts w:ascii="Meiryo" w:eastAsia="Meiryo" w:hAnsi="Meiryo" w:cs="Meiryo"/>
            <w:color w:val="221F1F"/>
            <w:spacing w:val="-5"/>
            <w:w w:val="85"/>
            <w:sz w:val="22"/>
            <w:szCs w:val="22"/>
          </w:rPr>
          <w:delText>m</w:delText>
        </w:r>
        <w:r>
          <w:rPr>
            <w:rFonts w:ascii="Meiryo" w:eastAsia="Meiryo" w:hAnsi="Meiryo" w:cs="Meiryo"/>
            <w:color w:val="221F1F"/>
            <w:w w:val="85"/>
            <w:sz w:val="22"/>
            <w:szCs w:val="22"/>
          </w:rPr>
          <w:delText xml:space="preserve">binations </w:delText>
        </w:r>
        <w:r>
          <w:rPr>
            <w:rFonts w:ascii="Meiryo" w:eastAsia="Meiryo" w:hAnsi="Meiryo" w:cs="Meiryo"/>
            <w:color w:val="221F1F"/>
            <w:spacing w:val="9"/>
            <w:w w:val="85"/>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5"/>
            <w:sz w:val="22"/>
            <w:szCs w:val="22"/>
          </w:rPr>
          <w:delText>these</w:delText>
        </w:r>
        <w:r>
          <w:rPr>
            <w:rFonts w:ascii="Meiryo" w:eastAsia="Meiryo" w:hAnsi="Meiryo" w:cs="Meiryo"/>
            <w:color w:val="221F1F"/>
            <w:spacing w:val="4"/>
            <w:w w:val="85"/>
            <w:sz w:val="22"/>
            <w:szCs w:val="22"/>
          </w:rPr>
          <w:delText xml:space="preserve"> </w:delText>
        </w:r>
        <w:r>
          <w:rPr>
            <w:rFonts w:ascii="Meiryo" w:eastAsia="Meiryo" w:hAnsi="Meiryo" w:cs="Meiryo"/>
            <w:color w:val="221F1F"/>
            <w:w w:val="85"/>
            <w:sz w:val="22"/>
            <w:szCs w:val="22"/>
          </w:rPr>
          <w:delText>subtests</w:delText>
        </w:r>
        <w:r>
          <w:rPr>
            <w:rFonts w:ascii="Meiryo" w:eastAsia="Meiryo" w:hAnsi="Meiryo" w:cs="Meiryo"/>
            <w:color w:val="221F1F"/>
            <w:spacing w:val="19"/>
            <w:w w:val="85"/>
            <w:sz w:val="22"/>
            <w:szCs w:val="22"/>
          </w:rPr>
          <w:delText xml:space="preserve"> </w:delText>
        </w:r>
        <w:r>
          <w:rPr>
            <w:rFonts w:ascii="Meiryo" w:eastAsia="Meiryo" w:hAnsi="Meiryo" w:cs="Meiryo"/>
            <w:color w:val="221F1F"/>
            <w:sz w:val="22"/>
            <w:szCs w:val="22"/>
          </w:rPr>
          <w:delText xml:space="preserve">to </w:delText>
        </w:r>
        <w:r>
          <w:rPr>
            <w:rFonts w:ascii="Meiryo" w:eastAsia="Meiryo" w:hAnsi="Meiryo" w:cs="Meiryo"/>
            <w:color w:val="221F1F"/>
            <w:w w:val="89"/>
            <w:sz w:val="22"/>
            <w:szCs w:val="22"/>
          </w:rPr>
          <w:delText>determine</w:delText>
        </w:r>
        <w:r>
          <w:rPr>
            <w:rFonts w:ascii="Meiryo" w:eastAsia="Meiryo" w:hAnsi="Meiryo" w:cs="Meiryo"/>
            <w:color w:val="221F1F"/>
            <w:spacing w:val="-15"/>
            <w:w w:val="89"/>
            <w:sz w:val="22"/>
            <w:szCs w:val="22"/>
          </w:rPr>
          <w:delText xml:space="preserve"> </w:delText>
        </w:r>
        <w:r>
          <w:rPr>
            <w:rFonts w:ascii="Meiryo" w:eastAsia="Meiryo" w:hAnsi="Meiryo" w:cs="Meiryo"/>
            <w:color w:val="221F1F"/>
            <w:w w:val="89"/>
            <w:sz w:val="22"/>
            <w:szCs w:val="22"/>
          </w:rPr>
          <w:delText>an</w:delText>
        </w:r>
        <w:r>
          <w:rPr>
            <w:rFonts w:ascii="Meiryo" w:eastAsia="Meiryo" w:hAnsi="Meiryo" w:cs="Meiryo"/>
            <w:color w:val="221F1F"/>
            <w:spacing w:val="5"/>
            <w:w w:val="89"/>
            <w:sz w:val="22"/>
            <w:szCs w:val="22"/>
          </w:rPr>
          <w:delText xml:space="preserve"> </w:delText>
        </w:r>
        <w:r>
          <w:rPr>
            <w:rFonts w:ascii="Meiryo" w:eastAsia="Meiryo" w:hAnsi="Meiryo" w:cs="Meiryo"/>
            <w:color w:val="221F1F"/>
            <w:w w:val="89"/>
            <w:sz w:val="22"/>
            <w:szCs w:val="22"/>
          </w:rPr>
          <w:delText>applica</w:delText>
        </w:r>
        <w:r>
          <w:rPr>
            <w:rFonts w:ascii="Meiryo" w:eastAsia="Meiryo" w:hAnsi="Meiryo" w:cs="Meiryo"/>
            <w:color w:val="221F1F"/>
            <w:spacing w:val="-5"/>
            <w:w w:val="89"/>
            <w:sz w:val="22"/>
            <w:szCs w:val="22"/>
          </w:rPr>
          <w:delText>n</w:delText>
        </w:r>
        <w:r>
          <w:rPr>
            <w:rFonts w:ascii="Meiryo" w:eastAsia="Meiryo" w:hAnsi="Meiryo" w:cs="Meiryo"/>
            <w:color w:val="221F1F"/>
            <w:w w:val="89"/>
            <w:sz w:val="22"/>
            <w:szCs w:val="22"/>
          </w:rPr>
          <w:delText>t’s</w:delText>
        </w:r>
        <w:r>
          <w:rPr>
            <w:rFonts w:ascii="Meiryo" w:eastAsia="Meiryo" w:hAnsi="Meiryo" w:cs="Meiryo"/>
            <w:color w:val="221F1F"/>
            <w:spacing w:val="34"/>
            <w:w w:val="89"/>
            <w:sz w:val="22"/>
            <w:szCs w:val="22"/>
          </w:rPr>
          <w:delText xml:space="preserve"> </w:delText>
        </w:r>
        <w:r>
          <w:rPr>
            <w:rFonts w:ascii="Meiryo" w:eastAsia="Meiryo" w:hAnsi="Meiryo" w:cs="Meiryo"/>
            <w:color w:val="221F1F"/>
            <w:w w:val="89"/>
            <w:sz w:val="22"/>
            <w:szCs w:val="22"/>
          </w:rPr>
          <w:delText>eligibili</w:delText>
        </w:r>
        <w:r>
          <w:rPr>
            <w:rFonts w:ascii="Meiryo" w:eastAsia="Meiryo" w:hAnsi="Meiryo" w:cs="Meiryo"/>
            <w:color w:val="221F1F"/>
            <w:spacing w:val="-5"/>
            <w:w w:val="89"/>
            <w:sz w:val="22"/>
            <w:szCs w:val="22"/>
          </w:rPr>
          <w:delText>t</w:delText>
        </w:r>
        <w:r>
          <w:rPr>
            <w:rFonts w:ascii="Meiryo" w:eastAsia="Meiryo" w:hAnsi="Meiryo" w:cs="Meiryo"/>
            <w:color w:val="221F1F"/>
            <w:w w:val="89"/>
            <w:sz w:val="22"/>
            <w:szCs w:val="22"/>
          </w:rPr>
          <w:delText xml:space="preserve">y </w:delText>
        </w:r>
        <w:r>
          <w:rPr>
            <w:rFonts w:ascii="Meiryo" w:eastAsia="Meiryo" w:hAnsi="Meiryo" w:cs="Meiryo"/>
            <w:color w:val="221F1F"/>
            <w:spacing w:val="2"/>
            <w:w w:val="89"/>
            <w:sz w:val="22"/>
            <w:szCs w:val="22"/>
          </w:rPr>
          <w:delText xml:space="preserve"> </w:delText>
        </w:r>
        <w:r>
          <w:rPr>
            <w:rFonts w:ascii="Meiryo" w:eastAsia="Meiryo" w:hAnsi="Meiryo" w:cs="Meiryo"/>
            <w:color w:val="221F1F"/>
            <w:w w:val="89"/>
            <w:sz w:val="22"/>
            <w:szCs w:val="22"/>
          </w:rPr>
          <w:delText>for</w:delText>
        </w:r>
        <w:r>
          <w:rPr>
            <w:rFonts w:ascii="Meiryo" w:eastAsia="Meiryo" w:hAnsi="Meiryo" w:cs="Meiryo"/>
            <w:color w:val="221F1F"/>
            <w:spacing w:val="7"/>
            <w:w w:val="89"/>
            <w:sz w:val="22"/>
            <w:szCs w:val="22"/>
          </w:rPr>
          <w:delText xml:space="preserve"> </w:delText>
        </w:r>
        <w:r>
          <w:rPr>
            <w:rFonts w:ascii="Meiryo" w:eastAsia="Meiryo" w:hAnsi="Meiryo" w:cs="Meiryo"/>
            <w:color w:val="221F1F"/>
            <w:w w:val="89"/>
            <w:sz w:val="22"/>
            <w:szCs w:val="22"/>
          </w:rPr>
          <w:delText>s</w:delText>
        </w:r>
        <w:r>
          <w:rPr>
            <w:rFonts w:ascii="Meiryo" w:eastAsia="Meiryo" w:hAnsi="Meiryo" w:cs="Meiryo"/>
            <w:color w:val="221F1F"/>
            <w:spacing w:val="5"/>
            <w:w w:val="89"/>
            <w:sz w:val="22"/>
            <w:szCs w:val="22"/>
          </w:rPr>
          <w:delText>p</w:delText>
        </w:r>
        <w:r>
          <w:rPr>
            <w:rFonts w:ascii="Meiryo" w:eastAsia="Meiryo" w:hAnsi="Meiryo" w:cs="Meiryo"/>
            <w:color w:val="221F1F"/>
            <w:w w:val="89"/>
            <w:sz w:val="22"/>
            <w:szCs w:val="22"/>
          </w:rPr>
          <w:delText>ecial</w:delText>
        </w:r>
        <w:r>
          <w:rPr>
            <w:rFonts w:ascii="Meiryo" w:eastAsia="Meiryo" w:hAnsi="Meiryo" w:cs="Meiryo"/>
            <w:color w:val="221F1F"/>
            <w:spacing w:val="-5"/>
            <w:w w:val="89"/>
            <w:sz w:val="22"/>
            <w:szCs w:val="22"/>
          </w:rPr>
          <w:delText>t</w:delText>
        </w:r>
        <w:r>
          <w:rPr>
            <w:rFonts w:ascii="Meiryo" w:eastAsia="Meiryo" w:hAnsi="Meiryo" w:cs="Meiryo"/>
            <w:color w:val="221F1F"/>
            <w:w w:val="89"/>
            <w:sz w:val="22"/>
            <w:szCs w:val="22"/>
          </w:rPr>
          <w:delText>y</w:delText>
        </w:r>
        <w:r>
          <w:rPr>
            <w:rFonts w:ascii="Meiryo" w:eastAsia="Meiryo" w:hAnsi="Meiryo" w:cs="Meiryo"/>
            <w:color w:val="221F1F"/>
            <w:spacing w:val="14"/>
            <w:w w:val="89"/>
            <w:sz w:val="22"/>
            <w:szCs w:val="22"/>
          </w:rPr>
          <w:delText xml:space="preserve"> </w:delText>
        </w:r>
        <w:r>
          <w:rPr>
            <w:rFonts w:ascii="Meiryo" w:eastAsia="Meiryo" w:hAnsi="Meiryo" w:cs="Meiryo"/>
            <w:color w:val="221F1F"/>
            <w:spacing w:val="5"/>
            <w:w w:val="89"/>
            <w:sz w:val="22"/>
            <w:szCs w:val="22"/>
          </w:rPr>
          <w:delText>p</w:delText>
        </w:r>
        <w:r>
          <w:rPr>
            <w:rFonts w:ascii="Meiryo" w:eastAsia="Meiryo" w:hAnsi="Meiryo" w:cs="Meiryo"/>
            <w:color w:val="221F1F"/>
            <w:w w:val="89"/>
            <w:sz w:val="22"/>
            <w:szCs w:val="22"/>
          </w:rPr>
          <w:delText>ositions.</w:delText>
        </w:r>
        <w:r>
          <w:rPr>
            <w:rFonts w:ascii="Meiryo" w:eastAsia="Meiryo" w:hAnsi="Meiryo" w:cs="Meiryo"/>
            <w:color w:val="221F1F"/>
            <w:spacing w:val="27"/>
            <w:w w:val="89"/>
            <w:sz w:val="22"/>
            <w:szCs w:val="22"/>
          </w:rPr>
          <w:delText xml:space="preserve"> </w:delText>
        </w:r>
        <w:r>
          <w:rPr>
            <w:rFonts w:ascii="Meiryo" w:eastAsia="Meiryo" w:hAnsi="Meiryo" w:cs="Meiryo"/>
            <w:color w:val="221F1F"/>
            <w:spacing w:val="-5"/>
            <w:w w:val="89"/>
            <w:sz w:val="22"/>
            <w:szCs w:val="22"/>
          </w:rPr>
          <w:delText>A</w:delText>
        </w:r>
        <w:r>
          <w:rPr>
            <w:rFonts w:ascii="Meiryo" w:eastAsia="Meiryo" w:hAnsi="Meiryo" w:cs="Meiryo"/>
            <w:color w:val="221F1F"/>
            <w:w w:val="89"/>
            <w:sz w:val="22"/>
            <w:szCs w:val="22"/>
          </w:rPr>
          <w:delText>dditionall</w:delText>
        </w:r>
        <w:r>
          <w:rPr>
            <w:rFonts w:ascii="Meiryo" w:eastAsia="Meiryo" w:hAnsi="Meiryo" w:cs="Meiryo"/>
            <w:color w:val="221F1F"/>
            <w:spacing w:val="-15"/>
            <w:w w:val="89"/>
            <w:sz w:val="22"/>
            <w:szCs w:val="22"/>
          </w:rPr>
          <w:delText>y</w:delText>
        </w:r>
        <w:r>
          <w:rPr>
            <w:rFonts w:ascii="Meiryo" w:eastAsia="Meiryo" w:hAnsi="Meiryo" w:cs="Meiryo"/>
            <w:color w:val="221F1F"/>
            <w:w w:val="89"/>
            <w:sz w:val="22"/>
            <w:szCs w:val="22"/>
          </w:rPr>
          <w:delText xml:space="preserve">, </w:delText>
        </w:r>
        <w:r>
          <w:rPr>
            <w:rFonts w:ascii="Meiryo" w:eastAsia="Meiryo" w:hAnsi="Meiryo" w:cs="Meiryo"/>
            <w:color w:val="221F1F"/>
            <w:spacing w:val="16"/>
            <w:w w:val="89"/>
            <w:sz w:val="22"/>
            <w:szCs w:val="22"/>
          </w:rPr>
          <w:delText xml:space="preserve"> </w:delText>
        </w:r>
        <w:r>
          <w:rPr>
            <w:rFonts w:ascii="Meiryo" w:eastAsia="Meiryo" w:hAnsi="Meiryo" w:cs="Meiryo"/>
            <w:color w:val="221F1F"/>
            <w:spacing w:val="-6"/>
            <w:sz w:val="22"/>
            <w:szCs w:val="22"/>
          </w:rPr>
          <w:delText>m</w:delText>
        </w:r>
        <w:r>
          <w:rPr>
            <w:rFonts w:ascii="Meiryo" w:eastAsia="Meiryo" w:hAnsi="Meiryo" w:cs="Meiryo"/>
            <w:color w:val="221F1F"/>
            <w:sz w:val="22"/>
            <w:szCs w:val="22"/>
          </w:rPr>
          <w:delText>ultiple</w:delText>
        </w:r>
      </w:del>
      <w:ins w:id="728" w:author="0" w:date="2015-11-12T18:08:00Z">
        <w:r>
          <w:rPr>
            <w:rFonts w:ascii="Meiryo" w:eastAsia="Meiryo" w:hAnsi="Meiryo" w:cs="Meiryo"/>
            <w:color w:val="221F1F"/>
            <w:sz w:val="22"/>
            <w:szCs w:val="22"/>
          </w:rPr>
          <w:t xml:space="preserve">Many </w:t>
        </w:r>
      </w:ins>
      <w:del w:id="729" w:author="0" w:date="2015-11-12T18:08:00Z">
        <w:r>
          <w:rPr>
            <w:rFonts w:ascii="Meiryo" w:eastAsia="Meiryo" w:hAnsi="Meiryo" w:cs="Meiryo"/>
            <w:color w:val="221F1F"/>
            <w:sz w:val="22"/>
            <w:szCs w:val="22"/>
          </w:rPr>
          <w:delText xml:space="preserve"> </w:delText>
        </w:r>
      </w:del>
      <w:r>
        <w:rPr>
          <w:rFonts w:ascii="Meiryo" w:eastAsia="Meiryo" w:hAnsi="Meiryo" w:cs="Meiryo"/>
          <w:color w:val="221F1F"/>
          <w:w w:val="85"/>
          <w:sz w:val="22"/>
          <w:szCs w:val="22"/>
        </w:rPr>
        <w:t>resear</w:t>
      </w:r>
      <w:r>
        <w:rPr>
          <w:rFonts w:ascii="Meiryo" w:eastAsia="Meiryo" w:hAnsi="Meiryo" w:cs="Meiryo"/>
          <w:color w:val="221F1F"/>
          <w:spacing w:val="-4"/>
          <w:w w:val="85"/>
          <w:sz w:val="22"/>
          <w:szCs w:val="22"/>
        </w:rPr>
        <w:t>c</w:t>
      </w:r>
      <w:r>
        <w:rPr>
          <w:rFonts w:ascii="Meiryo" w:eastAsia="Meiryo" w:hAnsi="Meiryo" w:cs="Meiryo"/>
          <w:color w:val="221F1F"/>
          <w:w w:val="85"/>
          <w:sz w:val="22"/>
          <w:szCs w:val="22"/>
        </w:rPr>
        <w:t>hers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used</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4"/>
          <w:sz w:val="22"/>
          <w:szCs w:val="22"/>
        </w:rPr>
        <w:t>standard</w:t>
      </w:r>
      <w:r>
        <w:rPr>
          <w:rFonts w:ascii="Meiryo" w:eastAsia="Meiryo" w:hAnsi="Meiryo" w:cs="Meiryo"/>
          <w:color w:val="221F1F"/>
          <w:spacing w:val="59"/>
          <w:w w:val="84"/>
          <w:sz w:val="22"/>
          <w:szCs w:val="22"/>
        </w:rPr>
        <w:t xml:space="preserve"> </w:t>
      </w:r>
      <w:r>
        <w:rPr>
          <w:rFonts w:ascii="Meiryo" w:eastAsia="Meiryo" w:hAnsi="Meiryo" w:cs="Meiryo"/>
          <w:color w:val="221F1F"/>
          <w:w w:val="84"/>
          <w:sz w:val="22"/>
          <w:szCs w:val="22"/>
        </w:rPr>
        <w:t>score</w:t>
      </w:r>
      <w:r>
        <w:rPr>
          <w:rFonts w:ascii="Meiryo" w:eastAsia="Meiryo" w:hAnsi="Meiryo" w:cs="Meiryo"/>
          <w:color w:val="221F1F"/>
          <w:spacing w:val="5"/>
          <w:w w:val="84"/>
          <w:sz w:val="22"/>
          <w:szCs w:val="22"/>
        </w:rPr>
        <w:t xml:space="preserve"> </w:t>
      </w:r>
      <w:r>
        <w:rPr>
          <w:rFonts w:ascii="Meiryo" w:eastAsia="Meiryo" w:hAnsi="Meiryo" w:cs="Meiryo"/>
          <w:color w:val="221F1F"/>
          <w:w w:val="84"/>
          <w:sz w:val="22"/>
          <w:szCs w:val="22"/>
        </w:rPr>
        <w:t>as</w:t>
      </w:r>
      <w:r>
        <w:rPr>
          <w:rFonts w:ascii="Meiryo" w:eastAsia="Meiryo" w:hAnsi="Meiryo" w:cs="Meiryo"/>
          <w:color w:val="221F1F"/>
          <w:spacing w:val="6"/>
          <w:w w:val="84"/>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pr</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xy</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for</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general</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2"/>
          <w:w w:val="88"/>
          <w:sz w:val="22"/>
          <w:szCs w:val="22"/>
        </w:rPr>
        <w:t xml:space="preserve"> </w:t>
      </w:r>
      <w:r>
        <w:rPr>
          <w:rFonts w:ascii="Meiryo" w:eastAsia="Meiryo" w:hAnsi="Meiryo" w:cs="Meiryo"/>
          <w:color w:val="221F1F"/>
          <w:spacing w:val="-1"/>
          <w:sz w:val="22"/>
          <w:szCs w:val="22"/>
        </w:rPr>
        <w:t>(</w:t>
      </w:r>
      <w:r>
        <w:rPr>
          <w:i/>
          <w:color w:val="221F1F"/>
          <w:spacing w:val="13"/>
          <w:sz w:val="22"/>
          <w:szCs w:val="22"/>
        </w:rPr>
        <w:t>g</w:t>
      </w:r>
      <w:r>
        <w:rPr>
          <w:rFonts w:ascii="Meiryo" w:eastAsia="Meiryo" w:hAnsi="Meiryo" w:cs="Meiryo"/>
          <w:color w:val="221F1F"/>
          <w:sz w:val="22"/>
          <w:szCs w:val="22"/>
        </w:rPr>
        <w:t xml:space="preserve">) </w:t>
      </w:r>
      <w:r>
        <w:rPr>
          <w:rFonts w:ascii="Meiryo" w:eastAsia="Meiryo" w:hAnsi="Meiryo" w:cs="Meiryo"/>
          <w:color w:val="221F1F"/>
          <w:w w:val="90"/>
          <w:sz w:val="22"/>
          <w:szCs w:val="22"/>
        </w:rPr>
        <w:t>(Herrnstein</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94"/>
          <w:sz w:val="22"/>
          <w:szCs w:val="22"/>
        </w:rPr>
        <w:t>Murr</w:t>
      </w:r>
      <w:r>
        <w:rPr>
          <w:rFonts w:ascii="Meiryo" w:eastAsia="Meiryo" w:hAnsi="Meiryo" w:cs="Meiryo"/>
          <w:color w:val="221F1F"/>
          <w:spacing w:val="-6"/>
          <w:w w:val="94"/>
          <w:sz w:val="22"/>
          <w:szCs w:val="22"/>
        </w:rPr>
        <w:t>a</w:t>
      </w:r>
      <w:r>
        <w:rPr>
          <w:rFonts w:ascii="Meiryo" w:eastAsia="Meiryo" w:hAnsi="Meiryo" w:cs="Meiryo"/>
          <w:color w:val="221F1F"/>
          <w:w w:val="94"/>
          <w:sz w:val="22"/>
          <w:szCs w:val="22"/>
        </w:rPr>
        <w:t>y,</w:t>
      </w:r>
      <w:r>
        <w:rPr>
          <w:rFonts w:ascii="Meiryo" w:eastAsia="Meiryo" w:hAnsi="Meiryo" w:cs="Meiryo"/>
          <w:color w:val="221F1F"/>
          <w:spacing w:val="4"/>
          <w:w w:val="94"/>
          <w:sz w:val="22"/>
          <w:szCs w:val="22"/>
        </w:rPr>
        <w:t xml:space="preserve"> </w:t>
      </w:r>
      <w:r>
        <w:rPr>
          <w:rFonts w:ascii="Meiryo" w:eastAsia="Meiryo" w:hAnsi="Meiryo" w:cs="Meiryo"/>
          <w:color w:val="221F1F"/>
          <w:w w:val="82"/>
          <w:sz w:val="22"/>
          <w:szCs w:val="22"/>
        </w:rPr>
        <w:t>1994;</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Der,</w:t>
      </w:r>
      <w:r>
        <w:rPr>
          <w:rFonts w:ascii="Meiryo" w:eastAsia="Meiryo" w:hAnsi="Meiryo" w:cs="Meiryo"/>
          <w:color w:val="221F1F"/>
          <w:spacing w:val="45"/>
          <w:w w:val="82"/>
          <w:sz w:val="22"/>
          <w:szCs w:val="22"/>
        </w:rPr>
        <w:t xml:space="preserve"> </w:t>
      </w:r>
      <w:r>
        <w:rPr>
          <w:rFonts w:ascii="Meiryo" w:eastAsia="Meiryo" w:hAnsi="Meiryo" w:cs="Meiryo"/>
          <w:color w:val="221F1F"/>
          <w:w w:val="82"/>
          <w:sz w:val="22"/>
          <w:szCs w:val="22"/>
        </w:rPr>
        <w:t>Bat</w:t>
      </w:r>
      <w:r>
        <w:rPr>
          <w:rFonts w:ascii="Meiryo" w:eastAsia="Meiryo" w:hAnsi="Meiryo" w:cs="Meiryo"/>
          <w:color w:val="221F1F"/>
          <w:spacing w:val="-4"/>
          <w:w w:val="82"/>
          <w:sz w:val="22"/>
          <w:szCs w:val="22"/>
        </w:rPr>
        <w:t>t</w:t>
      </w:r>
      <w:r>
        <w:rPr>
          <w:rFonts w:ascii="Meiryo" w:eastAsia="Meiryo" w:hAnsi="Meiryo" w:cs="Meiryo"/>
          <w:color w:val="221F1F"/>
          <w:spacing w:val="-15"/>
          <w:w w:val="82"/>
          <w:sz w:val="22"/>
          <w:szCs w:val="22"/>
        </w:rPr>
        <w:t>y</w:t>
      </w:r>
      <w:r>
        <w:rPr>
          <w:rFonts w:ascii="Meiryo" w:eastAsia="Meiryo" w:hAnsi="Meiryo" w:cs="Meiryo"/>
          <w:color w:val="221F1F"/>
          <w:w w:val="82"/>
          <w:sz w:val="22"/>
          <w:szCs w:val="22"/>
        </w:rPr>
        <w:t xml:space="preserve">, </w:t>
      </w:r>
      <w:r>
        <w:rPr>
          <w:rFonts w:ascii="Meiryo" w:eastAsia="Meiryo" w:hAnsi="Meiryo" w:cs="Meiryo"/>
          <w:color w:val="221F1F"/>
          <w:spacing w:val="29"/>
          <w:w w:val="8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7"/>
          <w:sz w:val="22"/>
          <w:szCs w:val="22"/>
        </w:rPr>
        <w:t>Deary,</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2009).</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Indeed,</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 xml:space="preserve">military </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has</w:t>
      </w:r>
    </w:p>
    <w:p>
      <w:pPr>
        <w:spacing w:before="5" w:line="252" w:lineRule="auto"/>
        <w:ind w:left="155" w:right="147"/>
        <w:rPr>
          <w:rFonts w:ascii="Meiryo" w:eastAsia="Meiryo" w:hAnsi="Meiryo" w:cs="Meiryo"/>
          <w:sz w:val="22"/>
          <w:szCs w:val="22"/>
        </w:rPr>
      </w:pPr>
      <w:r>
        <w:rPr>
          <w:rFonts w:ascii="Meiryo" w:eastAsia="Meiryo" w:hAnsi="Meiryo" w:cs="Meiryo"/>
          <w:color w:val="221F1F"/>
          <w:w w:val="90"/>
          <w:sz w:val="22"/>
          <w:szCs w:val="22"/>
        </w:rPr>
        <w:t>found that</w:t>
      </w:r>
      <w:r>
        <w:rPr>
          <w:rFonts w:ascii="Meiryo" w:eastAsia="Meiryo" w:hAnsi="Meiryo" w:cs="Meiryo"/>
          <w:color w:val="221F1F"/>
          <w:spacing w:val="20"/>
          <w:w w:val="90"/>
          <w:sz w:val="22"/>
          <w:szCs w:val="22"/>
        </w:rPr>
        <w:t xml:space="preserve"> </w:t>
      </w:r>
      <w:r>
        <w:rPr>
          <w:rFonts w:ascii="Meiryo" w:eastAsia="Meiryo" w:hAnsi="Meiryo" w:cs="Meiryo"/>
          <w:color w:val="221F1F"/>
          <w:w w:val="90"/>
          <w:sz w:val="22"/>
          <w:szCs w:val="22"/>
        </w:rPr>
        <w:t xml:space="preserve">the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7"/>
          <w:sz w:val="22"/>
          <w:szCs w:val="22"/>
        </w:rPr>
        <w:t>correlated</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0.8</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with</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16"/>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hsler</w:t>
      </w:r>
      <w:r>
        <w:rPr>
          <w:rFonts w:ascii="Meiryo" w:eastAsia="Meiryo" w:hAnsi="Meiryo" w:cs="Meiryo"/>
          <w:color w:val="221F1F"/>
          <w:spacing w:val="26"/>
          <w:w w:val="87"/>
          <w:sz w:val="22"/>
          <w:szCs w:val="22"/>
        </w:rPr>
        <w:t xml:space="preserve"> </w:t>
      </w:r>
      <w:r>
        <w:rPr>
          <w:rFonts w:ascii="Meiryo" w:eastAsia="Meiryo" w:hAnsi="Meiryo" w:cs="Meiryo"/>
          <w:color w:val="221F1F"/>
          <w:spacing w:val="-6"/>
          <w:sz w:val="22"/>
          <w:szCs w:val="22"/>
        </w:rPr>
        <w:t>A</w:t>
      </w:r>
      <w:r>
        <w:rPr>
          <w:rFonts w:ascii="Meiryo" w:eastAsia="Meiryo" w:hAnsi="Meiryo" w:cs="Meiryo"/>
          <w:color w:val="221F1F"/>
          <w:sz w:val="22"/>
          <w:szCs w:val="22"/>
        </w:rPr>
        <w:t>dult</w:t>
      </w:r>
      <w:r>
        <w:rPr>
          <w:rFonts w:ascii="Meiryo" w:eastAsia="Meiryo" w:hAnsi="Meiryo" w:cs="Meiryo"/>
          <w:color w:val="221F1F"/>
          <w:spacing w:val="-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23"/>
          <w:w w:val="87"/>
          <w:sz w:val="22"/>
          <w:szCs w:val="22"/>
        </w:rPr>
        <w:t xml:space="preserve"> </w:t>
      </w:r>
      <w:r>
        <w:rPr>
          <w:rFonts w:ascii="Meiryo" w:eastAsia="Meiryo" w:hAnsi="Meiryo" w:cs="Meiryo"/>
          <w:color w:val="221F1F"/>
          <w:w w:val="87"/>
          <w:sz w:val="22"/>
          <w:szCs w:val="22"/>
        </w:rPr>
        <w:t>Scale</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w:t>
      </w:r>
      <w:r>
        <w:rPr>
          <w:rFonts w:ascii="Meiryo" w:eastAsia="Meiryo" w:hAnsi="Meiryo" w:cs="Meiryo"/>
          <w:color w:val="221F1F"/>
          <w:spacing w:val="-25"/>
          <w:sz w:val="22"/>
          <w:szCs w:val="22"/>
        </w:rPr>
        <w:t>W</w:t>
      </w:r>
      <w:r>
        <w:rPr>
          <w:rFonts w:ascii="Meiryo" w:eastAsia="Meiryo" w:hAnsi="Meiryo" w:cs="Meiryo"/>
          <w:color w:val="221F1F"/>
          <w:sz w:val="22"/>
          <w:szCs w:val="22"/>
        </w:rPr>
        <w:t xml:space="preserve">AIS; </w:t>
      </w:r>
      <w:proofErr w:type="spellStart"/>
      <w:r>
        <w:rPr>
          <w:rFonts w:ascii="Meiryo" w:eastAsia="Meiryo" w:hAnsi="Meiryo" w:cs="Meiryo"/>
          <w:color w:val="221F1F"/>
          <w:w w:val="91"/>
          <w:sz w:val="22"/>
          <w:szCs w:val="22"/>
        </w:rPr>
        <w:t>McGrev</w:t>
      </w:r>
      <w:r>
        <w:rPr>
          <w:rFonts w:ascii="Meiryo" w:eastAsia="Meiryo" w:hAnsi="Meiryo" w:cs="Meiryo"/>
          <w:color w:val="221F1F"/>
          <w:spacing w:val="-16"/>
          <w:w w:val="91"/>
          <w:sz w:val="22"/>
          <w:szCs w:val="22"/>
        </w:rPr>
        <w:t>y</w:t>
      </w:r>
      <w:proofErr w:type="spellEnd"/>
      <w:r>
        <w:rPr>
          <w:rFonts w:ascii="Meiryo" w:eastAsia="Meiryo" w:hAnsi="Meiryo" w:cs="Meiryo"/>
          <w:color w:val="221F1F"/>
          <w:w w:val="91"/>
          <w:sz w:val="22"/>
          <w:szCs w:val="22"/>
        </w:rPr>
        <w:t>,</w:t>
      </w:r>
      <w:r>
        <w:rPr>
          <w:rFonts w:ascii="Meiryo" w:eastAsia="Meiryo" w:hAnsi="Meiryo" w:cs="Meiryo"/>
          <w:color w:val="221F1F"/>
          <w:spacing w:val="41"/>
          <w:w w:val="91"/>
          <w:sz w:val="22"/>
          <w:szCs w:val="22"/>
        </w:rPr>
        <w:t xml:space="preserve"> </w:t>
      </w:r>
      <w:proofErr w:type="spellStart"/>
      <w:r>
        <w:rPr>
          <w:rFonts w:ascii="Meiryo" w:eastAsia="Meiryo" w:hAnsi="Meiryo" w:cs="Meiryo"/>
          <w:color w:val="221F1F"/>
          <w:w w:val="91"/>
          <w:sz w:val="22"/>
          <w:szCs w:val="22"/>
        </w:rPr>
        <w:t>Knouse</w:t>
      </w:r>
      <w:proofErr w:type="spellEnd"/>
      <w:r>
        <w:rPr>
          <w:rFonts w:ascii="Meiryo" w:eastAsia="Meiryo" w:hAnsi="Meiryo" w:cs="Meiryo"/>
          <w:color w:val="221F1F"/>
          <w:w w:val="91"/>
          <w:sz w:val="22"/>
          <w:szCs w:val="22"/>
        </w:rPr>
        <w:t>,</w:t>
      </w:r>
      <w:r>
        <w:rPr>
          <w:rFonts w:ascii="Meiryo" w:eastAsia="Meiryo" w:hAnsi="Meiryo" w:cs="Meiryo"/>
          <w:color w:val="221F1F"/>
          <w:spacing w:val="-11"/>
          <w:w w:val="91"/>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113"/>
          <w:sz w:val="22"/>
          <w:szCs w:val="22"/>
        </w:rPr>
        <w:t>T</w:t>
      </w:r>
      <w:r>
        <w:rPr>
          <w:rFonts w:ascii="Meiryo" w:eastAsia="Meiryo" w:hAnsi="Meiryo" w:cs="Meiryo"/>
          <w:color w:val="221F1F"/>
          <w:w w:val="86"/>
          <w:sz w:val="22"/>
          <w:szCs w:val="22"/>
        </w:rPr>
        <w:t>hompson,</w:t>
      </w:r>
      <w:r>
        <w:rPr>
          <w:rFonts w:ascii="Meiryo" w:eastAsia="Meiryo" w:hAnsi="Meiryo" w:cs="Meiryo"/>
          <w:color w:val="221F1F"/>
          <w:sz w:val="22"/>
          <w:szCs w:val="22"/>
        </w:rPr>
        <w:t xml:space="preserve"> </w:t>
      </w:r>
      <w:r>
        <w:rPr>
          <w:rFonts w:ascii="Meiryo" w:eastAsia="Meiryo" w:hAnsi="Meiryo" w:cs="Meiryo"/>
          <w:color w:val="221F1F"/>
          <w:w w:val="85"/>
          <w:sz w:val="22"/>
          <w:szCs w:val="22"/>
        </w:rPr>
        <w:t>1974).</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More</w:t>
      </w:r>
      <w:r>
        <w:rPr>
          <w:rFonts w:ascii="Meiryo" w:eastAsia="Meiryo" w:hAnsi="Meiryo" w:cs="Meiryo"/>
          <w:color w:val="221F1F"/>
          <w:spacing w:val="-4"/>
          <w:w w:val="85"/>
          <w:sz w:val="22"/>
          <w:szCs w:val="22"/>
        </w:rPr>
        <w:t>o</w:t>
      </w:r>
      <w:r>
        <w:rPr>
          <w:rFonts w:ascii="Meiryo" w:eastAsia="Meiryo" w:hAnsi="Meiryo" w:cs="Meiryo"/>
          <w:color w:val="221F1F"/>
          <w:spacing w:val="-5"/>
          <w:w w:val="85"/>
          <w:sz w:val="22"/>
          <w:szCs w:val="22"/>
        </w:rPr>
        <w:t>v</w:t>
      </w:r>
      <w:r>
        <w:rPr>
          <w:rFonts w:ascii="Meiryo" w:eastAsia="Meiryo" w:hAnsi="Meiryo" w:cs="Meiryo"/>
          <w:color w:val="221F1F"/>
          <w:w w:val="85"/>
          <w:sz w:val="22"/>
          <w:szCs w:val="22"/>
        </w:rPr>
        <w:t>er,</w:t>
      </w:r>
      <w:r>
        <w:rPr>
          <w:rFonts w:ascii="Meiryo" w:eastAsia="Meiryo" w:hAnsi="Meiryo" w:cs="Meiryo"/>
          <w:color w:val="221F1F"/>
          <w:spacing w:val="52"/>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9"/>
          <w:sz w:val="22"/>
          <w:szCs w:val="22"/>
        </w:rPr>
        <w:t>consiste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tly</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 xml:space="preserve">predicts </w:t>
      </w:r>
      <w:r>
        <w:rPr>
          <w:rFonts w:ascii="Meiryo" w:eastAsia="Meiryo" w:hAnsi="Meiryo" w:cs="Meiryo"/>
          <w:color w:val="221F1F"/>
          <w:w w:val="88"/>
          <w:sz w:val="22"/>
          <w:szCs w:val="22"/>
        </w:rPr>
        <w:t>outcomes</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 xml:space="preserve">traditionally </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elsh,</w:t>
      </w:r>
      <w:r>
        <w:rPr>
          <w:rFonts w:ascii="Meiryo" w:eastAsia="Meiryo" w:hAnsi="Meiryo" w:cs="Meiryo"/>
          <w:color w:val="221F1F"/>
          <w:spacing w:val="30"/>
          <w:w w:val="88"/>
          <w:sz w:val="22"/>
          <w:szCs w:val="22"/>
        </w:rPr>
        <w:t xml:space="preserve"> </w:t>
      </w:r>
      <w:proofErr w:type="spellStart"/>
      <w:r>
        <w:rPr>
          <w:rFonts w:ascii="Meiryo" w:eastAsia="Meiryo" w:hAnsi="Meiryo" w:cs="Meiryo"/>
          <w:color w:val="221F1F"/>
          <w:w w:val="88"/>
          <w:sz w:val="22"/>
          <w:szCs w:val="22"/>
        </w:rPr>
        <w:t>Kucinkas</w:t>
      </w:r>
      <w:proofErr w:type="spellEnd"/>
      <w:r>
        <w:rPr>
          <w:rFonts w:ascii="Meiryo" w:eastAsia="Meiryo" w:hAnsi="Meiryo" w:cs="Meiryo"/>
          <w:color w:val="221F1F"/>
          <w:w w:val="88"/>
          <w:sz w:val="22"/>
          <w:szCs w:val="22"/>
        </w:rPr>
        <w:t>,</w:t>
      </w:r>
      <w:r>
        <w:rPr>
          <w:rFonts w:ascii="Meiryo" w:eastAsia="Meiryo" w:hAnsi="Meiryo" w:cs="Meiryo"/>
          <w:color w:val="221F1F"/>
          <w:spacing w:val="59"/>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6"/>
          <w:sz w:val="22"/>
          <w:szCs w:val="22"/>
        </w:rPr>
        <w:t>Curran,</w:t>
      </w:r>
      <w:r>
        <w:rPr>
          <w:rFonts w:ascii="Meiryo" w:eastAsia="Meiryo" w:hAnsi="Meiryo" w:cs="Meiryo"/>
          <w:color w:val="221F1F"/>
          <w:spacing w:val="59"/>
          <w:w w:val="86"/>
          <w:sz w:val="22"/>
          <w:szCs w:val="22"/>
        </w:rPr>
        <w:t xml:space="preserve"> </w:t>
      </w:r>
      <w:r>
        <w:rPr>
          <w:rFonts w:ascii="Meiryo" w:eastAsia="Meiryo" w:hAnsi="Meiryo" w:cs="Meiryo"/>
          <w:color w:val="221F1F"/>
          <w:w w:val="86"/>
          <w:sz w:val="22"/>
          <w:szCs w:val="22"/>
        </w:rPr>
        <w:t xml:space="preserve">1990), </w:t>
      </w:r>
      <w:r>
        <w:rPr>
          <w:rFonts w:ascii="Meiryo" w:eastAsia="Meiryo" w:hAnsi="Meiryo" w:cs="Meiryo"/>
          <w:color w:val="221F1F"/>
          <w:w w:val="88"/>
          <w:sz w:val="22"/>
          <w:szCs w:val="22"/>
        </w:rPr>
        <w:t>including</w:t>
      </w:r>
      <w:r>
        <w:rPr>
          <w:rFonts w:ascii="Meiryo" w:eastAsia="Meiryo" w:hAnsi="Meiryo" w:cs="Meiryo"/>
          <w:color w:val="221F1F"/>
          <w:spacing w:val="46"/>
          <w:w w:val="88"/>
          <w:sz w:val="22"/>
          <w:szCs w:val="22"/>
        </w:rPr>
        <w:t xml:space="preserve"> </w:t>
      </w:r>
      <w:r>
        <w:rPr>
          <w:rFonts w:ascii="Meiryo" w:eastAsia="Meiryo" w:hAnsi="Meiryo" w:cs="Meiryo"/>
          <w:color w:val="221F1F"/>
          <w:w w:val="88"/>
          <w:sz w:val="22"/>
          <w:szCs w:val="22"/>
        </w:rPr>
        <w:t>grades</w:t>
      </w:r>
      <w:r>
        <w:rPr>
          <w:rFonts w:ascii="Meiryo" w:eastAsia="Meiryo" w:hAnsi="Meiryo" w:cs="Meiryo"/>
          <w:color w:val="221F1F"/>
          <w:spacing w:val="-20"/>
          <w:w w:val="88"/>
          <w:sz w:val="22"/>
          <w:szCs w:val="22"/>
        </w:rPr>
        <w:t xml:space="preserve"> </w:t>
      </w:r>
      <w:r>
        <w:rPr>
          <w:rFonts w:ascii="Meiryo" w:eastAsia="Meiryo" w:hAnsi="Meiryo" w:cs="Meiryo"/>
          <w:color w:val="221F1F"/>
          <w:w w:val="88"/>
          <w:sz w:val="22"/>
          <w:szCs w:val="22"/>
        </w:rPr>
        <w:t>(</w:t>
      </w:r>
      <w:proofErr w:type="spellStart"/>
      <w:r>
        <w:rPr>
          <w:rFonts w:ascii="Meiryo" w:eastAsia="Meiryo" w:hAnsi="Meiryo" w:cs="Meiryo"/>
          <w:color w:val="221F1F"/>
          <w:w w:val="88"/>
          <w:sz w:val="22"/>
          <w:szCs w:val="22"/>
        </w:rPr>
        <w:t>Wil</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ourn</w:t>
      </w:r>
      <w:proofErr w:type="spellEnd"/>
      <w:r>
        <w:rPr>
          <w:rFonts w:ascii="Meiryo" w:eastAsia="Meiryo" w:hAnsi="Meiryo" w:cs="Meiryo"/>
          <w:color w:val="221F1F"/>
          <w:w w:val="88"/>
          <w:sz w:val="22"/>
          <w:szCs w:val="22"/>
        </w:rPr>
        <w:t>,</w:t>
      </w:r>
      <w:r>
        <w:rPr>
          <w:rFonts w:ascii="Meiryo" w:eastAsia="Meiryo" w:hAnsi="Meiryo" w:cs="Meiryo"/>
          <w:color w:val="221F1F"/>
          <w:spacing w:val="65"/>
          <w:w w:val="88"/>
          <w:sz w:val="22"/>
          <w:szCs w:val="22"/>
        </w:rPr>
        <w:t xml:space="preserve"> </w:t>
      </w:r>
      <w:r>
        <w:rPr>
          <w:rFonts w:ascii="Meiryo" w:eastAsia="Meiryo" w:hAnsi="Meiryo" w:cs="Meiryo"/>
          <w:color w:val="221F1F"/>
          <w:spacing w:val="-16"/>
          <w:w w:val="88"/>
          <w:sz w:val="22"/>
          <w:szCs w:val="22"/>
        </w:rPr>
        <w:t>V</w:t>
      </w:r>
      <w:r>
        <w:rPr>
          <w:rFonts w:ascii="Meiryo" w:eastAsia="Meiryo" w:hAnsi="Meiryo" w:cs="Meiryo"/>
          <w:color w:val="221F1F"/>
          <w:w w:val="88"/>
          <w:sz w:val="22"/>
          <w:szCs w:val="22"/>
        </w:rPr>
        <w:t>ale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tine,</w:t>
      </w:r>
      <w:r>
        <w:rPr>
          <w:rFonts w:ascii="Meiryo" w:eastAsia="Meiryo" w:hAnsi="Meiryo" w:cs="Meiryo"/>
          <w:color w:val="221F1F"/>
          <w:spacing w:val="38"/>
          <w:w w:val="88"/>
          <w:sz w:val="22"/>
          <w:szCs w:val="22"/>
        </w:rPr>
        <w:t xml:space="preserve"> </w:t>
      </w:r>
      <w:r>
        <w:rPr>
          <w:rFonts w:ascii="Meiryo" w:eastAsia="Meiryo" w:hAnsi="Meiryo" w:cs="Meiryo"/>
          <w:color w:val="221F1F"/>
          <w:sz w:val="22"/>
          <w:szCs w:val="22"/>
        </w:rPr>
        <w:t>Jr.,</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82"/>
          <w:sz w:val="22"/>
          <w:szCs w:val="22"/>
        </w:rPr>
        <w:t>Ree</w:t>
      </w:r>
      <w:proofErr w:type="spellEnd"/>
      <w:r>
        <w:rPr>
          <w:rFonts w:ascii="Meiryo" w:eastAsia="Meiryo" w:hAnsi="Meiryo" w:cs="Meiryo"/>
          <w:color w:val="221F1F"/>
          <w:w w:val="82"/>
          <w:sz w:val="22"/>
          <w:szCs w:val="22"/>
        </w:rPr>
        <w:t>,</w:t>
      </w:r>
      <w:r>
        <w:rPr>
          <w:rFonts w:ascii="Meiryo" w:eastAsia="Meiryo" w:hAnsi="Meiryo" w:cs="Meiryo"/>
          <w:color w:val="221F1F"/>
          <w:spacing w:val="36"/>
          <w:w w:val="82"/>
          <w:sz w:val="22"/>
          <w:szCs w:val="22"/>
        </w:rPr>
        <w:t xml:space="preserve"> </w:t>
      </w:r>
      <w:r>
        <w:rPr>
          <w:rFonts w:ascii="Meiryo" w:eastAsia="Meiryo" w:hAnsi="Meiryo" w:cs="Meiryo"/>
          <w:color w:val="221F1F"/>
          <w:w w:val="82"/>
          <w:sz w:val="22"/>
          <w:szCs w:val="22"/>
        </w:rPr>
        <w:t>1984;</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J.</w:t>
      </w:r>
      <w:r>
        <w:rPr>
          <w:rFonts w:ascii="Meiryo" w:eastAsia="Meiryo" w:hAnsi="Meiryo" w:cs="Meiryo"/>
          <w:color w:val="221F1F"/>
          <w:spacing w:val="-3"/>
          <w:sz w:val="22"/>
          <w:szCs w:val="22"/>
        </w:rPr>
        <w:t xml:space="preserve"> </w:t>
      </w:r>
      <w:r>
        <w:rPr>
          <w:rFonts w:ascii="Meiryo" w:eastAsia="Meiryo" w:hAnsi="Meiryo" w:cs="Meiryo"/>
          <w:color w:val="221F1F"/>
          <w:sz w:val="22"/>
          <w:szCs w:val="22"/>
        </w:rPr>
        <w:t>J.</w:t>
      </w:r>
      <w:r>
        <w:rPr>
          <w:rFonts w:ascii="Meiryo" w:eastAsia="Meiryo" w:hAnsi="Meiryo" w:cs="Meiryo"/>
          <w:color w:val="221F1F"/>
          <w:spacing w:val="-3"/>
          <w:sz w:val="22"/>
          <w:szCs w:val="22"/>
        </w:rPr>
        <w:t xml:space="preserve"> </w:t>
      </w:r>
      <w:r>
        <w:rPr>
          <w:rFonts w:ascii="Meiryo" w:eastAsia="Meiryo" w:hAnsi="Meiryo" w:cs="Meiryo"/>
          <w:color w:val="221F1F"/>
          <w:w w:val="85"/>
          <w:sz w:val="22"/>
          <w:szCs w:val="22"/>
        </w:rPr>
        <w:t>Mathews,</w:t>
      </w:r>
      <w:r>
        <w:rPr>
          <w:rFonts w:ascii="Meiryo" w:eastAsia="Meiryo" w:hAnsi="Meiryo" w:cs="Meiryo"/>
          <w:color w:val="221F1F"/>
          <w:spacing w:val="61"/>
          <w:w w:val="85"/>
          <w:sz w:val="22"/>
          <w:szCs w:val="22"/>
        </w:rPr>
        <w:t xml:space="preserve"> </w:t>
      </w:r>
      <w:r>
        <w:rPr>
          <w:rFonts w:ascii="Meiryo" w:eastAsia="Meiryo" w:hAnsi="Meiryo" w:cs="Meiryo"/>
          <w:color w:val="221F1F"/>
          <w:w w:val="85"/>
          <w:sz w:val="22"/>
          <w:szCs w:val="22"/>
        </w:rPr>
        <w:t>1977).</w:t>
      </w:r>
    </w:p>
    <w:p>
      <w:pPr>
        <w:spacing w:before="12" w:line="220" w:lineRule="exact"/>
        <w:rPr>
          <w:sz w:val="22"/>
          <w:szCs w:val="22"/>
        </w:rPr>
      </w:pPr>
    </w:p>
    <w:p>
      <w:pPr>
        <w:ind w:left="155"/>
        <w:rPr>
          <w:rFonts w:ascii="Meiryo" w:eastAsia="Meiryo" w:hAnsi="Meiryo" w:cs="Meiryo"/>
          <w:sz w:val="22"/>
          <w:szCs w:val="22"/>
        </w:rPr>
      </w:pPr>
      <w:r>
        <w:rPr>
          <w:rFonts w:ascii="Meiryo" w:eastAsia="Meiryo" w:hAnsi="Meiryo" w:cs="Meiryo"/>
          <w:b/>
          <w:color w:val="221F1F"/>
          <w:w w:val="95"/>
          <w:sz w:val="22"/>
          <w:szCs w:val="22"/>
        </w:rPr>
        <w:t>Generation</w:t>
      </w:r>
      <w:r>
        <w:rPr>
          <w:rFonts w:ascii="Meiryo" w:eastAsia="Meiryo" w:hAnsi="Meiryo" w:cs="Meiryo"/>
          <w:b/>
          <w:color w:val="221F1F"/>
          <w:spacing w:val="17"/>
          <w:w w:val="95"/>
          <w:sz w:val="22"/>
          <w:szCs w:val="22"/>
        </w:rPr>
        <w:t xml:space="preserve"> </w:t>
      </w:r>
      <w:r>
        <w:rPr>
          <w:rFonts w:ascii="Meiryo" w:eastAsia="Meiryo" w:hAnsi="Meiryo" w:cs="Meiryo"/>
          <w:b/>
          <w:color w:val="221F1F"/>
          <w:sz w:val="22"/>
          <w:szCs w:val="22"/>
        </w:rPr>
        <w:t>2</w:t>
      </w:r>
      <w:ins w:id="730" w:author="0" w:date="2015-11-12T14:49:00Z">
        <w:r>
          <w:rPr>
            <w:rFonts w:ascii="Meiryo" w:eastAsia="Meiryo" w:hAnsi="Meiryo" w:cs="Meiryo"/>
            <w:b/>
            <w:color w:val="221F1F"/>
            <w:sz w:val="22"/>
            <w:szCs w:val="22"/>
          </w:rPr>
          <w:t xml:space="preserve"> Intelligence</w:t>
        </w:r>
      </w:ins>
    </w:p>
    <w:p>
      <w:pPr>
        <w:spacing w:before="1" w:line="160" w:lineRule="exact"/>
        <w:rPr>
          <w:sz w:val="16"/>
          <w:szCs w:val="16"/>
        </w:rPr>
      </w:pPr>
    </w:p>
    <w:p>
      <w:pPr>
        <w:spacing w:line="252" w:lineRule="auto"/>
        <w:ind w:left="155" w:right="143" w:firstLine="542"/>
        <w:rPr>
          <w:del w:id="731" w:author="0" w:date="2015-11-12T18:08:00Z"/>
          <w:rFonts w:ascii="Meiryo" w:eastAsia="Meiryo" w:hAnsi="Meiryo" w:cs="Meiryo"/>
          <w:sz w:val="22"/>
          <w:szCs w:val="22"/>
        </w:rPr>
      </w:pPr>
      <w:del w:id="732" w:author="0" w:date="2015-11-12T18:08:00Z">
        <w:r>
          <w:rPr>
            <w:rFonts w:ascii="Meiryo" w:eastAsia="Meiryo" w:hAnsi="Meiryo" w:cs="Meiryo"/>
            <w:color w:val="221F1F"/>
            <w:spacing w:val="-6"/>
            <w:w w:val="93"/>
            <w:sz w:val="22"/>
            <w:szCs w:val="22"/>
          </w:rPr>
          <w:delText>A</w:delText>
        </w:r>
        <w:r>
          <w:rPr>
            <w:rFonts w:ascii="Meiryo" w:eastAsia="Meiryo" w:hAnsi="Meiryo" w:cs="Meiryo"/>
            <w:color w:val="221F1F"/>
            <w:w w:val="93"/>
            <w:sz w:val="22"/>
            <w:szCs w:val="22"/>
          </w:rPr>
          <w:delText>dministration</w:delText>
        </w:r>
        <w:r>
          <w:rPr>
            <w:rFonts w:ascii="Meiryo" w:eastAsia="Meiryo" w:hAnsi="Meiryo" w:cs="Meiryo"/>
            <w:color w:val="221F1F"/>
            <w:spacing w:val="16"/>
            <w:w w:val="93"/>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sz w:val="22"/>
            <w:szCs w:val="22"/>
          </w:rPr>
          <w:delText>abili</w:delText>
        </w:r>
        <w:r>
          <w:rPr>
            <w:rFonts w:ascii="Meiryo" w:eastAsia="Meiryo" w:hAnsi="Meiryo" w:cs="Meiryo"/>
            <w:color w:val="221F1F"/>
            <w:spacing w:val="-6"/>
            <w:sz w:val="22"/>
            <w:szCs w:val="22"/>
          </w:rPr>
          <w:delText>t</w:delText>
        </w:r>
        <w:r>
          <w:rPr>
            <w:rFonts w:ascii="Meiryo" w:eastAsia="Meiryo" w:hAnsi="Meiryo" w:cs="Meiryo"/>
            <w:color w:val="221F1F"/>
            <w:sz w:val="22"/>
            <w:szCs w:val="22"/>
          </w:rPr>
          <w:delText>y</w:delText>
        </w:r>
        <w:r>
          <w:rPr>
            <w:rFonts w:ascii="Meiryo" w:eastAsia="Meiryo" w:hAnsi="Meiryo" w:cs="Meiryo"/>
            <w:color w:val="221F1F"/>
            <w:spacing w:val="-20"/>
            <w:sz w:val="22"/>
            <w:szCs w:val="22"/>
          </w:rPr>
          <w:delText xml:space="preserve"> </w:delText>
        </w:r>
        <w:r>
          <w:rPr>
            <w:rFonts w:ascii="Meiryo" w:eastAsia="Meiryo" w:hAnsi="Meiryo" w:cs="Meiryo"/>
            <w:color w:val="221F1F"/>
            <w:w w:val="86"/>
            <w:sz w:val="22"/>
            <w:szCs w:val="22"/>
          </w:rPr>
          <w:delText>measures</w:delText>
        </w:r>
        <w:r>
          <w:rPr>
            <w:rFonts w:ascii="Meiryo" w:eastAsia="Meiryo" w:hAnsi="Meiryo" w:cs="Meiryo"/>
            <w:color w:val="221F1F"/>
            <w:spacing w:val="-14"/>
            <w:w w:val="86"/>
            <w:sz w:val="22"/>
            <w:szCs w:val="22"/>
          </w:rPr>
          <w:delText xml:space="preserve"> </w:delText>
        </w:r>
        <w:r>
          <w:rPr>
            <w:rFonts w:ascii="Meiryo" w:eastAsia="Meiryo" w:hAnsi="Meiryo" w:cs="Meiryo"/>
            <w:color w:val="221F1F"/>
            <w:w w:val="86"/>
            <w:sz w:val="22"/>
            <w:szCs w:val="22"/>
          </w:rPr>
          <w:delText>has</w:delText>
        </w:r>
        <w:r>
          <w:rPr>
            <w:rFonts w:ascii="Meiryo" w:eastAsia="Meiryo" w:hAnsi="Meiryo" w:cs="Meiryo"/>
            <w:color w:val="221F1F"/>
            <w:spacing w:val="6"/>
            <w:w w:val="86"/>
            <w:sz w:val="22"/>
            <w:szCs w:val="22"/>
          </w:rPr>
          <w:delText xml:space="preserve"> </w:delText>
        </w:r>
        <w:r>
          <w:rPr>
            <w:rFonts w:ascii="Meiryo" w:eastAsia="Meiryo" w:hAnsi="Meiryo" w:cs="Meiryo"/>
            <w:color w:val="221F1F"/>
            <w:spacing w:val="-10"/>
            <w:w w:val="86"/>
            <w:sz w:val="22"/>
            <w:szCs w:val="22"/>
          </w:rPr>
          <w:delText>v</w:delText>
        </w:r>
        <w:r>
          <w:rPr>
            <w:rFonts w:ascii="Meiryo" w:eastAsia="Meiryo" w:hAnsi="Meiryo" w:cs="Meiryo"/>
            <w:color w:val="221F1F"/>
            <w:w w:val="86"/>
            <w:sz w:val="22"/>
            <w:szCs w:val="22"/>
          </w:rPr>
          <w:delText>aried</w:delText>
        </w:r>
        <w:r>
          <w:rPr>
            <w:rFonts w:ascii="Meiryo" w:eastAsia="Meiryo" w:hAnsi="Meiryo" w:cs="Meiryo"/>
            <w:color w:val="221F1F"/>
            <w:spacing w:val="33"/>
            <w:w w:val="86"/>
            <w:sz w:val="22"/>
            <w:szCs w:val="22"/>
          </w:rPr>
          <w:delText xml:space="preserve"> </w:delText>
        </w:r>
        <w:r>
          <w:rPr>
            <w:rFonts w:ascii="Meiryo" w:eastAsia="Meiryo" w:hAnsi="Meiryo" w:cs="Meiryo"/>
            <w:color w:val="221F1F"/>
            <w:w w:val="86"/>
            <w:sz w:val="22"/>
            <w:szCs w:val="22"/>
          </w:rPr>
          <w:delText>considerably</w:delText>
        </w:r>
        <w:r>
          <w:rPr>
            <w:rFonts w:ascii="Meiryo" w:eastAsia="Meiryo" w:hAnsi="Meiryo" w:cs="Meiryo"/>
            <w:color w:val="221F1F"/>
            <w:spacing w:val="51"/>
            <w:w w:val="86"/>
            <w:sz w:val="22"/>
            <w:szCs w:val="22"/>
          </w:rPr>
          <w:delText xml:space="preserve"> </w:delText>
        </w:r>
        <w:r>
          <w:rPr>
            <w:rFonts w:ascii="Meiryo" w:eastAsia="Meiryo" w:hAnsi="Meiryo" w:cs="Meiryo"/>
            <w:color w:val="221F1F"/>
            <w:w w:val="86"/>
            <w:sz w:val="22"/>
            <w:szCs w:val="22"/>
          </w:rPr>
          <w:delText>across</w:delText>
        </w:r>
        <w:r>
          <w:rPr>
            <w:rFonts w:ascii="Meiryo" w:eastAsia="Meiryo" w:hAnsi="Meiryo" w:cs="Meiryo"/>
            <w:color w:val="221F1F"/>
            <w:spacing w:val="-3"/>
            <w:w w:val="86"/>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lifecourse</w:delText>
        </w:r>
        <w:r>
          <w:rPr>
            <w:rFonts w:ascii="Meiryo" w:eastAsia="Meiryo" w:hAnsi="Meiryo" w:cs="Meiryo"/>
            <w:color w:val="221F1F"/>
            <w:spacing w:val="20"/>
            <w:w w:val="86"/>
            <w:sz w:val="22"/>
            <w:szCs w:val="22"/>
          </w:rPr>
          <w:delText xml:space="preserve"> </w:delText>
        </w:r>
        <w:r>
          <w:rPr>
            <w:rFonts w:ascii="Meiryo" w:eastAsia="Meiryo" w:hAnsi="Meiryo" w:cs="Meiryo"/>
            <w:color w:val="221F1F"/>
            <w:sz w:val="22"/>
            <w:szCs w:val="22"/>
          </w:rPr>
          <w:delText xml:space="preserve">of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sz w:val="22"/>
            <w:szCs w:val="22"/>
          </w:rPr>
          <w:delText>NLSY-C</w:delText>
        </w:r>
        <w:r>
          <w:rPr>
            <w:rFonts w:ascii="Meiryo" w:eastAsia="Meiryo" w:hAnsi="Meiryo" w:cs="Meiryo"/>
            <w:color w:val="221F1F"/>
            <w:spacing w:val="-18"/>
            <w:sz w:val="22"/>
            <w:szCs w:val="22"/>
          </w:rPr>
          <w:delText>Y</w:delText>
        </w:r>
        <w:r>
          <w:rPr>
            <w:rFonts w:ascii="Meiryo" w:eastAsia="Meiryo" w:hAnsi="Meiryo" w:cs="Meiryo"/>
            <w:color w:val="221F1F"/>
            <w:sz w:val="22"/>
            <w:szCs w:val="22"/>
          </w:rPr>
          <w:delText>A</w:delText>
        </w:r>
        <w:r>
          <w:rPr>
            <w:rFonts w:ascii="Meiryo" w:eastAsia="Meiryo" w:hAnsi="Meiryo" w:cs="Meiryo"/>
            <w:color w:val="221F1F"/>
            <w:spacing w:val="52"/>
            <w:sz w:val="22"/>
            <w:szCs w:val="22"/>
          </w:rPr>
          <w:delText xml:space="preserve"> </w:delText>
        </w:r>
        <w:r>
          <w:rPr>
            <w:rFonts w:ascii="Meiryo" w:eastAsia="Meiryo" w:hAnsi="Meiryo" w:cs="Meiryo"/>
            <w:color w:val="221F1F"/>
            <w:w w:val="84"/>
            <w:sz w:val="22"/>
            <w:szCs w:val="22"/>
          </w:rPr>
          <w:delText>sur</w:delText>
        </w:r>
        <w:r>
          <w:rPr>
            <w:rFonts w:ascii="Meiryo" w:eastAsia="Meiryo" w:hAnsi="Meiryo" w:cs="Meiryo"/>
            <w:color w:val="221F1F"/>
            <w:spacing w:val="-5"/>
            <w:w w:val="84"/>
            <w:sz w:val="22"/>
            <w:szCs w:val="22"/>
          </w:rPr>
          <w:delText>v</w:delText>
        </w:r>
        <w:r>
          <w:rPr>
            <w:rFonts w:ascii="Meiryo" w:eastAsia="Meiryo" w:hAnsi="Meiryo" w:cs="Meiryo"/>
            <w:color w:val="221F1F"/>
            <w:w w:val="84"/>
            <w:sz w:val="22"/>
            <w:szCs w:val="22"/>
          </w:rPr>
          <w:delText>ey</w:delText>
        </w:r>
        <w:r>
          <w:rPr>
            <w:rFonts w:ascii="Meiryo" w:eastAsia="Meiryo" w:hAnsi="Meiryo" w:cs="Meiryo"/>
            <w:color w:val="221F1F"/>
            <w:spacing w:val="36"/>
            <w:w w:val="84"/>
            <w:sz w:val="22"/>
            <w:szCs w:val="22"/>
          </w:rPr>
          <w:delText xml:space="preserve"> </w:delText>
        </w:r>
        <w:r>
          <w:rPr>
            <w:rFonts w:ascii="Meiryo" w:eastAsia="Meiryo" w:hAnsi="Meiryo" w:cs="Meiryo"/>
            <w:color w:val="221F1F"/>
            <w:w w:val="84"/>
            <w:sz w:val="22"/>
            <w:szCs w:val="22"/>
          </w:rPr>
          <w:delText>(See</w:delText>
        </w:r>
        <w:r>
          <w:rPr>
            <w:rFonts w:ascii="Meiryo" w:eastAsia="Meiryo" w:hAnsi="Meiryo" w:cs="Meiryo"/>
            <w:color w:val="221F1F"/>
            <w:spacing w:val="1"/>
            <w:w w:val="84"/>
            <w:sz w:val="22"/>
            <w:szCs w:val="22"/>
          </w:rPr>
          <w:delText xml:space="preserve"> </w:delText>
        </w:r>
        <w:r>
          <w:rPr>
            <w:rFonts w:ascii="Meiryo" w:eastAsia="Meiryo" w:hAnsi="Meiryo" w:cs="Meiryo"/>
            <w:color w:val="221F1F"/>
            <w:spacing w:val="-17"/>
            <w:w w:val="93"/>
            <w:sz w:val="22"/>
            <w:szCs w:val="22"/>
          </w:rPr>
          <w:delText>T</w:delText>
        </w:r>
        <w:r>
          <w:rPr>
            <w:rFonts w:ascii="Meiryo" w:eastAsia="Meiryo" w:hAnsi="Meiryo" w:cs="Meiryo"/>
            <w:color w:val="221F1F"/>
            <w:w w:val="93"/>
            <w:sz w:val="22"/>
            <w:szCs w:val="22"/>
          </w:rPr>
          <w:delText>able</w:delText>
        </w:r>
        <w:r>
          <w:rPr>
            <w:rFonts w:ascii="Meiryo" w:eastAsia="Meiryo" w:hAnsi="Meiryo" w:cs="Meiryo"/>
            <w:color w:val="221F1F"/>
            <w:spacing w:val="9"/>
            <w:w w:val="93"/>
            <w:sz w:val="22"/>
            <w:szCs w:val="22"/>
          </w:rPr>
          <w:delText xml:space="preserve"> </w:delText>
        </w:r>
        <w:r>
          <w:rPr>
            <w:rFonts w:ascii="Meiryo" w:eastAsia="Meiryo" w:hAnsi="Meiryo" w:cs="Meiryo"/>
            <w:color w:val="221F1F"/>
            <w:w w:val="86"/>
            <w:sz w:val="22"/>
            <w:szCs w:val="22"/>
          </w:rPr>
          <w:delText>2.12</w:delText>
        </w:r>
        <w:r>
          <w:rPr>
            <w:rFonts w:ascii="Meiryo" w:eastAsia="Meiryo" w:hAnsi="Meiryo" w:cs="Meiryo"/>
            <w:color w:val="221F1F"/>
            <w:spacing w:val="-19"/>
            <w:w w:val="86"/>
            <w:sz w:val="22"/>
            <w:szCs w:val="22"/>
          </w:rPr>
          <w:delText xml:space="preserve"> </w:delText>
        </w:r>
        <w:r>
          <w:rPr>
            <w:rFonts w:ascii="Meiryo" w:eastAsia="Meiryo" w:hAnsi="Meiryo" w:cs="Meiryo"/>
            <w:color w:val="221F1F"/>
            <w:w w:val="86"/>
            <w:sz w:val="22"/>
            <w:szCs w:val="22"/>
          </w:rPr>
          <w:delText>from</w:delText>
        </w:r>
        <w:r>
          <w:rPr>
            <w:rFonts w:ascii="Meiryo" w:eastAsia="Meiryo" w:hAnsi="Meiryo" w:cs="Meiryo"/>
            <w:color w:val="221F1F"/>
            <w:spacing w:val="21"/>
            <w:w w:val="86"/>
            <w:sz w:val="22"/>
            <w:szCs w:val="22"/>
          </w:rPr>
          <w:delText xml:space="preserve"> </w:delText>
        </w:r>
        <w:r>
          <w:rPr>
            <w:rFonts w:ascii="Meiryo" w:eastAsia="Meiryo" w:hAnsi="Meiryo" w:cs="Meiryo"/>
            <w:color w:val="221F1F"/>
            <w:w w:val="86"/>
            <w:sz w:val="22"/>
            <w:szCs w:val="22"/>
          </w:rPr>
          <w:delText>Ce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ter</w:delText>
        </w:r>
        <w:r>
          <w:rPr>
            <w:rFonts w:ascii="Meiryo" w:eastAsia="Meiryo" w:hAnsi="Meiryo" w:cs="Meiryo"/>
            <w:color w:val="221F1F"/>
            <w:spacing w:val="43"/>
            <w:w w:val="86"/>
            <w:sz w:val="22"/>
            <w:szCs w:val="22"/>
          </w:rPr>
          <w:delText xml:space="preserve"> </w:delText>
        </w:r>
        <w:r>
          <w:rPr>
            <w:rFonts w:ascii="Meiryo" w:eastAsia="Meiryo" w:hAnsi="Meiryo" w:cs="Meiryo"/>
            <w:color w:val="221F1F"/>
            <w:w w:val="86"/>
            <w:sz w:val="22"/>
            <w:szCs w:val="22"/>
          </w:rPr>
          <w:delText>for</w:delText>
        </w:r>
        <w:r>
          <w:rPr>
            <w:rFonts w:ascii="Meiryo" w:eastAsia="Meiryo" w:hAnsi="Meiryo" w:cs="Meiryo"/>
            <w:color w:val="221F1F"/>
            <w:spacing w:val="18"/>
            <w:w w:val="86"/>
            <w:sz w:val="22"/>
            <w:szCs w:val="22"/>
          </w:rPr>
          <w:delText xml:space="preserve"> </w:delText>
        </w:r>
        <w:r>
          <w:rPr>
            <w:rFonts w:ascii="Meiryo" w:eastAsia="Meiryo" w:hAnsi="Meiryo" w:cs="Meiryo"/>
            <w:color w:val="221F1F"/>
            <w:w w:val="86"/>
            <w:sz w:val="22"/>
            <w:szCs w:val="22"/>
          </w:rPr>
          <w:delText>Human</w:delText>
        </w:r>
        <w:r>
          <w:rPr>
            <w:rFonts w:ascii="Meiryo" w:eastAsia="Meiryo" w:hAnsi="Meiryo" w:cs="Meiryo"/>
            <w:color w:val="221F1F"/>
            <w:spacing w:val="40"/>
            <w:w w:val="86"/>
            <w:sz w:val="22"/>
            <w:szCs w:val="22"/>
          </w:rPr>
          <w:delText xml:space="preserve"> </w:delText>
        </w:r>
        <w:r>
          <w:rPr>
            <w:rFonts w:ascii="Meiryo" w:eastAsia="Meiryo" w:hAnsi="Meiryo" w:cs="Meiryo"/>
            <w:color w:val="221F1F"/>
            <w:w w:val="86"/>
            <w:sz w:val="22"/>
            <w:szCs w:val="22"/>
          </w:rPr>
          <w:delText>Resources</w:delText>
        </w:r>
        <w:r>
          <w:rPr>
            <w:rFonts w:ascii="Meiryo" w:eastAsia="Meiryo" w:hAnsi="Meiryo" w:cs="Meiryo"/>
            <w:color w:val="221F1F"/>
            <w:spacing w:val="10"/>
            <w:w w:val="86"/>
            <w:sz w:val="22"/>
            <w:szCs w:val="22"/>
          </w:rPr>
          <w:delText xml:space="preserve"> </w:delText>
        </w:r>
        <w:r>
          <w:rPr>
            <w:rFonts w:ascii="Meiryo" w:eastAsia="Meiryo" w:hAnsi="Meiryo" w:cs="Meiryo"/>
            <w:color w:val="221F1F"/>
            <w:sz w:val="22"/>
            <w:szCs w:val="22"/>
          </w:rPr>
          <w:delText>Resear</w:delText>
        </w:r>
        <w:r>
          <w:rPr>
            <w:rFonts w:ascii="Meiryo" w:eastAsia="Meiryo" w:hAnsi="Meiryo" w:cs="Meiryo"/>
            <w:color w:val="221F1F"/>
            <w:spacing w:val="-6"/>
            <w:sz w:val="22"/>
            <w:szCs w:val="22"/>
          </w:rPr>
          <w:delText>c</w:delText>
        </w:r>
        <w:r>
          <w:rPr>
            <w:rFonts w:ascii="Meiryo" w:eastAsia="Meiryo" w:hAnsi="Meiryo" w:cs="Meiryo"/>
            <w:color w:val="221F1F"/>
            <w:sz w:val="22"/>
            <w:szCs w:val="22"/>
          </w:rPr>
          <w:delText>h,</w:delText>
        </w:r>
      </w:del>
    </w:p>
    <w:p>
      <w:pPr>
        <w:spacing w:before="5" w:line="252" w:lineRule="auto"/>
        <w:ind w:left="155" w:right="769"/>
        <w:rPr>
          <w:rFonts w:ascii="Meiryo" w:eastAsia="Meiryo" w:hAnsi="Meiryo" w:cs="Meiryo"/>
          <w:sz w:val="22"/>
          <w:szCs w:val="22"/>
        </w:rPr>
      </w:pPr>
      <w:del w:id="733" w:author="0" w:date="2015-11-12T18:08:00Z">
        <w:r>
          <w:rPr>
            <w:rFonts w:ascii="Meiryo" w:eastAsia="Meiryo" w:hAnsi="Meiryo" w:cs="Meiryo"/>
            <w:color w:val="221F1F"/>
            <w:w w:val="84"/>
            <w:sz w:val="22"/>
            <w:szCs w:val="22"/>
          </w:rPr>
          <w:delText>2009</w:delText>
        </w:r>
        <w:r>
          <w:rPr>
            <w:rFonts w:ascii="Meiryo" w:eastAsia="Meiryo" w:hAnsi="Meiryo" w:cs="Meiryo"/>
            <w:color w:val="221F1F"/>
            <w:spacing w:val="-10"/>
            <w:w w:val="84"/>
            <w:sz w:val="22"/>
            <w:szCs w:val="22"/>
          </w:rPr>
          <w:delText xml:space="preserve"> </w:delText>
        </w:r>
        <w:r>
          <w:rPr>
            <w:rFonts w:ascii="Meiryo" w:eastAsia="Meiryo" w:hAnsi="Meiryo" w:cs="Meiryo"/>
            <w:color w:val="221F1F"/>
            <w:w w:val="84"/>
            <w:sz w:val="22"/>
            <w:szCs w:val="22"/>
          </w:rPr>
          <w:delText>for</w:delText>
        </w:r>
        <w:r>
          <w:rPr>
            <w:rFonts w:ascii="Meiryo" w:eastAsia="Meiryo" w:hAnsi="Meiryo" w:cs="Meiryo"/>
            <w:color w:val="221F1F"/>
            <w:spacing w:val="27"/>
            <w:w w:val="84"/>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8"/>
            <w:sz w:val="22"/>
            <w:szCs w:val="22"/>
          </w:rPr>
          <w:delText>summary).</w:delText>
        </w:r>
        <w:r>
          <w:rPr>
            <w:rFonts w:ascii="Meiryo" w:eastAsia="Meiryo" w:hAnsi="Meiryo" w:cs="Meiryo"/>
            <w:color w:val="221F1F"/>
            <w:spacing w:val="21"/>
            <w:w w:val="88"/>
            <w:sz w:val="22"/>
            <w:szCs w:val="22"/>
          </w:rPr>
          <w:delText xml:space="preserve"> </w:delText>
        </w:r>
        <w:r>
          <w:rPr>
            <w:rFonts w:ascii="Meiryo" w:eastAsia="Meiryo" w:hAnsi="Meiryo" w:cs="Meiryo"/>
            <w:color w:val="221F1F"/>
            <w:w w:val="88"/>
            <w:sz w:val="22"/>
            <w:szCs w:val="22"/>
          </w:rPr>
          <w:delText>H</w:delText>
        </w:r>
        <w:r>
          <w:rPr>
            <w:rFonts w:ascii="Meiryo" w:eastAsia="Meiryo" w:hAnsi="Meiryo" w:cs="Meiryo"/>
            <w:color w:val="221F1F"/>
            <w:spacing w:val="-5"/>
            <w:w w:val="88"/>
            <w:sz w:val="22"/>
            <w:szCs w:val="22"/>
          </w:rPr>
          <w:delText>ow</w:delText>
        </w:r>
        <w:r>
          <w:rPr>
            <w:rFonts w:ascii="Meiryo" w:eastAsia="Meiryo" w:hAnsi="Meiryo" w:cs="Meiryo"/>
            <w:color w:val="221F1F"/>
            <w:w w:val="88"/>
            <w:sz w:val="22"/>
            <w:szCs w:val="22"/>
          </w:rPr>
          <w:delText>e</w:delText>
        </w:r>
        <w:r>
          <w:rPr>
            <w:rFonts w:ascii="Meiryo" w:eastAsia="Meiryo" w:hAnsi="Meiryo" w:cs="Meiryo"/>
            <w:color w:val="221F1F"/>
            <w:spacing w:val="-5"/>
            <w:w w:val="88"/>
            <w:sz w:val="22"/>
            <w:szCs w:val="22"/>
          </w:rPr>
          <w:delText>v</w:delText>
        </w:r>
        <w:r>
          <w:rPr>
            <w:rFonts w:ascii="Meiryo" w:eastAsia="Meiryo" w:hAnsi="Meiryo" w:cs="Meiryo"/>
            <w:color w:val="221F1F"/>
            <w:w w:val="88"/>
            <w:sz w:val="22"/>
            <w:szCs w:val="22"/>
          </w:rPr>
          <w:delText>er,</w:delText>
        </w:r>
        <w:r>
          <w:rPr>
            <w:rFonts w:ascii="Meiryo" w:eastAsia="Meiryo" w:hAnsi="Meiryo" w:cs="Meiryo"/>
            <w:color w:val="221F1F"/>
            <w:spacing w:val="-6"/>
            <w:w w:val="88"/>
            <w:sz w:val="22"/>
            <w:szCs w:val="22"/>
          </w:rPr>
          <w:delText xml:space="preserve"> </w:delText>
        </w:r>
      </w:del>
      <w:ins w:id="734" w:author="0" w:date="2015-11-12T18:08:00Z">
        <w:r>
          <w:rPr>
            <w:rFonts w:ascii="Meiryo" w:eastAsia="Meiryo" w:hAnsi="Meiryo" w:cs="Meiryo"/>
            <w:color w:val="221F1F"/>
            <w:spacing w:val="-6"/>
            <w:w w:val="88"/>
            <w:sz w:val="22"/>
            <w:szCs w:val="22"/>
          </w:rPr>
          <w:tab/>
          <w:t xml:space="preserve">NLSY-Children respondents, as a part </w:t>
        </w:r>
      </w:ins>
      <w:ins w:id="735" w:author="0" w:date="2015-11-12T18:09:00Z">
        <w:r>
          <w:rPr>
            <w:rFonts w:ascii="Meiryo" w:eastAsia="Meiryo" w:hAnsi="Meiryo" w:cs="Meiryo"/>
            <w:color w:val="221F1F"/>
            <w:spacing w:val="-6"/>
            <w:w w:val="88"/>
            <w:sz w:val="22"/>
            <w:szCs w:val="22"/>
          </w:rPr>
          <w:t>of the</w:t>
        </w:r>
      </w:ins>
      <w:ins w:id="736" w:author="0" w:date="2015-11-12T18:08:00Z">
        <w:r>
          <w:rPr>
            <w:rFonts w:ascii="Meiryo" w:eastAsia="Meiryo" w:hAnsi="Meiryo" w:cs="Meiryo"/>
            <w:color w:val="221F1F"/>
            <w:spacing w:val="-6"/>
            <w:w w:val="88"/>
            <w:sz w:val="22"/>
            <w:szCs w:val="22"/>
          </w:rPr>
          <w:t xml:space="preserve"> </w:t>
        </w:r>
      </w:ins>
      <w:ins w:id="737" w:author="0" w:date="2015-11-12T18:09:00Z">
        <w:r>
          <w:rPr>
            <w:rFonts w:ascii="Meiryo" w:eastAsia="Meiryo" w:hAnsi="Meiryo" w:cs="Meiryo"/>
            <w:color w:val="221F1F"/>
            <w:spacing w:val="-6"/>
            <w:w w:val="88"/>
            <w:sz w:val="22"/>
            <w:szCs w:val="22"/>
          </w:rPr>
          <w:t>survey,</w:t>
        </w:r>
      </w:ins>
      <w:del w:id="738" w:author="0" w:date="2015-11-12T18:09:00Z">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spacing w:val="-11"/>
            <w:w w:val="88"/>
            <w:sz w:val="22"/>
            <w:szCs w:val="22"/>
          </w:rPr>
          <w:delText>v</w:delText>
        </w:r>
        <w:r>
          <w:rPr>
            <w:rFonts w:ascii="Meiryo" w:eastAsia="Meiryo" w:hAnsi="Meiryo" w:cs="Meiryo"/>
            <w:color w:val="221F1F"/>
            <w:w w:val="88"/>
            <w:sz w:val="22"/>
            <w:szCs w:val="22"/>
          </w:rPr>
          <w:delText>ast</w:delText>
        </w:r>
        <w:r>
          <w:rPr>
            <w:rFonts w:ascii="Meiryo" w:eastAsia="Meiryo" w:hAnsi="Meiryo" w:cs="Meiryo"/>
            <w:color w:val="221F1F"/>
            <w:spacing w:val="13"/>
            <w:w w:val="88"/>
            <w:sz w:val="22"/>
            <w:szCs w:val="22"/>
          </w:rPr>
          <w:delText xml:space="preserve"> </w:delText>
        </w:r>
        <w:r>
          <w:rPr>
            <w:rFonts w:ascii="Meiryo" w:eastAsia="Meiryo" w:hAnsi="Meiryo" w:cs="Meiryo"/>
            <w:color w:val="221F1F"/>
            <w:w w:val="88"/>
            <w:sz w:val="22"/>
            <w:szCs w:val="22"/>
          </w:rPr>
          <w:delText>m</w:delText>
        </w:r>
        <w:r>
          <w:rPr>
            <w:rFonts w:ascii="Meiryo" w:eastAsia="Meiryo" w:hAnsi="Meiryo" w:cs="Meiryo"/>
            <w:color w:val="221F1F"/>
            <w:spacing w:val="5"/>
            <w:w w:val="88"/>
            <w:sz w:val="22"/>
            <w:szCs w:val="22"/>
          </w:rPr>
          <w:delText>a</w:delText>
        </w:r>
        <w:r>
          <w:rPr>
            <w:rFonts w:ascii="Meiryo" w:eastAsia="Meiryo" w:hAnsi="Meiryo" w:cs="Meiryo"/>
            <w:color w:val="221F1F"/>
            <w:w w:val="88"/>
            <w:sz w:val="22"/>
            <w:szCs w:val="22"/>
          </w:rPr>
          <w:delText>jori</w:delText>
        </w:r>
        <w:r>
          <w:rPr>
            <w:rFonts w:ascii="Meiryo" w:eastAsia="Meiryo" w:hAnsi="Meiryo" w:cs="Meiryo"/>
            <w:color w:val="221F1F"/>
            <w:spacing w:val="-4"/>
            <w:w w:val="88"/>
            <w:sz w:val="22"/>
            <w:szCs w:val="22"/>
          </w:rPr>
          <w:delText>t</w:delText>
        </w:r>
        <w:r>
          <w:rPr>
            <w:rFonts w:ascii="Meiryo" w:eastAsia="Meiryo" w:hAnsi="Meiryo" w:cs="Meiryo"/>
            <w:color w:val="221F1F"/>
            <w:w w:val="88"/>
            <w:sz w:val="22"/>
            <w:szCs w:val="22"/>
          </w:rPr>
          <w:delText>y</w:delText>
        </w:r>
        <w:r>
          <w:rPr>
            <w:rFonts w:ascii="Meiryo" w:eastAsia="Meiryo" w:hAnsi="Meiryo" w:cs="Meiryo"/>
            <w:color w:val="221F1F"/>
            <w:spacing w:val="33"/>
            <w:w w:val="88"/>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6"/>
            <w:sz w:val="22"/>
            <w:szCs w:val="22"/>
          </w:rPr>
          <w:delText>su</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jects</w:delText>
        </w:r>
        <w:r>
          <w:rPr>
            <w:rFonts w:ascii="Meiryo" w:eastAsia="Meiryo" w:hAnsi="Meiryo" w:cs="Meiryo"/>
            <w:color w:val="221F1F"/>
            <w:spacing w:val="14"/>
            <w:w w:val="86"/>
            <w:sz w:val="22"/>
            <w:szCs w:val="22"/>
          </w:rPr>
          <w:delText xml:space="preserve"> </w:delText>
        </w:r>
        <w:r>
          <w:rPr>
            <w:rFonts w:ascii="Meiryo" w:eastAsia="Meiryo" w:hAnsi="Meiryo" w:cs="Meiryo"/>
            <w:color w:val="221F1F"/>
            <w:w w:val="86"/>
            <w:sz w:val="22"/>
            <w:szCs w:val="22"/>
          </w:rPr>
          <w:delText>h</w:delText>
        </w:r>
        <w:r>
          <w:rPr>
            <w:rFonts w:ascii="Meiryo" w:eastAsia="Meiryo" w:hAnsi="Meiryo" w:cs="Meiryo"/>
            <w:color w:val="221F1F"/>
            <w:spacing w:val="-5"/>
            <w:w w:val="86"/>
            <w:sz w:val="22"/>
            <w:szCs w:val="22"/>
          </w:rPr>
          <w:delText>av</w:delText>
        </w:r>
        <w:r>
          <w:rPr>
            <w:rFonts w:ascii="Meiryo" w:eastAsia="Meiryo" w:hAnsi="Meiryo" w:cs="Meiryo"/>
            <w:color w:val="221F1F"/>
            <w:w w:val="86"/>
            <w:sz w:val="22"/>
            <w:szCs w:val="22"/>
          </w:rPr>
          <w:delText>e</w:delText>
        </w:r>
      </w:del>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complete</w:t>
      </w:r>
      <w:del w:id="739" w:author="0" w:date="2015-11-12T18:09:00Z">
        <w:r>
          <w:rPr>
            <w:rFonts w:ascii="Meiryo" w:eastAsia="Meiryo" w:hAnsi="Meiryo" w:cs="Meiryo"/>
            <w:color w:val="221F1F"/>
            <w:w w:val="86"/>
            <w:sz w:val="22"/>
            <w:szCs w:val="22"/>
          </w:rPr>
          <w:delText>d</w:delText>
        </w:r>
      </w:del>
      <w:r>
        <w:rPr>
          <w:rFonts w:ascii="Meiryo" w:eastAsia="Meiryo" w:hAnsi="Meiryo" w:cs="Meiryo"/>
          <w:color w:val="221F1F"/>
          <w:spacing w:val="21"/>
          <w:w w:val="86"/>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8"/>
          <w:sz w:val="22"/>
          <w:szCs w:val="22"/>
        </w:rPr>
        <w:t>foll</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wing</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test</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batteries:</w:t>
      </w:r>
    </w:p>
    <w:p>
      <w:pPr>
        <w:spacing w:before="4" w:line="100" w:lineRule="exact"/>
        <w:rPr>
          <w:sz w:val="10"/>
          <w:szCs w:val="10"/>
        </w:rPr>
      </w:pPr>
    </w:p>
    <w:p>
      <w:pPr>
        <w:ind w:left="387" w:right="915"/>
        <w:jc w:val="center"/>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146"/>
          <w:sz w:val="22"/>
          <w:szCs w:val="22"/>
        </w:rPr>
        <w:lastRenderedPageBreak/>
        <w:t>•</w:t>
      </w:r>
      <w:r>
        <w:rPr>
          <w:rFonts w:ascii="Meiryo" w:eastAsia="Meiryo" w:hAnsi="Meiryo" w:cs="Meiryo"/>
          <w:color w:val="221F1F"/>
          <w:spacing w:val="2"/>
          <w:w w:val="146"/>
          <w:sz w:val="22"/>
          <w:szCs w:val="22"/>
        </w:rPr>
        <w:t xml:space="preserve"> </w:t>
      </w:r>
      <w:r>
        <w:rPr>
          <w:rFonts w:ascii="Meiryo" w:eastAsia="Meiryo" w:hAnsi="Meiryo" w:cs="Meiryo"/>
          <w:color w:val="221F1F"/>
          <w:spacing w:val="-6"/>
          <w:w w:val="114"/>
          <w:sz w:val="22"/>
          <w:szCs w:val="22"/>
        </w:rPr>
        <w:t>P</w:t>
      </w:r>
      <w:r>
        <w:rPr>
          <w:rFonts w:ascii="Meiryo" w:eastAsia="Meiryo" w:hAnsi="Meiryo" w:cs="Meiryo"/>
          <w:color w:val="221F1F"/>
          <w:w w:val="85"/>
          <w:sz w:val="22"/>
          <w:szCs w:val="22"/>
        </w:rPr>
        <w:t>ea</w:t>
      </w:r>
      <w:r>
        <w:rPr>
          <w:rFonts w:ascii="Meiryo" w:eastAsia="Meiryo" w:hAnsi="Meiryo" w:cs="Meiryo"/>
          <w:color w:val="221F1F"/>
          <w:spacing w:val="6"/>
          <w:w w:val="85"/>
          <w:sz w:val="22"/>
          <w:szCs w:val="22"/>
        </w:rPr>
        <w:t>b</w:t>
      </w:r>
      <w:r>
        <w:rPr>
          <w:rFonts w:ascii="Meiryo" w:eastAsia="Meiryo" w:hAnsi="Meiryo" w:cs="Meiryo"/>
          <w:color w:val="221F1F"/>
          <w:spacing w:val="6"/>
          <w:w w:val="84"/>
          <w:sz w:val="22"/>
          <w:szCs w:val="22"/>
        </w:rPr>
        <w:t>o</w:t>
      </w:r>
      <w:r>
        <w:rPr>
          <w:rFonts w:ascii="Meiryo" w:eastAsia="Meiryo" w:hAnsi="Meiryo" w:cs="Meiryo"/>
          <w:color w:val="221F1F"/>
          <w:w w:val="91"/>
          <w:sz w:val="22"/>
          <w:szCs w:val="22"/>
        </w:rPr>
        <w:t>d</w:t>
      </w:r>
      <w:r>
        <w:rPr>
          <w:rFonts w:ascii="Meiryo" w:eastAsia="Meiryo" w:hAnsi="Meiryo" w:cs="Meiryo"/>
          <w:color w:val="221F1F"/>
          <w:w w:val="93"/>
          <w:sz w:val="22"/>
          <w:szCs w:val="22"/>
        </w:rPr>
        <w:t>y</w:t>
      </w:r>
      <w:r>
        <w:rPr>
          <w:rFonts w:ascii="Meiryo" w:eastAsia="Meiryo" w:hAnsi="Meiryo" w:cs="Meiryo"/>
          <w:color w:val="221F1F"/>
          <w:spacing w:val="-1"/>
          <w:sz w:val="22"/>
          <w:szCs w:val="22"/>
        </w:rPr>
        <w:t xml:space="preserve"> </w:t>
      </w:r>
      <w:r>
        <w:rPr>
          <w:rFonts w:ascii="Meiryo" w:eastAsia="Meiryo" w:hAnsi="Meiryo" w:cs="Meiryo"/>
          <w:color w:val="221F1F"/>
          <w:w w:val="91"/>
          <w:sz w:val="22"/>
          <w:szCs w:val="22"/>
        </w:rPr>
        <w:t>Individual</w:t>
      </w:r>
      <w:r>
        <w:rPr>
          <w:rFonts w:ascii="Meiryo" w:eastAsia="Meiryo" w:hAnsi="Meiryo" w:cs="Meiryo"/>
          <w:color w:val="221F1F"/>
          <w:spacing w:val="23"/>
          <w:w w:val="91"/>
          <w:sz w:val="22"/>
          <w:szCs w:val="22"/>
        </w:rPr>
        <w:t xml:space="preserve"> </w:t>
      </w:r>
      <w:r>
        <w:rPr>
          <w:rFonts w:ascii="Meiryo" w:eastAsia="Meiryo" w:hAnsi="Meiryo" w:cs="Meiryo"/>
          <w:color w:val="221F1F"/>
          <w:spacing w:val="-5"/>
          <w:w w:val="91"/>
          <w:sz w:val="22"/>
          <w:szCs w:val="22"/>
        </w:rPr>
        <w:t>Ac</w:t>
      </w:r>
      <w:r>
        <w:rPr>
          <w:rFonts w:ascii="Meiryo" w:eastAsia="Meiryo" w:hAnsi="Meiryo" w:cs="Meiryo"/>
          <w:color w:val="221F1F"/>
          <w:w w:val="91"/>
          <w:sz w:val="22"/>
          <w:szCs w:val="22"/>
        </w:rPr>
        <w:t>hie</w:t>
      </w:r>
      <w:r>
        <w:rPr>
          <w:rFonts w:ascii="Meiryo" w:eastAsia="Meiryo" w:hAnsi="Meiryo" w:cs="Meiryo"/>
          <w:color w:val="221F1F"/>
          <w:spacing w:val="-5"/>
          <w:w w:val="91"/>
          <w:sz w:val="22"/>
          <w:szCs w:val="22"/>
        </w:rPr>
        <w:t>v</w:t>
      </w:r>
      <w:r>
        <w:rPr>
          <w:rFonts w:ascii="Meiryo" w:eastAsia="Meiryo" w:hAnsi="Meiryo" w:cs="Meiryo"/>
          <w:color w:val="221F1F"/>
          <w:w w:val="91"/>
          <w:sz w:val="22"/>
          <w:szCs w:val="22"/>
        </w:rPr>
        <w:t>eme</w:t>
      </w:r>
      <w:r>
        <w:rPr>
          <w:rFonts w:ascii="Meiryo" w:eastAsia="Meiryo" w:hAnsi="Meiryo" w:cs="Meiryo"/>
          <w:color w:val="221F1F"/>
          <w:spacing w:val="-5"/>
          <w:w w:val="91"/>
          <w:sz w:val="22"/>
          <w:szCs w:val="22"/>
        </w:rPr>
        <w:t>n</w:t>
      </w:r>
      <w:r>
        <w:rPr>
          <w:rFonts w:ascii="Meiryo" w:eastAsia="Meiryo" w:hAnsi="Meiryo" w:cs="Meiryo"/>
          <w:color w:val="221F1F"/>
          <w:w w:val="91"/>
          <w:sz w:val="22"/>
          <w:szCs w:val="22"/>
        </w:rPr>
        <w:t>t</w:t>
      </w:r>
      <w:r>
        <w:rPr>
          <w:rFonts w:ascii="Meiryo" w:eastAsia="Meiryo" w:hAnsi="Meiryo" w:cs="Meiryo"/>
          <w:color w:val="221F1F"/>
          <w:spacing w:val="-20"/>
          <w:w w:val="91"/>
          <w:sz w:val="22"/>
          <w:szCs w:val="22"/>
        </w:rPr>
        <w:t xml:space="preserve"> </w:t>
      </w:r>
      <w:r>
        <w:rPr>
          <w:rFonts w:ascii="Meiryo" w:eastAsia="Meiryo" w:hAnsi="Meiryo" w:cs="Meiryo"/>
          <w:color w:val="221F1F"/>
          <w:spacing w:val="-16"/>
          <w:w w:val="91"/>
          <w:sz w:val="22"/>
          <w:szCs w:val="22"/>
        </w:rPr>
        <w:t>T</w:t>
      </w:r>
      <w:r>
        <w:rPr>
          <w:rFonts w:ascii="Meiryo" w:eastAsia="Meiryo" w:hAnsi="Meiryo" w:cs="Meiryo"/>
          <w:color w:val="221F1F"/>
          <w:w w:val="91"/>
          <w:sz w:val="22"/>
          <w:szCs w:val="22"/>
        </w:rPr>
        <w:t>est</w:t>
      </w:r>
      <w:r>
        <w:rPr>
          <w:rFonts w:ascii="Meiryo" w:eastAsia="Meiryo" w:hAnsi="Meiryo" w:cs="Meiryo"/>
          <w:color w:val="221F1F"/>
          <w:spacing w:val="12"/>
          <w:w w:val="91"/>
          <w:sz w:val="22"/>
          <w:szCs w:val="22"/>
        </w:rPr>
        <w:t xml:space="preserve"> </w:t>
      </w:r>
      <w:r>
        <w:rPr>
          <w:rFonts w:ascii="Meiryo" w:eastAsia="Meiryo" w:hAnsi="Meiryo" w:cs="Meiryo"/>
          <w:color w:val="221F1F"/>
          <w:sz w:val="22"/>
          <w:szCs w:val="22"/>
        </w:rPr>
        <w:t>(PI</w:t>
      </w:r>
      <w:r>
        <w:rPr>
          <w:rFonts w:ascii="Meiryo" w:eastAsia="Meiryo" w:hAnsi="Meiryo" w:cs="Meiryo"/>
          <w:color w:val="221F1F"/>
          <w:spacing w:val="-18"/>
          <w:sz w:val="22"/>
          <w:szCs w:val="22"/>
        </w:rPr>
        <w:t>A</w:t>
      </w:r>
      <w:r>
        <w:rPr>
          <w:rFonts w:ascii="Meiryo" w:eastAsia="Meiryo" w:hAnsi="Meiryo" w:cs="Meiryo"/>
          <w:color w:val="221F1F"/>
          <w:sz w:val="22"/>
          <w:szCs w:val="22"/>
        </w:rPr>
        <w:t>T;</w:t>
      </w:r>
      <w:r>
        <w:rPr>
          <w:rFonts w:ascii="Meiryo" w:eastAsia="Meiryo" w:hAnsi="Meiryo" w:cs="Meiryo"/>
          <w:color w:val="221F1F"/>
          <w:spacing w:val="-1"/>
          <w:sz w:val="22"/>
          <w:szCs w:val="22"/>
        </w:rPr>
        <w:t xml:space="preserve"> </w:t>
      </w:r>
      <w:r>
        <w:rPr>
          <w:rFonts w:ascii="Meiryo" w:eastAsia="Meiryo" w:hAnsi="Meiryo" w:cs="Meiryo"/>
          <w:color w:val="221F1F"/>
          <w:w w:val="93"/>
          <w:sz w:val="22"/>
          <w:szCs w:val="22"/>
        </w:rPr>
        <w:t>Dunn</w:t>
      </w:r>
      <w:r>
        <w:rPr>
          <w:rFonts w:ascii="Meiryo" w:eastAsia="Meiryo" w:hAnsi="Meiryo" w:cs="Meiryo"/>
          <w:color w:val="221F1F"/>
          <w:spacing w:val="4"/>
          <w:w w:val="93"/>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proofErr w:type="spellStart"/>
      <w:r>
        <w:rPr>
          <w:rFonts w:ascii="Meiryo" w:eastAsia="Meiryo" w:hAnsi="Meiryo" w:cs="Meiryo"/>
          <w:color w:val="221F1F"/>
          <w:w w:val="92"/>
          <w:sz w:val="22"/>
          <w:szCs w:val="22"/>
        </w:rPr>
        <w:t>Mark</w:t>
      </w:r>
      <w:r>
        <w:rPr>
          <w:rFonts w:ascii="Meiryo" w:eastAsia="Meiryo" w:hAnsi="Meiryo" w:cs="Meiryo"/>
          <w:color w:val="221F1F"/>
          <w:spacing w:val="-6"/>
          <w:w w:val="92"/>
          <w:sz w:val="22"/>
          <w:szCs w:val="22"/>
        </w:rPr>
        <w:t>w</w:t>
      </w:r>
      <w:r>
        <w:rPr>
          <w:rFonts w:ascii="Meiryo" w:eastAsia="Meiryo" w:hAnsi="Meiryo" w:cs="Meiryo"/>
          <w:color w:val="221F1F"/>
          <w:w w:val="92"/>
          <w:sz w:val="22"/>
          <w:szCs w:val="22"/>
        </w:rPr>
        <w:t>ardt</w:t>
      </w:r>
      <w:proofErr w:type="spellEnd"/>
      <w:r>
        <w:rPr>
          <w:rFonts w:ascii="Meiryo" w:eastAsia="Meiryo" w:hAnsi="Meiryo" w:cs="Meiryo"/>
          <w:color w:val="221F1F"/>
          <w:w w:val="92"/>
          <w:sz w:val="22"/>
          <w:szCs w:val="22"/>
        </w:rPr>
        <w:t>,</w:t>
      </w:r>
      <w:r>
        <w:rPr>
          <w:rFonts w:ascii="Meiryo" w:eastAsia="Meiryo" w:hAnsi="Meiryo" w:cs="Meiryo"/>
          <w:color w:val="221F1F"/>
          <w:spacing w:val="16"/>
          <w:w w:val="92"/>
          <w:sz w:val="22"/>
          <w:szCs w:val="22"/>
        </w:rPr>
        <w:t xml:space="preserve"> </w:t>
      </w:r>
      <w:r>
        <w:rPr>
          <w:rFonts w:ascii="Meiryo" w:eastAsia="Meiryo" w:hAnsi="Meiryo" w:cs="Meiryo"/>
          <w:color w:val="221F1F"/>
          <w:w w:val="79"/>
          <w:sz w:val="22"/>
          <w:szCs w:val="22"/>
        </w:rPr>
        <w:t>1970):</w:t>
      </w:r>
    </w:p>
    <w:p>
      <w:pPr>
        <w:spacing w:line="200" w:lineRule="exact"/>
      </w:pPr>
    </w:p>
    <w:p>
      <w:pPr>
        <w:spacing w:before="10" w:line="280" w:lineRule="exact"/>
        <w:rPr>
          <w:sz w:val="28"/>
          <w:szCs w:val="28"/>
        </w:rPr>
      </w:pPr>
    </w:p>
    <w:p>
      <w:pPr>
        <w:spacing w:line="320" w:lineRule="exact"/>
        <w:ind w:left="953"/>
        <w:rPr>
          <w:rFonts w:ascii="Meiryo" w:eastAsia="Meiryo" w:hAnsi="Meiryo" w:cs="Meiryo"/>
          <w:sz w:val="22"/>
          <w:szCs w:val="22"/>
        </w:rPr>
      </w:pPr>
      <w:r>
        <w:rPr>
          <w:rFonts w:ascii="Meiryo" w:eastAsia="Meiryo" w:hAnsi="Meiryo" w:cs="Meiryo"/>
          <w:b/>
          <w:color w:val="221F1F"/>
          <w:position w:val="3"/>
          <w:sz w:val="22"/>
          <w:szCs w:val="22"/>
        </w:rPr>
        <w:t>–</w:t>
      </w:r>
      <w:r>
        <w:rPr>
          <w:rFonts w:ascii="Meiryo" w:eastAsia="Meiryo" w:hAnsi="Meiryo" w:cs="Meiryo"/>
          <w:b/>
          <w:color w:val="221F1F"/>
          <w:spacing w:val="15"/>
          <w:position w:val="3"/>
          <w:sz w:val="22"/>
          <w:szCs w:val="22"/>
        </w:rPr>
        <w:t xml:space="preserve"> </w:t>
      </w:r>
      <w:r>
        <w:rPr>
          <w:rFonts w:ascii="Meiryo" w:eastAsia="Meiryo" w:hAnsi="Meiryo" w:cs="Meiryo"/>
          <w:color w:val="221F1F"/>
          <w:position w:val="3"/>
          <w:sz w:val="22"/>
          <w:szCs w:val="22"/>
        </w:rPr>
        <w:t>Math</w:t>
      </w:r>
      <w:r>
        <w:rPr>
          <w:rFonts w:ascii="Meiryo" w:eastAsia="Meiryo" w:hAnsi="Meiryo" w:cs="Meiryo"/>
          <w:color w:val="221F1F"/>
          <w:spacing w:val="-12"/>
          <w:position w:val="3"/>
          <w:sz w:val="22"/>
          <w:szCs w:val="22"/>
        </w:rPr>
        <w:t xml:space="preserve"> </w:t>
      </w:r>
      <w:r>
        <w:rPr>
          <w:rFonts w:ascii="Meiryo" w:eastAsia="Meiryo" w:hAnsi="Meiryo" w:cs="Meiryo"/>
          <w:color w:val="221F1F"/>
          <w:w w:val="85"/>
          <w:position w:val="3"/>
          <w:sz w:val="22"/>
          <w:szCs w:val="22"/>
        </w:rPr>
        <w:t>Subtest</w:t>
      </w:r>
      <w:r>
        <w:rPr>
          <w:rFonts w:ascii="Meiryo" w:eastAsia="Meiryo" w:hAnsi="Meiryo" w:cs="Meiryo"/>
          <w:color w:val="221F1F"/>
          <w:spacing w:val="44"/>
          <w:w w:val="85"/>
          <w:position w:val="3"/>
          <w:sz w:val="22"/>
          <w:szCs w:val="22"/>
        </w:rPr>
        <w:t xml:space="preserve"> </w:t>
      </w:r>
      <w:r>
        <w:rPr>
          <w:rFonts w:ascii="Meiryo" w:eastAsia="Meiryo" w:hAnsi="Meiryo" w:cs="Meiryo"/>
          <w:color w:val="221F1F"/>
          <w:w w:val="85"/>
          <w:position w:val="3"/>
          <w:sz w:val="22"/>
          <w:szCs w:val="22"/>
        </w:rPr>
        <w:t xml:space="preserve">(84 </w:t>
      </w:r>
      <w:r>
        <w:rPr>
          <w:rFonts w:ascii="Meiryo" w:eastAsia="Meiryo" w:hAnsi="Meiryo" w:cs="Meiryo"/>
          <w:color w:val="221F1F"/>
          <w:position w:val="3"/>
          <w:sz w:val="22"/>
          <w:szCs w:val="22"/>
        </w:rPr>
        <w:t>items),</w:t>
      </w:r>
    </w:p>
    <w:p>
      <w:pPr>
        <w:spacing w:before="7" w:line="100" w:lineRule="exact"/>
        <w:rPr>
          <w:sz w:val="11"/>
          <w:szCs w:val="11"/>
        </w:rPr>
      </w:pPr>
    </w:p>
    <w:p>
      <w:pPr>
        <w:ind w:left="953"/>
        <w:rPr>
          <w:rFonts w:ascii="Meiryo" w:eastAsia="Meiryo" w:hAnsi="Meiryo" w:cs="Meiryo"/>
          <w:sz w:val="22"/>
          <w:szCs w:val="22"/>
        </w:rPr>
      </w:pPr>
      <w:r>
        <w:rPr>
          <w:rFonts w:ascii="Meiryo" w:eastAsia="Meiryo" w:hAnsi="Meiryo" w:cs="Meiryo"/>
          <w:b/>
          <w:color w:val="221F1F"/>
          <w:sz w:val="22"/>
          <w:szCs w:val="22"/>
        </w:rPr>
        <w:t>–</w:t>
      </w:r>
      <w:r>
        <w:rPr>
          <w:rFonts w:ascii="Meiryo" w:eastAsia="Meiryo" w:hAnsi="Meiryo" w:cs="Meiryo"/>
          <w:b/>
          <w:color w:val="221F1F"/>
          <w:spacing w:val="15"/>
          <w:sz w:val="22"/>
          <w:szCs w:val="22"/>
        </w:rPr>
        <w:t xml:space="preserve"> </w:t>
      </w:r>
      <w:r>
        <w:rPr>
          <w:rFonts w:ascii="Meiryo" w:eastAsia="Meiryo" w:hAnsi="Meiryo" w:cs="Meiryo"/>
          <w:color w:val="221F1F"/>
          <w:w w:val="88"/>
          <w:sz w:val="22"/>
          <w:szCs w:val="22"/>
        </w:rPr>
        <w:t>Reading</w:t>
      </w:r>
      <w:r>
        <w:rPr>
          <w:rFonts w:ascii="Meiryo" w:eastAsia="Meiryo" w:hAnsi="Meiryo" w:cs="Meiryo"/>
          <w:color w:val="221F1F"/>
          <w:spacing w:val="35"/>
          <w:w w:val="88"/>
          <w:sz w:val="22"/>
          <w:szCs w:val="22"/>
        </w:rPr>
        <w:t xml:space="preserve"> </w:t>
      </w:r>
      <w:r>
        <w:rPr>
          <w:rFonts w:ascii="Meiryo" w:eastAsia="Meiryo" w:hAnsi="Meiryo" w:cs="Meiryo"/>
          <w:color w:val="221F1F"/>
          <w:w w:val="88"/>
          <w:sz w:val="22"/>
          <w:szCs w:val="22"/>
        </w:rPr>
        <w:t>Recognition</w:t>
      </w:r>
      <w:r>
        <w:rPr>
          <w:rFonts w:ascii="Meiryo" w:eastAsia="Meiryo" w:hAnsi="Meiryo" w:cs="Meiryo"/>
          <w:color w:val="221F1F"/>
          <w:spacing w:val="46"/>
          <w:w w:val="88"/>
          <w:sz w:val="22"/>
          <w:szCs w:val="22"/>
        </w:rPr>
        <w:t xml:space="preserve"> </w:t>
      </w:r>
      <w:r>
        <w:rPr>
          <w:rFonts w:ascii="Meiryo" w:eastAsia="Meiryo" w:hAnsi="Meiryo" w:cs="Meiryo"/>
          <w:color w:val="221F1F"/>
          <w:w w:val="88"/>
          <w:sz w:val="22"/>
          <w:szCs w:val="22"/>
        </w:rPr>
        <w:t>Subtest</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(84</w:t>
      </w:r>
      <w:r>
        <w:rPr>
          <w:rFonts w:ascii="Meiryo" w:eastAsia="Meiryo" w:hAnsi="Meiryo" w:cs="Meiryo"/>
          <w:color w:val="221F1F"/>
          <w:spacing w:val="-13"/>
          <w:w w:val="88"/>
          <w:sz w:val="22"/>
          <w:szCs w:val="22"/>
        </w:rPr>
        <w:t xml:space="preserve"> </w:t>
      </w:r>
      <w:r>
        <w:rPr>
          <w:rFonts w:ascii="Meiryo" w:eastAsia="Meiryo" w:hAnsi="Meiryo" w:cs="Meiryo"/>
          <w:color w:val="221F1F"/>
          <w:sz w:val="22"/>
          <w:szCs w:val="22"/>
        </w:rPr>
        <w:t>items),</w:t>
      </w:r>
    </w:p>
    <w:p>
      <w:pPr>
        <w:spacing w:before="7" w:line="100" w:lineRule="exact"/>
        <w:rPr>
          <w:sz w:val="11"/>
          <w:szCs w:val="11"/>
        </w:rPr>
      </w:pPr>
    </w:p>
    <w:p>
      <w:pPr>
        <w:ind w:left="953"/>
        <w:rPr>
          <w:rFonts w:ascii="Meiryo" w:eastAsia="Meiryo" w:hAnsi="Meiryo" w:cs="Meiryo"/>
          <w:sz w:val="22"/>
          <w:szCs w:val="22"/>
        </w:rPr>
      </w:pPr>
      <w:r>
        <w:rPr>
          <w:rFonts w:ascii="Meiryo" w:eastAsia="Meiryo" w:hAnsi="Meiryo" w:cs="Meiryo"/>
          <w:b/>
          <w:color w:val="221F1F"/>
          <w:sz w:val="22"/>
          <w:szCs w:val="22"/>
        </w:rPr>
        <w:t>–</w:t>
      </w:r>
      <w:r>
        <w:rPr>
          <w:rFonts w:ascii="Meiryo" w:eastAsia="Meiryo" w:hAnsi="Meiryo" w:cs="Meiryo"/>
          <w:b/>
          <w:color w:val="221F1F"/>
          <w:spacing w:val="15"/>
          <w:sz w:val="22"/>
          <w:szCs w:val="22"/>
        </w:rPr>
        <w:t xml:space="preserve"> </w:t>
      </w:r>
      <w:r>
        <w:rPr>
          <w:rFonts w:ascii="Meiryo" w:eastAsia="Meiryo" w:hAnsi="Meiryo" w:cs="Meiryo"/>
          <w:color w:val="221F1F"/>
          <w:w w:val="87"/>
          <w:sz w:val="22"/>
          <w:szCs w:val="22"/>
        </w:rPr>
        <w:t>Reading</w:t>
      </w:r>
      <w:r>
        <w:rPr>
          <w:rFonts w:ascii="Meiryo" w:eastAsia="Meiryo" w:hAnsi="Meiryo" w:cs="Meiryo"/>
          <w:color w:val="221F1F"/>
          <w:spacing w:val="44"/>
          <w:w w:val="87"/>
          <w:sz w:val="22"/>
          <w:szCs w:val="22"/>
        </w:rPr>
        <w:t xml:space="preserve"> </w:t>
      </w:r>
      <w:r>
        <w:rPr>
          <w:rFonts w:ascii="Meiryo" w:eastAsia="Meiryo" w:hAnsi="Meiryo" w:cs="Meiryo"/>
          <w:color w:val="221F1F"/>
          <w:w w:val="87"/>
          <w:sz w:val="22"/>
          <w:szCs w:val="22"/>
        </w:rPr>
        <w:t>Comprehension</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Subtest</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(84</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items),</w:t>
      </w:r>
    </w:p>
    <w:p>
      <w:pPr>
        <w:spacing w:before="11" w:line="200" w:lineRule="exact"/>
      </w:pPr>
    </w:p>
    <w:p>
      <w:pPr>
        <w:ind w:left="424"/>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9"/>
          <w:sz w:val="22"/>
          <w:szCs w:val="22"/>
        </w:rPr>
        <w:t xml:space="preserve"> </w:t>
      </w:r>
      <w:r>
        <w:rPr>
          <w:rFonts w:ascii="Meiryo" w:eastAsia="Meiryo" w:hAnsi="Meiryo" w:cs="Meiryo"/>
          <w:color w:val="221F1F"/>
          <w:spacing w:val="-6"/>
          <w:w w:val="114"/>
          <w:sz w:val="22"/>
          <w:szCs w:val="22"/>
        </w:rPr>
        <w:t>P</w:t>
      </w:r>
      <w:r>
        <w:rPr>
          <w:rFonts w:ascii="Meiryo" w:eastAsia="Meiryo" w:hAnsi="Meiryo" w:cs="Meiryo"/>
          <w:color w:val="221F1F"/>
          <w:w w:val="85"/>
          <w:sz w:val="22"/>
          <w:szCs w:val="22"/>
        </w:rPr>
        <w:t>ea</w:t>
      </w:r>
      <w:r>
        <w:rPr>
          <w:rFonts w:ascii="Meiryo" w:eastAsia="Meiryo" w:hAnsi="Meiryo" w:cs="Meiryo"/>
          <w:color w:val="221F1F"/>
          <w:spacing w:val="7"/>
          <w:w w:val="85"/>
          <w:sz w:val="22"/>
          <w:szCs w:val="22"/>
        </w:rPr>
        <w:t>b</w:t>
      </w:r>
      <w:r>
        <w:rPr>
          <w:rFonts w:ascii="Meiryo" w:eastAsia="Meiryo" w:hAnsi="Meiryo" w:cs="Meiryo"/>
          <w:color w:val="221F1F"/>
          <w:spacing w:val="6"/>
          <w:w w:val="84"/>
          <w:sz w:val="22"/>
          <w:szCs w:val="22"/>
        </w:rPr>
        <w:t>o</w:t>
      </w:r>
      <w:r>
        <w:rPr>
          <w:rFonts w:ascii="Meiryo" w:eastAsia="Meiryo" w:hAnsi="Meiryo" w:cs="Meiryo"/>
          <w:color w:val="221F1F"/>
          <w:w w:val="91"/>
          <w:sz w:val="22"/>
          <w:szCs w:val="22"/>
        </w:rPr>
        <w:t>d</w:t>
      </w:r>
      <w:r>
        <w:rPr>
          <w:rFonts w:ascii="Meiryo" w:eastAsia="Meiryo" w:hAnsi="Meiryo" w:cs="Meiryo"/>
          <w:color w:val="221F1F"/>
          <w:w w:val="93"/>
          <w:sz w:val="22"/>
          <w:szCs w:val="22"/>
        </w:rPr>
        <w:t>y</w:t>
      </w:r>
      <w:r>
        <w:rPr>
          <w:rFonts w:ascii="Meiryo" w:eastAsia="Meiryo" w:hAnsi="Meiryo" w:cs="Meiryo"/>
          <w:color w:val="221F1F"/>
          <w:spacing w:val="-5"/>
          <w:sz w:val="22"/>
          <w:szCs w:val="22"/>
        </w:rPr>
        <w:t xml:space="preserve"> </w:t>
      </w:r>
      <w:r>
        <w:rPr>
          <w:rFonts w:ascii="Meiryo" w:eastAsia="Meiryo" w:hAnsi="Meiryo" w:cs="Meiryo"/>
          <w:color w:val="221F1F"/>
          <w:w w:val="93"/>
          <w:sz w:val="22"/>
          <w:szCs w:val="22"/>
        </w:rPr>
        <w:t>Picture</w:t>
      </w:r>
      <w:r>
        <w:rPr>
          <w:rFonts w:ascii="Meiryo" w:eastAsia="Meiryo" w:hAnsi="Meiryo" w:cs="Meiryo"/>
          <w:color w:val="221F1F"/>
          <w:spacing w:val="15"/>
          <w:w w:val="93"/>
          <w:sz w:val="22"/>
          <w:szCs w:val="22"/>
        </w:rPr>
        <w:t xml:space="preserve"> </w:t>
      </w:r>
      <w:r>
        <w:rPr>
          <w:rFonts w:ascii="Meiryo" w:eastAsia="Meiryo" w:hAnsi="Meiryo" w:cs="Meiryo"/>
          <w:color w:val="221F1F"/>
          <w:spacing w:val="-17"/>
          <w:w w:val="93"/>
          <w:sz w:val="22"/>
          <w:szCs w:val="22"/>
        </w:rPr>
        <w:t>V</w:t>
      </w:r>
      <w:r>
        <w:rPr>
          <w:rFonts w:ascii="Meiryo" w:eastAsia="Meiryo" w:hAnsi="Meiryo" w:cs="Meiryo"/>
          <w:color w:val="221F1F"/>
          <w:spacing w:val="6"/>
          <w:w w:val="93"/>
          <w:sz w:val="22"/>
          <w:szCs w:val="22"/>
        </w:rPr>
        <w:t>o</w:t>
      </w:r>
      <w:r>
        <w:rPr>
          <w:rFonts w:ascii="Meiryo" w:eastAsia="Meiryo" w:hAnsi="Meiryo" w:cs="Meiryo"/>
          <w:color w:val="221F1F"/>
          <w:w w:val="93"/>
          <w:sz w:val="22"/>
          <w:szCs w:val="22"/>
        </w:rPr>
        <w:t>cabulary</w:t>
      </w:r>
      <w:r>
        <w:rPr>
          <w:rFonts w:ascii="Meiryo" w:eastAsia="Meiryo" w:hAnsi="Meiryo" w:cs="Meiryo"/>
          <w:color w:val="221F1F"/>
          <w:spacing w:val="-13"/>
          <w:w w:val="93"/>
          <w:sz w:val="22"/>
          <w:szCs w:val="22"/>
        </w:rPr>
        <w:t xml:space="preserve"> </w:t>
      </w:r>
      <w:r>
        <w:rPr>
          <w:rFonts w:ascii="Meiryo" w:eastAsia="Meiryo" w:hAnsi="Meiryo" w:cs="Meiryo"/>
          <w:color w:val="221F1F"/>
          <w:spacing w:val="-18"/>
          <w:w w:val="113"/>
          <w:sz w:val="22"/>
          <w:szCs w:val="22"/>
        </w:rPr>
        <w:t>T</w:t>
      </w:r>
      <w:r>
        <w:rPr>
          <w:rFonts w:ascii="Meiryo" w:eastAsia="Meiryo" w:hAnsi="Meiryo" w:cs="Meiryo"/>
          <w:color w:val="221F1F"/>
          <w:w w:val="87"/>
          <w:sz w:val="22"/>
          <w:szCs w:val="22"/>
        </w:rPr>
        <w:t>est-Revised</w:t>
      </w:r>
      <w:r>
        <w:rPr>
          <w:rFonts w:ascii="Meiryo" w:eastAsia="Meiryo" w:hAnsi="Meiryo" w:cs="Meiryo"/>
          <w:color w:val="221F1F"/>
          <w:spacing w:val="-5"/>
          <w:sz w:val="22"/>
          <w:szCs w:val="22"/>
        </w:rPr>
        <w:t xml:space="preserve"> </w:t>
      </w:r>
      <w:r>
        <w:rPr>
          <w:rFonts w:ascii="Meiryo" w:eastAsia="Meiryo" w:hAnsi="Meiryo" w:cs="Meiryo"/>
          <w:color w:val="221F1F"/>
          <w:sz w:val="22"/>
          <w:szCs w:val="22"/>
        </w:rPr>
        <w:t>(PPVT-R;</w:t>
      </w:r>
      <w:r>
        <w:rPr>
          <w:rFonts w:ascii="Meiryo" w:eastAsia="Meiryo" w:hAnsi="Meiryo" w:cs="Meiryo"/>
          <w:color w:val="221F1F"/>
          <w:spacing w:val="5"/>
          <w:sz w:val="22"/>
          <w:szCs w:val="22"/>
        </w:rPr>
        <w:t xml:space="preserve"> </w:t>
      </w:r>
      <w:r>
        <w:rPr>
          <w:rFonts w:ascii="Meiryo" w:eastAsia="Meiryo" w:hAnsi="Meiryo" w:cs="Meiryo"/>
          <w:color w:val="221F1F"/>
          <w:spacing w:val="-17"/>
          <w:w w:val="92"/>
          <w:sz w:val="22"/>
          <w:szCs w:val="22"/>
        </w:rPr>
        <w:t>F</w:t>
      </w:r>
      <w:r>
        <w:rPr>
          <w:rFonts w:ascii="Meiryo" w:eastAsia="Meiryo" w:hAnsi="Meiryo" w:cs="Meiryo"/>
          <w:color w:val="221F1F"/>
          <w:w w:val="92"/>
          <w:sz w:val="22"/>
          <w:szCs w:val="22"/>
        </w:rPr>
        <w:t>orm</w:t>
      </w:r>
      <w:r>
        <w:rPr>
          <w:rFonts w:ascii="Meiryo" w:eastAsia="Meiryo" w:hAnsi="Meiryo" w:cs="Meiryo"/>
          <w:color w:val="221F1F"/>
          <w:spacing w:val="6"/>
          <w:w w:val="92"/>
          <w:sz w:val="22"/>
          <w:szCs w:val="22"/>
        </w:rPr>
        <w:t xml:space="preserve"> </w:t>
      </w:r>
      <w:r>
        <w:rPr>
          <w:rFonts w:ascii="Meiryo" w:eastAsia="Meiryo" w:hAnsi="Meiryo" w:cs="Meiryo"/>
          <w:color w:val="221F1F"/>
          <w:sz w:val="22"/>
          <w:szCs w:val="22"/>
        </w:rPr>
        <w:t>L;</w:t>
      </w:r>
      <w:r>
        <w:rPr>
          <w:rFonts w:ascii="Meiryo" w:eastAsia="Meiryo" w:hAnsi="Meiryo" w:cs="Meiryo"/>
          <w:color w:val="221F1F"/>
          <w:spacing w:val="-24"/>
          <w:sz w:val="22"/>
          <w:szCs w:val="22"/>
        </w:rPr>
        <w:t xml:space="preserve"> </w:t>
      </w:r>
      <w:r>
        <w:rPr>
          <w:rFonts w:ascii="Meiryo" w:eastAsia="Meiryo" w:hAnsi="Meiryo" w:cs="Meiryo"/>
          <w:color w:val="221F1F"/>
          <w:w w:val="93"/>
          <w:sz w:val="22"/>
          <w:szCs w:val="22"/>
        </w:rPr>
        <w:t xml:space="preserve">Dunn </w:t>
      </w:r>
      <w:r>
        <w:rPr>
          <w:rFonts w:ascii="Meiryo" w:eastAsia="Meiryo" w:hAnsi="Meiryo" w:cs="Meiryo"/>
          <w:color w:val="221F1F"/>
          <w:sz w:val="22"/>
          <w:szCs w:val="22"/>
        </w:rPr>
        <w:t>&amp;</w:t>
      </w:r>
      <w:r>
        <w:rPr>
          <w:rFonts w:ascii="Meiryo" w:eastAsia="Meiryo" w:hAnsi="Meiryo" w:cs="Meiryo"/>
          <w:color w:val="221F1F"/>
          <w:spacing w:val="6"/>
          <w:sz w:val="22"/>
          <w:szCs w:val="22"/>
        </w:rPr>
        <w:t xml:space="preserve"> </w:t>
      </w:r>
      <w:r>
        <w:rPr>
          <w:rFonts w:ascii="Meiryo" w:eastAsia="Meiryo" w:hAnsi="Meiryo" w:cs="Meiryo"/>
          <w:color w:val="221F1F"/>
          <w:sz w:val="22"/>
          <w:szCs w:val="22"/>
        </w:rPr>
        <w:t>Dunn,</w:t>
      </w:r>
    </w:p>
    <w:p>
      <w:pPr>
        <w:spacing w:before="23"/>
        <w:ind w:left="705"/>
        <w:rPr>
          <w:rFonts w:ascii="Meiryo" w:eastAsia="Meiryo" w:hAnsi="Meiryo" w:cs="Meiryo"/>
          <w:sz w:val="22"/>
          <w:szCs w:val="22"/>
        </w:rPr>
      </w:pPr>
      <w:r>
        <w:rPr>
          <w:rFonts w:ascii="Meiryo" w:eastAsia="Meiryo" w:hAnsi="Meiryo" w:cs="Meiryo"/>
          <w:color w:val="221F1F"/>
          <w:w w:val="81"/>
          <w:sz w:val="22"/>
          <w:szCs w:val="22"/>
        </w:rPr>
        <w:t>1981;</w:t>
      </w:r>
      <w:r>
        <w:rPr>
          <w:rFonts w:ascii="Meiryo" w:eastAsia="Meiryo" w:hAnsi="Meiryo" w:cs="Meiryo"/>
          <w:color w:val="221F1F"/>
          <w:spacing w:val="-5"/>
          <w:w w:val="81"/>
          <w:sz w:val="22"/>
          <w:szCs w:val="22"/>
        </w:rPr>
        <w:t xml:space="preserve"> </w:t>
      </w:r>
      <w:r>
        <w:rPr>
          <w:rFonts w:ascii="Meiryo" w:eastAsia="Meiryo" w:hAnsi="Meiryo" w:cs="Meiryo"/>
          <w:color w:val="221F1F"/>
          <w:w w:val="81"/>
          <w:sz w:val="22"/>
          <w:szCs w:val="22"/>
        </w:rPr>
        <w:t>175</w:t>
      </w:r>
      <w:r>
        <w:rPr>
          <w:rFonts w:ascii="Meiryo" w:eastAsia="Meiryo" w:hAnsi="Meiryo" w:cs="Meiryo"/>
          <w:color w:val="221F1F"/>
          <w:spacing w:val="10"/>
          <w:w w:val="81"/>
          <w:sz w:val="22"/>
          <w:szCs w:val="22"/>
        </w:rPr>
        <w:t xml:space="preserve"> </w:t>
      </w:r>
      <w:r>
        <w:rPr>
          <w:rFonts w:ascii="Meiryo" w:eastAsia="Meiryo" w:hAnsi="Meiryo" w:cs="Meiryo"/>
          <w:color w:val="221F1F"/>
          <w:w w:val="81"/>
          <w:sz w:val="22"/>
          <w:szCs w:val="22"/>
        </w:rPr>
        <w:t>items),</w:t>
      </w:r>
      <w:r>
        <w:rPr>
          <w:rFonts w:ascii="Meiryo" w:eastAsia="Meiryo" w:hAnsi="Meiryo" w:cs="Meiryo"/>
          <w:color w:val="221F1F"/>
          <w:spacing w:val="59"/>
          <w:w w:val="81"/>
          <w:sz w:val="22"/>
          <w:szCs w:val="22"/>
        </w:rPr>
        <w:t xml:space="preserve"> </w:t>
      </w:r>
      <w:r>
        <w:rPr>
          <w:rFonts w:ascii="Meiryo" w:eastAsia="Meiryo" w:hAnsi="Meiryo" w:cs="Meiryo"/>
          <w:color w:val="221F1F"/>
          <w:sz w:val="22"/>
          <w:szCs w:val="22"/>
        </w:rPr>
        <w:t>and</w:t>
      </w:r>
    </w:p>
    <w:p>
      <w:pPr>
        <w:spacing w:before="11" w:line="200" w:lineRule="exact"/>
      </w:pPr>
    </w:p>
    <w:p>
      <w:pPr>
        <w:ind w:left="424"/>
        <w:rPr>
          <w:del w:id="740" w:author="0" w:date="2015-11-12T18:10:00Z"/>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ins w:id="741" w:author="0" w:date="2015-11-12T18:10:00Z">
        <w:r>
          <w:rPr>
            <w:rFonts w:ascii="Meiryo" w:eastAsia="Meiryo" w:hAnsi="Meiryo" w:cs="Meiryo"/>
            <w:color w:val="221F1F"/>
            <w:spacing w:val="2"/>
            <w:w w:val="146"/>
            <w:sz w:val="22"/>
            <w:szCs w:val="22"/>
          </w:rPr>
          <w:t xml:space="preserve">Digit Span Subscale of the </w:t>
        </w:r>
      </w:ins>
      <w:r>
        <w:rPr>
          <w:rFonts w:ascii="Meiryo" w:eastAsia="Meiryo" w:hAnsi="Meiryo" w:cs="Meiryo"/>
          <w:color w:val="221F1F"/>
          <w:spacing w:val="-16"/>
          <w:w w:val="89"/>
          <w:sz w:val="22"/>
          <w:szCs w:val="22"/>
        </w:rPr>
        <w:t>W</w:t>
      </w:r>
      <w:r>
        <w:rPr>
          <w:rFonts w:ascii="Meiryo" w:eastAsia="Meiryo" w:hAnsi="Meiryo" w:cs="Meiryo"/>
          <w:color w:val="221F1F"/>
          <w:w w:val="89"/>
          <w:sz w:val="22"/>
          <w:szCs w:val="22"/>
        </w:rPr>
        <w:t>e</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hsler</w:t>
      </w:r>
      <w:r>
        <w:rPr>
          <w:rFonts w:ascii="Meiryo" w:eastAsia="Meiryo" w:hAnsi="Meiryo" w:cs="Meiryo"/>
          <w:color w:val="221F1F"/>
          <w:spacing w:val="6"/>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Scales</w:t>
      </w:r>
      <w:r>
        <w:rPr>
          <w:rFonts w:ascii="Meiryo" w:eastAsia="Meiryo" w:hAnsi="Meiryo" w:cs="Meiryo"/>
          <w:color w:val="221F1F"/>
          <w:spacing w:val="-20"/>
          <w:w w:val="89"/>
          <w:sz w:val="22"/>
          <w:szCs w:val="22"/>
        </w:rPr>
        <w:t xml:space="preserve"> </w:t>
      </w:r>
      <w:r>
        <w:rPr>
          <w:rFonts w:ascii="Meiryo" w:eastAsia="Meiryo" w:hAnsi="Meiryo" w:cs="Meiryo"/>
          <w:color w:val="221F1F"/>
          <w:w w:val="89"/>
          <w:sz w:val="22"/>
          <w:szCs w:val="22"/>
        </w:rPr>
        <w:t>for</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Children</w:t>
      </w:r>
      <w:ins w:id="742" w:author="0" w:date="2015-11-12T18:09:00Z">
        <w:r>
          <w:rPr>
            <w:rFonts w:ascii="Meiryo" w:eastAsia="Meiryo" w:hAnsi="Meiryo" w:cs="Meiryo"/>
            <w:color w:val="221F1F"/>
            <w:w w:val="89"/>
            <w:sz w:val="22"/>
            <w:szCs w:val="22"/>
          </w:rPr>
          <w:t xml:space="preserve"> </w:t>
        </w:r>
      </w:ins>
      <w:r>
        <w:rPr>
          <w:rFonts w:ascii="Meiryo" w:eastAsia="Meiryo" w:hAnsi="Meiryo" w:cs="Meiryo"/>
          <w:color w:val="221F1F"/>
          <w:w w:val="89"/>
          <w:sz w:val="22"/>
          <w:szCs w:val="22"/>
        </w:rPr>
        <w:t>Revised</w:t>
      </w:r>
      <w:r>
        <w:rPr>
          <w:rFonts w:ascii="Meiryo" w:eastAsia="Meiryo" w:hAnsi="Meiryo" w:cs="Meiryo"/>
          <w:color w:val="221F1F"/>
          <w:spacing w:val="59"/>
          <w:w w:val="89"/>
          <w:sz w:val="22"/>
          <w:szCs w:val="22"/>
        </w:rPr>
        <w:t xml:space="preserve"> </w:t>
      </w:r>
      <w:r>
        <w:rPr>
          <w:rFonts w:ascii="Meiryo" w:eastAsia="Meiryo" w:hAnsi="Meiryo" w:cs="Meiryo"/>
          <w:color w:val="221F1F"/>
          <w:w w:val="89"/>
          <w:sz w:val="22"/>
          <w:szCs w:val="22"/>
        </w:rPr>
        <w:t>(WISC-R;</w:t>
      </w:r>
      <w:r>
        <w:rPr>
          <w:rFonts w:ascii="Meiryo" w:eastAsia="Meiryo" w:hAnsi="Meiryo" w:cs="Meiryo"/>
          <w:color w:val="221F1F"/>
          <w:spacing w:val="50"/>
          <w:w w:val="89"/>
          <w:sz w:val="22"/>
          <w:szCs w:val="22"/>
        </w:rPr>
        <w:t xml:space="preserve"> </w:t>
      </w:r>
      <w:r>
        <w:rPr>
          <w:rFonts w:ascii="Meiryo" w:eastAsia="Meiryo" w:hAnsi="Meiryo" w:cs="Meiryo"/>
          <w:color w:val="221F1F"/>
          <w:spacing w:val="-16"/>
          <w:w w:val="89"/>
          <w:sz w:val="22"/>
          <w:szCs w:val="22"/>
        </w:rPr>
        <w:t>W</w:t>
      </w:r>
      <w:r>
        <w:rPr>
          <w:rFonts w:ascii="Meiryo" w:eastAsia="Meiryo" w:hAnsi="Meiryo" w:cs="Meiryo"/>
          <w:color w:val="221F1F"/>
          <w:w w:val="89"/>
          <w:sz w:val="22"/>
          <w:szCs w:val="22"/>
        </w:rPr>
        <w:t>e</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hsler,</w:t>
      </w:r>
      <w:r>
        <w:rPr>
          <w:rFonts w:ascii="Meiryo" w:eastAsia="Meiryo" w:hAnsi="Meiryo" w:cs="Meiryo"/>
          <w:color w:val="221F1F"/>
          <w:spacing w:val="-2"/>
          <w:w w:val="89"/>
          <w:sz w:val="22"/>
          <w:szCs w:val="22"/>
        </w:rPr>
        <w:t xml:space="preserve"> </w:t>
      </w:r>
      <w:r>
        <w:rPr>
          <w:rFonts w:ascii="Meiryo" w:eastAsia="Meiryo" w:hAnsi="Meiryo" w:cs="Meiryo"/>
          <w:color w:val="221F1F"/>
          <w:w w:val="81"/>
          <w:sz w:val="22"/>
          <w:szCs w:val="22"/>
        </w:rPr>
        <w:t>1974</w:t>
      </w:r>
      <w:del w:id="743" w:author="0" w:date="2015-11-12T18:10:00Z">
        <w:r>
          <w:rPr>
            <w:rFonts w:ascii="Meiryo" w:eastAsia="Meiryo" w:hAnsi="Meiryo" w:cs="Meiryo"/>
            <w:color w:val="221F1F"/>
            <w:w w:val="81"/>
            <w:sz w:val="22"/>
            <w:szCs w:val="22"/>
          </w:rPr>
          <w:delText>)</w:delText>
        </w:r>
      </w:del>
      <w:ins w:id="744" w:author="0" w:date="2015-11-12T18:10:00Z">
        <w:r>
          <w:rPr>
            <w:rFonts w:ascii="Meiryo" w:eastAsia="Meiryo" w:hAnsi="Meiryo" w:cs="Meiryo"/>
            <w:color w:val="221F1F"/>
            <w:w w:val="81"/>
            <w:sz w:val="22"/>
            <w:szCs w:val="22"/>
          </w:rPr>
          <w:t>;</w:t>
        </w:r>
      </w:ins>
      <w:r>
        <w:rPr>
          <w:rFonts w:ascii="Meiryo" w:eastAsia="Meiryo" w:hAnsi="Meiryo" w:cs="Meiryo"/>
          <w:color w:val="221F1F"/>
          <w:spacing w:val="14"/>
          <w:w w:val="81"/>
          <w:sz w:val="22"/>
          <w:szCs w:val="22"/>
        </w:rPr>
        <w:t xml:space="preserve"> </w:t>
      </w:r>
      <w:del w:id="745" w:author="0" w:date="2015-11-12T18:10:00Z">
        <w:r>
          <w:rPr>
            <w:rFonts w:ascii="Meiryo" w:eastAsia="Meiryo" w:hAnsi="Meiryo" w:cs="Meiryo"/>
            <w:color w:val="221F1F"/>
            <w:sz w:val="22"/>
            <w:szCs w:val="22"/>
          </w:rPr>
          <w:delText>Digit</w:delText>
        </w:r>
      </w:del>
    </w:p>
    <w:p>
      <w:pPr>
        <w:ind w:left="424"/>
        <w:rPr>
          <w:rFonts w:ascii="Meiryo" w:eastAsia="Meiryo" w:hAnsi="Meiryo" w:cs="Meiryo"/>
          <w:sz w:val="22"/>
          <w:szCs w:val="22"/>
        </w:rPr>
        <w:pPrChange w:id="746" w:author="0" w:date="2015-11-12T18:10:00Z">
          <w:pPr>
            <w:spacing w:before="23"/>
            <w:ind w:left="705"/>
          </w:pPr>
        </w:pPrChange>
      </w:pPr>
      <w:del w:id="747" w:author="0" w:date="2015-11-12T18:10:00Z">
        <w:r>
          <w:rPr>
            <w:rFonts w:ascii="Meiryo" w:eastAsia="Meiryo" w:hAnsi="Meiryo" w:cs="Meiryo"/>
            <w:color w:val="221F1F"/>
            <w:w w:val="85"/>
            <w:sz w:val="22"/>
            <w:szCs w:val="22"/>
          </w:rPr>
          <w:delText>Span</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Subscale</w:delText>
        </w:r>
        <w:r>
          <w:rPr>
            <w:rFonts w:ascii="Meiryo" w:eastAsia="Meiryo" w:hAnsi="Meiryo" w:cs="Meiryo"/>
            <w:color w:val="221F1F"/>
            <w:spacing w:val="29"/>
            <w:w w:val="85"/>
            <w:sz w:val="22"/>
            <w:szCs w:val="22"/>
          </w:rPr>
          <w:delText xml:space="preserve"> </w:delText>
        </w:r>
        <w:r>
          <w:rPr>
            <w:rFonts w:ascii="Meiryo" w:eastAsia="Meiryo" w:hAnsi="Meiryo" w:cs="Meiryo"/>
            <w:color w:val="221F1F"/>
            <w:w w:val="85"/>
            <w:sz w:val="22"/>
            <w:szCs w:val="22"/>
          </w:rPr>
          <w:delText>(</w:delText>
        </w:r>
      </w:del>
      <w:r>
        <w:rPr>
          <w:rFonts w:ascii="Meiryo" w:eastAsia="Meiryo" w:hAnsi="Meiryo" w:cs="Meiryo"/>
          <w:color w:val="221F1F"/>
          <w:w w:val="85"/>
          <w:sz w:val="22"/>
          <w:szCs w:val="22"/>
        </w:rPr>
        <w:t xml:space="preserve">28 </w:t>
      </w:r>
      <w:r>
        <w:rPr>
          <w:rFonts w:ascii="Meiryo" w:eastAsia="Meiryo" w:hAnsi="Meiryo" w:cs="Meiryo"/>
          <w:color w:val="221F1F"/>
          <w:sz w:val="22"/>
          <w:szCs w:val="22"/>
        </w:rPr>
        <w:t>items).</w:t>
      </w:r>
    </w:p>
    <w:p>
      <w:pPr>
        <w:spacing w:before="11" w:line="200" w:lineRule="exact"/>
      </w:pPr>
    </w:p>
    <w:p>
      <w:pPr>
        <w:spacing w:line="252" w:lineRule="auto"/>
        <w:ind w:left="155" w:right="91"/>
        <w:rPr>
          <w:del w:id="748" w:author="0" w:date="2015-11-12T18:11:00Z"/>
          <w:rFonts w:ascii="Meiryo" w:eastAsia="Meiryo" w:hAnsi="Meiryo" w:cs="Meiryo"/>
          <w:sz w:val="22"/>
          <w:szCs w:val="22"/>
        </w:rPr>
      </w:pPr>
      <w:ins w:id="749" w:author="0" w:date="2015-11-12T18:10:00Z">
        <w:r>
          <w:rPr>
            <w:rFonts w:ascii="Meiryo" w:eastAsia="Meiryo" w:hAnsi="Meiryo" w:cs="Meiryo"/>
            <w:color w:val="221F1F"/>
            <w:w w:val="89"/>
            <w:sz w:val="22"/>
            <w:szCs w:val="22"/>
          </w:rPr>
          <w:tab/>
        </w:r>
      </w:ins>
      <w:del w:id="750" w:author="0" w:date="2015-11-12T18:11:00Z">
        <w:r>
          <w:rPr>
            <w:rFonts w:ascii="Meiryo" w:eastAsia="Meiryo" w:hAnsi="Meiryo" w:cs="Meiryo"/>
            <w:color w:val="221F1F"/>
            <w:w w:val="89"/>
            <w:sz w:val="22"/>
            <w:szCs w:val="22"/>
          </w:rPr>
          <w:delText>Although</w:delText>
        </w:r>
        <w:r>
          <w:rPr>
            <w:rFonts w:ascii="Meiryo" w:eastAsia="Meiryo" w:hAnsi="Meiryo" w:cs="Meiryo"/>
            <w:color w:val="221F1F"/>
            <w:spacing w:val="47"/>
            <w:w w:val="89"/>
            <w:sz w:val="22"/>
            <w:szCs w:val="22"/>
          </w:rPr>
          <w:delText xml:space="preserve"> </w:delText>
        </w:r>
        <w:r>
          <w:rPr>
            <w:rFonts w:ascii="Meiryo" w:eastAsia="Meiryo" w:hAnsi="Meiryo" w:cs="Meiryo"/>
            <w:color w:val="221F1F"/>
            <w:w w:val="89"/>
            <w:sz w:val="22"/>
            <w:szCs w:val="22"/>
          </w:rPr>
          <w:delText>individual</w:delText>
        </w:r>
        <w:r>
          <w:rPr>
            <w:rFonts w:ascii="Meiryo" w:eastAsia="Meiryo" w:hAnsi="Meiryo" w:cs="Meiryo"/>
            <w:color w:val="221F1F"/>
            <w:spacing w:val="59"/>
            <w:w w:val="89"/>
            <w:sz w:val="22"/>
            <w:szCs w:val="22"/>
          </w:rPr>
          <w:delText xml:space="preserve"> </w:delText>
        </w:r>
        <w:r>
          <w:rPr>
            <w:rFonts w:ascii="Meiryo" w:eastAsia="Meiryo" w:hAnsi="Meiryo" w:cs="Meiryo"/>
            <w:color w:val="221F1F"/>
            <w:w w:val="89"/>
            <w:sz w:val="22"/>
            <w:szCs w:val="22"/>
          </w:rPr>
          <w:delText>item</w:delText>
        </w:r>
        <w:r>
          <w:rPr>
            <w:rFonts w:ascii="Meiryo" w:eastAsia="Meiryo" w:hAnsi="Meiryo" w:cs="Meiryo"/>
            <w:color w:val="221F1F"/>
            <w:spacing w:val="7"/>
            <w:w w:val="89"/>
            <w:sz w:val="22"/>
            <w:szCs w:val="22"/>
          </w:rPr>
          <w:delText xml:space="preserve"> </w:delText>
        </w:r>
        <w:r>
          <w:rPr>
            <w:rFonts w:ascii="Meiryo" w:eastAsia="Meiryo" w:hAnsi="Meiryo" w:cs="Meiryo"/>
            <w:color w:val="221F1F"/>
            <w:w w:val="89"/>
            <w:sz w:val="22"/>
            <w:szCs w:val="22"/>
          </w:rPr>
          <w:delText>le</w:delText>
        </w:r>
        <w:r>
          <w:rPr>
            <w:rFonts w:ascii="Meiryo" w:eastAsia="Meiryo" w:hAnsi="Meiryo" w:cs="Meiryo"/>
            <w:color w:val="221F1F"/>
            <w:spacing w:val="-5"/>
            <w:w w:val="89"/>
            <w:sz w:val="22"/>
            <w:szCs w:val="22"/>
          </w:rPr>
          <w:delText>v</w:delText>
        </w:r>
        <w:r>
          <w:rPr>
            <w:rFonts w:ascii="Meiryo" w:eastAsia="Meiryo" w:hAnsi="Meiryo" w:cs="Meiryo"/>
            <w:color w:val="221F1F"/>
            <w:w w:val="89"/>
            <w:sz w:val="22"/>
            <w:szCs w:val="22"/>
          </w:rPr>
          <w:delText>el</w:delText>
        </w:r>
        <w:r>
          <w:rPr>
            <w:rFonts w:ascii="Meiryo" w:eastAsia="Meiryo" w:hAnsi="Meiryo" w:cs="Meiryo"/>
            <w:color w:val="221F1F"/>
            <w:spacing w:val="3"/>
            <w:w w:val="89"/>
            <w:sz w:val="22"/>
            <w:szCs w:val="22"/>
          </w:rPr>
          <w:delText xml:space="preserve"> </w:delText>
        </w:r>
        <w:r>
          <w:rPr>
            <w:rFonts w:ascii="Meiryo" w:eastAsia="Meiryo" w:hAnsi="Meiryo" w:cs="Meiryo"/>
            <w:color w:val="221F1F"/>
            <w:w w:val="89"/>
            <w:sz w:val="22"/>
            <w:szCs w:val="22"/>
          </w:rPr>
          <w:delText>data</w:delText>
        </w:r>
        <w:r>
          <w:rPr>
            <w:rFonts w:ascii="Meiryo" w:eastAsia="Meiryo" w:hAnsi="Meiryo" w:cs="Meiryo"/>
            <w:color w:val="221F1F"/>
            <w:spacing w:val="13"/>
            <w:w w:val="89"/>
            <w:sz w:val="22"/>
            <w:szCs w:val="22"/>
          </w:rPr>
          <w:delText xml:space="preserve"> </w:delText>
        </w:r>
        <w:r>
          <w:rPr>
            <w:rFonts w:ascii="Meiryo" w:eastAsia="Meiryo" w:hAnsi="Meiryo" w:cs="Meiryo"/>
            <w:color w:val="221F1F"/>
            <w:spacing w:val="-5"/>
            <w:w w:val="89"/>
            <w:sz w:val="22"/>
            <w:szCs w:val="22"/>
          </w:rPr>
          <w:delText>w</w:delText>
        </w:r>
      </w:del>
      <w:del w:id="751" w:author="0" w:date="2015-11-12T18:10:00Z">
        <w:r>
          <w:rPr>
            <w:rFonts w:ascii="Meiryo" w:eastAsia="Meiryo" w:hAnsi="Meiryo" w:cs="Meiryo"/>
            <w:color w:val="221F1F"/>
            <w:w w:val="89"/>
            <w:sz w:val="22"/>
            <w:szCs w:val="22"/>
          </w:rPr>
          <w:delText>as</w:delText>
        </w:r>
      </w:del>
      <w:del w:id="752" w:author="0" w:date="2015-11-12T18:11:00Z">
        <w:r>
          <w:rPr>
            <w:rFonts w:ascii="Meiryo" w:eastAsia="Meiryo" w:hAnsi="Meiryo" w:cs="Meiryo"/>
            <w:color w:val="221F1F"/>
            <w:spacing w:val="-14"/>
            <w:w w:val="89"/>
            <w:sz w:val="22"/>
            <w:szCs w:val="22"/>
          </w:rPr>
          <w:delText xml:space="preserve"> </w:delText>
        </w:r>
        <w:r>
          <w:rPr>
            <w:rFonts w:ascii="Meiryo" w:eastAsia="Meiryo" w:hAnsi="Meiryo" w:cs="Meiryo"/>
            <w:color w:val="221F1F"/>
            <w:spacing w:val="-5"/>
            <w:w w:val="89"/>
            <w:sz w:val="22"/>
            <w:szCs w:val="22"/>
          </w:rPr>
          <w:delText>a</w:delText>
        </w:r>
        <w:r>
          <w:rPr>
            <w:rFonts w:ascii="Meiryo" w:eastAsia="Meiryo" w:hAnsi="Meiryo" w:cs="Meiryo"/>
            <w:color w:val="221F1F"/>
            <w:spacing w:val="-11"/>
            <w:w w:val="89"/>
            <w:sz w:val="22"/>
            <w:szCs w:val="22"/>
          </w:rPr>
          <w:delText>v</w:delText>
        </w:r>
        <w:r>
          <w:rPr>
            <w:rFonts w:ascii="Meiryo" w:eastAsia="Meiryo" w:hAnsi="Meiryo" w:cs="Meiryo"/>
            <w:color w:val="221F1F"/>
            <w:w w:val="89"/>
            <w:sz w:val="22"/>
            <w:szCs w:val="22"/>
          </w:rPr>
          <w:delText>ailable</w:delText>
        </w:r>
        <w:r>
          <w:rPr>
            <w:rFonts w:ascii="Meiryo" w:eastAsia="Meiryo" w:hAnsi="Meiryo" w:cs="Meiryo"/>
            <w:color w:val="221F1F"/>
            <w:spacing w:val="20"/>
            <w:w w:val="89"/>
            <w:sz w:val="22"/>
            <w:szCs w:val="22"/>
          </w:rPr>
          <w:delText xml:space="preserve"> </w:delText>
        </w:r>
        <w:r>
          <w:rPr>
            <w:rFonts w:ascii="Meiryo" w:eastAsia="Meiryo" w:hAnsi="Meiryo" w:cs="Meiryo"/>
            <w:color w:val="221F1F"/>
            <w:w w:val="89"/>
            <w:sz w:val="22"/>
            <w:szCs w:val="22"/>
          </w:rPr>
          <w:delText>for</w:delText>
        </w:r>
        <w:r>
          <w:rPr>
            <w:rFonts w:ascii="Meiryo" w:eastAsia="Meiryo" w:hAnsi="Meiryo" w:cs="Meiryo"/>
            <w:color w:val="221F1F"/>
            <w:spacing w:val="8"/>
            <w:w w:val="89"/>
            <w:sz w:val="22"/>
            <w:szCs w:val="22"/>
          </w:rPr>
          <w:delText xml:space="preserve"> </w:delText>
        </w:r>
        <w:r>
          <w:rPr>
            <w:rFonts w:ascii="Meiryo" w:eastAsia="Meiryo" w:hAnsi="Meiryo" w:cs="Meiryo"/>
            <w:color w:val="221F1F"/>
            <w:sz w:val="22"/>
            <w:szCs w:val="22"/>
          </w:rPr>
          <w:delText>all</w:delText>
        </w:r>
        <w:r>
          <w:rPr>
            <w:rFonts w:ascii="Meiryo" w:eastAsia="Meiryo" w:hAnsi="Meiryo" w:cs="Meiryo"/>
            <w:color w:val="221F1F"/>
            <w:spacing w:val="-8"/>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7"/>
            <w:sz w:val="22"/>
            <w:szCs w:val="22"/>
          </w:rPr>
          <w:delText>the</w:delText>
        </w:r>
      </w:del>
      <w:del w:id="753" w:author="0" w:date="2015-11-12T18:10:00Z">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aforeme</w:delText>
        </w:r>
        <w:r>
          <w:rPr>
            <w:rFonts w:ascii="Meiryo" w:eastAsia="Meiryo" w:hAnsi="Meiryo" w:cs="Meiryo"/>
            <w:color w:val="221F1F"/>
            <w:spacing w:val="-4"/>
            <w:w w:val="87"/>
            <w:sz w:val="22"/>
            <w:szCs w:val="22"/>
          </w:rPr>
          <w:delText>n</w:delText>
        </w:r>
        <w:r>
          <w:rPr>
            <w:rFonts w:ascii="Meiryo" w:eastAsia="Meiryo" w:hAnsi="Meiryo" w:cs="Meiryo"/>
            <w:color w:val="221F1F"/>
            <w:w w:val="87"/>
            <w:sz w:val="22"/>
            <w:szCs w:val="22"/>
          </w:rPr>
          <w:delText>tioned</w:delText>
        </w:r>
      </w:del>
      <w:del w:id="754" w:author="0" w:date="2015-11-12T18:11:00Z">
        <w:r>
          <w:rPr>
            <w:rFonts w:ascii="Meiryo" w:eastAsia="Meiryo" w:hAnsi="Meiryo" w:cs="Meiryo"/>
            <w:color w:val="221F1F"/>
            <w:spacing w:val="2"/>
            <w:w w:val="87"/>
            <w:sz w:val="22"/>
            <w:szCs w:val="22"/>
          </w:rPr>
          <w:delText xml:space="preserve"> </w:delText>
        </w:r>
        <w:r>
          <w:rPr>
            <w:rFonts w:ascii="Meiryo" w:eastAsia="Meiryo" w:hAnsi="Meiryo" w:cs="Meiryo"/>
            <w:color w:val="221F1F"/>
            <w:sz w:val="22"/>
            <w:szCs w:val="22"/>
          </w:rPr>
          <w:delText xml:space="preserve">tests, </w:delText>
        </w:r>
        <w:r>
          <w:rPr>
            <w:rFonts w:ascii="Meiryo" w:eastAsia="Meiryo" w:hAnsi="Meiryo" w:cs="Meiryo"/>
            <w:color w:val="221F1F"/>
            <w:w w:val="90"/>
            <w:sz w:val="22"/>
            <w:szCs w:val="22"/>
          </w:rPr>
          <w:delText>conducting</w:delText>
        </w:r>
        <w:r>
          <w:rPr>
            <w:rFonts w:ascii="Meiryo" w:eastAsia="Meiryo" w:hAnsi="Meiryo" w:cs="Meiryo"/>
            <w:color w:val="221F1F"/>
            <w:spacing w:val="7"/>
            <w:w w:val="90"/>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9"/>
            <w:sz w:val="22"/>
            <w:szCs w:val="22"/>
          </w:rPr>
          <w:delText>unidimensional</w:delText>
        </w:r>
        <w:r>
          <w:rPr>
            <w:rFonts w:ascii="Meiryo" w:eastAsia="Meiryo" w:hAnsi="Meiryo" w:cs="Meiryo"/>
            <w:color w:val="221F1F"/>
            <w:spacing w:val="7"/>
            <w:w w:val="89"/>
            <w:sz w:val="22"/>
            <w:szCs w:val="22"/>
          </w:rPr>
          <w:delText xml:space="preserve"> </w:delText>
        </w:r>
        <w:r>
          <w:rPr>
            <w:rFonts w:ascii="Meiryo" w:eastAsia="Meiryo" w:hAnsi="Meiryo" w:cs="Meiryo"/>
            <w:color w:val="221F1F"/>
            <w:sz w:val="22"/>
            <w:szCs w:val="22"/>
          </w:rPr>
          <w:delText>2-PL</w:delText>
        </w:r>
        <w:r>
          <w:rPr>
            <w:rFonts w:ascii="Meiryo" w:eastAsia="Meiryo" w:hAnsi="Meiryo" w:cs="Meiryo"/>
            <w:color w:val="221F1F"/>
            <w:spacing w:val="-20"/>
            <w:sz w:val="22"/>
            <w:szCs w:val="22"/>
          </w:rPr>
          <w:delText xml:space="preserve"> </w:delText>
        </w:r>
        <w:r>
          <w:rPr>
            <w:rFonts w:ascii="Meiryo" w:eastAsia="Meiryo" w:hAnsi="Meiryo" w:cs="Meiryo"/>
            <w:color w:val="221F1F"/>
            <w:sz w:val="22"/>
            <w:szCs w:val="22"/>
          </w:rPr>
          <w:delText>is</w:delText>
        </w:r>
        <w:r>
          <w:rPr>
            <w:rFonts w:ascii="Meiryo" w:eastAsia="Meiryo" w:hAnsi="Meiryo" w:cs="Meiryo"/>
            <w:color w:val="221F1F"/>
            <w:spacing w:val="-19"/>
            <w:sz w:val="22"/>
            <w:szCs w:val="22"/>
          </w:rPr>
          <w:delText xml:space="preserve"> </w:delText>
        </w:r>
        <w:r>
          <w:rPr>
            <w:rFonts w:ascii="Meiryo" w:eastAsia="Meiryo" w:hAnsi="Meiryo" w:cs="Meiryo"/>
            <w:color w:val="221F1F"/>
            <w:w w:val="90"/>
            <w:sz w:val="22"/>
            <w:szCs w:val="22"/>
          </w:rPr>
          <w:delText>not</w:delText>
        </w:r>
        <w:r>
          <w:rPr>
            <w:rFonts w:ascii="Meiryo" w:eastAsia="Meiryo" w:hAnsi="Meiryo" w:cs="Meiryo"/>
            <w:color w:val="221F1F"/>
            <w:spacing w:val="6"/>
            <w:w w:val="90"/>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7"/>
            <w:sz w:val="22"/>
            <w:szCs w:val="22"/>
          </w:rPr>
          <w:delText>viable</w:delText>
        </w:r>
        <w:r>
          <w:rPr>
            <w:rFonts w:ascii="Meiryo" w:eastAsia="Meiryo" w:hAnsi="Meiryo" w:cs="Meiryo"/>
            <w:color w:val="221F1F"/>
            <w:spacing w:val="35"/>
            <w:w w:val="87"/>
            <w:sz w:val="22"/>
            <w:szCs w:val="22"/>
          </w:rPr>
          <w:delText xml:space="preserve"> </w:delText>
        </w:r>
        <w:r>
          <w:rPr>
            <w:rFonts w:ascii="Meiryo" w:eastAsia="Meiryo" w:hAnsi="Meiryo" w:cs="Meiryo"/>
            <w:color w:val="221F1F"/>
            <w:w w:val="87"/>
            <w:sz w:val="22"/>
            <w:szCs w:val="22"/>
          </w:rPr>
          <w:delText>means</w:delText>
        </w:r>
        <w:r>
          <w:rPr>
            <w:rFonts w:ascii="Meiryo" w:eastAsia="Meiryo" w:hAnsi="Meiryo" w:cs="Meiryo"/>
            <w:color w:val="221F1F"/>
            <w:spacing w:val="-13"/>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7"/>
            <w:sz w:val="22"/>
            <w:szCs w:val="22"/>
          </w:rPr>
          <w:delText>estimating</w:delText>
        </w:r>
        <w:r>
          <w:rPr>
            <w:rFonts w:ascii="Meiryo" w:eastAsia="Meiryo" w:hAnsi="Meiryo" w:cs="Meiryo"/>
            <w:color w:val="221F1F"/>
            <w:spacing w:val="32"/>
            <w:w w:val="87"/>
            <w:sz w:val="22"/>
            <w:szCs w:val="22"/>
          </w:rPr>
          <w:delText xml:space="preserve"> </w:delText>
        </w:r>
        <w:r>
          <w:rPr>
            <w:rFonts w:ascii="Meiryo" w:eastAsia="Meiryo" w:hAnsi="Meiryo" w:cs="Meiryo"/>
            <w:color w:val="221F1F"/>
            <w:w w:val="87"/>
            <w:sz w:val="22"/>
            <w:szCs w:val="22"/>
          </w:rPr>
          <w:delText>general</w:delText>
        </w:r>
        <w:r>
          <w:rPr>
            <w:rFonts w:ascii="Meiryo" w:eastAsia="Meiryo" w:hAnsi="Meiryo" w:cs="Meiryo"/>
            <w:color w:val="221F1F"/>
            <w:spacing w:val="-6"/>
            <w:w w:val="87"/>
            <w:sz w:val="22"/>
            <w:szCs w:val="22"/>
          </w:rPr>
          <w:delText xml:space="preserve"> </w:delText>
        </w:r>
        <w:r>
          <w:rPr>
            <w:rFonts w:ascii="Meiryo" w:eastAsia="Meiryo" w:hAnsi="Meiryo" w:cs="Meiryo"/>
            <w:color w:val="221F1F"/>
            <w:sz w:val="22"/>
            <w:szCs w:val="22"/>
          </w:rPr>
          <w:delText>abili</w:delText>
        </w:r>
        <w:r>
          <w:rPr>
            <w:rFonts w:ascii="Meiryo" w:eastAsia="Meiryo" w:hAnsi="Meiryo" w:cs="Meiryo"/>
            <w:color w:val="221F1F"/>
            <w:spacing w:val="-6"/>
            <w:sz w:val="22"/>
            <w:szCs w:val="22"/>
          </w:rPr>
          <w:delText>t</w:delText>
        </w:r>
        <w:r>
          <w:rPr>
            <w:rFonts w:ascii="Meiryo" w:eastAsia="Meiryo" w:hAnsi="Meiryo" w:cs="Meiryo"/>
            <w:color w:val="221F1F"/>
            <w:sz w:val="22"/>
            <w:szCs w:val="22"/>
          </w:rPr>
          <w:delText xml:space="preserve">y </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ecause</w:delText>
        </w:r>
        <w:r>
          <w:rPr>
            <w:rFonts w:ascii="Meiryo" w:eastAsia="Meiryo" w:hAnsi="Meiryo" w:cs="Meiryo"/>
            <w:color w:val="221F1F"/>
            <w:spacing w:val="-13"/>
            <w:w w:val="86"/>
            <w:sz w:val="22"/>
            <w:szCs w:val="22"/>
          </w:rPr>
          <w:delText xml:space="preserve"> </w:delText>
        </w:r>
        <w:r>
          <w:rPr>
            <w:rFonts w:ascii="Meiryo" w:eastAsia="Meiryo" w:hAnsi="Meiryo" w:cs="Meiryo"/>
            <w:color w:val="221F1F"/>
            <w:w w:val="86"/>
            <w:sz w:val="22"/>
            <w:szCs w:val="22"/>
          </w:rPr>
          <w:delText>of</w:delText>
        </w:r>
        <w:r>
          <w:rPr>
            <w:rFonts w:ascii="Meiryo" w:eastAsia="Meiryo" w:hAnsi="Meiryo" w:cs="Meiryo"/>
            <w:color w:val="221F1F"/>
            <w:spacing w:val="8"/>
            <w:w w:val="86"/>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nature</w:delText>
        </w:r>
        <w:r>
          <w:rPr>
            <w:rFonts w:ascii="Meiryo" w:eastAsia="Meiryo" w:hAnsi="Meiryo" w:cs="Meiryo"/>
            <w:color w:val="221F1F"/>
            <w:spacing w:val="30"/>
            <w:w w:val="86"/>
            <w:sz w:val="22"/>
            <w:szCs w:val="22"/>
          </w:rPr>
          <w:delText xml:space="preserve"> </w:delText>
        </w:r>
        <w:r>
          <w:rPr>
            <w:rFonts w:ascii="Meiryo" w:eastAsia="Meiryo" w:hAnsi="Meiryo" w:cs="Meiryo"/>
            <w:color w:val="221F1F"/>
            <w:w w:val="86"/>
            <w:sz w:val="22"/>
            <w:szCs w:val="22"/>
          </w:rPr>
          <w:delText>of</w:delText>
        </w:r>
        <w:r>
          <w:rPr>
            <w:rFonts w:ascii="Meiryo" w:eastAsia="Meiryo" w:hAnsi="Meiryo" w:cs="Meiryo"/>
            <w:color w:val="221F1F"/>
            <w:spacing w:val="8"/>
            <w:w w:val="86"/>
            <w:sz w:val="22"/>
            <w:szCs w:val="22"/>
          </w:rPr>
          <w:delText xml:space="preserve"> </w:delText>
        </w:r>
        <w:r>
          <w:rPr>
            <w:rFonts w:ascii="Meiryo" w:eastAsia="Meiryo" w:hAnsi="Meiryo" w:cs="Meiryo"/>
            <w:color w:val="221F1F"/>
            <w:w w:val="86"/>
            <w:sz w:val="22"/>
            <w:szCs w:val="22"/>
          </w:rPr>
          <w:delText>test</w:delText>
        </w:r>
        <w:r>
          <w:rPr>
            <w:rFonts w:ascii="Meiryo" w:eastAsia="Meiryo" w:hAnsi="Meiryo" w:cs="Meiryo"/>
            <w:color w:val="221F1F"/>
            <w:spacing w:val="18"/>
            <w:w w:val="86"/>
            <w:sz w:val="22"/>
            <w:szCs w:val="22"/>
          </w:rPr>
          <w:delText xml:space="preserve"> </w:delText>
        </w:r>
        <w:r>
          <w:rPr>
            <w:rFonts w:ascii="Meiryo" w:eastAsia="Meiryo" w:hAnsi="Meiryo" w:cs="Meiryo"/>
            <w:color w:val="221F1F"/>
            <w:w w:val="86"/>
            <w:sz w:val="22"/>
            <w:szCs w:val="22"/>
          </w:rPr>
          <w:delText>construction</w:delText>
        </w:r>
        <w:r>
          <w:rPr>
            <w:rFonts w:ascii="Meiryo" w:eastAsia="Meiryo" w:hAnsi="Meiryo" w:cs="Meiryo"/>
            <w:color w:val="221F1F"/>
            <w:spacing w:val="63"/>
            <w:w w:val="86"/>
            <w:sz w:val="22"/>
            <w:szCs w:val="22"/>
          </w:rPr>
          <w:delText xml:space="preserve"> </w:delText>
        </w:r>
        <w:r>
          <w:rPr>
            <w:rFonts w:ascii="Meiryo" w:eastAsia="Meiryo" w:hAnsi="Meiryo" w:cs="Meiryo"/>
            <w:color w:val="221F1F"/>
            <w:w w:val="86"/>
            <w:sz w:val="22"/>
            <w:szCs w:val="22"/>
          </w:rPr>
          <w:delText>and</w:delText>
        </w:r>
        <w:r>
          <w:rPr>
            <w:rFonts w:ascii="Meiryo" w:eastAsia="Meiryo" w:hAnsi="Meiryo" w:cs="Meiryo"/>
            <w:color w:val="221F1F"/>
            <w:spacing w:val="20"/>
            <w:w w:val="86"/>
            <w:sz w:val="22"/>
            <w:szCs w:val="22"/>
          </w:rPr>
          <w:delText xml:space="preserve"> </w:delText>
        </w:r>
        <w:r>
          <w:rPr>
            <w:rFonts w:ascii="Meiryo" w:eastAsia="Meiryo" w:hAnsi="Meiryo" w:cs="Meiryo"/>
            <w:color w:val="221F1F"/>
            <w:w w:val="86"/>
            <w:sz w:val="22"/>
            <w:szCs w:val="22"/>
          </w:rPr>
          <w:delText xml:space="preserve">administration. </w:delText>
        </w:r>
        <w:r>
          <w:rPr>
            <w:rFonts w:ascii="Meiryo" w:eastAsia="Meiryo" w:hAnsi="Meiryo" w:cs="Meiryo"/>
            <w:color w:val="221F1F"/>
            <w:spacing w:val="51"/>
            <w:w w:val="86"/>
            <w:sz w:val="22"/>
            <w:szCs w:val="22"/>
          </w:rPr>
          <w:delText xml:space="preserve"> </w:delText>
        </w:r>
        <w:r>
          <w:rPr>
            <w:rFonts w:ascii="Meiryo" w:eastAsia="Meiryo" w:hAnsi="Meiryo" w:cs="Meiryo"/>
            <w:color w:val="221F1F"/>
            <w:sz w:val="22"/>
            <w:szCs w:val="22"/>
          </w:rPr>
          <w:delText>The</w:delText>
        </w:r>
        <w:r>
          <w:rPr>
            <w:rFonts w:ascii="Meiryo" w:eastAsia="Meiryo" w:hAnsi="Meiryo" w:cs="Meiryo"/>
            <w:color w:val="221F1F"/>
            <w:spacing w:val="-26"/>
            <w:sz w:val="22"/>
            <w:szCs w:val="22"/>
          </w:rPr>
          <w:delText xml:space="preserve"> </w:delText>
        </w:r>
        <w:r>
          <w:rPr>
            <w:rFonts w:ascii="Meiryo" w:eastAsia="Meiryo" w:hAnsi="Meiryo" w:cs="Meiryo"/>
            <w:color w:val="221F1F"/>
            <w:w w:val="107"/>
            <w:sz w:val="22"/>
            <w:szCs w:val="22"/>
          </w:rPr>
          <w:delText>PI</w:delText>
        </w:r>
        <w:r>
          <w:rPr>
            <w:rFonts w:ascii="Meiryo" w:eastAsia="Meiryo" w:hAnsi="Meiryo" w:cs="Meiryo"/>
            <w:color w:val="221F1F"/>
            <w:spacing w:val="-18"/>
            <w:w w:val="107"/>
            <w:sz w:val="22"/>
            <w:szCs w:val="22"/>
          </w:rPr>
          <w:delText>A</w:delText>
        </w:r>
        <w:r>
          <w:rPr>
            <w:rFonts w:ascii="Meiryo" w:eastAsia="Meiryo" w:hAnsi="Meiryo" w:cs="Meiryo"/>
            <w:color w:val="221F1F"/>
            <w:spacing w:val="-18"/>
            <w:w w:val="113"/>
            <w:sz w:val="22"/>
            <w:szCs w:val="22"/>
          </w:rPr>
          <w:delText>T</w:delText>
        </w:r>
        <w:r>
          <w:rPr>
            <w:rFonts w:ascii="Meiryo" w:eastAsia="Meiryo" w:hAnsi="Meiryo" w:cs="Meiryo"/>
            <w:color w:val="221F1F"/>
            <w:w w:val="79"/>
            <w:sz w:val="22"/>
            <w:szCs w:val="22"/>
          </w:rPr>
          <w:delText>s</w:delText>
        </w:r>
        <w:r>
          <w:rPr>
            <w:rFonts w:ascii="Meiryo" w:eastAsia="Meiryo" w:hAnsi="Meiryo" w:cs="Meiryo"/>
            <w:color w:val="221F1F"/>
            <w:spacing w:val="-2"/>
            <w:sz w:val="22"/>
            <w:szCs w:val="22"/>
          </w:rPr>
          <w:delText xml:space="preserve"> </w:delText>
        </w:r>
        <w:r>
          <w:rPr>
            <w:rFonts w:ascii="Meiryo" w:eastAsia="Meiryo" w:hAnsi="Meiryo" w:cs="Meiryo"/>
            <w:color w:val="221F1F"/>
            <w:w w:val="89"/>
            <w:sz w:val="22"/>
            <w:szCs w:val="22"/>
          </w:rPr>
          <w:delText>and</w:delText>
        </w:r>
        <w:r>
          <w:rPr>
            <w:rFonts w:ascii="Meiryo" w:eastAsia="Meiryo" w:hAnsi="Meiryo" w:cs="Meiryo"/>
            <w:color w:val="221F1F"/>
            <w:spacing w:val="6"/>
            <w:w w:val="89"/>
            <w:sz w:val="22"/>
            <w:szCs w:val="22"/>
          </w:rPr>
          <w:delText xml:space="preserve"> </w:delText>
        </w:r>
        <w:r>
          <w:rPr>
            <w:rFonts w:ascii="Meiryo" w:eastAsia="Meiryo" w:hAnsi="Meiryo" w:cs="Meiryo"/>
            <w:color w:val="221F1F"/>
            <w:w w:val="107"/>
            <w:sz w:val="22"/>
            <w:szCs w:val="22"/>
          </w:rPr>
          <w:delText xml:space="preserve">PPVT-R </w:delText>
        </w:r>
        <w:r>
          <w:rPr>
            <w:rFonts w:ascii="Meiryo" w:eastAsia="Meiryo" w:hAnsi="Meiryo" w:cs="Meiryo"/>
            <w:color w:val="221F1F"/>
            <w:spacing w:val="-5"/>
            <w:w w:val="85"/>
            <w:sz w:val="22"/>
            <w:szCs w:val="22"/>
          </w:rPr>
          <w:delText>w</w:delText>
        </w:r>
        <w:r>
          <w:rPr>
            <w:rFonts w:ascii="Meiryo" w:eastAsia="Meiryo" w:hAnsi="Meiryo" w:cs="Meiryo"/>
            <w:color w:val="221F1F"/>
            <w:w w:val="85"/>
            <w:sz w:val="22"/>
            <w:szCs w:val="22"/>
          </w:rPr>
          <w:delText>ere</w:delText>
        </w:r>
        <w:r>
          <w:rPr>
            <w:rFonts w:ascii="Meiryo" w:eastAsia="Meiryo" w:hAnsi="Meiryo" w:cs="Meiryo"/>
            <w:color w:val="221F1F"/>
            <w:spacing w:val="-3"/>
            <w:w w:val="85"/>
            <w:sz w:val="22"/>
            <w:szCs w:val="22"/>
          </w:rPr>
          <w:delText xml:space="preserve"> </w:delText>
        </w:r>
        <w:r>
          <w:rPr>
            <w:rFonts w:ascii="Meiryo" w:eastAsia="Meiryo" w:hAnsi="Meiryo" w:cs="Meiryo"/>
            <w:color w:val="221F1F"/>
            <w:w w:val="85"/>
            <w:sz w:val="22"/>
            <w:szCs w:val="22"/>
          </w:rPr>
          <w:delText>administered</w:delText>
        </w:r>
        <w:r>
          <w:rPr>
            <w:rFonts w:ascii="Meiryo" w:eastAsia="Meiryo" w:hAnsi="Meiryo" w:cs="Meiryo"/>
            <w:color w:val="221F1F"/>
            <w:spacing w:val="53"/>
            <w:w w:val="85"/>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19"/>
            <w:sz w:val="22"/>
            <w:szCs w:val="22"/>
          </w:rPr>
          <w:delText xml:space="preserve"> </w:delText>
        </w:r>
        <w:r>
          <w:rPr>
            <w:rFonts w:ascii="Meiryo" w:eastAsia="Meiryo" w:hAnsi="Meiryo" w:cs="Meiryo"/>
            <w:color w:val="221F1F"/>
            <w:w w:val="86"/>
            <w:sz w:val="22"/>
            <w:szCs w:val="22"/>
          </w:rPr>
          <w:delText>su</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jects</w:delText>
        </w:r>
        <w:r>
          <w:rPr>
            <w:rFonts w:ascii="Meiryo" w:eastAsia="Meiryo" w:hAnsi="Meiryo" w:cs="Meiryo"/>
            <w:color w:val="221F1F"/>
            <w:spacing w:val="14"/>
            <w:w w:val="86"/>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87"/>
            <w:sz w:val="22"/>
            <w:szCs w:val="22"/>
          </w:rPr>
          <w:delText>an</w:delText>
        </w:r>
        <w:r>
          <w:rPr>
            <w:rFonts w:ascii="Meiryo" w:eastAsia="Meiryo" w:hAnsi="Meiryo" w:cs="Meiryo"/>
            <w:color w:val="221F1F"/>
            <w:spacing w:val="11"/>
            <w:w w:val="87"/>
            <w:sz w:val="22"/>
            <w:szCs w:val="22"/>
          </w:rPr>
          <w:delText xml:space="preserve"> </w:delText>
        </w:r>
        <w:r>
          <w:rPr>
            <w:rFonts w:ascii="Meiryo" w:eastAsia="Meiryo" w:hAnsi="Meiryo" w:cs="Meiryo"/>
            <w:color w:val="221F1F"/>
            <w:w w:val="87"/>
            <w:sz w:val="22"/>
            <w:szCs w:val="22"/>
          </w:rPr>
          <w:delText>adapti</w:delText>
        </w:r>
        <w:r>
          <w:rPr>
            <w:rFonts w:ascii="Meiryo" w:eastAsia="Meiryo" w:hAnsi="Meiryo" w:cs="Meiryo"/>
            <w:color w:val="221F1F"/>
            <w:spacing w:val="-4"/>
            <w:w w:val="87"/>
            <w:sz w:val="22"/>
            <w:szCs w:val="22"/>
          </w:rPr>
          <w:delText>v</w:delText>
        </w:r>
        <w:r>
          <w:rPr>
            <w:rFonts w:ascii="Meiryo" w:eastAsia="Meiryo" w:hAnsi="Meiryo" w:cs="Meiryo"/>
            <w:color w:val="221F1F"/>
            <w:w w:val="87"/>
            <w:sz w:val="22"/>
            <w:szCs w:val="22"/>
          </w:rPr>
          <w:delText>e</w:delText>
        </w:r>
        <w:r>
          <w:rPr>
            <w:rFonts w:ascii="Meiryo" w:eastAsia="Meiryo" w:hAnsi="Meiryo" w:cs="Meiryo"/>
            <w:color w:val="221F1F"/>
            <w:spacing w:val="35"/>
            <w:w w:val="87"/>
            <w:sz w:val="22"/>
            <w:szCs w:val="22"/>
          </w:rPr>
          <w:delText xml:space="preserve"> </w:delText>
        </w:r>
        <w:r>
          <w:rPr>
            <w:rFonts w:ascii="Meiryo" w:eastAsia="Meiryo" w:hAnsi="Meiryo" w:cs="Meiryo"/>
            <w:color w:val="221F1F"/>
            <w:w w:val="87"/>
            <w:sz w:val="22"/>
            <w:szCs w:val="22"/>
          </w:rPr>
          <w:delText>manner.</w:delText>
        </w:r>
        <w:r>
          <w:rPr>
            <w:rFonts w:ascii="Meiryo" w:eastAsia="Meiryo" w:hAnsi="Meiryo" w:cs="Meiryo"/>
            <w:color w:val="221F1F"/>
            <w:spacing w:val="25"/>
            <w:w w:val="87"/>
            <w:sz w:val="22"/>
            <w:szCs w:val="22"/>
          </w:rPr>
          <w:delText xml:space="preserve"> </w:delText>
        </w:r>
        <w:r>
          <w:rPr>
            <w:rFonts w:ascii="Meiryo" w:eastAsia="Meiryo" w:hAnsi="Meiryo" w:cs="Meiryo"/>
            <w:color w:val="221F1F"/>
            <w:sz w:val="22"/>
            <w:szCs w:val="22"/>
          </w:rPr>
          <w:delText>The</w:delText>
        </w:r>
        <w:r>
          <w:rPr>
            <w:rFonts w:ascii="Meiryo" w:eastAsia="Meiryo" w:hAnsi="Meiryo" w:cs="Meiryo"/>
            <w:color w:val="221F1F"/>
            <w:spacing w:val="-25"/>
            <w:sz w:val="22"/>
            <w:szCs w:val="22"/>
          </w:rPr>
          <w:delText xml:space="preserve"> </w:delText>
        </w:r>
        <w:r>
          <w:rPr>
            <w:rFonts w:ascii="Meiryo" w:eastAsia="Meiryo" w:hAnsi="Meiryo" w:cs="Meiryo"/>
            <w:color w:val="221F1F"/>
            <w:w w:val="88"/>
            <w:sz w:val="22"/>
            <w:szCs w:val="22"/>
          </w:rPr>
          <w:delText>starting</w:delText>
        </w:r>
        <w:r>
          <w:rPr>
            <w:rFonts w:ascii="Meiryo" w:eastAsia="Meiryo" w:hAnsi="Meiryo" w:cs="Meiryo"/>
            <w:color w:val="221F1F"/>
            <w:spacing w:val="34"/>
            <w:w w:val="88"/>
            <w:sz w:val="22"/>
            <w:szCs w:val="22"/>
          </w:rPr>
          <w:delText xml:space="preserve"> </w:delText>
        </w:r>
        <w:r>
          <w:rPr>
            <w:rFonts w:ascii="Meiryo" w:eastAsia="Meiryo" w:hAnsi="Meiryo" w:cs="Meiryo"/>
            <w:color w:val="221F1F"/>
            <w:w w:val="88"/>
            <w:sz w:val="22"/>
            <w:szCs w:val="22"/>
          </w:rPr>
          <w:delText>items</w:delText>
        </w:r>
        <w:r>
          <w:rPr>
            <w:rFonts w:ascii="Meiryo" w:eastAsia="Meiryo" w:hAnsi="Meiryo" w:cs="Meiryo"/>
            <w:color w:val="221F1F"/>
            <w:spacing w:val="2"/>
            <w:w w:val="88"/>
            <w:sz w:val="22"/>
            <w:szCs w:val="22"/>
          </w:rPr>
          <w:delText xml:space="preserve"> </w:delText>
        </w:r>
        <w:r>
          <w:rPr>
            <w:rFonts w:ascii="Meiryo" w:eastAsia="Meiryo" w:hAnsi="Meiryo" w:cs="Meiryo"/>
            <w:color w:val="221F1F"/>
            <w:w w:val="88"/>
            <w:sz w:val="22"/>
            <w:szCs w:val="22"/>
          </w:rPr>
          <w:delText>on</w:delText>
        </w:r>
        <w:r>
          <w:rPr>
            <w:rFonts w:ascii="Meiryo" w:eastAsia="Meiryo" w:hAnsi="Meiryo" w:cs="Meiryo"/>
            <w:color w:val="221F1F"/>
            <w:spacing w:val="5"/>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107"/>
            <w:sz w:val="22"/>
            <w:szCs w:val="22"/>
          </w:rPr>
          <w:delText>PI</w:delText>
        </w:r>
        <w:r>
          <w:rPr>
            <w:rFonts w:ascii="Meiryo" w:eastAsia="Meiryo" w:hAnsi="Meiryo" w:cs="Meiryo"/>
            <w:color w:val="221F1F"/>
            <w:spacing w:val="-18"/>
            <w:w w:val="107"/>
            <w:sz w:val="22"/>
            <w:szCs w:val="22"/>
          </w:rPr>
          <w:delText>A</w:delText>
        </w:r>
        <w:r>
          <w:rPr>
            <w:rFonts w:ascii="Meiryo" w:eastAsia="Meiryo" w:hAnsi="Meiryo" w:cs="Meiryo"/>
            <w:color w:val="221F1F"/>
            <w:w w:val="113"/>
            <w:sz w:val="22"/>
            <w:szCs w:val="22"/>
          </w:rPr>
          <w:delText xml:space="preserve">T </w:delText>
        </w:r>
        <w:r>
          <w:rPr>
            <w:rFonts w:ascii="Meiryo" w:eastAsia="Meiryo" w:hAnsi="Meiryo" w:cs="Meiryo"/>
            <w:color w:val="221F1F"/>
            <w:sz w:val="22"/>
            <w:szCs w:val="22"/>
          </w:rPr>
          <w:delText>Math</w:delText>
        </w:r>
        <w:r>
          <w:rPr>
            <w:rFonts w:ascii="Meiryo" w:eastAsia="Meiryo" w:hAnsi="Meiryo" w:cs="Meiryo"/>
            <w:color w:val="221F1F"/>
            <w:spacing w:val="-12"/>
            <w:sz w:val="22"/>
            <w:szCs w:val="22"/>
          </w:rPr>
          <w:delText xml:space="preserve"> </w:delText>
        </w:r>
        <w:r>
          <w:rPr>
            <w:rFonts w:ascii="Meiryo" w:eastAsia="Meiryo" w:hAnsi="Meiryo" w:cs="Meiryo"/>
            <w:color w:val="221F1F"/>
            <w:w w:val="89"/>
            <w:sz w:val="22"/>
            <w:szCs w:val="22"/>
          </w:rPr>
          <w:delText>and</w:delText>
        </w:r>
        <w:r>
          <w:rPr>
            <w:rFonts w:ascii="Meiryo" w:eastAsia="Meiryo" w:hAnsi="Meiryo" w:cs="Meiryo"/>
            <w:color w:val="221F1F"/>
            <w:spacing w:val="7"/>
            <w:w w:val="89"/>
            <w:sz w:val="22"/>
            <w:szCs w:val="22"/>
          </w:rPr>
          <w:delText xml:space="preserve"> </w:delText>
        </w:r>
        <w:r>
          <w:rPr>
            <w:rFonts w:ascii="Meiryo" w:eastAsia="Meiryo" w:hAnsi="Meiryo" w:cs="Meiryo"/>
            <w:color w:val="221F1F"/>
            <w:sz w:val="22"/>
            <w:szCs w:val="22"/>
          </w:rPr>
          <w:delText>PVVT-R</w:delText>
        </w:r>
        <w:r>
          <w:rPr>
            <w:rFonts w:ascii="Meiryo" w:eastAsia="Meiryo" w:hAnsi="Meiryo" w:cs="Meiryo"/>
            <w:color w:val="221F1F"/>
            <w:spacing w:val="48"/>
            <w:sz w:val="22"/>
            <w:szCs w:val="22"/>
          </w:rPr>
          <w:delText xml:space="preserve"> </w:delText>
        </w:r>
        <w:r>
          <w:rPr>
            <w:rFonts w:ascii="Meiryo" w:eastAsia="Meiryo" w:hAnsi="Meiryo" w:cs="Meiryo"/>
            <w:color w:val="221F1F"/>
            <w:spacing w:val="-5"/>
            <w:w w:val="84"/>
            <w:sz w:val="22"/>
            <w:szCs w:val="22"/>
          </w:rPr>
          <w:delText>w</w:delText>
        </w:r>
        <w:r>
          <w:rPr>
            <w:rFonts w:ascii="Meiryo" w:eastAsia="Meiryo" w:hAnsi="Meiryo" w:cs="Meiryo"/>
            <w:color w:val="221F1F"/>
            <w:w w:val="84"/>
            <w:sz w:val="22"/>
            <w:szCs w:val="22"/>
          </w:rPr>
          <w:delText>ere</w:delText>
        </w:r>
        <w:r>
          <w:rPr>
            <w:rFonts w:ascii="Meiryo" w:eastAsia="Meiryo" w:hAnsi="Meiryo" w:cs="Meiryo"/>
            <w:color w:val="221F1F"/>
            <w:spacing w:val="3"/>
            <w:w w:val="84"/>
            <w:sz w:val="22"/>
            <w:szCs w:val="22"/>
          </w:rPr>
          <w:delText xml:space="preserve"> </w:delText>
        </w:r>
        <w:r>
          <w:rPr>
            <w:rFonts w:ascii="Meiryo" w:eastAsia="Meiryo" w:hAnsi="Meiryo" w:cs="Meiryo"/>
            <w:color w:val="221F1F"/>
            <w:w w:val="84"/>
            <w:sz w:val="22"/>
            <w:szCs w:val="22"/>
          </w:rPr>
          <w:delText>determined</w:delText>
        </w:r>
        <w:r>
          <w:rPr>
            <w:rFonts w:ascii="Meiryo" w:eastAsia="Meiryo" w:hAnsi="Meiryo" w:cs="Meiryo"/>
            <w:color w:val="221F1F"/>
            <w:spacing w:val="48"/>
            <w:w w:val="84"/>
            <w:sz w:val="22"/>
            <w:szCs w:val="22"/>
          </w:rPr>
          <w:delText xml:space="preserve"> </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y</w:delText>
        </w:r>
        <w:r>
          <w:rPr>
            <w:rFonts w:ascii="Meiryo" w:eastAsia="Meiryo" w:hAnsi="Meiryo" w:cs="Meiryo"/>
            <w:color w:val="221F1F"/>
            <w:spacing w:val="-22"/>
            <w:sz w:val="22"/>
            <w:szCs w:val="22"/>
          </w:rPr>
          <w:delText xml:space="preserve"> </w:delText>
        </w:r>
        <w:r>
          <w:rPr>
            <w:rFonts w:ascii="Meiryo" w:eastAsia="Meiryo" w:hAnsi="Meiryo" w:cs="Meiryo"/>
            <w:color w:val="221F1F"/>
            <w:w w:val="86"/>
            <w:sz w:val="22"/>
            <w:szCs w:val="22"/>
          </w:rPr>
          <w:delText>age,</w:delText>
        </w:r>
        <w:r>
          <w:rPr>
            <w:rFonts w:ascii="Meiryo" w:eastAsia="Meiryo" w:hAnsi="Meiryo" w:cs="Meiryo"/>
            <w:color w:val="221F1F"/>
            <w:spacing w:val="-13"/>
            <w:w w:val="86"/>
            <w:sz w:val="22"/>
            <w:szCs w:val="22"/>
          </w:rPr>
          <w:delText xml:space="preserve"> </w:delText>
        </w:r>
        <w:r>
          <w:rPr>
            <w:rFonts w:ascii="Meiryo" w:eastAsia="Meiryo" w:hAnsi="Meiryo" w:cs="Meiryo"/>
            <w:color w:val="221F1F"/>
            <w:w w:val="86"/>
            <w:sz w:val="22"/>
            <w:szCs w:val="22"/>
          </w:rPr>
          <w:delText>whereas</w:delText>
        </w:r>
        <w:r>
          <w:rPr>
            <w:rFonts w:ascii="Meiryo" w:eastAsia="Meiryo" w:hAnsi="Meiryo" w:cs="Meiryo"/>
            <w:color w:val="221F1F"/>
            <w:spacing w:val="-9"/>
            <w:w w:val="86"/>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starting</w:delText>
        </w:r>
        <w:r>
          <w:rPr>
            <w:rFonts w:ascii="Meiryo" w:eastAsia="Meiryo" w:hAnsi="Meiryo" w:cs="Meiryo"/>
            <w:color w:val="221F1F"/>
            <w:spacing w:val="51"/>
            <w:w w:val="86"/>
            <w:sz w:val="22"/>
            <w:szCs w:val="22"/>
          </w:rPr>
          <w:delText xml:space="preserve"> </w:delText>
        </w:r>
        <w:r>
          <w:rPr>
            <w:rFonts w:ascii="Meiryo" w:eastAsia="Meiryo" w:hAnsi="Meiryo" w:cs="Meiryo"/>
            <w:color w:val="221F1F"/>
            <w:w w:val="86"/>
            <w:sz w:val="22"/>
            <w:szCs w:val="22"/>
          </w:rPr>
          <w:delText>items</w:delText>
        </w:r>
        <w:r>
          <w:rPr>
            <w:rFonts w:ascii="Meiryo" w:eastAsia="Meiryo" w:hAnsi="Meiryo" w:cs="Meiryo"/>
            <w:color w:val="221F1F"/>
            <w:spacing w:val="15"/>
            <w:w w:val="86"/>
            <w:sz w:val="22"/>
            <w:szCs w:val="22"/>
          </w:rPr>
          <w:delText xml:space="preserve"> </w:delText>
        </w:r>
        <w:r>
          <w:rPr>
            <w:rFonts w:ascii="Meiryo" w:eastAsia="Meiryo" w:hAnsi="Meiryo" w:cs="Meiryo"/>
            <w:color w:val="221F1F"/>
            <w:w w:val="86"/>
            <w:sz w:val="22"/>
            <w:szCs w:val="22"/>
          </w:rPr>
          <w:delText>for</w:delText>
        </w:r>
        <w:r>
          <w:rPr>
            <w:rFonts w:ascii="Meiryo" w:eastAsia="Meiryo" w:hAnsi="Meiryo" w:cs="Meiryo"/>
            <w:color w:val="221F1F"/>
            <w:spacing w:val="18"/>
            <w:w w:val="86"/>
            <w:sz w:val="22"/>
            <w:szCs w:val="22"/>
          </w:rPr>
          <w:delText xml:space="preserve"> </w:delText>
        </w:r>
        <w:r>
          <w:rPr>
            <w:rFonts w:ascii="Meiryo" w:eastAsia="Meiryo" w:hAnsi="Meiryo" w:cs="Meiryo"/>
            <w:color w:val="221F1F"/>
            <w:sz w:val="22"/>
            <w:szCs w:val="22"/>
          </w:rPr>
          <w:delText xml:space="preserve">the </w:delText>
        </w:r>
        <w:r>
          <w:rPr>
            <w:rFonts w:ascii="Meiryo" w:eastAsia="Meiryo" w:hAnsi="Meiryo" w:cs="Meiryo"/>
            <w:color w:val="221F1F"/>
            <w:w w:val="88"/>
            <w:sz w:val="22"/>
            <w:szCs w:val="22"/>
          </w:rPr>
          <w:delText>remaining</w:delText>
        </w:r>
        <w:r>
          <w:rPr>
            <w:rFonts w:ascii="Meiryo" w:eastAsia="Meiryo" w:hAnsi="Meiryo" w:cs="Meiryo"/>
            <w:color w:val="221F1F"/>
            <w:spacing w:val="1"/>
            <w:w w:val="88"/>
            <w:sz w:val="22"/>
            <w:szCs w:val="22"/>
          </w:rPr>
          <w:delText xml:space="preserve"> </w:delText>
        </w:r>
        <w:r>
          <w:rPr>
            <w:rFonts w:ascii="Meiryo" w:eastAsia="Meiryo" w:hAnsi="Meiryo" w:cs="Meiryo"/>
            <w:color w:val="221F1F"/>
            <w:sz w:val="22"/>
            <w:szCs w:val="22"/>
          </w:rPr>
          <w:delText>PI</w:delText>
        </w:r>
        <w:r>
          <w:rPr>
            <w:rFonts w:ascii="Meiryo" w:eastAsia="Meiryo" w:hAnsi="Meiryo" w:cs="Meiryo"/>
            <w:color w:val="221F1F"/>
            <w:spacing w:val="-18"/>
            <w:sz w:val="22"/>
            <w:szCs w:val="22"/>
          </w:rPr>
          <w:delText>A</w:delText>
        </w:r>
        <w:r>
          <w:rPr>
            <w:rFonts w:ascii="Meiryo" w:eastAsia="Meiryo" w:hAnsi="Meiryo" w:cs="Meiryo"/>
            <w:color w:val="221F1F"/>
            <w:sz w:val="22"/>
            <w:szCs w:val="22"/>
          </w:rPr>
          <w:delText>T</w:delText>
        </w:r>
        <w:r>
          <w:rPr>
            <w:rFonts w:ascii="Meiryo" w:eastAsia="Meiryo" w:hAnsi="Meiryo" w:cs="Meiryo"/>
            <w:color w:val="221F1F"/>
            <w:spacing w:val="35"/>
            <w:sz w:val="22"/>
            <w:szCs w:val="22"/>
          </w:rPr>
          <w:delText xml:space="preserve"> </w:delText>
        </w:r>
        <w:r>
          <w:rPr>
            <w:rFonts w:ascii="Meiryo" w:eastAsia="Meiryo" w:hAnsi="Meiryo" w:cs="Meiryo"/>
            <w:color w:val="221F1F"/>
            <w:w w:val="85"/>
            <w:sz w:val="22"/>
            <w:szCs w:val="22"/>
          </w:rPr>
          <w:delText>subtests</w:delText>
        </w:r>
        <w:r>
          <w:rPr>
            <w:rFonts w:ascii="Meiryo" w:eastAsia="Meiryo" w:hAnsi="Meiryo" w:cs="Meiryo"/>
            <w:color w:val="221F1F"/>
            <w:spacing w:val="11"/>
            <w:w w:val="85"/>
            <w:sz w:val="22"/>
            <w:szCs w:val="22"/>
          </w:rPr>
          <w:delText xml:space="preserve"> </w:delText>
        </w:r>
        <w:r>
          <w:rPr>
            <w:rFonts w:ascii="Meiryo" w:eastAsia="Meiryo" w:hAnsi="Meiryo" w:cs="Meiryo"/>
            <w:color w:val="221F1F"/>
            <w:spacing w:val="-5"/>
            <w:w w:val="85"/>
            <w:sz w:val="22"/>
            <w:szCs w:val="22"/>
          </w:rPr>
          <w:delText>w</w:delText>
        </w:r>
        <w:r>
          <w:rPr>
            <w:rFonts w:ascii="Meiryo" w:eastAsia="Meiryo" w:hAnsi="Meiryo" w:cs="Meiryo"/>
            <w:color w:val="221F1F"/>
            <w:w w:val="85"/>
            <w:sz w:val="22"/>
            <w:szCs w:val="22"/>
          </w:rPr>
          <w:delText>ere</w:delText>
        </w:r>
        <w:r>
          <w:rPr>
            <w:rFonts w:ascii="Meiryo" w:eastAsia="Meiryo" w:hAnsi="Meiryo" w:cs="Meiryo"/>
            <w:color w:val="221F1F"/>
            <w:spacing w:val="-11"/>
            <w:w w:val="85"/>
            <w:sz w:val="22"/>
            <w:szCs w:val="22"/>
          </w:rPr>
          <w:delText xml:space="preserve"> </w:delText>
        </w:r>
        <w:r>
          <w:rPr>
            <w:rFonts w:ascii="Meiryo" w:eastAsia="Meiryo" w:hAnsi="Meiryo" w:cs="Meiryo"/>
            <w:color w:val="221F1F"/>
            <w:w w:val="85"/>
            <w:sz w:val="22"/>
            <w:szCs w:val="22"/>
          </w:rPr>
          <w:delText>determined</w:delText>
        </w:r>
        <w:r>
          <w:rPr>
            <w:rFonts w:ascii="Meiryo" w:eastAsia="Meiryo" w:hAnsi="Meiryo" w:cs="Meiryo"/>
            <w:color w:val="221F1F"/>
            <w:spacing w:val="27"/>
            <w:w w:val="85"/>
            <w:sz w:val="22"/>
            <w:szCs w:val="22"/>
          </w:rPr>
          <w:delText xml:space="preserve"> </w:delText>
        </w:r>
        <w:r>
          <w:rPr>
            <w:rFonts w:ascii="Meiryo" w:eastAsia="Meiryo" w:hAnsi="Meiryo" w:cs="Meiryo"/>
            <w:color w:val="221F1F"/>
            <w:w w:val="85"/>
            <w:sz w:val="22"/>
            <w:szCs w:val="22"/>
          </w:rPr>
          <w:delText>based</w:delText>
        </w:r>
        <w:r>
          <w:rPr>
            <w:rFonts w:ascii="Meiryo" w:eastAsia="Meiryo" w:hAnsi="Meiryo" w:cs="Meiryo"/>
            <w:color w:val="221F1F"/>
            <w:spacing w:val="2"/>
            <w:w w:val="85"/>
            <w:sz w:val="22"/>
            <w:szCs w:val="22"/>
          </w:rPr>
          <w:delText xml:space="preserve"> </w:delText>
        </w:r>
        <w:r>
          <w:rPr>
            <w:rFonts w:ascii="Meiryo" w:eastAsia="Meiryo" w:hAnsi="Meiryo" w:cs="Meiryo"/>
            <w:color w:val="221F1F"/>
            <w:w w:val="85"/>
            <w:sz w:val="22"/>
            <w:szCs w:val="22"/>
          </w:rPr>
          <w:delText>on</w:delText>
        </w:r>
        <w:r>
          <w:rPr>
            <w:rFonts w:ascii="Meiryo" w:eastAsia="Meiryo" w:hAnsi="Meiryo" w:cs="Meiryo"/>
            <w:color w:val="221F1F"/>
            <w:spacing w:val="8"/>
            <w:w w:val="85"/>
            <w:sz w:val="22"/>
            <w:szCs w:val="22"/>
          </w:rPr>
          <w:delText xml:space="preserve"> </w:delText>
        </w:r>
        <w:r>
          <w:rPr>
            <w:rFonts w:ascii="Meiryo" w:eastAsia="Meiryo" w:hAnsi="Meiryo" w:cs="Meiryo"/>
            <w:color w:val="221F1F"/>
            <w:sz w:val="22"/>
            <w:szCs w:val="22"/>
          </w:rPr>
          <w:delText>PI</w:delText>
        </w:r>
        <w:r>
          <w:rPr>
            <w:rFonts w:ascii="Meiryo" w:eastAsia="Meiryo" w:hAnsi="Meiryo" w:cs="Meiryo"/>
            <w:color w:val="221F1F"/>
            <w:spacing w:val="-18"/>
            <w:sz w:val="22"/>
            <w:szCs w:val="22"/>
          </w:rPr>
          <w:delText>A</w:delText>
        </w:r>
        <w:r>
          <w:rPr>
            <w:rFonts w:ascii="Meiryo" w:eastAsia="Meiryo" w:hAnsi="Meiryo" w:cs="Meiryo"/>
            <w:color w:val="221F1F"/>
            <w:sz w:val="22"/>
            <w:szCs w:val="22"/>
          </w:rPr>
          <w:delText>T</w:delText>
        </w:r>
        <w:r>
          <w:rPr>
            <w:rFonts w:ascii="Meiryo" w:eastAsia="Meiryo" w:hAnsi="Meiryo" w:cs="Meiryo"/>
            <w:color w:val="221F1F"/>
            <w:spacing w:val="35"/>
            <w:sz w:val="22"/>
            <w:szCs w:val="22"/>
          </w:rPr>
          <w:delText xml:space="preserve"> </w:delText>
        </w:r>
        <w:r>
          <w:rPr>
            <w:rFonts w:ascii="Meiryo" w:eastAsia="Meiryo" w:hAnsi="Meiryo" w:cs="Meiryo"/>
            <w:color w:val="221F1F"/>
            <w:sz w:val="22"/>
            <w:szCs w:val="22"/>
          </w:rPr>
          <w:delText>Math</w:delText>
        </w:r>
        <w:r>
          <w:rPr>
            <w:rFonts w:ascii="Meiryo" w:eastAsia="Meiryo" w:hAnsi="Meiryo" w:cs="Meiryo"/>
            <w:color w:val="221F1F"/>
            <w:spacing w:val="-19"/>
            <w:sz w:val="22"/>
            <w:szCs w:val="22"/>
          </w:rPr>
          <w:delText xml:space="preserve"> </w:delText>
        </w:r>
        <w:r>
          <w:rPr>
            <w:rFonts w:ascii="Meiryo" w:eastAsia="Meiryo" w:hAnsi="Meiryo" w:cs="Meiryo"/>
            <w:color w:val="221F1F"/>
            <w:spacing w:val="5"/>
            <w:w w:val="85"/>
            <w:sz w:val="22"/>
            <w:szCs w:val="22"/>
          </w:rPr>
          <w:delText>p</w:delText>
        </w:r>
        <w:r>
          <w:rPr>
            <w:rFonts w:ascii="Meiryo" w:eastAsia="Meiryo" w:hAnsi="Meiryo" w:cs="Meiryo"/>
            <w:color w:val="221F1F"/>
            <w:w w:val="85"/>
            <w:sz w:val="22"/>
            <w:szCs w:val="22"/>
          </w:rPr>
          <w:delText>erformance.</w:delText>
        </w:r>
        <w:r>
          <w:rPr>
            <w:rFonts w:ascii="Meiryo" w:eastAsia="Meiryo" w:hAnsi="Meiryo" w:cs="Meiryo"/>
            <w:color w:val="221F1F"/>
            <w:spacing w:val="41"/>
            <w:w w:val="85"/>
            <w:sz w:val="22"/>
            <w:szCs w:val="22"/>
          </w:rPr>
          <w:delText xml:space="preserve"> </w:delText>
        </w:r>
        <w:r>
          <w:rPr>
            <w:rFonts w:ascii="Meiryo" w:eastAsia="Meiryo" w:hAnsi="Meiryo" w:cs="Meiryo"/>
            <w:color w:val="221F1F"/>
            <w:w w:val="91"/>
            <w:sz w:val="22"/>
            <w:szCs w:val="22"/>
          </w:rPr>
          <w:delText>More</w:delText>
        </w:r>
        <w:r>
          <w:rPr>
            <w:rFonts w:ascii="Meiryo" w:eastAsia="Meiryo" w:hAnsi="Meiryo" w:cs="Meiryo"/>
            <w:color w:val="221F1F"/>
            <w:spacing w:val="-5"/>
            <w:w w:val="91"/>
            <w:sz w:val="22"/>
            <w:szCs w:val="22"/>
          </w:rPr>
          <w:delText>o</w:delText>
        </w:r>
        <w:r>
          <w:rPr>
            <w:rFonts w:ascii="Meiryo" w:eastAsia="Meiryo" w:hAnsi="Meiryo" w:cs="Meiryo"/>
            <w:color w:val="221F1F"/>
            <w:spacing w:val="-6"/>
            <w:w w:val="93"/>
            <w:sz w:val="22"/>
            <w:szCs w:val="22"/>
          </w:rPr>
          <w:delText>v</w:delText>
        </w:r>
        <w:r>
          <w:rPr>
            <w:rFonts w:ascii="Meiryo" w:eastAsia="Meiryo" w:hAnsi="Meiryo" w:cs="Meiryo"/>
            <w:color w:val="221F1F"/>
            <w:w w:val="83"/>
            <w:sz w:val="22"/>
            <w:szCs w:val="22"/>
          </w:rPr>
          <w:delText xml:space="preserve">er, </w:delText>
        </w:r>
        <w:r>
          <w:rPr>
            <w:rFonts w:ascii="Meiryo" w:eastAsia="Meiryo" w:hAnsi="Meiryo" w:cs="Meiryo"/>
            <w:color w:val="221F1F"/>
            <w:w w:val="91"/>
            <w:sz w:val="22"/>
            <w:szCs w:val="22"/>
          </w:rPr>
          <w:delText>administration</w:delText>
        </w:r>
        <w:r>
          <w:rPr>
            <w:rFonts w:ascii="Meiryo" w:eastAsia="Meiryo" w:hAnsi="Meiryo" w:cs="Meiryo"/>
            <w:color w:val="221F1F"/>
            <w:spacing w:val="7"/>
            <w:w w:val="91"/>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6"/>
            <w:sz w:val="22"/>
            <w:szCs w:val="22"/>
          </w:rPr>
          <w:delText>gi</w:delText>
        </w:r>
        <w:r>
          <w:rPr>
            <w:rFonts w:ascii="Meiryo" w:eastAsia="Meiryo" w:hAnsi="Meiryo" w:cs="Meiryo"/>
            <w:color w:val="221F1F"/>
            <w:spacing w:val="-5"/>
            <w:w w:val="86"/>
            <w:sz w:val="22"/>
            <w:szCs w:val="22"/>
          </w:rPr>
          <w:delText>v</w:delText>
        </w:r>
        <w:r>
          <w:rPr>
            <w:rFonts w:ascii="Meiryo" w:eastAsia="Meiryo" w:hAnsi="Meiryo" w:cs="Meiryo"/>
            <w:color w:val="221F1F"/>
            <w:w w:val="86"/>
            <w:sz w:val="22"/>
            <w:szCs w:val="22"/>
          </w:rPr>
          <w:delText>en</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test</w:delText>
        </w:r>
        <w:r>
          <w:rPr>
            <w:rFonts w:ascii="Meiryo" w:eastAsia="Meiryo" w:hAnsi="Meiryo" w:cs="Meiryo"/>
            <w:color w:val="221F1F"/>
            <w:spacing w:val="18"/>
            <w:w w:val="86"/>
            <w:sz w:val="22"/>
            <w:szCs w:val="22"/>
          </w:rPr>
          <w:delText xml:space="preserve"> </w:delText>
        </w:r>
        <w:r>
          <w:rPr>
            <w:rFonts w:ascii="Meiryo" w:eastAsia="Meiryo" w:hAnsi="Meiryo" w:cs="Meiryo"/>
            <w:color w:val="221F1F"/>
            <w:spacing w:val="-5"/>
            <w:w w:val="86"/>
            <w:sz w:val="22"/>
            <w:szCs w:val="22"/>
          </w:rPr>
          <w:delText>w</w:delText>
        </w:r>
        <w:r>
          <w:rPr>
            <w:rFonts w:ascii="Meiryo" w:eastAsia="Meiryo" w:hAnsi="Meiryo" w:cs="Meiryo"/>
            <w:color w:val="221F1F"/>
            <w:w w:val="86"/>
            <w:sz w:val="22"/>
            <w:szCs w:val="22"/>
          </w:rPr>
          <w:delText>ere</w:delText>
        </w:r>
        <w:r>
          <w:rPr>
            <w:rFonts w:ascii="Meiryo" w:eastAsia="Meiryo" w:hAnsi="Meiryo" w:cs="Meiryo"/>
            <w:color w:val="221F1F"/>
            <w:spacing w:val="-9"/>
            <w:w w:val="86"/>
            <w:sz w:val="22"/>
            <w:szCs w:val="22"/>
          </w:rPr>
          <w:delText xml:space="preserve"> </w:delText>
        </w:r>
        <w:r>
          <w:rPr>
            <w:rFonts w:ascii="Meiryo" w:eastAsia="Meiryo" w:hAnsi="Meiryo" w:cs="Meiryo"/>
            <w:color w:val="221F1F"/>
            <w:w w:val="86"/>
            <w:sz w:val="22"/>
            <w:szCs w:val="22"/>
          </w:rPr>
          <w:delText>terminated</w:delText>
        </w:r>
        <w:r>
          <w:rPr>
            <w:rFonts w:ascii="Meiryo" w:eastAsia="Meiryo" w:hAnsi="Meiryo" w:cs="Meiryo"/>
            <w:color w:val="221F1F"/>
            <w:spacing w:val="46"/>
            <w:w w:val="86"/>
            <w:sz w:val="22"/>
            <w:szCs w:val="22"/>
          </w:rPr>
          <w:delText xml:space="preserve"> </w:delText>
        </w:r>
        <w:r>
          <w:rPr>
            <w:rFonts w:ascii="Meiryo" w:eastAsia="Meiryo" w:hAnsi="Meiryo" w:cs="Meiryo"/>
            <w:color w:val="221F1F"/>
            <w:w w:val="86"/>
            <w:sz w:val="22"/>
            <w:szCs w:val="22"/>
          </w:rPr>
          <w:delText>when</w:delText>
        </w:r>
        <w:r>
          <w:rPr>
            <w:rFonts w:ascii="Meiryo" w:eastAsia="Meiryo" w:hAnsi="Meiryo" w:cs="Meiryo"/>
            <w:color w:val="221F1F"/>
            <w:spacing w:val="9"/>
            <w:w w:val="86"/>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6"/>
            <w:sz w:val="22"/>
            <w:szCs w:val="22"/>
          </w:rPr>
          <w:delText>su</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ject</w:delText>
        </w:r>
        <w:r>
          <w:rPr>
            <w:rFonts w:ascii="Meiryo" w:eastAsia="Meiryo" w:hAnsi="Meiryo" w:cs="Meiryo"/>
            <w:color w:val="221F1F"/>
            <w:spacing w:val="22"/>
            <w:w w:val="86"/>
            <w:sz w:val="22"/>
            <w:szCs w:val="22"/>
          </w:rPr>
          <w:delText xml:space="preserve"> </w:delText>
        </w:r>
        <w:r>
          <w:rPr>
            <w:rFonts w:ascii="Meiryo" w:eastAsia="Meiryo" w:hAnsi="Meiryo" w:cs="Meiryo"/>
            <w:color w:val="221F1F"/>
            <w:w w:val="86"/>
            <w:sz w:val="22"/>
            <w:szCs w:val="22"/>
          </w:rPr>
          <w:delText>rea</w:delText>
        </w:r>
        <w:r>
          <w:rPr>
            <w:rFonts w:ascii="Meiryo" w:eastAsia="Meiryo" w:hAnsi="Meiryo" w:cs="Meiryo"/>
            <w:color w:val="221F1F"/>
            <w:spacing w:val="-5"/>
            <w:w w:val="86"/>
            <w:sz w:val="22"/>
            <w:szCs w:val="22"/>
          </w:rPr>
          <w:delText>c</w:delText>
        </w:r>
        <w:r>
          <w:rPr>
            <w:rFonts w:ascii="Meiryo" w:eastAsia="Meiryo" w:hAnsi="Meiryo" w:cs="Meiryo"/>
            <w:color w:val="221F1F"/>
            <w:w w:val="86"/>
            <w:sz w:val="22"/>
            <w:szCs w:val="22"/>
          </w:rPr>
          <w:delText>hed</w:delText>
        </w:r>
        <w:r>
          <w:rPr>
            <w:rFonts w:ascii="Meiryo" w:eastAsia="Meiryo" w:hAnsi="Meiryo" w:cs="Meiryo"/>
            <w:color w:val="221F1F"/>
            <w:spacing w:val="4"/>
            <w:w w:val="86"/>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91"/>
            <w:sz w:val="22"/>
            <w:szCs w:val="22"/>
          </w:rPr>
          <w:delText>“ceiling</w:delText>
        </w:r>
        <w:r>
          <w:rPr>
            <w:rFonts w:ascii="Meiryo" w:eastAsia="Meiryo" w:hAnsi="Meiryo" w:cs="Meiryo"/>
            <w:color w:val="221F1F"/>
            <w:spacing w:val="-28"/>
            <w:w w:val="91"/>
            <w:sz w:val="22"/>
            <w:szCs w:val="22"/>
          </w:rPr>
          <w:delText>.</w:delText>
        </w:r>
        <w:r>
          <w:rPr>
            <w:rFonts w:ascii="Meiryo" w:eastAsia="Meiryo" w:hAnsi="Meiryo" w:cs="Meiryo"/>
            <w:color w:val="221F1F"/>
            <w:w w:val="91"/>
            <w:sz w:val="22"/>
            <w:szCs w:val="22"/>
          </w:rPr>
          <w:delText>”</w:delText>
        </w:r>
        <w:r>
          <w:rPr>
            <w:rFonts w:ascii="Meiryo" w:eastAsia="Meiryo" w:hAnsi="Meiryo" w:cs="Meiryo"/>
            <w:color w:val="221F1F"/>
            <w:spacing w:val="38"/>
            <w:w w:val="91"/>
            <w:sz w:val="22"/>
            <w:szCs w:val="22"/>
          </w:rPr>
          <w:delText xml:space="preserve"> </w:delText>
        </w:r>
        <w:r>
          <w:rPr>
            <w:rFonts w:ascii="Meiryo" w:eastAsia="Meiryo" w:hAnsi="Meiryo" w:cs="Meiryo"/>
            <w:color w:val="221F1F"/>
            <w:spacing w:val="-18"/>
            <w:sz w:val="22"/>
            <w:szCs w:val="22"/>
          </w:rPr>
          <w:delText>F</w:delText>
        </w:r>
        <w:r>
          <w:rPr>
            <w:rFonts w:ascii="Meiryo" w:eastAsia="Meiryo" w:hAnsi="Meiryo" w:cs="Meiryo"/>
            <w:color w:val="221F1F"/>
            <w:sz w:val="22"/>
            <w:szCs w:val="22"/>
          </w:rPr>
          <w:delText xml:space="preserve">or </w:delText>
        </w:r>
        <w:r>
          <w:rPr>
            <w:rFonts w:ascii="Meiryo" w:eastAsia="Meiryo" w:hAnsi="Meiryo" w:cs="Meiryo"/>
            <w:color w:val="221F1F"/>
            <w:w w:val="87"/>
            <w:sz w:val="22"/>
            <w:szCs w:val="22"/>
          </w:rPr>
          <w:delText>example,</w:delText>
        </w:r>
        <w:r>
          <w:rPr>
            <w:rFonts w:ascii="Meiryo" w:eastAsia="Meiryo" w:hAnsi="Meiryo" w:cs="Meiryo"/>
            <w:color w:val="221F1F"/>
            <w:spacing w:val="-1"/>
            <w:w w:val="87"/>
            <w:sz w:val="22"/>
            <w:szCs w:val="22"/>
          </w:rPr>
          <w:delText xml:space="preserve"> </w:delText>
        </w:r>
        <w:r>
          <w:rPr>
            <w:rFonts w:ascii="Meiryo" w:eastAsia="Meiryo" w:hAnsi="Meiryo" w:cs="Meiryo"/>
            <w:color w:val="221F1F"/>
            <w:w w:val="87"/>
            <w:sz w:val="22"/>
            <w:szCs w:val="22"/>
          </w:rPr>
          <w:delText>testing</w:delText>
        </w:r>
        <w:r>
          <w:rPr>
            <w:rFonts w:ascii="Meiryo" w:eastAsia="Meiryo" w:hAnsi="Meiryo" w:cs="Meiryo"/>
            <w:color w:val="221F1F"/>
            <w:spacing w:val="24"/>
            <w:w w:val="87"/>
            <w:sz w:val="22"/>
            <w:szCs w:val="22"/>
          </w:rPr>
          <w:delText xml:space="preserve"> </w:delText>
        </w:r>
        <w:r>
          <w:rPr>
            <w:rFonts w:ascii="Meiryo" w:eastAsia="Meiryo" w:hAnsi="Meiryo" w:cs="Meiryo"/>
            <w:color w:val="221F1F"/>
            <w:spacing w:val="-5"/>
            <w:w w:val="87"/>
            <w:sz w:val="22"/>
            <w:szCs w:val="22"/>
          </w:rPr>
          <w:delText>w</w:delText>
        </w:r>
        <w:r>
          <w:rPr>
            <w:rFonts w:ascii="Meiryo" w:eastAsia="Meiryo" w:hAnsi="Meiryo" w:cs="Meiryo"/>
            <w:color w:val="221F1F"/>
            <w:w w:val="87"/>
            <w:sz w:val="22"/>
            <w:szCs w:val="22"/>
          </w:rPr>
          <w:delText>as</w:delText>
        </w:r>
        <w:r>
          <w:rPr>
            <w:rFonts w:ascii="Meiryo" w:eastAsia="Meiryo" w:hAnsi="Meiryo" w:cs="Meiryo"/>
            <w:color w:val="221F1F"/>
            <w:spacing w:val="-4"/>
            <w:w w:val="87"/>
            <w:sz w:val="22"/>
            <w:szCs w:val="22"/>
          </w:rPr>
          <w:delText xml:space="preserve"> </w:delText>
        </w:r>
        <w:r>
          <w:rPr>
            <w:rFonts w:ascii="Meiryo" w:eastAsia="Meiryo" w:hAnsi="Meiryo" w:cs="Meiryo"/>
            <w:color w:val="221F1F"/>
            <w:w w:val="87"/>
            <w:sz w:val="22"/>
            <w:szCs w:val="22"/>
          </w:rPr>
          <w:delText>terminated</w:delText>
        </w:r>
        <w:r>
          <w:rPr>
            <w:rFonts w:ascii="Meiryo" w:eastAsia="Meiryo" w:hAnsi="Meiryo" w:cs="Meiryo"/>
            <w:color w:val="221F1F"/>
            <w:spacing w:val="33"/>
            <w:w w:val="87"/>
            <w:sz w:val="22"/>
            <w:szCs w:val="22"/>
          </w:rPr>
          <w:delText xml:space="preserve"> </w:delText>
        </w:r>
        <w:r>
          <w:rPr>
            <w:rFonts w:ascii="Meiryo" w:eastAsia="Meiryo" w:hAnsi="Meiryo" w:cs="Meiryo"/>
            <w:color w:val="221F1F"/>
            <w:w w:val="87"/>
            <w:sz w:val="22"/>
            <w:szCs w:val="22"/>
          </w:rPr>
          <w:delText>for</w:delText>
        </w:r>
        <w:r>
          <w:rPr>
            <w:rFonts w:ascii="Meiryo" w:eastAsia="Meiryo" w:hAnsi="Meiryo" w:cs="Meiryo"/>
            <w:color w:val="221F1F"/>
            <w:spacing w:val="15"/>
            <w:w w:val="8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sz w:val="22"/>
            <w:szCs w:val="22"/>
          </w:rPr>
          <w:delText>PI</w:delText>
        </w:r>
        <w:r>
          <w:rPr>
            <w:rFonts w:ascii="Meiryo" w:eastAsia="Meiryo" w:hAnsi="Meiryo" w:cs="Meiryo"/>
            <w:color w:val="221F1F"/>
            <w:spacing w:val="-18"/>
            <w:sz w:val="22"/>
            <w:szCs w:val="22"/>
          </w:rPr>
          <w:delText>A</w:delText>
        </w:r>
        <w:r>
          <w:rPr>
            <w:rFonts w:ascii="Meiryo" w:eastAsia="Meiryo" w:hAnsi="Meiryo" w:cs="Meiryo"/>
            <w:color w:val="221F1F"/>
            <w:sz w:val="22"/>
            <w:szCs w:val="22"/>
          </w:rPr>
          <w:delText>T</w:delText>
        </w:r>
        <w:r>
          <w:rPr>
            <w:rFonts w:ascii="Meiryo" w:eastAsia="Meiryo" w:hAnsi="Meiryo" w:cs="Meiryo"/>
            <w:color w:val="221F1F"/>
            <w:spacing w:val="43"/>
            <w:sz w:val="22"/>
            <w:szCs w:val="22"/>
          </w:rPr>
          <w:delText xml:space="preserve"> </w:delText>
        </w:r>
        <w:r>
          <w:rPr>
            <w:rFonts w:ascii="Meiryo" w:eastAsia="Meiryo" w:hAnsi="Meiryo" w:cs="Meiryo"/>
            <w:color w:val="221F1F"/>
            <w:sz w:val="22"/>
            <w:szCs w:val="22"/>
          </w:rPr>
          <w:delText>Math</w:delText>
        </w:r>
        <w:r>
          <w:rPr>
            <w:rFonts w:ascii="Meiryo" w:eastAsia="Meiryo" w:hAnsi="Meiryo" w:cs="Meiryo"/>
            <w:color w:val="221F1F"/>
            <w:spacing w:val="-11"/>
            <w:sz w:val="22"/>
            <w:szCs w:val="22"/>
          </w:rPr>
          <w:delText xml:space="preserve"> </w:delText>
        </w:r>
        <w:r>
          <w:rPr>
            <w:rFonts w:ascii="Meiryo" w:eastAsia="Meiryo" w:hAnsi="Meiryo" w:cs="Meiryo"/>
            <w:color w:val="221F1F"/>
            <w:sz w:val="22"/>
            <w:szCs w:val="22"/>
          </w:rPr>
          <w:delText>if</w:delText>
        </w:r>
        <w:r>
          <w:rPr>
            <w:rFonts w:ascii="Meiryo" w:eastAsia="Meiryo" w:hAnsi="Meiryo" w:cs="Meiryo"/>
            <w:color w:val="221F1F"/>
            <w:spacing w:val="-2"/>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5"/>
            <w:sz w:val="22"/>
            <w:szCs w:val="22"/>
          </w:rPr>
          <w:delText>su</w:delText>
        </w:r>
        <w:r>
          <w:rPr>
            <w:rFonts w:ascii="Meiryo" w:eastAsia="Meiryo" w:hAnsi="Meiryo" w:cs="Meiryo"/>
            <w:color w:val="221F1F"/>
            <w:spacing w:val="5"/>
            <w:w w:val="85"/>
            <w:sz w:val="22"/>
            <w:szCs w:val="22"/>
          </w:rPr>
          <w:delText>b</w:delText>
        </w:r>
        <w:r>
          <w:rPr>
            <w:rFonts w:ascii="Meiryo" w:eastAsia="Meiryo" w:hAnsi="Meiryo" w:cs="Meiryo"/>
            <w:color w:val="221F1F"/>
            <w:w w:val="85"/>
            <w:sz w:val="22"/>
            <w:szCs w:val="22"/>
          </w:rPr>
          <w:delText>ject</w:delText>
        </w:r>
        <w:r>
          <w:rPr>
            <w:rFonts w:ascii="Meiryo" w:eastAsia="Meiryo" w:hAnsi="Meiryo" w:cs="Meiryo"/>
            <w:color w:val="221F1F"/>
            <w:spacing w:val="30"/>
            <w:w w:val="85"/>
            <w:sz w:val="22"/>
            <w:szCs w:val="22"/>
          </w:rPr>
          <w:delText xml:space="preserve"> </w:delText>
        </w:r>
        <w:r>
          <w:rPr>
            <w:rFonts w:ascii="Meiryo" w:eastAsia="Meiryo" w:hAnsi="Meiryo" w:cs="Meiryo"/>
            <w:color w:val="221F1F"/>
            <w:w w:val="85"/>
            <w:sz w:val="22"/>
            <w:szCs w:val="22"/>
          </w:rPr>
          <w:delText xml:space="preserve">incorrectly </w:delText>
        </w:r>
        <w:r>
          <w:rPr>
            <w:rFonts w:ascii="Meiryo" w:eastAsia="Meiryo" w:hAnsi="Meiryo" w:cs="Meiryo"/>
            <w:color w:val="221F1F"/>
            <w:spacing w:val="15"/>
            <w:w w:val="85"/>
            <w:sz w:val="22"/>
            <w:szCs w:val="22"/>
          </w:rPr>
          <w:delText xml:space="preserve"> </w:delText>
        </w:r>
        <w:r>
          <w:rPr>
            <w:rFonts w:ascii="Meiryo" w:eastAsia="Meiryo" w:hAnsi="Meiryo" w:cs="Meiryo"/>
            <w:color w:val="221F1F"/>
            <w:w w:val="85"/>
            <w:sz w:val="22"/>
            <w:szCs w:val="22"/>
          </w:rPr>
          <w:delText>ans</w:delText>
        </w:r>
        <w:r>
          <w:rPr>
            <w:rFonts w:ascii="Meiryo" w:eastAsia="Meiryo" w:hAnsi="Meiryo" w:cs="Meiryo"/>
            <w:color w:val="221F1F"/>
            <w:spacing w:val="-5"/>
            <w:w w:val="85"/>
            <w:sz w:val="22"/>
            <w:szCs w:val="22"/>
          </w:rPr>
          <w:delText>w</w:delText>
        </w:r>
        <w:r>
          <w:rPr>
            <w:rFonts w:ascii="Meiryo" w:eastAsia="Meiryo" w:hAnsi="Meiryo" w:cs="Meiryo"/>
            <w:color w:val="221F1F"/>
            <w:w w:val="85"/>
            <w:sz w:val="22"/>
            <w:szCs w:val="22"/>
          </w:rPr>
          <w:delText>ered</w:delText>
        </w:r>
        <w:r>
          <w:rPr>
            <w:rFonts w:ascii="Meiryo" w:eastAsia="Meiryo" w:hAnsi="Meiryo" w:cs="Meiryo"/>
            <w:color w:val="221F1F"/>
            <w:spacing w:val="4"/>
            <w:w w:val="85"/>
            <w:sz w:val="22"/>
            <w:szCs w:val="22"/>
          </w:rPr>
          <w:delText xml:space="preserve"> </w:delText>
        </w:r>
        <w:r>
          <w:rPr>
            <w:rFonts w:ascii="Meiryo" w:eastAsia="Meiryo" w:hAnsi="Meiryo" w:cs="Meiryo"/>
            <w:color w:val="221F1F"/>
            <w:w w:val="85"/>
            <w:sz w:val="22"/>
            <w:szCs w:val="22"/>
          </w:rPr>
          <w:delText xml:space="preserve">5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most</w:delText>
        </w:r>
        <w:r>
          <w:rPr>
            <w:rFonts w:ascii="Meiryo" w:eastAsia="Meiryo" w:hAnsi="Meiryo" w:cs="Meiryo"/>
            <w:color w:val="221F1F"/>
            <w:spacing w:val="15"/>
            <w:w w:val="86"/>
            <w:sz w:val="22"/>
            <w:szCs w:val="22"/>
          </w:rPr>
          <w:delText xml:space="preserve"> </w:delText>
        </w:r>
        <w:r>
          <w:rPr>
            <w:rFonts w:ascii="Meiryo" w:eastAsia="Meiryo" w:hAnsi="Meiryo" w:cs="Meiryo"/>
            <w:color w:val="221F1F"/>
            <w:w w:val="86"/>
            <w:sz w:val="22"/>
            <w:szCs w:val="22"/>
          </w:rPr>
          <w:delText>rece</w:delText>
        </w:r>
        <w:r>
          <w:rPr>
            <w:rFonts w:ascii="Meiryo" w:eastAsia="Meiryo" w:hAnsi="Meiryo" w:cs="Meiryo"/>
            <w:color w:val="221F1F"/>
            <w:spacing w:val="-5"/>
            <w:w w:val="86"/>
            <w:sz w:val="22"/>
            <w:szCs w:val="22"/>
          </w:rPr>
          <w:delText>n</w:delText>
        </w:r>
        <w:r>
          <w:rPr>
            <w:rFonts w:ascii="Meiryo" w:eastAsia="Meiryo" w:hAnsi="Meiryo" w:cs="Meiryo"/>
            <w:color w:val="221F1F"/>
            <w:w w:val="86"/>
            <w:sz w:val="22"/>
            <w:szCs w:val="22"/>
          </w:rPr>
          <w:delText>t</w:delText>
        </w:r>
        <w:r>
          <w:rPr>
            <w:rFonts w:ascii="Meiryo" w:eastAsia="Meiryo" w:hAnsi="Meiryo" w:cs="Meiryo"/>
            <w:color w:val="221F1F"/>
            <w:spacing w:val="10"/>
            <w:w w:val="86"/>
            <w:sz w:val="22"/>
            <w:szCs w:val="22"/>
          </w:rPr>
          <w:delText xml:space="preserve"> </w:delText>
        </w:r>
        <w:r>
          <w:rPr>
            <w:rFonts w:ascii="Meiryo" w:eastAsia="Meiryo" w:hAnsi="Meiryo" w:cs="Meiryo"/>
            <w:color w:val="221F1F"/>
            <w:w w:val="86"/>
            <w:sz w:val="22"/>
            <w:szCs w:val="22"/>
          </w:rPr>
          <w:delText>7</w:delText>
        </w:r>
        <w:r>
          <w:rPr>
            <w:rFonts w:ascii="Meiryo" w:eastAsia="Meiryo" w:hAnsi="Meiryo" w:cs="Meiryo"/>
            <w:color w:val="221F1F"/>
            <w:spacing w:val="1"/>
            <w:w w:val="86"/>
            <w:sz w:val="22"/>
            <w:szCs w:val="22"/>
          </w:rPr>
          <w:delText xml:space="preserve"> </w:delText>
        </w:r>
        <w:r>
          <w:rPr>
            <w:rFonts w:ascii="Meiryo" w:eastAsia="Meiryo" w:hAnsi="Meiryo" w:cs="Meiryo"/>
            <w:color w:val="221F1F"/>
            <w:w w:val="86"/>
            <w:sz w:val="22"/>
            <w:szCs w:val="22"/>
          </w:rPr>
          <w:delText>questions</w:delText>
        </w:r>
        <w:r>
          <w:rPr>
            <w:rFonts w:ascii="Meiryo" w:eastAsia="Meiryo" w:hAnsi="Meiryo" w:cs="Meiryo"/>
            <w:color w:val="221F1F"/>
            <w:spacing w:val="21"/>
            <w:w w:val="86"/>
            <w:sz w:val="22"/>
            <w:szCs w:val="22"/>
          </w:rPr>
          <w:delText xml:space="preserve"> </w:delText>
        </w:r>
        <w:r>
          <w:rPr>
            <w:rFonts w:ascii="Meiryo" w:eastAsia="Meiryo" w:hAnsi="Meiryo" w:cs="Meiryo"/>
            <w:color w:val="221F1F"/>
            <w:w w:val="86"/>
            <w:sz w:val="22"/>
            <w:szCs w:val="22"/>
          </w:rPr>
          <w:delText>(See</w:delText>
        </w:r>
        <w:r>
          <w:rPr>
            <w:rFonts w:ascii="Meiryo" w:eastAsia="Meiryo" w:hAnsi="Meiryo" w:cs="Meiryo"/>
            <w:color w:val="221F1F"/>
            <w:spacing w:val="-10"/>
            <w:w w:val="86"/>
            <w:sz w:val="22"/>
            <w:szCs w:val="22"/>
          </w:rPr>
          <w:delText xml:space="preserve"> </w:delText>
        </w:r>
        <w:r>
          <w:rPr>
            <w:rFonts w:ascii="Meiryo" w:eastAsia="Meiryo" w:hAnsi="Meiryo" w:cs="Meiryo"/>
            <w:color w:val="221F1F"/>
            <w:w w:val="86"/>
            <w:sz w:val="22"/>
            <w:szCs w:val="22"/>
          </w:rPr>
          <w:delText>Ba</w:delText>
        </w:r>
        <w:r>
          <w:rPr>
            <w:rFonts w:ascii="Meiryo" w:eastAsia="Meiryo" w:hAnsi="Meiryo" w:cs="Meiryo"/>
            <w:color w:val="221F1F"/>
            <w:spacing w:val="-5"/>
            <w:w w:val="86"/>
            <w:sz w:val="22"/>
            <w:szCs w:val="22"/>
          </w:rPr>
          <w:delText>k</w:delText>
        </w:r>
        <w:r>
          <w:rPr>
            <w:rFonts w:ascii="Meiryo" w:eastAsia="Meiryo" w:hAnsi="Meiryo" w:cs="Meiryo"/>
            <w:color w:val="221F1F"/>
            <w:w w:val="86"/>
            <w:sz w:val="22"/>
            <w:szCs w:val="22"/>
          </w:rPr>
          <w:delText>er,</w:delText>
        </w:r>
        <w:r>
          <w:rPr>
            <w:rFonts w:ascii="Meiryo" w:eastAsia="Meiryo" w:hAnsi="Meiryo" w:cs="Meiryo"/>
            <w:color w:val="221F1F"/>
            <w:spacing w:val="39"/>
            <w:w w:val="86"/>
            <w:sz w:val="22"/>
            <w:szCs w:val="22"/>
          </w:rPr>
          <w:delText xml:space="preserve"> </w:delText>
        </w:r>
        <w:r>
          <w:rPr>
            <w:rFonts w:ascii="Meiryo" w:eastAsia="Meiryo" w:hAnsi="Meiryo" w:cs="Meiryo"/>
            <w:color w:val="221F1F"/>
            <w:w w:val="86"/>
            <w:sz w:val="22"/>
            <w:szCs w:val="22"/>
          </w:rPr>
          <w:delText>Ke</w:delText>
        </w:r>
        <w:r>
          <w:rPr>
            <w:rFonts w:ascii="Meiryo" w:eastAsia="Meiryo" w:hAnsi="Meiryo" w:cs="Meiryo"/>
            <w:color w:val="221F1F"/>
            <w:spacing w:val="-5"/>
            <w:w w:val="86"/>
            <w:sz w:val="22"/>
            <w:szCs w:val="22"/>
          </w:rPr>
          <w:delText>c</w:delText>
        </w:r>
        <w:r>
          <w:rPr>
            <w:rFonts w:ascii="Meiryo" w:eastAsia="Meiryo" w:hAnsi="Meiryo" w:cs="Meiryo"/>
            <w:color w:val="221F1F"/>
            <w:w w:val="86"/>
            <w:sz w:val="22"/>
            <w:szCs w:val="22"/>
          </w:rPr>
          <w:delText>k,</w:delText>
        </w:r>
        <w:r>
          <w:rPr>
            <w:rFonts w:ascii="Meiryo" w:eastAsia="Meiryo" w:hAnsi="Meiryo" w:cs="Meiryo"/>
            <w:color w:val="221F1F"/>
            <w:spacing w:val="49"/>
            <w:w w:val="86"/>
            <w:sz w:val="22"/>
            <w:szCs w:val="22"/>
          </w:rPr>
          <w:delText xml:space="preserve"> </w:delText>
        </w:r>
        <w:r>
          <w:rPr>
            <w:rFonts w:ascii="Meiryo" w:eastAsia="Meiryo" w:hAnsi="Meiryo" w:cs="Meiryo"/>
            <w:color w:val="221F1F"/>
            <w:sz w:val="22"/>
            <w:szCs w:val="22"/>
          </w:rPr>
          <w:delText>Mott,</w:delText>
        </w:r>
        <w:r>
          <w:rPr>
            <w:rFonts w:ascii="Meiryo" w:eastAsia="Meiryo" w:hAnsi="Meiryo" w:cs="Meiryo"/>
            <w:color w:val="221F1F"/>
            <w:spacing w:val="-17"/>
            <w:sz w:val="22"/>
            <w:szCs w:val="22"/>
          </w:rPr>
          <w:delText xml:space="preserve"> </w:delText>
        </w:r>
        <w:r>
          <w:rPr>
            <w:rFonts w:ascii="Meiryo" w:eastAsia="Meiryo" w:hAnsi="Meiryo" w:cs="Meiryo"/>
            <w:color w:val="221F1F"/>
            <w:sz w:val="22"/>
            <w:szCs w:val="22"/>
          </w:rPr>
          <w:delText>&amp;</w:delText>
        </w:r>
        <w:r>
          <w:rPr>
            <w:rFonts w:ascii="Meiryo" w:eastAsia="Meiryo" w:hAnsi="Meiryo" w:cs="Meiryo"/>
            <w:color w:val="221F1F"/>
            <w:spacing w:val="10"/>
            <w:sz w:val="22"/>
            <w:szCs w:val="22"/>
          </w:rPr>
          <w:delText xml:space="preserve"> </w:delText>
        </w:r>
        <w:r>
          <w:rPr>
            <w:rFonts w:ascii="Meiryo" w:eastAsia="Meiryo" w:hAnsi="Meiryo" w:cs="Meiryo"/>
            <w:color w:val="221F1F"/>
            <w:w w:val="85"/>
            <w:sz w:val="22"/>
            <w:szCs w:val="22"/>
          </w:rPr>
          <w:delText xml:space="preserve">Quinlan, </w:delText>
        </w:r>
        <w:r>
          <w:rPr>
            <w:rFonts w:ascii="Meiryo" w:eastAsia="Meiryo" w:hAnsi="Meiryo" w:cs="Meiryo"/>
            <w:color w:val="221F1F"/>
            <w:spacing w:val="18"/>
            <w:w w:val="85"/>
            <w:sz w:val="22"/>
            <w:szCs w:val="22"/>
          </w:rPr>
          <w:delText xml:space="preserve"> </w:delText>
        </w:r>
        <w:r>
          <w:rPr>
            <w:rFonts w:ascii="Meiryo" w:eastAsia="Meiryo" w:hAnsi="Meiryo" w:cs="Meiryo"/>
            <w:color w:val="221F1F"/>
            <w:w w:val="85"/>
            <w:sz w:val="22"/>
            <w:szCs w:val="22"/>
          </w:rPr>
          <w:delText>1993</w:delText>
        </w:r>
        <w:r>
          <w:rPr>
            <w:rFonts w:ascii="Meiryo" w:eastAsia="Meiryo" w:hAnsi="Meiryo" w:cs="Meiryo"/>
            <w:color w:val="221F1F"/>
            <w:spacing w:val="-16"/>
            <w:w w:val="85"/>
            <w:sz w:val="22"/>
            <w:szCs w:val="22"/>
          </w:rPr>
          <w:delText xml:space="preserve"> </w:delText>
        </w:r>
        <w:r>
          <w:rPr>
            <w:rFonts w:ascii="Meiryo" w:eastAsia="Meiryo" w:hAnsi="Meiryo" w:cs="Meiryo"/>
            <w:color w:val="221F1F"/>
            <w:w w:val="85"/>
            <w:sz w:val="22"/>
            <w:szCs w:val="22"/>
          </w:rPr>
          <w:delText>for</w:delText>
        </w:r>
        <w:r>
          <w:rPr>
            <w:rFonts w:ascii="Meiryo" w:eastAsia="Meiryo" w:hAnsi="Meiryo" w:cs="Meiryo"/>
            <w:color w:val="221F1F"/>
            <w:spacing w:val="22"/>
            <w:w w:val="85"/>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sz w:val="22"/>
            <w:szCs w:val="22"/>
          </w:rPr>
          <w:delText xml:space="preserve">thorough </w:delText>
        </w:r>
        <w:r>
          <w:rPr>
            <w:rFonts w:ascii="Meiryo" w:eastAsia="Meiryo" w:hAnsi="Meiryo" w:cs="Meiryo"/>
            <w:color w:val="221F1F"/>
            <w:spacing w:val="-5"/>
            <w:w w:val="87"/>
            <w:sz w:val="22"/>
            <w:szCs w:val="22"/>
          </w:rPr>
          <w:delText>ov</w:delText>
        </w:r>
        <w:r>
          <w:rPr>
            <w:rFonts w:ascii="Meiryo" w:eastAsia="Meiryo" w:hAnsi="Meiryo" w:cs="Meiryo"/>
            <w:color w:val="221F1F"/>
            <w:w w:val="87"/>
            <w:sz w:val="22"/>
            <w:szCs w:val="22"/>
          </w:rPr>
          <w:delText>erview</w:delText>
        </w:r>
        <w:r>
          <w:rPr>
            <w:rFonts w:ascii="Meiryo" w:eastAsia="Meiryo" w:hAnsi="Meiryo" w:cs="Meiryo"/>
            <w:color w:val="221F1F"/>
            <w:spacing w:val="12"/>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sz w:val="22"/>
            <w:szCs w:val="22"/>
          </w:rPr>
          <w:delText>NLSY-C</w:delText>
        </w:r>
        <w:r>
          <w:rPr>
            <w:rFonts w:ascii="Meiryo" w:eastAsia="Meiryo" w:hAnsi="Meiryo" w:cs="Meiryo"/>
            <w:color w:val="221F1F"/>
            <w:spacing w:val="-18"/>
            <w:sz w:val="22"/>
            <w:szCs w:val="22"/>
          </w:rPr>
          <w:delText>Y</w:delText>
        </w:r>
        <w:r>
          <w:rPr>
            <w:rFonts w:ascii="Meiryo" w:eastAsia="Meiryo" w:hAnsi="Meiryo" w:cs="Meiryo"/>
            <w:color w:val="221F1F"/>
            <w:sz w:val="22"/>
            <w:szCs w:val="22"/>
          </w:rPr>
          <w:delText>A</w:delText>
        </w:r>
        <w:r>
          <w:rPr>
            <w:rFonts w:ascii="Meiryo" w:eastAsia="Meiryo" w:hAnsi="Meiryo" w:cs="Meiryo"/>
            <w:color w:val="221F1F"/>
            <w:spacing w:val="52"/>
            <w:sz w:val="22"/>
            <w:szCs w:val="22"/>
          </w:rPr>
          <w:delText xml:space="preserve"> </w:delText>
        </w:r>
        <w:r>
          <w:rPr>
            <w:rFonts w:ascii="Meiryo" w:eastAsia="Meiryo" w:hAnsi="Meiryo" w:cs="Meiryo"/>
            <w:color w:val="221F1F"/>
            <w:w w:val="89"/>
            <w:sz w:val="22"/>
            <w:szCs w:val="22"/>
          </w:rPr>
          <w:delText>test</w:delText>
        </w:r>
        <w:r>
          <w:rPr>
            <w:rFonts w:ascii="Meiryo" w:eastAsia="Meiryo" w:hAnsi="Meiryo" w:cs="Meiryo"/>
            <w:color w:val="221F1F"/>
            <w:spacing w:val="3"/>
            <w:w w:val="89"/>
            <w:sz w:val="22"/>
            <w:szCs w:val="22"/>
          </w:rPr>
          <w:delText xml:space="preserve"> </w:delText>
        </w:r>
        <w:r>
          <w:rPr>
            <w:rFonts w:ascii="Meiryo" w:eastAsia="Meiryo" w:hAnsi="Meiryo" w:cs="Meiryo"/>
            <w:color w:val="221F1F"/>
            <w:w w:val="89"/>
            <w:sz w:val="22"/>
            <w:szCs w:val="22"/>
          </w:rPr>
          <w:delText>administration</w:delText>
        </w:r>
        <w:r>
          <w:rPr>
            <w:rFonts w:ascii="Meiryo" w:eastAsia="Meiryo" w:hAnsi="Meiryo" w:cs="Meiryo"/>
            <w:color w:val="221F1F"/>
            <w:spacing w:val="39"/>
            <w:w w:val="89"/>
            <w:sz w:val="22"/>
            <w:szCs w:val="22"/>
          </w:rPr>
          <w:delText xml:space="preserve"> </w:delText>
        </w:r>
        <w:r>
          <w:rPr>
            <w:rFonts w:ascii="Meiryo" w:eastAsia="Meiryo" w:hAnsi="Meiryo" w:cs="Meiryo"/>
            <w:color w:val="221F1F"/>
            <w:w w:val="89"/>
            <w:sz w:val="22"/>
            <w:szCs w:val="22"/>
          </w:rPr>
          <w:delText>prot</w:delText>
        </w:r>
        <w:r>
          <w:rPr>
            <w:rFonts w:ascii="Meiryo" w:eastAsia="Meiryo" w:hAnsi="Meiryo" w:cs="Meiryo"/>
            <w:color w:val="221F1F"/>
            <w:spacing w:val="6"/>
            <w:w w:val="89"/>
            <w:sz w:val="22"/>
            <w:szCs w:val="22"/>
          </w:rPr>
          <w:delText>o</w:delText>
        </w:r>
        <w:r>
          <w:rPr>
            <w:rFonts w:ascii="Meiryo" w:eastAsia="Meiryo" w:hAnsi="Meiryo" w:cs="Meiryo"/>
            <w:color w:val="221F1F"/>
            <w:w w:val="89"/>
            <w:sz w:val="22"/>
            <w:szCs w:val="22"/>
          </w:rPr>
          <w:delText>cols).</w:delText>
        </w:r>
        <w:r>
          <w:rPr>
            <w:rFonts w:ascii="Meiryo" w:eastAsia="Meiryo" w:hAnsi="Meiryo" w:cs="Meiryo"/>
            <w:color w:val="221F1F"/>
            <w:spacing w:val="21"/>
            <w:w w:val="89"/>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26"/>
            <w:sz w:val="22"/>
            <w:szCs w:val="22"/>
          </w:rPr>
          <w:delText xml:space="preserve"> </w:delText>
        </w:r>
        <w:r>
          <w:rPr>
            <w:rFonts w:ascii="Meiryo" w:eastAsia="Meiryo" w:hAnsi="Meiryo" w:cs="Meiryo"/>
            <w:color w:val="221F1F"/>
            <w:w w:val="84"/>
            <w:sz w:val="22"/>
            <w:szCs w:val="22"/>
          </w:rPr>
          <w:delText>essence,</w:delText>
        </w:r>
        <w:r>
          <w:rPr>
            <w:rFonts w:ascii="Meiryo" w:eastAsia="Meiryo" w:hAnsi="Meiryo" w:cs="Meiryo"/>
            <w:color w:val="221F1F"/>
            <w:spacing w:val="-17"/>
            <w:w w:val="84"/>
            <w:sz w:val="22"/>
            <w:szCs w:val="22"/>
          </w:rPr>
          <w:delText xml:space="preserve"> </w:delText>
        </w:r>
        <w:r>
          <w:rPr>
            <w:rFonts w:ascii="Meiryo" w:eastAsia="Meiryo" w:hAnsi="Meiryo" w:cs="Meiryo"/>
            <w:color w:val="221F1F"/>
            <w:w w:val="84"/>
            <w:sz w:val="22"/>
            <w:szCs w:val="22"/>
          </w:rPr>
          <w:delText>this</w:delText>
        </w:r>
        <w:r>
          <w:rPr>
            <w:rFonts w:ascii="Meiryo" w:eastAsia="Meiryo" w:hAnsi="Meiryo" w:cs="Meiryo"/>
            <w:color w:val="221F1F"/>
            <w:spacing w:val="42"/>
            <w:w w:val="84"/>
            <w:sz w:val="22"/>
            <w:szCs w:val="22"/>
          </w:rPr>
          <w:delText xml:space="preserve"> </w:delText>
        </w:r>
        <w:r>
          <w:rPr>
            <w:rFonts w:ascii="Meiryo" w:eastAsia="Meiryo" w:hAnsi="Meiryo" w:cs="Meiryo"/>
            <w:color w:val="221F1F"/>
            <w:sz w:val="22"/>
            <w:szCs w:val="22"/>
          </w:rPr>
          <w:delText xml:space="preserve">administration </w:delText>
        </w:r>
        <w:r>
          <w:rPr>
            <w:rFonts w:ascii="Meiryo" w:eastAsia="Meiryo" w:hAnsi="Meiryo" w:cs="Meiryo"/>
            <w:color w:val="221F1F"/>
            <w:w w:val="86"/>
            <w:sz w:val="22"/>
            <w:szCs w:val="22"/>
          </w:rPr>
          <w:delText>pr</w:delText>
        </w:r>
        <w:r>
          <w:rPr>
            <w:rFonts w:ascii="Meiryo" w:eastAsia="Meiryo" w:hAnsi="Meiryo" w:cs="Meiryo"/>
            <w:color w:val="221F1F"/>
            <w:spacing w:val="6"/>
            <w:w w:val="86"/>
            <w:sz w:val="22"/>
            <w:szCs w:val="22"/>
          </w:rPr>
          <w:delText>o</w:delText>
        </w:r>
        <w:r>
          <w:rPr>
            <w:rFonts w:ascii="Meiryo" w:eastAsia="Meiryo" w:hAnsi="Meiryo" w:cs="Meiryo"/>
            <w:color w:val="221F1F"/>
            <w:w w:val="86"/>
            <w:sz w:val="22"/>
            <w:szCs w:val="22"/>
          </w:rPr>
          <w:delText>cedure</w:delText>
        </w:r>
        <w:r>
          <w:rPr>
            <w:rFonts w:ascii="Meiryo" w:eastAsia="Meiryo" w:hAnsi="Meiryo" w:cs="Meiryo"/>
            <w:color w:val="221F1F"/>
            <w:spacing w:val="14"/>
            <w:w w:val="86"/>
            <w:sz w:val="22"/>
            <w:szCs w:val="22"/>
          </w:rPr>
          <w:delText xml:space="preserve"> </w:delText>
        </w:r>
        <w:r>
          <w:rPr>
            <w:rFonts w:ascii="Meiryo" w:eastAsia="Meiryo" w:hAnsi="Meiryo" w:cs="Meiryo"/>
            <w:color w:val="221F1F"/>
            <w:w w:val="86"/>
            <w:sz w:val="22"/>
            <w:szCs w:val="22"/>
          </w:rPr>
          <w:delText>results</w:delText>
        </w:r>
        <w:r>
          <w:rPr>
            <w:rFonts w:ascii="Meiryo" w:eastAsia="Meiryo" w:hAnsi="Meiryo" w:cs="Meiryo"/>
            <w:color w:val="221F1F"/>
            <w:spacing w:val="18"/>
            <w:w w:val="86"/>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7"/>
            <w:sz w:val="22"/>
            <w:szCs w:val="22"/>
          </w:rPr>
          <w:delText>tremendous</w:delText>
        </w:r>
        <w:r>
          <w:rPr>
            <w:rFonts w:ascii="Meiryo" w:eastAsia="Meiryo" w:hAnsi="Meiryo" w:cs="Meiryo"/>
            <w:color w:val="221F1F"/>
            <w:spacing w:val="-3"/>
            <w:w w:val="87"/>
            <w:sz w:val="22"/>
            <w:szCs w:val="22"/>
          </w:rPr>
          <w:delText xml:space="preserve"> </w:delText>
        </w:r>
        <w:r>
          <w:rPr>
            <w:rFonts w:ascii="Meiryo" w:eastAsia="Meiryo" w:hAnsi="Meiryo" w:cs="Meiryo"/>
            <w:color w:val="221F1F"/>
            <w:w w:val="87"/>
            <w:sz w:val="22"/>
            <w:szCs w:val="22"/>
          </w:rPr>
          <w:delText>amou</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w:delText>
        </w:r>
        <w:r>
          <w:rPr>
            <w:rFonts w:ascii="Meiryo" w:eastAsia="Meiryo" w:hAnsi="Meiryo" w:cs="Meiryo"/>
            <w:color w:val="221F1F"/>
            <w:spacing w:val="20"/>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7"/>
            <w:sz w:val="22"/>
            <w:szCs w:val="22"/>
          </w:rPr>
          <w:delText>non-randomly</w:delText>
        </w:r>
        <w:r>
          <w:rPr>
            <w:rFonts w:ascii="Meiryo" w:eastAsia="Meiryo" w:hAnsi="Meiryo" w:cs="Meiryo"/>
            <w:color w:val="221F1F"/>
            <w:spacing w:val="25"/>
            <w:w w:val="87"/>
            <w:sz w:val="22"/>
            <w:szCs w:val="22"/>
          </w:rPr>
          <w:delText xml:space="preserve"> </w:delText>
        </w:r>
        <w:r>
          <w:rPr>
            <w:rFonts w:ascii="Meiryo" w:eastAsia="Meiryo" w:hAnsi="Meiryo" w:cs="Meiryo"/>
            <w:color w:val="221F1F"/>
            <w:w w:val="87"/>
            <w:sz w:val="22"/>
            <w:szCs w:val="22"/>
          </w:rPr>
          <w:delText>missing</w:delText>
        </w:r>
        <w:r>
          <w:rPr>
            <w:rFonts w:ascii="Meiryo" w:eastAsia="Meiryo" w:hAnsi="Meiryo" w:cs="Meiryo"/>
            <w:color w:val="221F1F"/>
            <w:spacing w:val="9"/>
            <w:w w:val="87"/>
            <w:sz w:val="22"/>
            <w:szCs w:val="22"/>
          </w:rPr>
          <w:delText xml:space="preserve"> </w:delText>
        </w:r>
        <w:r>
          <w:rPr>
            <w:rFonts w:ascii="Meiryo" w:eastAsia="Meiryo" w:hAnsi="Meiryo" w:cs="Meiryo"/>
            <w:color w:val="221F1F"/>
            <w:sz w:val="22"/>
            <w:szCs w:val="22"/>
          </w:rPr>
          <w:delText>data.</w:delText>
        </w:r>
      </w:del>
    </w:p>
    <w:p>
      <w:pPr>
        <w:spacing w:line="252" w:lineRule="auto"/>
        <w:ind w:left="155" w:right="91"/>
        <w:rPr>
          <w:del w:id="755" w:author="0" w:date="2015-11-12T18:12:00Z"/>
          <w:rFonts w:ascii="Meiryo" w:eastAsia="Meiryo" w:hAnsi="Meiryo" w:cs="Meiryo"/>
          <w:sz w:val="22"/>
          <w:szCs w:val="22"/>
        </w:rPr>
        <w:pPrChange w:id="756" w:author="0" w:date="2015-11-12T18:12:00Z">
          <w:pPr>
            <w:spacing w:before="5" w:line="252" w:lineRule="auto"/>
            <w:ind w:left="155" w:right="233" w:firstLine="542"/>
          </w:pPr>
        </w:pPrChange>
      </w:pPr>
      <w:del w:id="757" w:author="0" w:date="2015-11-12T18:11:00Z">
        <w:r>
          <w:rPr>
            <w:rFonts w:ascii="Meiryo" w:eastAsia="Meiryo" w:hAnsi="Meiryo" w:cs="Meiryo"/>
            <w:color w:val="221F1F"/>
            <w:w w:val="88"/>
            <w:sz w:val="22"/>
            <w:szCs w:val="22"/>
          </w:rPr>
          <w:delText>Although</w:delText>
        </w:r>
        <w:r>
          <w:rPr>
            <w:rFonts w:ascii="Meiryo" w:eastAsia="Meiryo" w:hAnsi="Meiryo" w:cs="Meiryo"/>
            <w:color w:val="221F1F"/>
            <w:spacing w:val="57"/>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administration</w:delText>
        </w:r>
        <w:r>
          <w:rPr>
            <w:rFonts w:ascii="Meiryo" w:eastAsia="Meiryo" w:hAnsi="Meiryo" w:cs="Meiryo"/>
            <w:color w:val="221F1F"/>
            <w:spacing w:val="55"/>
            <w:w w:val="88"/>
            <w:sz w:val="22"/>
            <w:szCs w:val="22"/>
          </w:rPr>
          <w:delText xml:space="preserve"> </w:delText>
        </w:r>
        <w:r>
          <w:rPr>
            <w:rFonts w:ascii="Meiryo" w:eastAsia="Meiryo" w:hAnsi="Meiryo" w:cs="Meiryo"/>
            <w:color w:val="221F1F"/>
            <w:w w:val="88"/>
            <w:sz w:val="22"/>
            <w:szCs w:val="22"/>
          </w:rPr>
          <w:delText>created</w:delText>
        </w:r>
        <w:r>
          <w:rPr>
            <w:rFonts w:ascii="Meiryo" w:eastAsia="Meiryo" w:hAnsi="Meiryo" w:cs="Meiryo"/>
            <w:color w:val="221F1F"/>
            <w:spacing w:val="1"/>
            <w:w w:val="88"/>
            <w:sz w:val="22"/>
            <w:szCs w:val="22"/>
          </w:rPr>
          <w:delText xml:space="preserve"> </w:delText>
        </w:r>
        <w:r>
          <w:rPr>
            <w:rFonts w:ascii="Meiryo" w:eastAsia="Meiryo" w:hAnsi="Meiryo" w:cs="Meiryo"/>
            <w:color w:val="221F1F"/>
            <w:w w:val="88"/>
            <w:sz w:val="22"/>
            <w:szCs w:val="22"/>
          </w:rPr>
          <w:delText>non-randomly</w:delText>
        </w:r>
        <w:r>
          <w:rPr>
            <w:rFonts w:ascii="Meiryo" w:eastAsia="Meiryo" w:hAnsi="Meiryo" w:cs="Meiryo"/>
            <w:color w:val="221F1F"/>
            <w:spacing w:val="9"/>
            <w:w w:val="88"/>
            <w:sz w:val="22"/>
            <w:szCs w:val="22"/>
          </w:rPr>
          <w:delText xml:space="preserve"> </w:delText>
        </w:r>
        <w:r>
          <w:rPr>
            <w:rFonts w:ascii="Meiryo" w:eastAsia="Meiryo" w:hAnsi="Meiryo" w:cs="Meiryo"/>
            <w:color w:val="221F1F"/>
            <w:w w:val="88"/>
            <w:sz w:val="22"/>
            <w:szCs w:val="22"/>
          </w:rPr>
          <w:delText>missing data,</w:delText>
        </w:r>
        <w:r>
          <w:rPr>
            <w:rFonts w:ascii="Meiryo" w:eastAsia="Meiryo" w:hAnsi="Meiryo" w:cs="Meiryo"/>
            <w:color w:val="221F1F"/>
            <w:spacing w:val="14"/>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del>
      <w:ins w:id="758" w:author="0" w:date="2015-11-12T18:11:00Z">
        <w:r>
          <w:rPr>
            <w:rFonts w:ascii="Meiryo" w:eastAsia="Meiryo" w:hAnsi="Meiryo" w:cs="Meiryo"/>
            <w:color w:val="221F1F"/>
            <w:spacing w:val="8"/>
            <w:w w:val="88"/>
            <w:sz w:val="22"/>
            <w:szCs w:val="22"/>
          </w:rPr>
          <w:tab/>
          <w:t xml:space="preserve">The </w:t>
        </w:r>
      </w:ins>
      <w:r>
        <w:rPr>
          <w:rFonts w:ascii="Meiryo" w:eastAsia="Meiryo" w:hAnsi="Meiryo" w:cs="Meiryo"/>
          <w:color w:val="221F1F"/>
          <w:sz w:val="22"/>
          <w:szCs w:val="22"/>
        </w:rPr>
        <w:t xml:space="preserve">standard </w:t>
      </w:r>
      <w:r>
        <w:rPr>
          <w:rFonts w:ascii="Meiryo" w:eastAsia="Meiryo" w:hAnsi="Meiryo" w:cs="Meiryo"/>
          <w:color w:val="221F1F"/>
          <w:w w:val="83"/>
          <w:sz w:val="22"/>
          <w:szCs w:val="22"/>
        </w:rPr>
        <w:t>scores</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PVVT-R,</w:t>
      </w:r>
      <w:r>
        <w:rPr>
          <w:rFonts w:ascii="Meiryo" w:eastAsia="Meiryo" w:hAnsi="Meiryo" w:cs="Meiryo"/>
          <w:color w:val="221F1F"/>
          <w:spacing w:val="35"/>
          <w:sz w:val="22"/>
          <w:szCs w:val="22"/>
        </w:rPr>
        <w:t xml:space="preserve"> </w:t>
      </w:r>
      <w:r>
        <w:rPr>
          <w:rFonts w:ascii="Meiryo" w:eastAsia="Meiryo" w:hAnsi="Meiryo" w:cs="Meiryo"/>
          <w:color w:val="221F1F"/>
          <w:w w:val="107"/>
          <w:sz w:val="22"/>
          <w:szCs w:val="22"/>
        </w:rPr>
        <w:t>PI</w:t>
      </w:r>
      <w:r>
        <w:rPr>
          <w:rFonts w:ascii="Meiryo" w:eastAsia="Meiryo" w:hAnsi="Meiryo" w:cs="Meiryo"/>
          <w:color w:val="221F1F"/>
          <w:spacing w:val="-18"/>
          <w:w w:val="107"/>
          <w:sz w:val="22"/>
          <w:szCs w:val="22"/>
        </w:rPr>
        <w:t>A</w:t>
      </w:r>
      <w:r>
        <w:rPr>
          <w:rFonts w:ascii="Meiryo" w:eastAsia="Meiryo" w:hAnsi="Meiryo" w:cs="Meiryo"/>
          <w:color w:val="221F1F"/>
          <w:spacing w:val="-18"/>
          <w:w w:val="113"/>
          <w:sz w:val="22"/>
          <w:szCs w:val="22"/>
        </w:rPr>
        <w:t>T</w:t>
      </w:r>
      <w:r>
        <w:rPr>
          <w:rFonts w:ascii="Meiryo" w:eastAsia="Meiryo" w:hAnsi="Meiryo" w:cs="Meiryo"/>
          <w:color w:val="221F1F"/>
          <w:w w:val="79"/>
          <w:sz w:val="22"/>
          <w:szCs w:val="22"/>
        </w:rPr>
        <w:t>s,</w:t>
      </w:r>
      <w:r>
        <w:rPr>
          <w:rFonts w:ascii="Meiryo" w:eastAsia="Meiryo" w:hAnsi="Meiryo" w:cs="Meiryo"/>
          <w:color w:val="221F1F"/>
          <w:spacing w:val="-1"/>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del w:id="759" w:author="0" w:date="2015-11-12T18:12:00Z">
        <w:r>
          <w:rPr>
            <w:rFonts w:ascii="Meiryo" w:eastAsia="Meiryo" w:hAnsi="Meiryo" w:cs="Meiryo"/>
            <w:color w:val="221F1F"/>
            <w:sz w:val="22"/>
            <w:szCs w:val="22"/>
          </w:rPr>
          <w:delText>WISC-R</w:delText>
        </w:r>
        <w:r>
          <w:rPr>
            <w:rFonts w:ascii="Meiryo" w:eastAsia="Meiryo" w:hAnsi="Meiryo" w:cs="Meiryo"/>
            <w:color w:val="221F1F"/>
            <w:spacing w:val="-26"/>
            <w:sz w:val="22"/>
            <w:szCs w:val="22"/>
          </w:rPr>
          <w:delText xml:space="preserve"> </w:delText>
        </w:r>
      </w:del>
      <w:r>
        <w:rPr>
          <w:rFonts w:ascii="Meiryo" w:eastAsia="Meiryo" w:hAnsi="Meiryo" w:cs="Meiryo"/>
          <w:color w:val="221F1F"/>
          <w:sz w:val="22"/>
          <w:szCs w:val="22"/>
        </w:rPr>
        <w:t>Digit</w:t>
      </w:r>
      <w:r>
        <w:rPr>
          <w:rFonts w:ascii="Meiryo" w:eastAsia="Meiryo" w:hAnsi="Meiryo" w:cs="Meiryo"/>
          <w:color w:val="221F1F"/>
          <w:spacing w:val="-10"/>
          <w:sz w:val="22"/>
          <w:szCs w:val="22"/>
        </w:rPr>
        <w:t xml:space="preserve"> </w:t>
      </w:r>
      <w:r>
        <w:rPr>
          <w:rFonts w:ascii="Meiryo" w:eastAsia="Meiryo" w:hAnsi="Meiryo" w:cs="Meiryo"/>
          <w:color w:val="221F1F"/>
          <w:w w:val="85"/>
          <w:sz w:val="22"/>
          <w:szCs w:val="22"/>
        </w:rPr>
        <w:t>Span</w:t>
      </w:r>
      <w:r>
        <w:rPr>
          <w:rFonts w:ascii="Meiryo" w:eastAsia="Meiryo" w:hAnsi="Meiryo" w:cs="Meiryo"/>
          <w:color w:val="221F1F"/>
          <w:spacing w:val="26"/>
          <w:w w:val="85"/>
          <w:sz w:val="22"/>
          <w:szCs w:val="22"/>
        </w:rPr>
        <w:t xml:space="preserve"> </w:t>
      </w:r>
      <w:ins w:id="760" w:author="0" w:date="2015-11-12T18:12:00Z">
        <w:r>
          <w:rPr>
            <w:rFonts w:ascii="Meiryo" w:eastAsia="Meiryo" w:hAnsi="Meiryo" w:cs="Meiryo"/>
            <w:color w:val="221F1F"/>
            <w:spacing w:val="26"/>
            <w:w w:val="85"/>
            <w:sz w:val="22"/>
            <w:szCs w:val="22"/>
          </w:rPr>
          <w:t>considered</w:t>
        </w:r>
      </w:ins>
      <w:del w:id="761" w:author="0" w:date="2015-11-12T18:12:00Z">
        <w:r>
          <w:rPr>
            <w:rFonts w:ascii="Meiryo" w:eastAsia="Meiryo" w:hAnsi="Meiryo" w:cs="Meiryo"/>
            <w:color w:val="221F1F"/>
            <w:w w:val="85"/>
            <w:sz w:val="22"/>
            <w:szCs w:val="22"/>
          </w:rPr>
          <w:delText>themsel</w:delText>
        </w:r>
        <w:r>
          <w:rPr>
            <w:rFonts w:ascii="Meiryo" w:eastAsia="Meiryo" w:hAnsi="Meiryo" w:cs="Meiryo"/>
            <w:color w:val="221F1F"/>
            <w:spacing w:val="-5"/>
            <w:w w:val="85"/>
            <w:sz w:val="22"/>
            <w:szCs w:val="22"/>
          </w:rPr>
          <w:delText>v</w:delText>
        </w:r>
        <w:r>
          <w:rPr>
            <w:rFonts w:ascii="Meiryo" w:eastAsia="Meiryo" w:hAnsi="Meiryo" w:cs="Meiryo"/>
            <w:color w:val="221F1F"/>
            <w:w w:val="85"/>
            <w:sz w:val="22"/>
            <w:szCs w:val="22"/>
          </w:rPr>
          <w:delText>es</w:delText>
        </w:r>
        <w:r>
          <w:rPr>
            <w:rFonts w:ascii="Meiryo" w:eastAsia="Meiryo" w:hAnsi="Meiryo" w:cs="Meiryo"/>
            <w:color w:val="221F1F"/>
            <w:spacing w:val="12"/>
            <w:w w:val="85"/>
            <w:sz w:val="22"/>
            <w:szCs w:val="22"/>
          </w:rPr>
          <w:delText xml:space="preserve"> </w:delText>
        </w:r>
        <w:r>
          <w:rPr>
            <w:rFonts w:ascii="Meiryo" w:eastAsia="Meiryo" w:hAnsi="Meiryo" w:cs="Meiryo"/>
            <w:color w:val="221F1F"/>
            <w:w w:val="85"/>
            <w:sz w:val="22"/>
            <w:szCs w:val="22"/>
          </w:rPr>
          <w:delText>are</w:delText>
        </w:r>
      </w:del>
      <w:r>
        <w:rPr>
          <w:rFonts w:ascii="Meiryo" w:eastAsia="Meiryo" w:hAnsi="Meiryo" w:cs="Meiryo"/>
          <w:color w:val="221F1F"/>
          <w:spacing w:val="7"/>
          <w:w w:val="85"/>
          <w:sz w:val="22"/>
          <w:szCs w:val="22"/>
        </w:rPr>
        <w:t xml:space="preserve"> </w:t>
      </w:r>
      <w:r>
        <w:rPr>
          <w:rFonts w:ascii="Meiryo" w:eastAsia="Meiryo" w:hAnsi="Meiryo" w:cs="Meiryo"/>
          <w:color w:val="221F1F"/>
          <w:spacing w:val="-12"/>
          <w:sz w:val="22"/>
          <w:szCs w:val="22"/>
        </w:rPr>
        <w:t>v</w:t>
      </w:r>
      <w:r>
        <w:rPr>
          <w:rFonts w:ascii="Meiryo" w:eastAsia="Meiryo" w:hAnsi="Meiryo" w:cs="Meiryo"/>
          <w:color w:val="221F1F"/>
          <w:sz w:val="22"/>
          <w:szCs w:val="22"/>
        </w:rPr>
        <w:t>alid</w:t>
      </w:r>
      <w:r>
        <w:rPr>
          <w:rFonts w:ascii="Meiryo" w:eastAsia="Meiryo" w:hAnsi="Meiryo" w:cs="Meiryo"/>
          <w:color w:val="221F1F"/>
          <w:spacing w:val="-28"/>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del w:id="762" w:author="0" w:date="2015-11-12T18:12:00Z">
        <w:r>
          <w:rPr>
            <w:rFonts w:ascii="Meiryo" w:eastAsia="Meiryo" w:hAnsi="Meiryo" w:cs="Meiryo"/>
            <w:color w:val="221F1F"/>
            <w:spacing w:val="-6"/>
            <w:sz w:val="22"/>
            <w:szCs w:val="22"/>
          </w:rPr>
          <w:delText>v</w:delText>
        </w:r>
        <w:r>
          <w:rPr>
            <w:rFonts w:ascii="Meiryo" w:eastAsia="Meiryo" w:hAnsi="Meiryo" w:cs="Meiryo"/>
            <w:color w:val="221F1F"/>
            <w:sz w:val="22"/>
            <w:szCs w:val="22"/>
          </w:rPr>
          <w:delText xml:space="preserve">ery </w:delText>
        </w:r>
      </w:del>
      <w:r>
        <w:rPr>
          <w:rFonts w:ascii="Meiryo" w:eastAsia="Meiryo" w:hAnsi="Meiryo" w:cs="Meiryo"/>
          <w:color w:val="221F1F"/>
          <w:w w:val="85"/>
          <w:sz w:val="22"/>
          <w:szCs w:val="22"/>
        </w:rPr>
        <w:t>reliable</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assessme</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ts</w:t>
      </w:r>
      <w:r>
        <w:rPr>
          <w:rFonts w:ascii="Meiryo" w:eastAsia="Meiryo" w:hAnsi="Meiryo" w:cs="Meiryo"/>
          <w:color w:val="221F1F"/>
          <w:spacing w:val="-18"/>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cogniti</w:t>
      </w:r>
      <w:r>
        <w:rPr>
          <w:rFonts w:ascii="Meiryo" w:eastAsia="Meiryo" w:hAnsi="Meiryo" w:cs="Meiryo"/>
          <w:color w:val="221F1F"/>
          <w:spacing w:val="-4"/>
          <w:w w:val="89"/>
          <w:sz w:val="22"/>
          <w:szCs w:val="22"/>
        </w:rPr>
        <w:t>v</w:t>
      </w:r>
      <w:r>
        <w:rPr>
          <w:rFonts w:ascii="Meiryo" w:eastAsia="Meiryo" w:hAnsi="Meiryo" w:cs="Meiryo"/>
          <w:color w:val="221F1F"/>
          <w:w w:val="89"/>
          <w:sz w:val="22"/>
          <w:szCs w:val="22"/>
        </w:rPr>
        <w:t>e</w:t>
      </w:r>
      <w:r>
        <w:rPr>
          <w:rFonts w:ascii="Meiryo" w:eastAsia="Meiryo" w:hAnsi="Meiryo" w:cs="Meiryo"/>
          <w:color w:val="221F1F"/>
          <w:spacing w:val="16"/>
          <w:w w:val="89"/>
          <w:sz w:val="22"/>
          <w:szCs w:val="22"/>
        </w:rPr>
        <w:t xml:space="preserve"> </w:t>
      </w:r>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(Mott</w:t>
      </w:r>
      <w:r>
        <w:rPr>
          <w:rFonts w:ascii="Meiryo" w:eastAsia="Meiryo" w:hAnsi="Meiryo" w:cs="Meiryo"/>
          <w:color w:val="221F1F"/>
          <w:spacing w:val="-12"/>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Ba</w:t>
      </w:r>
      <w:r>
        <w:rPr>
          <w:rFonts w:ascii="Meiryo" w:eastAsia="Meiryo" w:hAnsi="Meiryo" w:cs="Meiryo"/>
          <w:color w:val="221F1F"/>
          <w:spacing w:val="-5"/>
          <w:w w:val="88"/>
          <w:sz w:val="22"/>
          <w:szCs w:val="22"/>
        </w:rPr>
        <w:t>k</w:t>
      </w:r>
      <w:r>
        <w:rPr>
          <w:rFonts w:ascii="Meiryo" w:eastAsia="Meiryo" w:hAnsi="Meiryo" w:cs="Meiryo"/>
          <w:color w:val="221F1F"/>
          <w:w w:val="88"/>
          <w:sz w:val="22"/>
          <w:szCs w:val="22"/>
        </w:rPr>
        <w:t>er,</w:t>
      </w:r>
      <w:r>
        <w:rPr>
          <w:rFonts w:ascii="Meiryo" w:eastAsia="Meiryo" w:hAnsi="Meiryo" w:cs="Meiryo"/>
          <w:color w:val="221F1F"/>
          <w:spacing w:val="24"/>
          <w:w w:val="88"/>
          <w:sz w:val="22"/>
          <w:szCs w:val="22"/>
        </w:rPr>
        <w:t xml:space="preserve"> </w:t>
      </w:r>
      <w:r>
        <w:rPr>
          <w:rFonts w:ascii="Meiryo" w:eastAsia="Meiryo" w:hAnsi="Meiryo" w:cs="Meiryo"/>
          <w:color w:val="221F1F"/>
          <w:w w:val="88"/>
          <w:sz w:val="22"/>
          <w:szCs w:val="22"/>
        </w:rPr>
        <w:t>1995).</w:t>
      </w:r>
      <w:r>
        <w:rPr>
          <w:rFonts w:ascii="Meiryo" w:eastAsia="Meiryo" w:hAnsi="Meiryo" w:cs="Meiryo"/>
          <w:color w:val="221F1F"/>
          <w:spacing w:val="-17"/>
          <w:w w:val="88"/>
          <w:sz w:val="22"/>
          <w:szCs w:val="22"/>
        </w:rPr>
        <w:t xml:space="preserve"> </w:t>
      </w:r>
      <w:del w:id="763" w:author="0" w:date="2015-11-12T18:12:00Z">
        <w:r>
          <w:rPr>
            <w:rFonts w:ascii="Meiryo" w:eastAsia="Meiryo" w:hAnsi="Meiryo" w:cs="Meiryo"/>
            <w:color w:val="221F1F"/>
            <w:spacing w:val="-5"/>
            <w:w w:val="88"/>
            <w:sz w:val="22"/>
            <w:szCs w:val="22"/>
          </w:rPr>
          <w:delText>A</w:delText>
        </w:r>
        <w:r>
          <w:rPr>
            <w:rFonts w:ascii="Meiryo" w:eastAsia="Meiryo" w:hAnsi="Meiryo" w:cs="Meiryo"/>
            <w:color w:val="221F1F"/>
            <w:w w:val="88"/>
            <w:sz w:val="22"/>
            <w:szCs w:val="22"/>
          </w:rPr>
          <w:delText>ccordingl</w:delText>
        </w:r>
        <w:r>
          <w:rPr>
            <w:rFonts w:ascii="Meiryo" w:eastAsia="Meiryo" w:hAnsi="Meiryo" w:cs="Meiryo"/>
            <w:color w:val="221F1F"/>
            <w:spacing w:val="-16"/>
            <w:w w:val="88"/>
            <w:sz w:val="22"/>
            <w:szCs w:val="22"/>
          </w:rPr>
          <w:delText>y</w:delText>
        </w:r>
        <w:r>
          <w:rPr>
            <w:rFonts w:ascii="Meiryo" w:eastAsia="Meiryo" w:hAnsi="Meiryo" w:cs="Meiryo"/>
            <w:color w:val="221F1F"/>
            <w:w w:val="88"/>
            <w:sz w:val="22"/>
            <w:szCs w:val="22"/>
          </w:rPr>
          <w:delText>,</w:delText>
        </w:r>
        <w:r>
          <w:rPr>
            <w:rFonts w:ascii="Meiryo" w:eastAsia="Meiryo" w:hAnsi="Meiryo" w:cs="Meiryo"/>
            <w:color w:val="221F1F"/>
            <w:spacing w:val="53"/>
            <w:w w:val="88"/>
            <w:sz w:val="22"/>
            <w:szCs w:val="22"/>
          </w:rPr>
          <w:delText xml:space="preserve"> </w:delText>
        </w:r>
        <w:r>
          <w:rPr>
            <w:rFonts w:ascii="Meiryo" w:eastAsia="Meiryo" w:hAnsi="Meiryo" w:cs="Meiryo"/>
            <w:color w:val="221F1F"/>
            <w:spacing w:val="-5"/>
            <w:w w:val="88"/>
            <w:sz w:val="22"/>
            <w:szCs w:val="22"/>
          </w:rPr>
          <w:delText>w</w:delText>
        </w:r>
        <w:r>
          <w:rPr>
            <w:rFonts w:ascii="Meiryo" w:eastAsia="Meiryo" w:hAnsi="Meiryo" w:cs="Meiryo"/>
            <w:color w:val="221F1F"/>
            <w:w w:val="88"/>
            <w:sz w:val="22"/>
            <w:szCs w:val="22"/>
          </w:rPr>
          <w:delText>e</w:delText>
        </w:r>
        <w:r>
          <w:rPr>
            <w:rFonts w:ascii="Meiryo" w:eastAsia="Meiryo" w:hAnsi="Meiryo" w:cs="Meiryo"/>
            <w:color w:val="221F1F"/>
            <w:spacing w:val="-10"/>
            <w:w w:val="88"/>
            <w:sz w:val="22"/>
            <w:szCs w:val="22"/>
          </w:rPr>
          <w:delText xml:space="preserve"> </w:delText>
        </w:r>
        <w:r>
          <w:rPr>
            <w:rFonts w:ascii="Meiryo" w:eastAsia="Meiryo" w:hAnsi="Meiryo" w:cs="Meiryo"/>
            <w:color w:val="221F1F"/>
            <w:w w:val="88"/>
            <w:sz w:val="22"/>
            <w:szCs w:val="22"/>
          </w:rPr>
          <w:delText>elected</w:delText>
        </w:r>
      </w:del>
    </w:p>
    <w:p>
      <w:pPr>
        <w:spacing w:line="252" w:lineRule="auto"/>
        <w:ind w:left="155" w:right="91"/>
        <w:rPr>
          <w:rFonts w:ascii="Meiryo" w:eastAsia="Meiryo" w:hAnsi="Meiryo" w:cs="Meiryo"/>
          <w:sz w:val="22"/>
          <w:szCs w:val="22"/>
        </w:rPr>
        <w:sectPr>
          <w:pgSz w:w="12240" w:h="15840"/>
          <w:pgMar w:top="900" w:right="1720" w:bottom="280" w:left="1720" w:header="684" w:footer="0" w:gutter="0"/>
          <w:cols w:space="720"/>
        </w:sectPr>
        <w:pPrChange w:id="764" w:author="0" w:date="2015-11-12T18:12:00Z">
          <w:pPr>
            <w:spacing w:before="5" w:line="252" w:lineRule="auto"/>
            <w:ind w:left="155" w:right="90"/>
          </w:pPr>
        </w:pPrChange>
      </w:pPr>
      <w:del w:id="765" w:author="0" w:date="2015-11-12T18:12:00Z">
        <w:r>
          <w:rPr>
            <w:rFonts w:ascii="Meiryo" w:eastAsia="Meiryo" w:hAnsi="Meiryo" w:cs="Meiryo"/>
            <w:color w:val="221F1F"/>
            <w:sz w:val="22"/>
            <w:szCs w:val="22"/>
          </w:rPr>
          <w:delText>to</w:delText>
        </w:r>
        <w:r>
          <w:rPr>
            <w:rFonts w:ascii="Meiryo" w:eastAsia="Meiryo" w:hAnsi="Meiryo" w:cs="Meiryo"/>
            <w:color w:val="221F1F"/>
            <w:spacing w:val="-23"/>
            <w:sz w:val="22"/>
            <w:szCs w:val="22"/>
          </w:rPr>
          <w:delText xml:space="preserve"> </w:delText>
        </w:r>
        <w:r>
          <w:rPr>
            <w:rFonts w:ascii="Meiryo" w:eastAsia="Meiryo" w:hAnsi="Meiryo" w:cs="Meiryo"/>
            <w:color w:val="221F1F"/>
            <w:w w:val="85"/>
            <w:sz w:val="22"/>
            <w:szCs w:val="22"/>
          </w:rPr>
          <w:delText>use</w:delText>
        </w:r>
        <w:r>
          <w:rPr>
            <w:rFonts w:ascii="Meiryo" w:eastAsia="Meiryo" w:hAnsi="Meiryo" w:cs="Meiryo"/>
            <w:color w:val="221F1F"/>
            <w:spacing w:val="-5"/>
            <w:w w:val="85"/>
            <w:sz w:val="22"/>
            <w:szCs w:val="22"/>
          </w:rPr>
          <w:delText xml:space="preserve"> </w:delText>
        </w:r>
        <w:r>
          <w:rPr>
            <w:rFonts w:ascii="Meiryo" w:eastAsia="Meiryo" w:hAnsi="Meiryo" w:cs="Meiryo"/>
            <w:color w:val="221F1F"/>
            <w:w w:val="85"/>
            <w:sz w:val="22"/>
            <w:szCs w:val="22"/>
          </w:rPr>
          <w:delText>the</w:delText>
        </w:r>
        <w:r>
          <w:rPr>
            <w:rFonts w:ascii="Meiryo" w:eastAsia="Meiryo" w:hAnsi="Meiryo" w:cs="Meiryo"/>
            <w:color w:val="221F1F"/>
            <w:spacing w:val="17"/>
            <w:w w:val="85"/>
            <w:sz w:val="22"/>
            <w:szCs w:val="22"/>
          </w:rPr>
          <w:delText xml:space="preserve"> </w:delText>
        </w:r>
        <w:r>
          <w:rPr>
            <w:rFonts w:ascii="Meiryo" w:eastAsia="Meiryo" w:hAnsi="Meiryo" w:cs="Meiryo"/>
            <w:color w:val="221F1F"/>
            <w:w w:val="85"/>
            <w:sz w:val="22"/>
            <w:szCs w:val="22"/>
          </w:rPr>
          <w:delText>standard</w:delText>
        </w:r>
        <w:r>
          <w:rPr>
            <w:rFonts w:ascii="Meiryo" w:eastAsia="Meiryo" w:hAnsi="Meiryo" w:cs="Meiryo"/>
            <w:color w:val="221F1F"/>
            <w:spacing w:val="45"/>
            <w:w w:val="85"/>
            <w:sz w:val="22"/>
            <w:szCs w:val="22"/>
          </w:rPr>
          <w:delText xml:space="preserve"> </w:delText>
        </w:r>
        <w:r>
          <w:rPr>
            <w:rFonts w:ascii="Meiryo" w:eastAsia="Meiryo" w:hAnsi="Meiryo" w:cs="Meiryo"/>
            <w:color w:val="221F1F"/>
            <w:w w:val="85"/>
            <w:sz w:val="22"/>
            <w:szCs w:val="22"/>
          </w:rPr>
          <w:delText>scores</w:delText>
        </w:r>
        <w:r>
          <w:rPr>
            <w:rFonts w:ascii="Meiryo" w:eastAsia="Meiryo" w:hAnsi="Meiryo" w:cs="Meiryo"/>
            <w:color w:val="221F1F"/>
            <w:spacing w:val="-6"/>
            <w:w w:val="85"/>
            <w:sz w:val="22"/>
            <w:szCs w:val="22"/>
          </w:rPr>
          <w:delText xml:space="preserve"> </w:delText>
        </w:r>
        <w:r>
          <w:rPr>
            <w:rFonts w:ascii="Meiryo" w:eastAsia="Meiryo" w:hAnsi="Meiryo" w:cs="Meiryo"/>
            <w:color w:val="221F1F"/>
            <w:w w:val="85"/>
            <w:sz w:val="22"/>
            <w:szCs w:val="22"/>
          </w:rPr>
          <w:delText>of</w:delText>
        </w:r>
        <w:r>
          <w:rPr>
            <w:rFonts w:ascii="Meiryo" w:eastAsia="Meiryo" w:hAnsi="Meiryo" w:cs="Meiryo"/>
            <w:color w:val="221F1F"/>
            <w:spacing w:val="8"/>
            <w:w w:val="85"/>
            <w:sz w:val="22"/>
            <w:szCs w:val="22"/>
          </w:rPr>
          <w:delText xml:space="preserve"> </w:delText>
        </w:r>
        <w:r>
          <w:rPr>
            <w:rFonts w:ascii="Meiryo" w:eastAsia="Meiryo" w:hAnsi="Meiryo" w:cs="Meiryo"/>
            <w:color w:val="221F1F"/>
            <w:sz w:val="22"/>
            <w:szCs w:val="22"/>
          </w:rPr>
          <w:delText>all</w:delText>
        </w:r>
        <w:r>
          <w:rPr>
            <w:rFonts w:ascii="Meiryo" w:eastAsia="Meiryo" w:hAnsi="Meiryo" w:cs="Meiryo"/>
            <w:color w:val="221F1F"/>
            <w:spacing w:val="-12"/>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4"/>
            <w:w w:val="88"/>
            <w:sz w:val="22"/>
            <w:szCs w:val="22"/>
          </w:rPr>
          <w:delText xml:space="preserve"> </w:delText>
        </w:r>
        <w:r>
          <w:rPr>
            <w:rFonts w:ascii="Meiryo" w:eastAsia="Meiryo" w:hAnsi="Meiryo" w:cs="Meiryo"/>
            <w:color w:val="221F1F"/>
            <w:w w:val="88"/>
            <w:sz w:val="22"/>
            <w:szCs w:val="22"/>
          </w:rPr>
          <w:delText>Gen2</w:delText>
        </w:r>
        <w:r>
          <w:rPr>
            <w:rFonts w:ascii="Meiryo" w:eastAsia="Meiryo" w:hAnsi="Meiryo" w:cs="Meiryo"/>
            <w:color w:val="221F1F"/>
            <w:spacing w:val="10"/>
            <w:w w:val="88"/>
            <w:sz w:val="22"/>
            <w:szCs w:val="22"/>
          </w:rPr>
          <w:delText xml:space="preserve"> </w:delText>
        </w:r>
        <w:r>
          <w:rPr>
            <w:rFonts w:ascii="Meiryo" w:eastAsia="Meiryo" w:hAnsi="Meiryo" w:cs="Meiryo"/>
            <w:color w:val="221F1F"/>
            <w:sz w:val="22"/>
            <w:szCs w:val="22"/>
          </w:rPr>
          <w:delText>abili</w:delText>
        </w:r>
        <w:r>
          <w:rPr>
            <w:rFonts w:ascii="Meiryo" w:eastAsia="Meiryo" w:hAnsi="Meiryo" w:cs="Meiryo"/>
            <w:color w:val="221F1F"/>
            <w:spacing w:val="-6"/>
            <w:sz w:val="22"/>
            <w:szCs w:val="22"/>
          </w:rPr>
          <w:delText>t</w:delText>
        </w:r>
        <w:r>
          <w:rPr>
            <w:rFonts w:ascii="Meiryo" w:eastAsia="Meiryo" w:hAnsi="Meiryo" w:cs="Meiryo"/>
            <w:color w:val="221F1F"/>
            <w:sz w:val="22"/>
            <w:szCs w:val="22"/>
          </w:rPr>
          <w:delText>y</w:delText>
        </w:r>
        <w:r>
          <w:rPr>
            <w:rFonts w:ascii="Meiryo" w:eastAsia="Meiryo" w:hAnsi="Meiryo" w:cs="Meiryo"/>
            <w:color w:val="221F1F"/>
            <w:spacing w:val="-24"/>
            <w:sz w:val="22"/>
            <w:szCs w:val="22"/>
          </w:rPr>
          <w:delText xml:space="preserve"> </w:delText>
        </w:r>
        <w:r>
          <w:rPr>
            <w:rFonts w:ascii="Meiryo" w:eastAsia="Meiryo" w:hAnsi="Meiryo" w:cs="Meiryo"/>
            <w:color w:val="221F1F"/>
            <w:w w:val="85"/>
            <w:sz w:val="22"/>
            <w:szCs w:val="22"/>
          </w:rPr>
          <w:delText>measures</w:delText>
        </w:r>
        <w:r>
          <w:rPr>
            <w:rFonts w:ascii="Meiryo" w:eastAsia="Meiryo" w:hAnsi="Meiryo" w:cs="Meiryo"/>
            <w:color w:val="221F1F"/>
            <w:spacing w:val="-14"/>
            <w:w w:val="85"/>
            <w:sz w:val="22"/>
            <w:szCs w:val="22"/>
          </w:rPr>
          <w:delText xml:space="preserve"> </w:delText>
        </w:r>
        <w:r>
          <w:rPr>
            <w:rFonts w:ascii="Meiryo" w:eastAsia="Meiryo" w:hAnsi="Meiryo" w:cs="Meiryo"/>
            <w:color w:val="221F1F"/>
            <w:w w:val="85"/>
            <w:sz w:val="22"/>
            <w:szCs w:val="22"/>
          </w:rPr>
          <w:delText>already</w:delText>
        </w:r>
        <w:r>
          <w:rPr>
            <w:rFonts w:ascii="Meiryo" w:eastAsia="Meiryo" w:hAnsi="Meiryo" w:cs="Meiryo"/>
            <w:color w:val="221F1F"/>
            <w:spacing w:val="39"/>
            <w:w w:val="85"/>
            <w:sz w:val="22"/>
            <w:szCs w:val="22"/>
          </w:rPr>
          <w:delText xml:space="preserve"> </w:delText>
        </w:r>
        <w:r>
          <w:rPr>
            <w:rFonts w:ascii="Meiryo" w:eastAsia="Meiryo" w:hAnsi="Meiryo" w:cs="Meiryo"/>
            <w:color w:val="221F1F"/>
            <w:w w:val="85"/>
            <w:sz w:val="22"/>
            <w:szCs w:val="22"/>
          </w:rPr>
          <w:delText>me</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tioned.</w:delText>
        </w:r>
        <w:r>
          <w:rPr>
            <w:rFonts w:ascii="Meiryo" w:eastAsia="Meiryo" w:hAnsi="Meiryo" w:cs="Meiryo"/>
            <w:color w:val="221F1F"/>
            <w:spacing w:val="56"/>
            <w:w w:val="85"/>
            <w:sz w:val="22"/>
            <w:szCs w:val="22"/>
          </w:rPr>
          <w:delText xml:space="preserve"> </w:delText>
        </w:r>
      </w:del>
      <w:r>
        <w:rPr>
          <w:rFonts w:ascii="Meiryo" w:eastAsia="Meiryo" w:hAnsi="Meiryo" w:cs="Meiryo"/>
          <w:color w:val="221F1F"/>
          <w:w w:val="93"/>
          <w:sz w:val="22"/>
          <w:szCs w:val="22"/>
        </w:rPr>
        <w:t>H</w:t>
      </w:r>
      <w:r>
        <w:rPr>
          <w:rFonts w:ascii="Meiryo" w:eastAsia="Meiryo" w:hAnsi="Meiryo" w:cs="Meiryo"/>
          <w:color w:val="221F1F"/>
          <w:spacing w:val="-6"/>
          <w:w w:val="93"/>
          <w:sz w:val="22"/>
          <w:szCs w:val="22"/>
        </w:rPr>
        <w:t>o</w:t>
      </w:r>
      <w:r>
        <w:rPr>
          <w:rFonts w:ascii="Meiryo" w:eastAsia="Meiryo" w:hAnsi="Meiryo" w:cs="Meiryo"/>
          <w:color w:val="221F1F"/>
          <w:spacing w:val="-6"/>
          <w:w w:val="86"/>
          <w:sz w:val="22"/>
          <w:szCs w:val="22"/>
        </w:rPr>
        <w:t>w</w:t>
      </w:r>
      <w:r>
        <w:rPr>
          <w:rFonts w:ascii="Meiryo" w:eastAsia="Meiryo" w:hAnsi="Meiryo" w:cs="Meiryo"/>
          <w:color w:val="221F1F"/>
          <w:w w:val="77"/>
          <w:sz w:val="22"/>
          <w:szCs w:val="22"/>
        </w:rPr>
        <w:t>e</w:t>
      </w:r>
      <w:r>
        <w:rPr>
          <w:rFonts w:ascii="Meiryo" w:eastAsia="Meiryo" w:hAnsi="Meiryo" w:cs="Meiryo"/>
          <w:color w:val="221F1F"/>
          <w:spacing w:val="-6"/>
          <w:w w:val="93"/>
          <w:sz w:val="22"/>
          <w:szCs w:val="22"/>
        </w:rPr>
        <w:t>v</w:t>
      </w:r>
      <w:r>
        <w:rPr>
          <w:rFonts w:ascii="Meiryo" w:eastAsia="Meiryo" w:hAnsi="Meiryo" w:cs="Meiryo"/>
          <w:color w:val="221F1F"/>
          <w:w w:val="83"/>
          <w:sz w:val="22"/>
          <w:szCs w:val="22"/>
        </w:rPr>
        <w:t xml:space="preserve">er, </w:t>
      </w:r>
      <w:r>
        <w:rPr>
          <w:rFonts w:ascii="Meiryo" w:eastAsia="Meiryo" w:hAnsi="Meiryo" w:cs="Meiryo"/>
          <w:color w:val="221F1F"/>
          <w:w w:val="85"/>
          <w:sz w:val="22"/>
          <w:szCs w:val="22"/>
        </w:rPr>
        <w:t>su</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jects</w:t>
      </w:r>
      <w:r>
        <w:rPr>
          <w:rFonts w:ascii="Meiryo" w:eastAsia="Meiryo" w:hAnsi="Meiryo" w:cs="Meiryo"/>
          <w:color w:val="221F1F"/>
          <w:spacing w:val="24"/>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sur</w:t>
      </w:r>
      <w:r>
        <w:rPr>
          <w:rFonts w:ascii="Meiryo" w:eastAsia="Meiryo" w:hAnsi="Meiryo" w:cs="Meiryo"/>
          <w:color w:val="221F1F"/>
          <w:spacing w:val="-5"/>
          <w:w w:val="85"/>
          <w:sz w:val="22"/>
          <w:szCs w:val="22"/>
        </w:rPr>
        <w:t>v</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y</w:t>
      </w:r>
      <w:r>
        <w:rPr>
          <w:rFonts w:ascii="Meiryo" w:eastAsia="Meiryo" w:hAnsi="Meiryo" w:cs="Meiryo"/>
          <w:color w:val="221F1F"/>
          <w:w w:val="85"/>
          <w:sz w:val="22"/>
          <w:szCs w:val="22"/>
        </w:rPr>
        <w:t>ed</w:t>
      </w:r>
      <w:r>
        <w:rPr>
          <w:rFonts w:ascii="Meiryo" w:eastAsia="Meiryo" w:hAnsi="Meiryo" w:cs="Meiryo"/>
          <w:color w:val="221F1F"/>
          <w:spacing w:val="24"/>
          <w:w w:val="85"/>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bi</w:t>
      </w:r>
      <w:ins w:id="766" w:author="0" w:date="2015-11-12T18:13:00Z">
        <w:r>
          <w:rPr>
            <w:rFonts w:ascii="Meiryo" w:eastAsia="Meiryo" w:hAnsi="Meiryo" w:cs="Meiryo"/>
            <w:color w:val="221F1F"/>
            <w:w w:val="87"/>
            <w:sz w:val="22"/>
            <w:szCs w:val="22"/>
          </w:rPr>
          <w:t>e</w:t>
        </w:r>
      </w:ins>
      <w:del w:id="767" w:author="0" w:date="2015-11-12T18:13:00Z">
        <w:r>
          <w:rPr>
            <w:rFonts w:ascii="Meiryo" w:eastAsia="Meiryo" w:hAnsi="Meiryo" w:cs="Meiryo"/>
            <w:color w:val="221F1F"/>
            <w:w w:val="87"/>
            <w:sz w:val="22"/>
            <w:szCs w:val="22"/>
          </w:rPr>
          <w:delText>a</w:delText>
        </w:r>
      </w:del>
      <w:r>
        <w:rPr>
          <w:rFonts w:ascii="Meiryo" w:eastAsia="Meiryo" w:hAnsi="Meiryo" w:cs="Meiryo"/>
          <w:color w:val="221F1F"/>
          <w:w w:val="87"/>
          <w:sz w:val="22"/>
          <w:szCs w:val="22"/>
        </w:rPr>
        <w:t>n</w:t>
      </w:r>
      <w:r>
        <w:rPr>
          <w:rFonts w:ascii="Meiryo" w:eastAsia="Meiryo" w:hAnsi="Meiryo" w:cs="Meiryo"/>
          <w:color w:val="221F1F"/>
          <w:spacing w:val="-5"/>
          <w:w w:val="87"/>
          <w:sz w:val="22"/>
          <w:szCs w:val="22"/>
        </w:rPr>
        <w:t>n</w:t>
      </w:r>
      <w:ins w:id="768" w:author="0" w:date="2015-11-12T18:13:00Z">
        <w:r>
          <w:rPr>
            <w:rFonts w:ascii="Meiryo" w:eastAsia="Meiryo" w:hAnsi="Meiryo" w:cs="Meiryo"/>
            <w:color w:val="221F1F"/>
            <w:spacing w:val="-5"/>
            <w:w w:val="87"/>
            <w:sz w:val="22"/>
            <w:szCs w:val="22"/>
          </w:rPr>
          <w:t>i</w:t>
        </w:r>
      </w:ins>
      <w:del w:id="769" w:author="0" w:date="2015-11-12T18:13:00Z">
        <w:r>
          <w:rPr>
            <w:rFonts w:ascii="Meiryo" w:eastAsia="Meiryo" w:hAnsi="Meiryo" w:cs="Meiryo"/>
            <w:color w:val="221F1F"/>
            <w:w w:val="87"/>
            <w:sz w:val="22"/>
            <w:szCs w:val="22"/>
          </w:rPr>
          <w:delText>u</w:delText>
        </w:r>
      </w:del>
      <w:r>
        <w:rPr>
          <w:rFonts w:ascii="Meiryo" w:eastAsia="Meiryo" w:hAnsi="Meiryo" w:cs="Meiryo"/>
          <w:color w:val="221F1F"/>
          <w:w w:val="87"/>
          <w:sz w:val="22"/>
          <w:szCs w:val="22"/>
        </w:rPr>
        <w:t>al</w:t>
      </w:r>
      <w:r>
        <w:rPr>
          <w:rFonts w:ascii="Meiryo" w:eastAsia="Meiryo" w:hAnsi="Meiryo" w:cs="Meiryo"/>
          <w:color w:val="221F1F"/>
          <w:spacing w:val="44"/>
          <w:w w:val="87"/>
          <w:sz w:val="22"/>
          <w:szCs w:val="22"/>
        </w:rPr>
        <w:t xml:space="preserve"> </w:t>
      </w:r>
      <w:r>
        <w:rPr>
          <w:rFonts w:ascii="Meiryo" w:eastAsia="Meiryo" w:hAnsi="Meiryo" w:cs="Meiryo"/>
          <w:color w:val="221F1F"/>
          <w:w w:val="87"/>
          <w:sz w:val="22"/>
          <w:szCs w:val="22"/>
        </w:rPr>
        <w:t>basis.</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T</w:t>
      </w:r>
      <w:r>
        <w:rPr>
          <w:rFonts w:ascii="Meiryo" w:eastAsia="Meiryo" w:hAnsi="Meiryo" w:cs="Meiryo"/>
          <w:color w:val="221F1F"/>
          <w:spacing w:val="-5"/>
          <w:w w:val="87"/>
          <w:sz w:val="22"/>
          <w:szCs w:val="22"/>
        </w:rPr>
        <w:t>h</w:t>
      </w:r>
      <w:r>
        <w:rPr>
          <w:rFonts w:ascii="Meiryo" w:eastAsia="Meiryo" w:hAnsi="Meiryo" w:cs="Meiryo"/>
          <w:color w:val="221F1F"/>
          <w:w w:val="87"/>
          <w:sz w:val="22"/>
          <w:szCs w:val="22"/>
        </w:rPr>
        <w:t>us</w:t>
      </w:r>
      <w:r>
        <w:rPr>
          <w:rFonts w:ascii="Meiryo" w:eastAsia="Meiryo" w:hAnsi="Meiryo" w:cs="Meiryo"/>
          <w:color w:val="221F1F"/>
          <w:spacing w:val="44"/>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could</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not</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use</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cogniti</w:t>
      </w:r>
      <w:r>
        <w:rPr>
          <w:rFonts w:ascii="Meiryo" w:eastAsia="Meiryo" w:hAnsi="Meiryo" w:cs="Meiryo"/>
          <w:color w:val="221F1F"/>
          <w:spacing w:val="-4"/>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tests</w:t>
      </w:r>
      <w:r>
        <w:rPr>
          <w:rFonts w:ascii="Meiryo" w:eastAsia="Meiryo" w:hAnsi="Meiryo" w:cs="Meiryo"/>
          <w:color w:val="221F1F"/>
          <w:spacing w:val="4"/>
          <w:w w:val="87"/>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 xml:space="preserve">a </w:t>
      </w:r>
      <w:del w:id="770" w:author="0" w:date="2015-11-12T18:13:00Z">
        <w:r>
          <w:rPr>
            <w:rFonts w:ascii="Meiryo" w:eastAsia="Meiryo" w:hAnsi="Meiryo" w:cs="Meiryo"/>
            <w:color w:val="221F1F"/>
            <w:w w:val="83"/>
            <w:sz w:val="22"/>
            <w:szCs w:val="22"/>
          </w:rPr>
          <w:delText>gi</w:delText>
        </w:r>
        <w:r>
          <w:rPr>
            <w:rFonts w:ascii="Meiryo" w:eastAsia="Meiryo" w:hAnsi="Meiryo" w:cs="Meiryo"/>
            <w:color w:val="221F1F"/>
            <w:spacing w:val="-5"/>
            <w:w w:val="83"/>
            <w:sz w:val="22"/>
            <w:szCs w:val="22"/>
          </w:rPr>
          <w:delText>v</w:delText>
        </w:r>
        <w:r>
          <w:rPr>
            <w:rFonts w:ascii="Meiryo" w:eastAsia="Meiryo" w:hAnsi="Meiryo" w:cs="Meiryo"/>
            <w:color w:val="221F1F"/>
            <w:w w:val="83"/>
            <w:sz w:val="22"/>
            <w:szCs w:val="22"/>
          </w:rPr>
          <w:delText>en</w:delText>
        </w:r>
      </w:del>
      <w:ins w:id="771" w:author="0" w:date="2015-11-12T18:13:00Z">
        <w:r>
          <w:rPr>
            <w:rFonts w:ascii="Meiryo" w:eastAsia="Meiryo" w:hAnsi="Meiryo" w:cs="Meiryo"/>
            <w:color w:val="221F1F"/>
            <w:w w:val="83"/>
            <w:sz w:val="22"/>
            <w:szCs w:val="22"/>
          </w:rPr>
          <w:t>fixed exact</w:t>
        </w:r>
      </w:ins>
      <w:r>
        <w:rPr>
          <w:rFonts w:ascii="Meiryo" w:eastAsia="Meiryo" w:hAnsi="Meiryo" w:cs="Meiryo"/>
          <w:color w:val="221F1F"/>
          <w:spacing w:val="36"/>
          <w:w w:val="83"/>
          <w:sz w:val="22"/>
          <w:szCs w:val="22"/>
        </w:rPr>
        <w:t xml:space="preserve"> </w:t>
      </w:r>
      <w:r>
        <w:rPr>
          <w:rFonts w:ascii="Meiryo" w:eastAsia="Meiryo" w:hAnsi="Meiryo" w:cs="Meiryo"/>
          <w:color w:val="221F1F"/>
          <w:w w:val="83"/>
          <w:sz w:val="22"/>
          <w:szCs w:val="22"/>
        </w:rPr>
        <w:t>age.</w:t>
      </w:r>
      <w:r>
        <w:rPr>
          <w:rFonts w:ascii="Meiryo" w:eastAsia="Meiryo" w:hAnsi="Meiryo" w:cs="Meiryo"/>
          <w:color w:val="221F1F"/>
          <w:spacing w:val="27"/>
          <w:w w:val="83"/>
          <w:sz w:val="22"/>
          <w:szCs w:val="22"/>
        </w:rPr>
        <w:t xml:space="preserve"> </w:t>
      </w:r>
      <w:r>
        <w:rPr>
          <w:rFonts w:ascii="Meiryo" w:eastAsia="Meiryo" w:hAnsi="Meiryo" w:cs="Meiryo"/>
          <w:color w:val="221F1F"/>
          <w:w w:val="83"/>
          <w:sz w:val="22"/>
          <w:szCs w:val="22"/>
        </w:rPr>
        <w:t>Instead,</w:t>
      </w:r>
      <w:r>
        <w:rPr>
          <w:rFonts w:ascii="Meiryo" w:eastAsia="Meiryo" w:hAnsi="Meiryo" w:cs="Meiryo"/>
          <w:color w:val="221F1F"/>
          <w:spacing w:val="39"/>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aggregated</w:t>
      </w:r>
      <w:r>
        <w:rPr>
          <w:rFonts w:ascii="Meiryo" w:eastAsia="Meiryo" w:hAnsi="Meiryo" w:cs="Meiryo"/>
          <w:color w:val="221F1F"/>
          <w:spacing w:val="37"/>
          <w:w w:val="83"/>
          <w:sz w:val="22"/>
          <w:szCs w:val="22"/>
        </w:rPr>
        <w:t xml:space="preserve"> </w:t>
      </w:r>
      <w:r>
        <w:rPr>
          <w:rFonts w:ascii="Meiryo" w:eastAsia="Meiryo" w:hAnsi="Meiryo" w:cs="Meiryo"/>
          <w:color w:val="221F1F"/>
          <w:w w:val="83"/>
          <w:sz w:val="22"/>
          <w:szCs w:val="22"/>
        </w:rPr>
        <w:t>scores</w:t>
      </w:r>
      <w:r>
        <w:rPr>
          <w:rFonts w:ascii="Meiryo" w:eastAsia="Meiryo" w:hAnsi="Meiryo" w:cs="Meiryo"/>
          <w:color w:val="221F1F"/>
          <w:spacing w:val="12"/>
          <w:w w:val="83"/>
          <w:sz w:val="22"/>
          <w:szCs w:val="22"/>
        </w:rPr>
        <w:t xml:space="preserve"> </w:t>
      </w:r>
      <w:r>
        <w:rPr>
          <w:rFonts w:ascii="Meiryo" w:eastAsia="Meiryo" w:hAnsi="Meiryo" w:cs="Meiryo"/>
          <w:color w:val="221F1F"/>
          <w:w w:val="83"/>
          <w:sz w:val="22"/>
          <w:szCs w:val="22"/>
        </w:rPr>
        <w:t>across</w:t>
      </w:r>
      <w:r>
        <w:rPr>
          <w:rFonts w:ascii="Meiryo" w:eastAsia="Meiryo" w:hAnsi="Meiryo" w:cs="Meiryo"/>
          <w:color w:val="221F1F"/>
          <w:spacing w:val="19"/>
          <w:w w:val="83"/>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4</w:t>
      </w:r>
      <w:r>
        <w:rPr>
          <w:rFonts w:ascii="Meiryo" w:eastAsia="Meiryo" w:hAnsi="Meiryo" w:cs="Meiryo"/>
          <w:color w:val="221F1F"/>
          <w:spacing w:val="3"/>
          <w:w w:val="85"/>
          <w:sz w:val="22"/>
          <w:szCs w:val="22"/>
        </w:rPr>
        <w:t xml:space="preserve"> </w:t>
      </w:r>
      <w:r>
        <w:rPr>
          <w:rFonts w:ascii="Meiryo" w:eastAsia="Meiryo" w:hAnsi="Meiryo" w:cs="Meiryo"/>
          <w:color w:val="221F1F"/>
          <w:spacing w:val="-5"/>
          <w:w w:val="85"/>
          <w:sz w:val="22"/>
          <w:szCs w:val="22"/>
        </w:rPr>
        <w:t>y</w:t>
      </w:r>
      <w:r>
        <w:rPr>
          <w:rFonts w:ascii="Meiryo" w:eastAsia="Meiryo" w:hAnsi="Meiryo" w:cs="Meiryo"/>
          <w:color w:val="221F1F"/>
          <w:w w:val="85"/>
          <w:sz w:val="22"/>
          <w:szCs w:val="22"/>
        </w:rPr>
        <w:t>ear</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wind</w:t>
      </w:r>
      <w:r>
        <w:rPr>
          <w:rFonts w:ascii="Meiryo" w:eastAsia="Meiryo" w:hAnsi="Meiryo" w:cs="Meiryo"/>
          <w:color w:val="221F1F"/>
          <w:spacing w:val="-5"/>
          <w:w w:val="85"/>
          <w:sz w:val="22"/>
          <w:szCs w:val="22"/>
        </w:rPr>
        <w:t>o</w:t>
      </w:r>
      <w:r>
        <w:rPr>
          <w:rFonts w:ascii="Meiryo" w:eastAsia="Meiryo" w:hAnsi="Meiryo" w:cs="Meiryo"/>
          <w:color w:val="221F1F"/>
          <w:w w:val="85"/>
          <w:sz w:val="22"/>
          <w:szCs w:val="22"/>
        </w:rPr>
        <w:t>w,</w:t>
      </w:r>
      <w:r>
        <w:rPr>
          <w:rFonts w:ascii="Meiryo" w:eastAsia="Meiryo" w:hAnsi="Meiryo" w:cs="Meiryo"/>
          <w:color w:val="221F1F"/>
          <w:spacing w:val="32"/>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targeted</w:t>
      </w:r>
      <w:r>
        <w:rPr>
          <w:rFonts w:ascii="Meiryo" w:eastAsia="Meiryo" w:hAnsi="Meiryo" w:cs="Meiryo"/>
          <w:color w:val="221F1F"/>
          <w:spacing w:val="29"/>
          <w:w w:val="85"/>
          <w:sz w:val="22"/>
          <w:szCs w:val="22"/>
        </w:rPr>
        <w:t xml:space="preserve"> </w:t>
      </w:r>
      <w:ins w:id="772" w:author="0" w:date="2015-11-12T18:14:00Z">
        <w:r>
          <w:rPr>
            <w:rFonts w:ascii="Meiryo" w:eastAsia="Meiryo" w:hAnsi="Meiryo" w:cs="Meiryo"/>
            <w:color w:val="221F1F"/>
            <w:spacing w:val="29"/>
            <w:w w:val="85"/>
            <w:sz w:val="22"/>
            <w:szCs w:val="22"/>
          </w:rPr>
          <w:t xml:space="preserve">the midpoint between </w:t>
        </w:r>
      </w:ins>
      <w:r>
        <w:rPr>
          <w:rFonts w:ascii="Meiryo" w:eastAsia="Meiryo" w:hAnsi="Meiryo" w:cs="Meiryo"/>
          <w:color w:val="221F1F"/>
          <w:w w:val="85"/>
          <w:sz w:val="22"/>
          <w:szCs w:val="22"/>
        </w:rPr>
        <w:t>ages</w:t>
      </w:r>
      <w:r>
        <w:rPr>
          <w:rFonts w:ascii="Meiryo" w:eastAsia="Meiryo" w:hAnsi="Meiryo" w:cs="Meiryo"/>
          <w:color w:val="221F1F"/>
          <w:spacing w:val="-10"/>
          <w:w w:val="85"/>
          <w:sz w:val="22"/>
          <w:szCs w:val="22"/>
        </w:rPr>
        <w:t xml:space="preserve"> </w:t>
      </w:r>
      <w:r>
        <w:rPr>
          <w:rFonts w:ascii="Meiryo" w:eastAsia="Meiryo" w:hAnsi="Meiryo" w:cs="Meiryo"/>
          <w:color w:val="221F1F"/>
          <w:w w:val="80"/>
          <w:sz w:val="22"/>
          <w:szCs w:val="22"/>
        </w:rPr>
        <w:t xml:space="preserve">9 </w:t>
      </w:r>
      <w:r>
        <w:rPr>
          <w:rFonts w:ascii="Meiryo" w:eastAsia="Meiryo" w:hAnsi="Meiryo" w:cs="Meiryo"/>
          <w:color w:val="221F1F"/>
          <w:w w:val="89"/>
          <w:sz w:val="22"/>
          <w:szCs w:val="22"/>
        </w:rPr>
        <w:t>and</w:t>
      </w:r>
      <w:r>
        <w:rPr>
          <w:rFonts w:ascii="Meiryo" w:eastAsia="Meiryo" w:hAnsi="Meiryo" w:cs="Meiryo"/>
          <w:color w:val="221F1F"/>
          <w:spacing w:val="-1"/>
          <w:sz w:val="22"/>
          <w:szCs w:val="22"/>
        </w:rPr>
        <w:t xml:space="preserve"> </w:t>
      </w:r>
      <w:r>
        <w:rPr>
          <w:rFonts w:ascii="Meiryo" w:eastAsia="Meiryo" w:hAnsi="Meiryo" w:cs="Meiryo"/>
          <w:color w:val="221F1F"/>
          <w:w w:val="84"/>
          <w:sz w:val="22"/>
          <w:szCs w:val="22"/>
        </w:rPr>
        <w:t>10.</w:t>
      </w:r>
      <w:r>
        <w:rPr>
          <w:rFonts w:ascii="Meiryo" w:eastAsia="Meiryo" w:hAnsi="Meiryo" w:cs="Meiryo"/>
          <w:color w:val="221F1F"/>
          <w:spacing w:val="22"/>
          <w:w w:val="84"/>
          <w:sz w:val="22"/>
          <w:szCs w:val="22"/>
        </w:rPr>
        <w:t xml:space="preserve"> </w:t>
      </w:r>
      <w:r>
        <w:rPr>
          <w:rFonts w:ascii="Meiryo" w:eastAsia="Meiryo" w:hAnsi="Meiryo" w:cs="Meiryo"/>
          <w:color w:val="221F1F"/>
          <w:spacing w:val="-15"/>
          <w:w w:val="84"/>
          <w:sz w:val="22"/>
          <w:szCs w:val="22"/>
        </w:rPr>
        <w:t>W</w:t>
      </w:r>
      <w:r>
        <w:rPr>
          <w:rFonts w:ascii="Meiryo" w:eastAsia="Meiryo" w:hAnsi="Meiryo" w:cs="Meiryo"/>
          <w:color w:val="221F1F"/>
          <w:w w:val="84"/>
          <w:sz w:val="22"/>
          <w:szCs w:val="22"/>
        </w:rPr>
        <w:t>e</w:t>
      </w:r>
      <w:r>
        <w:rPr>
          <w:rFonts w:ascii="Meiryo" w:eastAsia="Meiryo" w:hAnsi="Meiryo" w:cs="Meiryo"/>
          <w:color w:val="221F1F"/>
          <w:spacing w:val="39"/>
          <w:w w:val="84"/>
          <w:sz w:val="22"/>
          <w:szCs w:val="22"/>
        </w:rPr>
        <w:t xml:space="preserve"> </w:t>
      </w:r>
      <w:r>
        <w:rPr>
          <w:rFonts w:ascii="Meiryo" w:eastAsia="Meiryo" w:hAnsi="Meiryo" w:cs="Meiryo"/>
          <w:color w:val="221F1F"/>
          <w:w w:val="84"/>
          <w:sz w:val="22"/>
          <w:szCs w:val="22"/>
        </w:rPr>
        <w:t>targeted</w:t>
      </w:r>
      <w:r>
        <w:rPr>
          <w:rFonts w:ascii="Meiryo" w:eastAsia="Meiryo" w:hAnsi="Meiryo" w:cs="Meiryo"/>
          <w:color w:val="221F1F"/>
          <w:spacing w:val="39"/>
          <w:w w:val="84"/>
          <w:sz w:val="22"/>
          <w:szCs w:val="22"/>
        </w:rPr>
        <w:t xml:space="preserve"> </w:t>
      </w:r>
      <w:r>
        <w:rPr>
          <w:rFonts w:ascii="Meiryo" w:eastAsia="Meiryo" w:hAnsi="Meiryo" w:cs="Meiryo"/>
          <w:color w:val="221F1F"/>
          <w:w w:val="84"/>
          <w:sz w:val="22"/>
          <w:szCs w:val="22"/>
        </w:rPr>
        <w:t>9.5</w:t>
      </w:r>
      <w:r>
        <w:rPr>
          <w:rFonts w:ascii="Meiryo" w:eastAsia="Meiryo" w:hAnsi="Meiryo" w:cs="Meiryo"/>
          <w:color w:val="221F1F"/>
          <w:spacing w:val="-2"/>
          <w:w w:val="84"/>
          <w:sz w:val="22"/>
          <w:szCs w:val="22"/>
        </w:rPr>
        <w:t xml:space="preserve"> </w:t>
      </w:r>
      <w:r>
        <w:rPr>
          <w:rFonts w:ascii="Meiryo" w:eastAsia="Meiryo" w:hAnsi="Meiryo" w:cs="Meiryo"/>
          <w:color w:val="221F1F"/>
          <w:spacing w:val="5"/>
          <w:w w:val="84"/>
          <w:sz w:val="22"/>
          <w:szCs w:val="22"/>
        </w:rPr>
        <w:t>b</w:t>
      </w:r>
      <w:r>
        <w:rPr>
          <w:rFonts w:ascii="Meiryo" w:eastAsia="Meiryo" w:hAnsi="Meiryo" w:cs="Meiryo"/>
          <w:color w:val="221F1F"/>
          <w:w w:val="84"/>
          <w:sz w:val="22"/>
          <w:szCs w:val="22"/>
        </w:rPr>
        <w:t>ecause</w:t>
      </w:r>
      <w:r>
        <w:rPr>
          <w:rFonts w:ascii="Meiryo" w:eastAsia="Meiryo" w:hAnsi="Meiryo" w:cs="Meiryo"/>
          <w:color w:val="221F1F"/>
          <w:spacing w:val="6"/>
          <w:w w:val="84"/>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6"/>
          <w:sz w:val="22"/>
          <w:szCs w:val="22"/>
        </w:rPr>
        <w:t>cogniti</w:t>
      </w:r>
      <w:r>
        <w:rPr>
          <w:rFonts w:ascii="Meiryo" w:eastAsia="Meiryo" w:hAnsi="Meiryo" w:cs="Meiryo"/>
          <w:color w:val="221F1F"/>
          <w:spacing w:val="-4"/>
          <w:w w:val="86"/>
          <w:sz w:val="22"/>
          <w:szCs w:val="22"/>
        </w:rPr>
        <w:t>v</w:t>
      </w:r>
      <w:r>
        <w:rPr>
          <w:rFonts w:ascii="Meiryo" w:eastAsia="Meiryo" w:hAnsi="Meiryo" w:cs="Meiryo"/>
          <w:color w:val="221F1F"/>
          <w:w w:val="86"/>
          <w:sz w:val="22"/>
          <w:szCs w:val="22"/>
        </w:rPr>
        <w:t>e</w:t>
      </w:r>
      <w:r>
        <w:rPr>
          <w:rFonts w:ascii="Meiryo" w:eastAsia="Meiryo" w:hAnsi="Meiryo" w:cs="Meiryo"/>
          <w:color w:val="221F1F"/>
          <w:spacing w:val="47"/>
          <w:w w:val="86"/>
          <w:sz w:val="22"/>
          <w:szCs w:val="22"/>
        </w:rPr>
        <w:t xml:space="preserve"> </w:t>
      </w:r>
      <w:r>
        <w:rPr>
          <w:rFonts w:ascii="Meiryo" w:eastAsia="Meiryo" w:hAnsi="Meiryo" w:cs="Meiryo"/>
          <w:color w:val="221F1F"/>
          <w:w w:val="86"/>
          <w:sz w:val="22"/>
          <w:szCs w:val="22"/>
        </w:rPr>
        <w:t>tests</w:t>
      </w:r>
      <w:r>
        <w:rPr>
          <w:rFonts w:ascii="Meiryo" w:eastAsia="Meiryo" w:hAnsi="Meiryo" w:cs="Meiryo"/>
          <w:color w:val="221F1F"/>
          <w:spacing w:val="9"/>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administered</w:t>
      </w:r>
      <w:r>
        <w:rPr>
          <w:rFonts w:ascii="Meiryo" w:eastAsia="Meiryo" w:hAnsi="Meiryo" w:cs="Meiryo"/>
          <w:color w:val="221F1F"/>
          <w:spacing w:val="38"/>
          <w:w w:val="86"/>
          <w:sz w:val="22"/>
          <w:szCs w:val="22"/>
        </w:rPr>
        <w:t xml:space="preserve"> </w:t>
      </w:r>
      <w:r>
        <w:rPr>
          <w:rFonts w:ascii="Meiryo" w:eastAsia="Meiryo" w:hAnsi="Meiryo" w:cs="Meiryo"/>
          <w:color w:val="221F1F"/>
          <w:w w:val="86"/>
          <w:sz w:val="22"/>
          <w:szCs w:val="22"/>
        </w:rPr>
        <w:t>within</w:t>
      </w:r>
      <w:r>
        <w:rPr>
          <w:rFonts w:ascii="Meiryo" w:eastAsia="Meiryo" w:hAnsi="Meiryo" w:cs="Meiryo"/>
          <w:color w:val="221F1F"/>
          <w:spacing w:val="6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 xml:space="preserve">8–11 </w:t>
      </w:r>
      <w:r>
        <w:rPr>
          <w:rFonts w:ascii="Meiryo" w:eastAsia="Meiryo" w:hAnsi="Meiryo" w:cs="Meiryo"/>
          <w:color w:val="221F1F"/>
          <w:w w:val="84"/>
          <w:sz w:val="22"/>
          <w:szCs w:val="22"/>
        </w:rPr>
        <w:t>age</w:t>
      </w:r>
      <w:r>
        <w:rPr>
          <w:rFonts w:ascii="Meiryo" w:eastAsia="Meiryo" w:hAnsi="Meiryo" w:cs="Meiryo"/>
          <w:color w:val="221F1F"/>
          <w:spacing w:val="-1"/>
          <w:w w:val="84"/>
          <w:sz w:val="22"/>
          <w:szCs w:val="22"/>
        </w:rPr>
        <w:t xml:space="preserve"> </w:t>
      </w:r>
      <w:r>
        <w:rPr>
          <w:rFonts w:ascii="Meiryo" w:eastAsia="Meiryo" w:hAnsi="Meiryo" w:cs="Meiryo"/>
          <w:color w:val="221F1F"/>
          <w:w w:val="84"/>
          <w:sz w:val="22"/>
          <w:szCs w:val="22"/>
        </w:rPr>
        <w:t>wind</w:t>
      </w:r>
      <w:r>
        <w:rPr>
          <w:rFonts w:ascii="Meiryo" w:eastAsia="Meiryo" w:hAnsi="Meiryo" w:cs="Meiryo"/>
          <w:color w:val="221F1F"/>
          <w:spacing w:val="-5"/>
          <w:w w:val="84"/>
          <w:sz w:val="22"/>
          <w:szCs w:val="22"/>
        </w:rPr>
        <w:t>o</w:t>
      </w:r>
      <w:r>
        <w:rPr>
          <w:rFonts w:ascii="Meiryo" w:eastAsia="Meiryo" w:hAnsi="Meiryo" w:cs="Meiryo"/>
          <w:color w:val="221F1F"/>
          <w:w w:val="84"/>
          <w:sz w:val="22"/>
          <w:szCs w:val="22"/>
        </w:rPr>
        <w:t>w,</w:t>
      </w:r>
      <w:r>
        <w:rPr>
          <w:rFonts w:ascii="Meiryo" w:eastAsia="Meiryo" w:hAnsi="Meiryo" w:cs="Meiryo"/>
          <w:color w:val="221F1F"/>
          <w:spacing w:val="42"/>
          <w:w w:val="84"/>
          <w:sz w:val="22"/>
          <w:szCs w:val="22"/>
        </w:rPr>
        <w:t xml:space="preserve"> </w:t>
      </w:r>
      <w:r>
        <w:rPr>
          <w:rFonts w:ascii="Meiryo" w:eastAsia="Meiryo" w:hAnsi="Meiryo" w:cs="Meiryo"/>
          <w:color w:val="221F1F"/>
          <w:spacing w:val="-5"/>
          <w:w w:val="84"/>
          <w:sz w:val="22"/>
          <w:szCs w:val="22"/>
        </w:rPr>
        <w:t>w</w:t>
      </w:r>
      <w:r>
        <w:rPr>
          <w:rFonts w:ascii="Meiryo" w:eastAsia="Meiryo" w:hAnsi="Meiryo" w:cs="Meiryo"/>
          <w:color w:val="221F1F"/>
          <w:w w:val="84"/>
          <w:sz w:val="22"/>
          <w:szCs w:val="22"/>
        </w:rPr>
        <w:t>e</w:t>
      </w:r>
      <w:r>
        <w:rPr>
          <w:rFonts w:ascii="Meiryo" w:eastAsia="Meiryo" w:hAnsi="Meiryo" w:cs="Meiryo"/>
          <w:color w:val="221F1F"/>
          <w:spacing w:val="5"/>
          <w:w w:val="84"/>
          <w:sz w:val="22"/>
          <w:szCs w:val="22"/>
        </w:rPr>
        <w:t xml:space="preserve"> </w:t>
      </w:r>
      <w:r>
        <w:rPr>
          <w:rFonts w:ascii="Meiryo" w:eastAsia="Meiryo" w:hAnsi="Meiryo" w:cs="Meiryo"/>
          <w:color w:val="221F1F"/>
          <w:spacing w:val="-5"/>
          <w:w w:val="84"/>
          <w:sz w:val="22"/>
          <w:szCs w:val="22"/>
        </w:rPr>
        <w:t>w</w:t>
      </w:r>
      <w:r>
        <w:rPr>
          <w:rFonts w:ascii="Meiryo" w:eastAsia="Meiryo" w:hAnsi="Meiryo" w:cs="Meiryo"/>
          <w:color w:val="221F1F"/>
          <w:w w:val="84"/>
          <w:sz w:val="22"/>
          <w:szCs w:val="22"/>
        </w:rPr>
        <w:t>a</w:t>
      </w:r>
      <w:r>
        <w:rPr>
          <w:rFonts w:ascii="Meiryo" w:eastAsia="Meiryo" w:hAnsi="Meiryo" w:cs="Meiryo"/>
          <w:color w:val="221F1F"/>
          <w:spacing w:val="-5"/>
          <w:w w:val="84"/>
          <w:sz w:val="22"/>
          <w:szCs w:val="22"/>
        </w:rPr>
        <w:t>n</w:t>
      </w:r>
      <w:r>
        <w:rPr>
          <w:rFonts w:ascii="Meiryo" w:eastAsia="Meiryo" w:hAnsi="Meiryo" w:cs="Meiryo"/>
          <w:color w:val="221F1F"/>
          <w:w w:val="84"/>
          <w:sz w:val="22"/>
          <w:szCs w:val="22"/>
        </w:rPr>
        <w:t>ted</w:t>
      </w:r>
      <w:r>
        <w:rPr>
          <w:rFonts w:ascii="Meiryo" w:eastAsia="Meiryo" w:hAnsi="Meiryo" w:cs="Meiryo"/>
          <w:color w:val="221F1F"/>
          <w:spacing w:val="37"/>
          <w:w w:val="84"/>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maximize</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u</w:t>
      </w:r>
      <w:r>
        <w:rPr>
          <w:rFonts w:ascii="Meiryo" w:eastAsia="Meiryo" w:hAnsi="Meiryo" w:cs="Meiryo"/>
          <w:color w:val="221F1F"/>
          <w:spacing w:val="-5"/>
          <w:w w:val="88"/>
          <w:sz w:val="22"/>
          <w:szCs w:val="22"/>
        </w:rPr>
        <w:t>m</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er</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su</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jects</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with</w:t>
      </w:r>
      <w:r>
        <w:rPr>
          <w:rFonts w:ascii="Meiryo" w:eastAsia="Meiryo" w:hAnsi="Meiryo" w:cs="Meiryo"/>
          <w:color w:val="221F1F"/>
          <w:spacing w:val="26"/>
          <w:w w:val="89"/>
          <w:sz w:val="22"/>
          <w:szCs w:val="22"/>
        </w:rPr>
        <w:t xml:space="preserve"> </w:t>
      </w:r>
      <w:r>
        <w:rPr>
          <w:rFonts w:ascii="Meiryo" w:eastAsia="Meiryo" w:hAnsi="Meiryo" w:cs="Meiryo"/>
          <w:color w:val="221F1F"/>
          <w:w w:val="89"/>
          <w:sz w:val="22"/>
          <w:szCs w:val="22"/>
        </w:rPr>
        <w:t>viable</w:t>
      </w:r>
      <w:r>
        <w:rPr>
          <w:rFonts w:ascii="Meiryo" w:eastAsia="Meiryo" w:hAnsi="Meiryo" w:cs="Meiryo"/>
          <w:color w:val="221F1F"/>
          <w:spacing w:val="20"/>
          <w:w w:val="89"/>
          <w:sz w:val="22"/>
          <w:szCs w:val="22"/>
        </w:rPr>
        <w:t xml:space="preserve"> </w:t>
      </w:r>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2"/>
          <w:sz w:val="22"/>
          <w:szCs w:val="22"/>
        </w:rPr>
        <w:t xml:space="preserve">scores,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a</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ted</w:t>
      </w:r>
      <w:r>
        <w:rPr>
          <w:rFonts w:ascii="Meiryo" w:eastAsia="Meiryo" w:hAnsi="Meiryo" w:cs="Meiryo"/>
          <w:color w:val="221F1F"/>
          <w:spacing w:val="29"/>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ensure</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tem</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oral</w:t>
      </w:r>
      <w:r>
        <w:rPr>
          <w:rFonts w:ascii="Meiryo" w:eastAsia="Meiryo" w:hAnsi="Meiryo" w:cs="Meiryo"/>
          <w:color w:val="221F1F"/>
          <w:spacing w:val="39"/>
          <w:w w:val="86"/>
          <w:sz w:val="22"/>
          <w:szCs w:val="22"/>
        </w:rPr>
        <w:t xml:space="preserve"> </w:t>
      </w:r>
      <w:r>
        <w:rPr>
          <w:rFonts w:ascii="Meiryo" w:eastAsia="Meiryo" w:hAnsi="Meiryo" w:cs="Meiryo"/>
          <w:color w:val="221F1F"/>
          <w:w w:val="86"/>
          <w:sz w:val="22"/>
          <w:szCs w:val="22"/>
        </w:rPr>
        <w:t>precedence</w:t>
      </w:r>
      <w:r>
        <w:rPr>
          <w:rFonts w:ascii="Meiryo" w:eastAsia="Meiryo" w:hAnsi="Meiryo" w:cs="Meiryo"/>
          <w:color w:val="221F1F"/>
          <w:spacing w:val="-15"/>
          <w:w w:val="86"/>
          <w:sz w:val="22"/>
          <w:szCs w:val="22"/>
        </w:rPr>
        <w:t xml:space="preserve"> </w:t>
      </w:r>
      <w:ins w:id="773" w:author="0" w:date="2015-11-12T18:14:00Z">
        <w:r>
          <w:rPr>
            <w:rFonts w:ascii="Meiryo" w:eastAsia="Meiryo" w:hAnsi="Meiryo" w:cs="Meiryo"/>
            <w:color w:val="221F1F"/>
            <w:spacing w:val="-15"/>
            <w:w w:val="86"/>
            <w:sz w:val="22"/>
            <w:szCs w:val="22"/>
          </w:rPr>
          <w:t>aby measuring intelligence prior to the occurrence of AFI</w:t>
        </w:r>
      </w:ins>
      <w:del w:id="774" w:author="0" w:date="2015-11-12T18:14:00Z">
        <w:r>
          <w:rPr>
            <w:rFonts w:ascii="Meiryo" w:eastAsia="Meiryo" w:hAnsi="Meiryo" w:cs="Meiryo"/>
            <w:color w:val="221F1F"/>
            <w:w w:val="86"/>
            <w:sz w:val="22"/>
            <w:szCs w:val="22"/>
          </w:rPr>
          <w:delText>with</w:delText>
        </w:r>
        <w:r>
          <w:rPr>
            <w:rFonts w:ascii="Meiryo" w:eastAsia="Meiryo" w:hAnsi="Meiryo" w:cs="Meiryo"/>
            <w:color w:val="221F1F"/>
            <w:spacing w:val="42"/>
            <w:w w:val="86"/>
            <w:sz w:val="22"/>
            <w:szCs w:val="22"/>
          </w:rPr>
          <w:delText xml:space="preserve"> </w:delText>
        </w:r>
        <w:r>
          <w:rPr>
            <w:rFonts w:ascii="Meiryo" w:eastAsia="Meiryo" w:hAnsi="Meiryo" w:cs="Meiryo"/>
            <w:color w:val="221F1F"/>
            <w:w w:val="86"/>
            <w:sz w:val="22"/>
            <w:szCs w:val="22"/>
          </w:rPr>
          <w:delText>res</w:delText>
        </w:r>
        <w:r>
          <w:rPr>
            <w:rFonts w:ascii="Meiryo" w:eastAsia="Meiryo" w:hAnsi="Meiryo" w:cs="Meiryo"/>
            <w:color w:val="221F1F"/>
            <w:spacing w:val="5"/>
            <w:w w:val="86"/>
            <w:sz w:val="22"/>
            <w:szCs w:val="22"/>
          </w:rPr>
          <w:delText>p</w:delText>
        </w:r>
        <w:r>
          <w:rPr>
            <w:rFonts w:ascii="Meiryo" w:eastAsia="Meiryo" w:hAnsi="Meiryo" w:cs="Meiryo"/>
            <w:color w:val="221F1F"/>
            <w:w w:val="86"/>
            <w:sz w:val="22"/>
            <w:szCs w:val="22"/>
          </w:rPr>
          <w:delText>ect</w:delText>
        </w:r>
        <w:r>
          <w:rPr>
            <w:rFonts w:ascii="Meiryo" w:eastAsia="Meiryo" w:hAnsi="Meiryo" w:cs="Meiryo"/>
            <w:color w:val="221F1F"/>
            <w:spacing w:val="9"/>
            <w:w w:val="86"/>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19"/>
            <w:sz w:val="22"/>
            <w:szCs w:val="22"/>
          </w:rPr>
          <w:delText xml:space="preserve"> </w:delText>
        </w:r>
        <w:r>
          <w:rPr>
            <w:rFonts w:ascii="Meiryo" w:eastAsia="Meiryo" w:hAnsi="Meiryo" w:cs="Meiryo"/>
            <w:color w:val="221F1F"/>
            <w:sz w:val="22"/>
            <w:szCs w:val="22"/>
          </w:rPr>
          <w:delText>AFI</w:delText>
        </w:r>
      </w:del>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case</w:t>
      </w:r>
      <w:r>
        <w:rPr>
          <w:rFonts w:ascii="Meiryo" w:eastAsia="Meiryo" w:hAnsi="Meiryo" w:cs="Meiryo"/>
          <w:color w:val="221F1F"/>
          <w:spacing w:val="-4"/>
          <w:w w:val="85"/>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7"/>
          <w:sz w:val="22"/>
          <w:szCs w:val="22"/>
        </w:rPr>
        <w:t>missing</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 xml:space="preserve">subtests,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all</w:t>
      </w:r>
      <w:r>
        <w:rPr>
          <w:rFonts w:ascii="Meiryo" w:eastAsia="Meiryo" w:hAnsi="Meiryo" w:cs="Meiryo"/>
          <w:color w:val="221F1F"/>
          <w:spacing w:val="-5"/>
          <w:w w:val="87"/>
          <w:sz w:val="22"/>
          <w:szCs w:val="22"/>
        </w:rPr>
        <w:t>ow</w:t>
      </w:r>
      <w:r>
        <w:rPr>
          <w:rFonts w:ascii="Meiryo" w:eastAsia="Meiryo" w:hAnsi="Meiryo" w:cs="Meiryo"/>
          <w:color w:val="221F1F"/>
          <w:w w:val="87"/>
          <w:sz w:val="22"/>
          <w:szCs w:val="22"/>
        </w:rPr>
        <w:t>ed</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age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11</w:t>
      </w:r>
      <w:r>
        <w:rPr>
          <w:rFonts w:ascii="Meiryo" w:eastAsia="Meiryo" w:hAnsi="Meiryo" w:cs="Meiryo"/>
          <w:color w:val="221F1F"/>
          <w:spacing w:val="-10"/>
          <w:w w:val="87"/>
          <w:sz w:val="22"/>
          <w:szCs w:val="22"/>
        </w:rPr>
        <w:t xml:space="preserve"> </w:t>
      </w:r>
      <w:ins w:id="775" w:author="0" w:date="2015-11-12T18:15:00Z">
        <w:r>
          <w:rPr>
            <w:rFonts w:ascii="Meiryo" w:eastAsia="Meiryo" w:hAnsi="Meiryo" w:cs="Meiryo"/>
            <w:color w:val="221F1F"/>
            <w:spacing w:val="-10"/>
            <w:w w:val="87"/>
            <w:sz w:val="22"/>
            <w:szCs w:val="22"/>
          </w:rPr>
          <w:t xml:space="preserve">standard </w:t>
        </w:r>
      </w:ins>
      <w:r>
        <w:rPr>
          <w:rFonts w:ascii="Meiryo" w:eastAsia="Meiryo" w:hAnsi="Meiryo" w:cs="Meiryo"/>
          <w:color w:val="221F1F"/>
          <w:w w:val="87"/>
          <w:sz w:val="22"/>
          <w:szCs w:val="22"/>
        </w:rPr>
        <w:t>scores</w:t>
      </w:r>
      <w:r>
        <w:rPr>
          <w:rFonts w:ascii="Meiryo" w:eastAsia="Meiryo" w:hAnsi="Meiryo" w:cs="Meiryo"/>
          <w:color w:val="221F1F"/>
          <w:spacing w:val="-17"/>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2"/>
          <w:sz w:val="22"/>
          <w:szCs w:val="22"/>
        </w:rPr>
        <w:t>replace</w:t>
      </w:r>
      <w:r>
        <w:rPr>
          <w:rFonts w:ascii="Meiryo" w:eastAsia="Meiryo" w:hAnsi="Meiryo" w:cs="Meiryo"/>
          <w:color w:val="221F1F"/>
          <w:spacing w:val="43"/>
          <w:w w:val="82"/>
          <w:sz w:val="22"/>
          <w:szCs w:val="22"/>
        </w:rPr>
        <w:t xml:space="preserve"> </w:t>
      </w:r>
      <w:r>
        <w:rPr>
          <w:rFonts w:ascii="Meiryo" w:eastAsia="Meiryo" w:hAnsi="Meiryo" w:cs="Meiryo"/>
          <w:color w:val="221F1F"/>
          <w:w w:val="82"/>
          <w:sz w:val="22"/>
          <w:szCs w:val="22"/>
        </w:rPr>
        <w:t>age</w:t>
      </w:r>
      <w:r>
        <w:rPr>
          <w:rFonts w:ascii="Meiryo" w:eastAsia="Meiryo" w:hAnsi="Meiryo" w:cs="Meiryo"/>
          <w:color w:val="221F1F"/>
          <w:spacing w:val="10"/>
          <w:w w:val="82"/>
          <w:sz w:val="22"/>
          <w:szCs w:val="22"/>
        </w:rPr>
        <w:t xml:space="preserve"> </w:t>
      </w:r>
      <w:r>
        <w:rPr>
          <w:rFonts w:ascii="Meiryo" w:eastAsia="Meiryo" w:hAnsi="Meiryo" w:cs="Meiryo"/>
          <w:color w:val="221F1F"/>
          <w:w w:val="82"/>
          <w:sz w:val="22"/>
          <w:szCs w:val="22"/>
        </w:rPr>
        <w:t>9</w:t>
      </w:r>
      <w:r>
        <w:rPr>
          <w:rFonts w:ascii="Meiryo" w:eastAsia="Meiryo" w:hAnsi="Meiryo" w:cs="Meiryo"/>
          <w:color w:val="221F1F"/>
          <w:spacing w:val="10"/>
          <w:w w:val="82"/>
          <w:sz w:val="22"/>
          <w:szCs w:val="22"/>
        </w:rPr>
        <w:t xml:space="preserve"> </w:t>
      </w:r>
      <w:ins w:id="776" w:author="0" w:date="2015-11-12T18:15:00Z">
        <w:r>
          <w:rPr>
            <w:rFonts w:ascii="Meiryo" w:eastAsia="Meiryo" w:hAnsi="Meiryo" w:cs="Meiryo"/>
            <w:color w:val="221F1F"/>
            <w:spacing w:val="10"/>
            <w:w w:val="82"/>
            <w:sz w:val="22"/>
            <w:szCs w:val="22"/>
          </w:rPr>
          <w:t xml:space="preserve">standard </w:t>
        </w:r>
      </w:ins>
      <w:r>
        <w:rPr>
          <w:rFonts w:ascii="Meiryo" w:eastAsia="Meiryo" w:hAnsi="Meiryo" w:cs="Meiryo"/>
          <w:color w:val="221F1F"/>
          <w:w w:val="82"/>
          <w:sz w:val="22"/>
          <w:szCs w:val="22"/>
        </w:rPr>
        <w:t>scores,</w:t>
      </w:r>
      <w:r>
        <w:rPr>
          <w:rFonts w:ascii="Meiryo" w:eastAsia="Meiryo" w:hAnsi="Meiryo" w:cs="Meiryo"/>
          <w:color w:val="221F1F"/>
          <w:spacing w:val="12"/>
          <w:w w:val="82"/>
          <w:sz w:val="22"/>
          <w:szCs w:val="22"/>
        </w:rPr>
        <w:t xml:space="preserve"> </w:t>
      </w:r>
      <w:r>
        <w:rPr>
          <w:rFonts w:ascii="Meiryo" w:eastAsia="Meiryo" w:hAnsi="Meiryo" w:cs="Meiryo"/>
          <w:color w:val="221F1F"/>
          <w:w w:val="82"/>
          <w:sz w:val="22"/>
          <w:szCs w:val="22"/>
        </w:rPr>
        <w:t>and</w:t>
      </w:r>
      <w:r>
        <w:rPr>
          <w:rFonts w:ascii="Meiryo" w:eastAsia="Meiryo" w:hAnsi="Meiryo" w:cs="Meiryo"/>
          <w:color w:val="221F1F"/>
          <w:spacing w:val="40"/>
          <w:w w:val="82"/>
          <w:sz w:val="22"/>
          <w:szCs w:val="22"/>
        </w:rPr>
        <w:t xml:space="preserve"> </w:t>
      </w:r>
      <w:r>
        <w:rPr>
          <w:rFonts w:ascii="Meiryo" w:eastAsia="Meiryo" w:hAnsi="Meiryo" w:cs="Meiryo"/>
          <w:color w:val="221F1F"/>
          <w:w w:val="82"/>
          <w:sz w:val="22"/>
          <w:szCs w:val="22"/>
        </w:rPr>
        <w:t>age</w:t>
      </w:r>
      <w:r>
        <w:rPr>
          <w:rFonts w:ascii="Meiryo" w:eastAsia="Meiryo" w:hAnsi="Meiryo" w:cs="Meiryo"/>
          <w:color w:val="221F1F"/>
          <w:spacing w:val="9"/>
          <w:w w:val="82"/>
          <w:sz w:val="22"/>
          <w:szCs w:val="22"/>
        </w:rPr>
        <w:t xml:space="preserve"> </w:t>
      </w:r>
      <w:r>
        <w:rPr>
          <w:rFonts w:ascii="Meiryo" w:eastAsia="Meiryo" w:hAnsi="Meiryo" w:cs="Meiryo"/>
          <w:color w:val="221F1F"/>
          <w:w w:val="82"/>
          <w:sz w:val="22"/>
          <w:szCs w:val="22"/>
        </w:rPr>
        <w:t>8</w:t>
      </w:r>
      <w:r>
        <w:rPr>
          <w:rFonts w:ascii="Meiryo" w:eastAsia="Meiryo" w:hAnsi="Meiryo" w:cs="Meiryo"/>
          <w:color w:val="221F1F"/>
          <w:spacing w:val="10"/>
          <w:w w:val="82"/>
          <w:sz w:val="22"/>
          <w:szCs w:val="22"/>
        </w:rPr>
        <w:t xml:space="preserve"> </w:t>
      </w:r>
      <w:ins w:id="777" w:author="0" w:date="2015-11-12T18:15:00Z">
        <w:r>
          <w:rPr>
            <w:rFonts w:ascii="Meiryo" w:eastAsia="Meiryo" w:hAnsi="Meiryo" w:cs="Meiryo"/>
            <w:color w:val="221F1F"/>
            <w:spacing w:val="10"/>
            <w:w w:val="82"/>
            <w:sz w:val="22"/>
            <w:szCs w:val="22"/>
          </w:rPr>
          <w:t xml:space="preserve">standard </w:t>
        </w:r>
      </w:ins>
      <w:r>
        <w:rPr>
          <w:rFonts w:ascii="Meiryo" w:eastAsia="Meiryo" w:hAnsi="Meiryo" w:cs="Meiryo"/>
          <w:color w:val="221F1F"/>
          <w:w w:val="82"/>
          <w:sz w:val="22"/>
          <w:szCs w:val="22"/>
        </w:rPr>
        <w:t>scores</w:t>
      </w:r>
      <w:r>
        <w:rPr>
          <w:rFonts w:ascii="Meiryo" w:eastAsia="Meiryo" w:hAnsi="Meiryo" w:cs="Meiryo"/>
          <w:color w:val="221F1F"/>
          <w:spacing w:val="20"/>
          <w:w w:val="82"/>
          <w:sz w:val="22"/>
          <w:szCs w:val="22"/>
        </w:rPr>
        <w:t xml:space="preserve"> </w:t>
      </w:r>
      <w:r>
        <w:rPr>
          <w:rFonts w:ascii="Meiryo" w:eastAsia="Meiryo" w:hAnsi="Meiryo" w:cs="Meiryo"/>
          <w:color w:val="221F1F"/>
          <w:sz w:val="22"/>
          <w:szCs w:val="22"/>
        </w:rPr>
        <w:t>to</w:t>
      </w:r>
    </w:p>
    <w:p>
      <w:pPr>
        <w:spacing w:line="200" w:lineRule="exact"/>
      </w:pPr>
    </w:p>
    <w:p>
      <w:pPr>
        <w:spacing w:before="10" w:line="280" w:lineRule="exact"/>
        <w:rPr>
          <w:sz w:val="28"/>
          <w:szCs w:val="28"/>
        </w:rPr>
      </w:pPr>
    </w:p>
    <w:p>
      <w:pPr>
        <w:spacing w:line="320" w:lineRule="exact"/>
        <w:ind w:left="155"/>
        <w:rPr>
          <w:del w:id="778" w:author="0" w:date="2015-11-12T18:15:00Z"/>
          <w:rFonts w:ascii="Meiryo" w:eastAsia="Meiryo" w:hAnsi="Meiryo" w:cs="Meiryo"/>
          <w:sz w:val="22"/>
          <w:szCs w:val="22"/>
        </w:rPr>
      </w:pPr>
      <w:r>
        <w:rPr>
          <w:rFonts w:ascii="Meiryo" w:eastAsia="Meiryo" w:hAnsi="Meiryo" w:cs="Meiryo"/>
          <w:color w:val="221F1F"/>
          <w:w w:val="82"/>
          <w:position w:val="3"/>
          <w:sz w:val="22"/>
          <w:szCs w:val="22"/>
        </w:rPr>
        <w:t>replace</w:t>
      </w:r>
      <w:r>
        <w:rPr>
          <w:rFonts w:ascii="Meiryo" w:eastAsia="Meiryo" w:hAnsi="Meiryo" w:cs="Meiryo"/>
          <w:color w:val="221F1F"/>
          <w:spacing w:val="43"/>
          <w:w w:val="82"/>
          <w:position w:val="3"/>
          <w:sz w:val="22"/>
          <w:szCs w:val="22"/>
        </w:rPr>
        <w:t xml:space="preserve"> </w:t>
      </w:r>
      <w:r>
        <w:rPr>
          <w:rFonts w:ascii="Meiryo" w:eastAsia="Meiryo" w:hAnsi="Meiryo" w:cs="Meiryo"/>
          <w:color w:val="221F1F"/>
          <w:w w:val="82"/>
          <w:position w:val="3"/>
          <w:sz w:val="22"/>
          <w:szCs w:val="22"/>
        </w:rPr>
        <w:t>age</w:t>
      </w:r>
      <w:r>
        <w:rPr>
          <w:rFonts w:ascii="Meiryo" w:eastAsia="Meiryo" w:hAnsi="Meiryo" w:cs="Meiryo"/>
          <w:color w:val="221F1F"/>
          <w:spacing w:val="10"/>
          <w:w w:val="82"/>
          <w:position w:val="3"/>
          <w:sz w:val="22"/>
          <w:szCs w:val="22"/>
        </w:rPr>
        <w:t xml:space="preserve"> </w:t>
      </w:r>
      <w:r>
        <w:rPr>
          <w:rFonts w:ascii="Meiryo" w:eastAsia="Meiryo" w:hAnsi="Meiryo" w:cs="Meiryo"/>
          <w:color w:val="221F1F"/>
          <w:w w:val="82"/>
          <w:position w:val="3"/>
          <w:sz w:val="22"/>
          <w:szCs w:val="22"/>
        </w:rPr>
        <w:t>10</w:t>
      </w:r>
      <w:r>
        <w:rPr>
          <w:rFonts w:ascii="Meiryo" w:eastAsia="Meiryo" w:hAnsi="Meiryo" w:cs="Meiryo"/>
          <w:color w:val="221F1F"/>
          <w:spacing w:val="7"/>
          <w:w w:val="82"/>
          <w:position w:val="3"/>
          <w:sz w:val="22"/>
          <w:szCs w:val="22"/>
        </w:rPr>
        <w:t xml:space="preserve"> </w:t>
      </w:r>
      <w:ins w:id="779" w:author="0" w:date="2015-11-12T18:15:00Z">
        <w:r>
          <w:rPr>
            <w:rFonts w:ascii="Meiryo" w:eastAsia="Meiryo" w:hAnsi="Meiryo" w:cs="Meiryo"/>
            <w:color w:val="221F1F"/>
            <w:spacing w:val="7"/>
            <w:w w:val="82"/>
            <w:position w:val="3"/>
            <w:sz w:val="22"/>
            <w:szCs w:val="22"/>
          </w:rPr>
          <w:t xml:space="preserve">standard </w:t>
        </w:r>
      </w:ins>
      <w:r>
        <w:rPr>
          <w:rFonts w:ascii="Meiryo" w:eastAsia="Meiryo" w:hAnsi="Meiryo" w:cs="Meiryo"/>
          <w:color w:val="221F1F"/>
          <w:w w:val="82"/>
          <w:position w:val="3"/>
          <w:sz w:val="22"/>
          <w:szCs w:val="22"/>
        </w:rPr>
        <w:t>scores.</w:t>
      </w:r>
      <w:del w:id="780" w:author="0" w:date="2015-11-12T18:15:00Z">
        <w:r>
          <w:rPr>
            <w:rFonts w:ascii="Meiryo" w:eastAsia="Meiryo" w:hAnsi="Meiryo" w:cs="Meiryo"/>
            <w:color w:val="221F1F"/>
            <w:spacing w:val="37"/>
            <w:w w:val="82"/>
            <w:position w:val="3"/>
            <w:sz w:val="22"/>
            <w:szCs w:val="22"/>
          </w:rPr>
          <w:delText xml:space="preserve"> </w:delText>
        </w:r>
        <w:r>
          <w:rPr>
            <w:rFonts w:ascii="Meiryo" w:eastAsia="Meiryo" w:hAnsi="Meiryo" w:cs="Meiryo"/>
            <w:color w:val="221F1F"/>
            <w:position w:val="3"/>
            <w:sz w:val="22"/>
            <w:szCs w:val="22"/>
          </w:rPr>
          <w:delText>By</w:delText>
        </w:r>
        <w:r>
          <w:rPr>
            <w:rFonts w:ascii="Meiryo" w:eastAsia="Meiryo" w:hAnsi="Meiryo" w:cs="Meiryo"/>
            <w:color w:val="221F1F"/>
            <w:spacing w:val="-4"/>
            <w:position w:val="3"/>
            <w:sz w:val="22"/>
            <w:szCs w:val="22"/>
          </w:rPr>
          <w:delText xml:space="preserve"> </w:delText>
        </w:r>
        <w:r>
          <w:rPr>
            <w:rFonts w:ascii="Meiryo" w:eastAsia="Meiryo" w:hAnsi="Meiryo" w:cs="Meiryo"/>
            <w:color w:val="221F1F"/>
            <w:w w:val="88"/>
            <w:position w:val="3"/>
            <w:sz w:val="22"/>
            <w:szCs w:val="22"/>
          </w:rPr>
          <w:delText>empl</w:delText>
        </w:r>
        <w:r>
          <w:rPr>
            <w:rFonts w:ascii="Meiryo" w:eastAsia="Meiryo" w:hAnsi="Meiryo" w:cs="Meiryo"/>
            <w:color w:val="221F1F"/>
            <w:spacing w:val="-5"/>
            <w:w w:val="88"/>
            <w:position w:val="3"/>
            <w:sz w:val="22"/>
            <w:szCs w:val="22"/>
          </w:rPr>
          <w:delText>o</w:delText>
        </w:r>
        <w:r>
          <w:rPr>
            <w:rFonts w:ascii="Meiryo" w:eastAsia="Meiryo" w:hAnsi="Meiryo" w:cs="Meiryo"/>
            <w:color w:val="221F1F"/>
            <w:w w:val="88"/>
            <w:position w:val="3"/>
            <w:sz w:val="22"/>
            <w:szCs w:val="22"/>
          </w:rPr>
          <w:delText>ying</w:delText>
        </w:r>
        <w:r>
          <w:rPr>
            <w:rFonts w:ascii="Meiryo" w:eastAsia="Meiryo" w:hAnsi="Meiryo" w:cs="Meiryo"/>
            <w:color w:val="221F1F"/>
            <w:spacing w:val="14"/>
            <w:w w:val="88"/>
            <w:position w:val="3"/>
            <w:sz w:val="22"/>
            <w:szCs w:val="22"/>
          </w:rPr>
          <w:delText xml:space="preserve"> </w:delText>
        </w:r>
        <w:r>
          <w:rPr>
            <w:rFonts w:ascii="Meiryo" w:eastAsia="Meiryo" w:hAnsi="Meiryo" w:cs="Meiryo"/>
            <w:color w:val="221F1F"/>
            <w:position w:val="3"/>
            <w:sz w:val="22"/>
            <w:szCs w:val="22"/>
          </w:rPr>
          <w:delText>a</w:delText>
        </w:r>
        <w:r>
          <w:rPr>
            <w:rFonts w:ascii="Meiryo" w:eastAsia="Meiryo" w:hAnsi="Meiryo" w:cs="Meiryo"/>
            <w:color w:val="221F1F"/>
            <w:spacing w:val="-19"/>
            <w:position w:val="3"/>
            <w:sz w:val="22"/>
            <w:szCs w:val="22"/>
          </w:rPr>
          <w:delText xml:space="preserve"> </w:delText>
        </w:r>
        <w:r>
          <w:rPr>
            <w:rFonts w:ascii="Meiryo" w:eastAsia="Meiryo" w:hAnsi="Meiryo" w:cs="Meiryo"/>
            <w:color w:val="221F1F"/>
            <w:w w:val="84"/>
            <w:position w:val="3"/>
            <w:sz w:val="22"/>
            <w:szCs w:val="22"/>
          </w:rPr>
          <w:delText>4</w:delText>
        </w:r>
        <w:r>
          <w:rPr>
            <w:rFonts w:ascii="Meiryo" w:eastAsia="Meiryo" w:hAnsi="Meiryo" w:cs="Meiryo"/>
            <w:color w:val="221F1F"/>
            <w:spacing w:val="5"/>
            <w:w w:val="84"/>
            <w:position w:val="3"/>
            <w:sz w:val="22"/>
            <w:szCs w:val="22"/>
          </w:rPr>
          <w:delText xml:space="preserve"> </w:delText>
        </w:r>
        <w:r>
          <w:rPr>
            <w:rFonts w:ascii="Meiryo" w:eastAsia="Meiryo" w:hAnsi="Meiryo" w:cs="Meiryo"/>
            <w:color w:val="221F1F"/>
            <w:spacing w:val="-5"/>
            <w:w w:val="84"/>
            <w:position w:val="3"/>
            <w:sz w:val="22"/>
            <w:szCs w:val="22"/>
          </w:rPr>
          <w:delText>y</w:delText>
        </w:r>
        <w:r>
          <w:rPr>
            <w:rFonts w:ascii="Meiryo" w:eastAsia="Meiryo" w:hAnsi="Meiryo" w:cs="Meiryo"/>
            <w:color w:val="221F1F"/>
            <w:w w:val="84"/>
            <w:position w:val="3"/>
            <w:sz w:val="22"/>
            <w:szCs w:val="22"/>
          </w:rPr>
          <w:delText>ear</w:delText>
        </w:r>
        <w:r>
          <w:rPr>
            <w:rFonts w:ascii="Meiryo" w:eastAsia="Meiryo" w:hAnsi="Meiryo" w:cs="Meiryo"/>
            <w:color w:val="221F1F"/>
            <w:spacing w:val="21"/>
            <w:w w:val="84"/>
            <w:position w:val="3"/>
            <w:sz w:val="22"/>
            <w:szCs w:val="22"/>
          </w:rPr>
          <w:delText xml:space="preserve"> </w:delText>
        </w:r>
        <w:r>
          <w:rPr>
            <w:rFonts w:ascii="Meiryo" w:eastAsia="Meiryo" w:hAnsi="Meiryo" w:cs="Meiryo"/>
            <w:color w:val="221F1F"/>
            <w:w w:val="84"/>
            <w:position w:val="3"/>
            <w:sz w:val="22"/>
            <w:szCs w:val="22"/>
          </w:rPr>
          <w:delText>wind</w:delText>
        </w:r>
        <w:r>
          <w:rPr>
            <w:rFonts w:ascii="Meiryo" w:eastAsia="Meiryo" w:hAnsi="Meiryo" w:cs="Meiryo"/>
            <w:color w:val="221F1F"/>
            <w:spacing w:val="-5"/>
            <w:w w:val="84"/>
            <w:position w:val="3"/>
            <w:sz w:val="22"/>
            <w:szCs w:val="22"/>
          </w:rPr>
          <w:delText>o</w:delText>
        </w:r>
        <w:r>
          <w:rPr>
            <w:rFonts w:ascii="Meiryo" w:eastAsia="Meiryo" w:hAnsi="Meiryo" w:cs="Meiryo"/>
            <w:color w:val="221F1F"/>
            <w:w w:val="84"/>
            <w:position w:val="3"/>
            <w:sz w:val="22"/>
            <w:szCs w:val="22"/>
          </w:rPr>
          <w:delText>w,</w:delText>
        </w:r>
        <w:r>
          <w:rPr>
            <w:rFonts w:ascii="Meiryo" w:eastAsia="Meiryo" w:hAnsi="Meiryo" w:cs="Meiryo"/>
            <w:color w:val="221F1F"/>
            <w:spacing w:val="42"/>
            <w:w w:val="84"/>
            <w:position w:val="3"/>
            <w:sz w:val="22"/>
            <w:szCs w:val="22"/>
          </w:rPr>
          <w:delText xml:space="preserve"> </w:delText>
        </w:r>
        <w:r>
          <w:rPr>
            <w:rFonts w:ascii="Meiryo" w:eastAsia="Meiryo" w:hAnsi="Meiryo" w:cs="Meiryo"/>
            <w:color w:val="221F1F"/>
            <w:position w:val="3"/>
            <w:sz w:val="22"/>
            <w:szCs w:val="22"/>
          </w:rPr>
          <w:delText>all</w:delText>
        </w:r>
        <w:r>
          <w:rPr>
            <w:rFonts w:ascii="Meiryo" w:eastAsia="Meiryo" w:hAnsi="Meiryo" w:cs="Meiryo"/>
            <w:color w:val="221F1F"/>
            <w:spacing w:val="-8"/>
            <w:position w:val="3"/>
            <w:sz w:val="22"/>
            <w:szCs w:val="22"/>
          </w:rPr>
          <w:delText xml:space="preserve"> </w:delText>
        </w:r>
        <w:r>
          <w:rPr>
            <w:rFonts w:ascii="Meiryo" w:eastAsia="Meiryo" w:hAnsi="Meiryo" w:cs="Meiryo"/>
            <w:color w:val="221F1F"/>
            <w:w w:val="87"/>
            <w:position w:val="3"/>
            <w:sz w:val="22"/>
            <w:szCs w:val="22"/>
          </w:rPr>
          <w:delText>su</w:delText>
        </w:r>
        <w:r>
          <w:rPr>
            <w:rFonts w:ascii="Meiryo" w:eastAsia="Meiryo" w:hAnsi="Meiryo" w:cs="Meiryo"/>
            <w:color w:val="221F1F"/>
            <w:spacing w:val="5"/>
            <w:w w:val="87"/>
            <w:position w:val="3"/>
            <w:sz w:val="22"/>
            <w:szCs w:val="22"/>
          </w:rPr>
          <w:delText>b</w:delText>
        </w:r>
        <w:r>
          <w:rPr>
            <w:rFonts w:ascii="Meiryo" w:eastAsia="Meiryo" w:hAnsi="Meiryo" w:cs="Meiryo"/>
            <w:color w:val="221F1F"/>
            <w:w w:val="87"/>
            <w:position w:val="3"/>
            <w:sz w:val="22"/>
            <w:szCs w:val="22"/>
          </w:rPr>
          <w:delText>jects</w:delText>
        </w:r>
        <w:r>
          <w:rPr>
            <w:rFonts w:ascii="Meiryo" w:eastAsia="Meiryo" w:hAnsi="Meiryo" w:cs="Meiryo"/>
            <w:color w:val="221F1F"/>
            <w:spacing w:val="4"/>
            <w:w w:val="87"/>
            <w:position w:val="3"/>
            <w:sz w:val="22"/>
            <w:szCs w:val="22"/>
          </w:rPr>
          <w:delText xml:space="preserve"> </w:delText>
        </w:r>
        <w:r>
          <w:rPr>
            <w:rFonts w:ascii="Meiryo" w:eastAsia="Meiryo" w:hAnsi="Meiryo" w:cs="Meiryo"/>
            <w:color w:val="221F1F"/>
            <w:w w:val="87"/>
            <w:position w:val="3"/>
            <w:sz w:val="22"/>
            <w:szCs w:val="22"/>
          </w:rPr>
          <w:delText>had</w:delText>
        </w:r>
        <w:r>
          <w:rPr>
            <w:rFonts w:ascii="Meiryo" w:eastAsia="Meiryo" w:hAnsi="Meiryo" w:cs="Meiryo"/>
            <w:color w:val="221F1F"/>
            <w:spacing w:val="17"/>
            <w:w w:val="87"/>
            <w:position w:val="3"/>
            <w:sz w:val="22"/>
            <w:szCs w:val="22"/>
          </w:rPr>
          <w:delText xml:space="preserve"> </w:delText>
        </w:r>
        <w:r>
          <w:rPr>
            <w:rFonts w:ascii="Meiryo" w:eastAsia="Meiryo" w:hAnsi="Meiryo" w:cs="Meiryo"/>
            <w:color w:val="221F1F"/>
            <w:w w:val="87"/>
            <w:position w:val="3"/>
            <w:sz w:val="22"/>
            <w:szCs w:val="22"/>
          </w:rPr>
          <w:delText>an</w:delText>
        </w:r>
        <w:r>
          <w:rPr>
            <w:rFonts w:ascii="Meiryo" w:eastAsia="Meiryo" w:hAnsi="Meiryo" w:cs="Meiryo"/>
            <w:color w:val="221F1F"/>
            <w:spacing w:val="11"/>
            <w:w w:val="87"/>
            <w:position w:val="3"/>
            <w:sz w:val="22"/>
            <w:szCs w:val="22"/>
          </w:rPr>
          <w:delText xml:space="preserve"> </w:delText>
        </w:r>
        <w:r>
          <w:rPr>
            <w:rFonts w:ascii="Meiryo" w:eastAsia="Meiryo" w:hAnsi="Meiryo" w:cs="Meiryo"/>
            <w:color w:val="221F1F"/>
            <w:w w:val="87"/>
            <w:position w:val="3"/>
            <w:sz w:val="22"/>
            <w:szCs w:val="22"/>
          </w:rPr>
          <w:delText>equal</w:delText>
        </w:r>
        <w:r>
          <w:rPr>
            <w:rFonts w:ascii="Meiryo" w:eastAsia="Meiryo" w:hAnsi="Meiryo" w:cs="Meiryo"/>
            <w:color w:val="221F1F"/>
            <w:spacing w:val="9"/>
            <w:w w:val="87"/>
            <w:position w:val="3"/>
            <w:sz w:val="22"/>
            <w:szCs w:val="22"/>
          </w:rPr>
          <w:delText xml:space="preserve"> </w:delText>
        </w:r>
        <w:r>
          <w:rPr>
            <w:rFonts w:ascii="Meiryo" w:eastAsia="Meiryo" w:hAnsi="Meiryo" w:cs="Meiryo"/>
            <w:color w:val="221F1F"/>
            <w:spacing w:val="-6"/>
            <w:position w:val="3"/>
            <w:sz w:val="22"/>
            <w:szCs w:val="22"/>
          </w:rPr>
          <w:delText>c</w:delText>
        </w:r>
        <w:r>
          <w:rPr>
            <w:rFonts w:ascii="Meiryo" w:eastAsia="Meiryo" w:hAnsi="Meiryo" w:cs="Meiryo"/>
            <w:color w:val="221F1F"/>
            <w:position w:val="3"/>
            <w:sz w:val="22"/>
            <w:szCs w:val="22"/>
          </w:rPr>
          <w:delText>hance</w:delText>
        </w:r>
      </w:del>
    </w:p>
    <w:p>
      <w:pPr>
        <w:spacing w:line="320" w:lineRule="exact"/>
        <w:ind w:left="155"/>
        <w:rPr>
          <w:ins w:id="781" w:author="0" w:date="2015-11-12T21:19:00Z"/>
          <w:rFonts w:ascii="Meiryo" w:eastAsia="Meiryo" w:hAnsi="Meiryo" w:cs="Meiryo"/>
          <w:color w:val="221F1F"/>
          <w:w w:val="85"/>
          <w:sz w:val="22"/>
          <w:szCs w:val="22"/>
        </w:rPr>
        <w:pPrChange w:id="782" w:author="0" w:date="2015-11-12T18:15:00Z">
          <w:pPr>
            <w:spacing w:before="23" w:line="252" w:lineRule="auto"/>
            <w:ind w:left="155" w:right="89"/>
          </w:pPr>
        </w:pPrChange>
      </w:pPr>
      <w:del w:id="783" w:author="0" w:date="2015-11-12T18:15:00Z">
        <w:r>
          <w:rPr>
            <w:rFonts w:ascii="Meiryo" w:eastAsia="Meiryo" w:hAnsi="Meiryo" w:cs="Meiryo"/>
            <w:color w:val="221F1F"/>
            <w:w w:val="88"/>
            <w:sz w:val="22"/>
            <w:szCs w:val="22"/>
          </w:rPr>
          <w:delText>of replacing</w:delText>
        </w:r>
        <w:r>
          <w:rPr>
            <w:rFonts w:ascii="Meiryo" w:eastAsia="Meiryo" w:hAnsi="Meiryo" w:cs="Meiryo"/>
            <w:color w:val="221F1F"/>
            <w:spacing w:val="14"/>
            <w:w w:val="88"/>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4"/>
            <w:w w:val="88"/>
            <w:sz w:val="22"/>
            <w:szCs w:val="22"/>
          </w:rPr>
          <w:delText xml:space="preserve"> </w:delText>
        </w:r>
        <w:r>
          <w:rPr>
            <w:rFonts w:ascii="Meiryo" w:eastAsia="Meiryo" w:hAnsi="Meiryo" w:cs="Meiryo"/>
            <w:color w:val="221F1F"/>
            <w:w w:val="88"/>
            <w:sz w:val="22"/>
            <w:szCs w:val="22"/>
          </w:rPr>
          <w:delText>primary</w:delText>
        </w:r>
        <w:r>
          <w:rPr>
            <w:rFonts w:ascii="Meiryo" w:eastAsia="Meiryo" w:hAnsi="Meiryo" w:cs="Meiryo"/>
            <w:color w:val="221F1F"/>
            <w:spacing w:val="30"/>
            <w:w w:val="88"/>
            <w:sz w:val="22"/>
            <w:szCs w:val="22"/>
          </w:rPr>
          <w:delText xml:space="preserve"> </w:delText>
        </w:r>
        <w:r>
          <w:rPr>
            <w:rFonts w:ascii="Meiryo" w:eastAsia="Meiryo" w:hAnsi="Meiryo" w:cs="Meiryo"/>
            <w:color w:val="221F1F"/>
            <w:w w:val="88"/>
            <w:sz w:val="22"/>
            <w:szCs w:val="22"/>
          </w:rPr>
          <w:delText>test</w:delText>
        </w:r>
        <w:r>
          <w:rPr>
            <w:rFonts w:ascii="Meiryo" w:eastAsia="Meiryo" w:hAnsi="Meiryo" w:cs="Meiryo"/>
            <w:color w:val="221F1F"/>
            <w:spacing w:val="4"/>
            <w:w w:val="88"/>
            <w:sz w:val="22"/>
            <w:szCs w:val="22"/>
          </w:rPr>
          <w:delText xml:space="preserve"> </w:delText>
        </w:r>
        <w:r>
          <w:rPr>
            <w:rFonts w:ascii="Meiryo" w:eastAsia="Meiryo" w:hAnsi="Meiryo" w:cs="Meiryo"/>
            <w:color w:val="221F1F"/>
            <w:w w:val="88"/>
            <w:sz w:val="22"/>
            <w:szCs w:val="22"/>
          </w:rPr>
          <w:delText>administration.</w:delText>
        </w:r>
      </w:del>
      <w:r>
        <w:rPr>
          <w:rFonts w:ascii="Meiryo" w:eastAsia="Meiryo" w:hAnsi="Meiryo" w:cs="Meiryo"/>
          <w:color w:val="221F1F"/>
          <w:w w:val="88"/>
          <w:sz w:val="22"/>
          <w:szCs w:val="22"/>
        </w:rPr>
        <w:t xml:space="preserve"> </w:t>
      </w:r>
      <w:r>
        <w:rPr>
          <w:rFonts w:ascii="Meiryo" w:eastAsia="Meiryo" w:hAnsi="Meiryo" w:cs="Meiryo"/>
          <w:color w:val="221F1F"/>
          <w:spacing w:val="15"/>
          <w:w w:val="88"/>
          <w:sz w:val="22"/>
          <w:szCs w:val="22"/>
        </w:rPr>
        <w:t xml:space="preserve"> </w:t>
      </w:r>
      <w:r>
        <w:rPr>
          <w:rFonts w:ascii="Meiryo" w:eastAsia="Meiryo" w:hAnsi="Meiryo" w:cs="Meiryo"/>
          <w:color w:val="221F1F"/>
          <w:sz w:val="22"/>
          <w:szCs w:val="22"/>
        </w:rPr>
        <w:t>Our</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replaceme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strategy</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ensured</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0"/>
          <w:w w:val="87"/>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spacing w:val="-5"/>
          <w:w w:val="82"/>
          <w:sz w:val="22"/>
          <w:szCs w:val="22"/>
        </w:rPr>
        <w:t>av</w:t>
      </w:r>
      <w:r>
        <w:rPr>
          <w:rFonts w:ascii="Meiryo" w:eastAsia="Meiryo" w:hAnsi="Meiryo" w:cs="Meiryo"/>
          <w:color w:val="221F1F"/>
          <w:w w:val="82"/>
          <w:sz w:val="22"/>
          <w:szCs w:val="22"/>
        </w:rPr>
        <w:t>erage</w:t>
      </w:r>
      <w:r>
        <w:rPr>
          <w:rFonts w:ascii="Meiryo" w:eastAsia="Meiryo" w:hAnsi="Meiryo" w:cs="Meiryo"/>
          <w:color w:val="221F1F"/>
          <w:spacing w:val="30"/>
          <w:w w:val="82"/>
          <w:sz w:val="22"/>
          <w:szCs w:val="22"/>
        </w:rPr>
        <w:t xml:space="preserve"> </w:t>
      </w:r>
      <w:r>
        <w:rPr>
          <w:rFonts w:ascii="Meiryo" w:eastAsia="Meiryo" w:hAnsi="Meiryo" w:cs="Meiryo"/>
          <w:color w:val="221F1F"/>
          <w:w w:val="82"/>
          <w:sz w:val="22"/>
          <w:szCs w:val="22"/>
        </w:rPr>
        <w:t>age</w:t>
      </w:r>
      <w:r>
        <w:rPr>
          <w:rFonts w:ascii="Meiryo" w:eastAsia="Meiryo" w:hAnsi="Meiryo" w:cs="Meiryo"/>
          <w:color w:val="221F1F"/>
          <w:spacing w:val="9"/>
          <w:w w:val="82"/>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testing</w:t>
      </w:r>
      <w:r>
        <w:rPr>
          <w:rFonts w:ascii="Meiryo" w:eastAsia="Meiryo" w:hAnsi="Meiryo" w:cs="Meiryo"/>
          <w:color w:val="221F1F"/>
          <w:spacing w:val="32"/>
          <w:w w:val="86"/>
          <w:sz w:val="22"/>
          <w:szCs w:val="22"/>
        </w:rPr>
        <w:t xml:space="preserve"> </w:t>
      </w:r>
      <w:r>
        <w:rPr>
          <w:rFonts w:ascii="Meiryo" w:eastAsia="Meiryo" w:hAnsi="Meiryo" w:cs="Meiryo"/>
          <w:color w:val="221F1F"/>
          <w:w w:val="86"/>
          <w:sz w:val="22"/>
          <w:szCs w:val="22"/>
        </w:rPr>
        <w:t>mat</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hed</w:t>
      </w:r>
      <w:r>
        <w:rPr>
          <w:rFonts w:ascii="Meiryo" w:eastAsia="Meiryo" w:hAnsi="Meiryo" w:cs="Meiryo"/>
          <w:color w:val="221F1F"/>
          <w:spacing w:val="25"/>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our</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targeted</w:t>
      </w:r>
      <w:r>
        <w:rPr>
          <w:rFonts w:ascii="Meiryo" w:eastAsia="Meiryo" w:hAnsi="Meiryo" w:cs="Meiryo"/>
          <w:color w:val="221F1F"/>
          <w:spacing w:val="29"/>
          <w:w w:val="85"/>
          <w:sz w:val="22"/>
          <w:szCs w:val="22"/>
        </w:rPr>
        <w:t xml:space="preserve"> </w:t>
      </w:r>
      <w:r>
        <w:rPr>
          <w:rFonts w:ascii="Meiryo" w:eastAsia="Meiryo" w:hAnsi="Meiryo" w:cs="Meiryo"/>
          <w:color w:val="221F1F"/>
          <w:w w:val="85"/>
          <w:sz w:val="22"/>
          <w:szCs w:val="22"/>
        </w:rPr>
        <w:t>ages.</w:t>
      </w:r>
    </w:p>
    <w:p>
      <w:pPr>
        <w:spacing w:line="320" w:lineRule="exact"/>
        <w:ind w:left="155"/>
        <w:rPr>
          <w:rFonts w:ascii="Meiryo" w:eastAsia="Meiryo" w:hAnsi="Meiryo" w:cs="Meiryo"/>
          <w:sz w:val="22"/>
          <w:szCs w:val="22"/>
        </w:rPr>
        <w:pPrChange w:id="784" w:author="0" w:date="2015-11-12T18:15:00Z">
          <w:pPr>
            <w:spacing w:before="23" w:line="252" w:lineRule="auto"/>
            <w:ind w:left="155" w:right="89"/>
          </w:pPr>
        </w:pPrChange>
      </w:pPr>
      <w:ins w:id="785" w:author="0" w:date="2015-11-12T21:19:00Z">
        <w:r>
          <w:rPr>
            <w:rFonts w:ascii="Meiryo" w:eastAsia="Meiryo" w:hAnsi="Meiryo" w:cs="Meiryo"/>
            <w:color w:val="221F1F"/>
            <w:w w:val="85"/>
            <w:sz w:val="22"/>
            <w:szCs w:val="22"/>
          </w:rPr>
          <w:t xml:space="preserve">To obtain </w:t>
        </w:r>
      </w:ins>
      <w:ins w:id="786" w:author="0" w:date="2015-11-12T21:20:00Z">
        <w:r>
          <w:rPr>
            <w:rFonts w:ascii="Meiryo" w:eastAsia="Meiryo" w:hAnsi="Meiryo" w:cs="Meiryo"/>
            <w:color w:val="221F1F"/>
            <w:w w:val="85"/>
            <w:sz w:val="22"/>
            <w:szCs w:val="22"/>
          </w:rPr>
          <w:t>intellectual</w:t>
        </w:r>
      </w:ins>
      <w:ins w:id="787" w:author="0" w:date="2015-11-12T21:19:00Z">
        <w:r>
          <w:rPr>
            <w:rFonts w:ascii="Meiryo" w:eastAsia="Meiryo" w:hAnsi="Meiryo" w:cs="Meiryo"/>
            <w:color w:val="221F1F"/>
            <w:w w:val="85"/>
            <w:sz w:val="22"/>
            <w:szCs w:val="22"/>
          </w:rPr>
          <w:t xml:space="preserve"> </w:t>
        </w:r>
      </w:ins>
      <w:ins w:id="788" w:author="0" w:date="2015-11-12T21:20:00Z">
        <w:r>
          <w:rPr>
            <w:rFonts w:ascii="Meiryo" w:eastAsia="Meiryo" w:hAnsi="Meiryo" w:cs="Meiryo"/>
            <w:color w:val="221F1F"/>
            <w:w w:val="85"/>
            <w:sz w:val="22"/>
            <w:szCs w:val="22"/>
          </w:rPr>
          <w:t xml:space="preserve">ability measures for each NLSY-children respondent, we fit a confirmatory factor analysis model (using </w:t>
        </w:r>
        <w:proofErr w:type="spellStart"/>
        <w:r>
          <w:rPr>
            <w:rFonts w:ascii="Meiryo" w:eastAsia="Meiryo" w:hAnsi="Meiryo" w:cs="Meiryo"/>
            <w:color w:val="221F1F"/>
            <w:w w:val="85"/>
            <w:sz w:val="22"/>
            <w:szCs w:val="22"/>
          </w:rPr>
          <w:t>Mlus</w:t>
        </w:r>
        <w:proofErr w:type="spellEnd"/>
        <w:r>
          <w:rPr>
            <w:rFonts w:ascii="Meiryo" w:eastAsia="Meiryo" w:hAnsi="Meiryo" w:cs="Meiryo"/>
            <w:color w:val="221F1F"/>
            <w:w w:val="85"/>
            <w:sz w:val="22"/>
            <w:szCs w:val="22"/>
          </w:rPr>
          <w:t xml:space="preserve">;  </w:t>
        </w:r>
        <w:proofErr w:type="spellStart"/>
        <w:r>
          <w:rPr>
            <w:rFonts w:ascii="Meiryo" w:eastAsia="Meiryo" w:hAnsi="Meiryo" w:cs="Meiryo"/>
            <w:color w:val="221F1F"/>
            <w:w w:val="85"/>
            <w:sz w:val="22"/>
            <w:szCs w:val="22"/>
          </w:rPr>
          <w:t>Muthen</w:t>
        </w:r>
        <w:proofErr w:type="spellEnd"/>
        <w:r>
          <w:rPr>
            <w:rFonts w:ascii="Meiryo" w:eastAsia="Meiryo" w:hAnsi="Meiryo" w:cs="Meiryo"/>
            <w:color w:val="221F1F"/>
            <w:w w:val="85"/>
            <w:sz w:val="22"/>
            <w:szCs w:val="22"/>
          </w:rPr>
          <w:t xml:space="preserve"> &amp; </w:t>
        </w:r>
        <w:proofErr w:type="spellStart"/>
        <w:r>
          <w:rPr>
            <w:rFonts w:ascii="Meiryo" w:eastAsia="Meiryo" w:hAnsi="Meiryo" w:cs="Meiryo"/>
            <w:color w:val="221F1F"/>
            <w:w w:val="85"/>
            <w:sz w:val="22"/>
            <w:szCs w:val="22"/>
          </w:rPr>
          <w:t>Muthen</w:t>
        </w:r>
        <w:proofErr w:type="spellEnd"/>
        <w:r>
          <w:rPr>
            <w:rFonts w:ascii="Meiryo" w:eastAsia="Meiryo" w:hAnsi="Meiryo" w:cs="Meiryo"/>
            <w:color w:val="221F1F"/>
            <w:w w:val="85"/>
            <w:sz w:val="22"/>
            <w:szCs w:val="22"/>
          </w:rPr>
          <w:t>, 2014) and their robust maximum likelihood estimator option.  A single-factor model fit fairly well (RMSEA = .101;  CFI = .973;  TLI = .946), supporting the use of this model to construct a unidimensional scale score for each respondent.  We used factor scores obtained from this model as our measures of NLSY-Children intelligence.</w:t>
        </w:r>
      </w:ins>
    </w:p>
    <w:p>
      <w:pPr>
        <w:spacing w:line="400" w:lineRule="exact"/>
        <w:ind w:left="697"/>
        <w:rPr>
          <w:del w:id="789" w:author="0" w:date="2015-11-12T18:16:00Z"/>
          <w:rFonts w:ascii="Meiryo" w:eastAsia="Meiryo" w:hAnsi="Meiryo" w:cs="Meiryo"/>
          <w:sz w:val="22"/>
          <w:szCs w:val="22"/>
        </w:rPr>
      </w:pPr>
      <w:del w:id="790" w:author="0" w:date="2015-11-12T18:16:00Z">
        <w:r>
          <w:rPr>
            <w:rFonts w:ascii="Meiryo" w:eastAsia="Meiryo" w:hAnsi="Meiryo" w:cs="Meiryo"/>
            <w:b/>
            <w:color w:val="221F1F"/>
            <w:position w:val="1"/>
            <w:sz w:val="22"/>
            <w:szCs w:val="22"/>
          </w:rPr>
          <w:delText>Measureme</w:delText>
        </w:r>
        <w:r>
          <w:rPr>
            <w:rFonts w:ascii="Meiryo" w:eastAsia="Meiryo" w:hAnsi="Meiryo" w:cs="Meiryo"/>
            <w:b/>
            <w:color w:val="221F1F"/>
            <w:spacing w:val="-5"/>
            <w:position w:val="1"/>
            <w:sz w:val="22"/>
            <w:szCs w:val="22"/>
          </w:rPr>
          <w:delText>n</w:delText>
        </w:r>
        <w:r>
          <w:rPr>
            <w:rFonts w:ascii="Meiryo" w:eastAsia="Meiryo" w:hAnsi="Meiryo" w:cs="Meiryo"/>
            <w:b/>
            <w:color w:val="221F1F"/>
            <w:position w:val="1"/>
            <w:sz w:val="22"/>
            <w:szCs w:val="22"/>
          </w:rPr>
          <w:delText>t.</w:delText>
        </w:r>
        <w:r>
          <w:rPr>
            <w:rFonts w:ascii="Meiryo" w:eastAsia="Meiryo" w:hAnsi="Meiryo" w:cs="Meiryo"/>
            <w:b/>
            <w:color w:val="221F1F"/>
            <w:spacing w:val="41"/>
            <w:position w:val="1"/>
            <w:sz w:val="22"/>
            <w:szCs w:val="22"/>
          </w:rPr>
          <w:delText xml:space="preserve"> </w:delText>
        </w:r>
        <w:r>
          <w:rPr>
            <w:rFonts w:ascii="Meiryo" w:eastAsia="Meiryo" w:hAnsi="Meiryo" w:cs="Meiryo"/>
            <w:color w:val="221F1F"/>
            <w:position w:val="1"/>
            <w:sz w:val="22"/>
            <w:szCs w:val="22"/>
          </w:rPr>
          <w:delText>A</w:delText>
        </w:r>
        <w:r>
          <w:rPr>
            <w:rFonts w:ascii="Meiryo" w:eastAsia="Meiryo" w:hAnsi="Meiryo" w:cs="Meiryo"/>
            <w:color w:val="221F1F"/>
            <w:spacing w:val="10"/>
            <w:position w:val="1"/>
            <w:sz w:val="22"/>
            <w:szCs w:val="22"/>
          </w:rPr>
          <w:delText xml:space="preserve"> </w:delText>
        </w:r>
        <w:r>
          <w:rPr>
            <w:rFonts w:ascii="Meiryo" w:eastAsia="Meiryo" w:hAnsi="Meiryo" w:cs="Meiryo"/>
            <w:color w:val="221F1F"/>
            <w:w w:val="88"/>
            <w:position w:val="1"/>
            <w:sz w:val="22"/>
            <w:szCs w:val="22"/>
          </w:rPr>
          <w:delText>unidimensional</w:delText>
        </w:r>
        <w:r>
          <w:rPr>
            <w:rFonts w:ascii="Meiryo" w:eastAsia="Meiryo" w:hAnsi="Meiryo" w:cs="Meiryo"/>
            <w:color w:val="221F1F"/>
            <w:spacing w:val="20"/>
            <w:w w:val="88"/>
            <w:position w:val="1"/>
            <w:sz w:val="22"/>
            <w:szCs w:val="22"/>
          </w:rPr>
          <w:delText xml:space="preserve"> </w:delText>
        </w:r>
        <w:r>
          <w:rPr>
            <w:rFonts w:ascii="Meiryo" w:eastAsia="Meiryo" w:hAnsi="Meiryo" w:cs="Meiryo"/>
            <w:color w:val="221F1F"/>
            <w:w w:val="88"/>
            <w:position w:val="1"/>
            <w:sz w:val="22"/>
            <w:szCs w:val="22"/>
          </w:rPr>
          <w:delText>conﬁrmatory</w:delText>
        </w:r>
        <w:r>
          <w:rPr>
            <w:rFonts w:ascii="Meiryo" w:eastAsia="Meiryo" w:hAnsi="Meiryo" w:cs="Meiryo"/>
            <w:color w:val="221F1F"/>
            <w:spacing w:val="19"/>
            <w:w w:val="88"/>
            <w:position w:val="1"/>
            <w:sz w:val="22"/>
            <w:szCs w:val="22"/>
          </w:rPr>
          <w:delText xml:space="preserve"> </w:delText>
        </w:r>
        <w:r>
          <w:rPr>
            <w:rFonts w:ascii="Meiryo" w:eastAsia="Meiryo" w:hAnsi="Meiryo" w:cs="Meiryo"/>
            <w:color w:val="221F1F"/>
            <w:w w:val="88"/>
            <w:position w:val="1"/>
            <w:sz w:val="22"/>
            <w:szCs w:val="22"/>
          </w:rPr>
          <w:delText>factor</w:delText>
        </w:r>
        <w:r>
          <w:rPr>
            <w:rFonts w:ascii="Meiryo" w:eastAsia="Meiryo" w:hAnsi="Meiryo" w:cs="Meiryo"/>
            <w:color w:val="221F1F"/>
            <w:spacing w:val="17"/>
            <w:w w:val="88"/>
            <w:position w:val="1"/>
            <w:sz w:val="22"/>
            <w:szCs w:val="22"/>
          </w:rPr>
          <w:delText xml:space="preserve"> </w:delText>
        </w:r>
        <w:r>
          <w:rPr>
            <w:rFonts w:ascii="Meiryo" w:eastAsia="Meiryo" w:hAnsi="Meiryo" w:cs="Meiryo"/>
            <w:color w:val="221F1F"/>
            <w:w w:val="88"/>
            <w:position w:val="1"/>
            <w:sz w:val="22"/>
            <w:szCs w:val="22"/>
          </w:rPr>
          <w:delText>analytic</w:delText>
        </w:r>
        <w:r>
          <w:rPr>
            <w:rFonts w:ascii="Meiryo" w:eastAsia="Meiryo" w:hAnsi="Meiryo" w:cs="Meiryo"/>
            <w:color w:val="221F1F"/>
            <w:spacing w:val="46"/>
            <w:w w:val="88"/>
            <w:position w:val="1"/>
            <w:sz w:val="22"/>
            <w:szCs w:val="22"/>
          </w:rPr>
          <w:delText xml:space="preserve"> </w:delText>
        </w:r>
        <w:r>
          <w:rPr>
            <w:rFonts w:ascii="Meiryo" w:eastAsia="Meiryo" w:hAnsi="Meiryo" w:cs="Meiryo"/>
            <w:color w:val="221F1F"/>
            <w:w w:val="88"/>
            <w:position w:val="1"/>
            <w:sz w:val="22"/>
            <w:szCs w:val="22"/>
          </w:rPr>
          <w:delText>m</w:delText>
        </w:r>
        <w:r>
          <w:rPr>
            <w:rFonts w:ascii="Meiryo" w:eastAsia="Meiryo" w:hAnsi="Meiryo" w:cs="Meiryo"/>
            <w:color w:val="221F1F"/>
            <w:spacing w:val="5"/>
            <w:w w:val="88"/>
            <w:position w:val="1"/>
            <w:sz w:val="22"/>
            <w:szCs w:val="22"/>
          </w:rPr>
          <w:delText>o</w:delText>
        </w:r>
        <w:r>
          <w:rPr>
            <w:rFonts w:ascii="Meiryo" w:eastAsia="Meiryo" w:hAnsi="Meiryo" w:cs="Meiryo"/>
            <w:color w:val="221F1F"/>
            <w:w w:val="88"/>
            <w:position w:val="1"/>
            <w:sz w:val="22"/>
            <w:szCs w:val="22"/>
          </w:rPr>
          <w:delText>del</w:delText>
        </w:r>
        <w:r>
          <w:rPr>
            <w:rFonts w:ascii="Meiryo" w:eastAsia="Meiryo" w:hAnsi="Meiryo" w:cs="Meiryo"/>
            <w:color w:val="221F1F"/>
            <w:spacing w:val="-6"/>
            <w:w w:val="88"/>
            <w:position w:val="1"/>
            <w:sz w:val="22"/>
            <w:szCs w:val="22"/>
          </w:rPr>
          <w:delText xml:space="preserve"> </w:delText>
        </w:r>
        <w:r>
          <w:rPr>
            <w:rFonts w:ascii="Meiryo" w:eastAsia="Meiryo" w:hAnsi="Meiryo" w:cs="Meiryo"/>
            <w:color w:val="221F1F"/>
            <w:spacing w:val="-5"/>
            <w:w w:val="88"/>
            <w:position w:val="1"/>
            <w:sz w:val="22"/>
            <w:szCs w:val="22"/>
          </w:rPr>
          <w:delText>w</w:delText>
        </w:r>
        <w:r>
          <w:rPr>
            <w:rFonts w:ascii="Meiryo" w:eastAsia="Meiryo" w:hAnsi="Meiryo" w:cs="Meiryo"/>
            <w:color w:val="221F1F"/>
            <w:w w:val="88"/>
            <w:position w:val="1"/>
            <w:sz w:val="22"/>
            <w:szCs w:val="22"/>
          </w:rPr>
          <w:delText>as</w:delText>
        </w:r>
        <w:r>
          <w:rPr>
            <w:rFonts w:ascii="Meiryo" w:eastAsia="Meiryo" w:hAnsi="Meiryo" w:cs="Meiryo"/>
            <w:color w:val="221F1F"/>
            <w:spacing w:val="-13"/>
            <w:w w:val="88"/>
            <w:position w:val="1"/>
            <w:sz w:val="22"/>
            <w:szCs w:val="22"/>
          </w:rPr>
          <w:delText xml:space="preserve"> </w:delText>
        </w:r>
        <w:r>
          <w:rPr>
            <w:rFonts w:ascii="Meiryo" w:eastAsia="Meiryo" w:hAnsi="Meiryo" w:cs="Meiryo"/>
            <w:color w:val="221F1F"/>
            <w:w w:val="88"/>
            <w:position w:val="1"/>
            <w:sz w:val="22"/>
            <w:szCs w:val="22"/>
          </w:rPr>
          <w:delText>run</w:delText>
        </w:r>
        <w:r>
          <w:rPr>
            <w:rFonts w:ascii="Meiryo" w:eastAsia="Meiryo" w:hAnsi="Meiryo" w:cs="Meiryo"/>
            <w:color w:val="221F1F"/>
            <w:spacing w:val="15"/>
            <w:w w:val="88"/>
            <w:position w:val="1"/>
            <w:sz w:val="22"/>
            <w:szCs w:val="22"/>
          </w:rPr>
          <w:delText xml:space="preserve"> </w:delText>
        </w:r>
        <w:r>
          <w:rPr>
            <w:rFonts w:ascii="Meiryo" w:eastAsia="Meiryo" w:hAnsi="Meiryo" w:cs="Meiryo"/>
            <w:color w:val="221F1F"/>
            <w:position w:val="1"/>
            <w:sz w:val="22"/>
            <w:szCs w:val="22"/>
          </w:rPr>
          <w:delText>in</w:delText>
        </w:r>
      </w:del>
    </w:p>
    <w:p>
      <w:pPr>
        <w:spacing w:before="23" w:line="252" w:lineRule="auto"/>
        <w:ind w:left="155" w:right="551"/>
        <w:rPr>
          <w:del w:id="791" w:author="0" w:date="2015-11-12T18:16:00Z"/>
          <w:rFonts w:ascii="Meiryo" w:eastAsia="Meiryo" w:hAnsi="Meiryo" w:cs="Meiryo"/>
          <w:sz w:val="22"/>
          <w:szCs w:val="22"/>
        </w:rPr>
      </w:pPr>
      <w:del w:id="792" w:author="0" w:date="2015-11-12T18:16:00Z">
        <w:r>
          <w:rPr>
            <w:rFonts w:ascii="Meiryo" w:eastAsia="Meiryo" w:hAnsi="Meiryo" w:cs="Meiryo"/>
            <w:color w:val="221F1F"/>
            <w:sz w:val="22"/>
            <w:szCs w:val="22"/>
          </w:rPr>
          <w:delText>M</w:delText>
        </w:r>
        <w:r>
          <w:rPr>
            <w:i/>
            <w:color w:val="221F1F"/>
            <w:sz w:val="22"/>
            <w:szCs w:val="22"/>
          </w:rPr>
          <w:delText>plus</w:delText>
        </w:r>
        <w:r>
          <w:rPr>
            <w:i/>
            <w:color w:val="221F1F"/>
            <w:spacing w:val="53"/>
            <w:sz w:val="22"/>
            <w:szCs w:val="22"/>
          </w:rPr>
          <w:delText xml:space="preserve"> </w:delText>
        </w:r>
        <w:r>
          <w:rPr>
            <w:rFonts w:ascii="Meiryo" w:eastAsia="Meiryo" w:hAnsi="Meiryo" w:cs="Meiryo"/>
            <w:color w:val="221F1F"/>
            <w:w w:val="86"/>
            <w:sz w:val="22"/>
            <w:szCs w:val="22"/>
          </w:rPr>
          <w:delText>7.31</w:delText>
        </w:r>
        <w:r>
          <w:rPr>
            <w:rFonts w:ascii="Meiryo" w:eastAsia="Meiryo" w:hAnsi="Meiryo" w:cs="Meiryo"/>
            <w:color w:val="221F1F"/>
            <w:spacing w:val="-19"/>
            <w:w w:val="86"/>
            <w:sz w:val="22"/>
            <w:szCs w:val="22"/>
          </w:rPr>
          <w:delText xml:space="preserve"> </w:delText>
        </w:r>
        <w:r>
          <w:rPr>
            <w:rFonts w:ascii="Meiryo" w:eastAsia="Meiryo" w:hAnsi="Meiryo" w:cs="Meiryo"/>
            <w:color w:val="221F1F"/>
            <w:w w:val="86"/>
            <w:sz w:val="22"/>
            <w:szCs w:val="22"/>
          </w:rPr>
          <w:delText xml:space="preserve">(Muthén </w:delText>
        </w:r>
        <w:r>
          <w:rPr>
            <w:rFonts w:ascii="Meiryo" w:eastAsia="Meiryo" w:hAnsi="Meiryo" w:cs="Meiryo"/>
            <w:color w:val="221F1F"/>
            <w:spacing w:val="9"/>
            <w:w w:val="86"/>
            <w:sz w:val="22"/>
            <w:szCs w:val="22"/>
          </w:rPr>
          <w:delText xml:space="preserve"> </w:delText>
        </w:r>
        <w:r>
          <w:rPr>
            <w:rFonts w:ascii="Meiryo" w:eastAsia="Meiryo" w:hAnsi="Meiryo" w:cs="Meiryo"/>
            <w:color w:val="221F1F"/>
            <w:sz w:val="22"/>
            <w:szCs w:val="22"/>
          </w:rPr>
          <w:delText>&amp;</w:delText>
        </w:r>
        <w:r>
          <w:rPr>
            <w:rFonts w:ascii="Meiryo" w:eastAsia="Meiryo" w:hAnsi="Meiryo" w:cs="Meiryo"/>
            <w:color w:val="221F1F"/>
            <w:spacing w:val="10"/>
            <w:sz w:val="22"/>
            <w:szCs w:val="22"/>
          </w:rPr>
          <w:delText xml:space="preserve"> </w:delText>
        </w:r>
        <w:r>
          <w:rPr>
            <w:rFonts w:ascii="Meiryo" w:eastAsia="Meiryo" w:hAnsi="Meiryo" w:cs="Meiryo"/>
            <w:color w:val="221F1F"/>
            <w:w w:val="85"/>
            <w:sz w:val="22"/>
            <w:szCs w:val="22"/>
          </w:rPr>
          <w:delText xml:space="preserve">Muthén, </w:delText>
        </w:r>
        <w:r>
          <w:rPr>
            <w:rFonts w:ascii="Meiryo" w:eastAsia="Meiryo" w:hAnsi="Meiryo" w:cs="Meiryo"/>
            <w:color w:val="221F1F"/>
            <w:spacing w:val="8"/>
            <w:w w:val="85"/>
            <w:sz w:val="22"/>
            <w:szCs w:val="22"/>
          </w:rPr>
          <w:delText xml:space="preserve"> </w:delText>
        </w:r>
        <w:r>
          <w:rPr>
            <w:rFonts w:ascii="Meiryo" w:eastAsia="Meiryo" w:hAnsi="Meiryo" w:cs="Meiryo"/>
            <w:color w:val="221F1F"/>
            <w:w w:val="85"/>
            <w:sz w:val="22"/>
            <w:szCs w:val="22"/>
          </w:rPr>
          <w:delText>2014),</w:delText>
        </w:r>
        <w:r>
          <w:rPr>
            <w:rFonts w:ascii="Meiryo" w:eastAsia="Meiryo" w:hAnsi="Meiryo" w:cs="Meiryo"/>
            <w:color w:val="221F1F"/>
            <w:spacing w:val="-18"/>
            <w:w w:val="85"/>
            <w:sz w:val="22"/>
            <w:szCs w:val="22"/>
          </w:rPr>
          <w:delText xml:space="preserve"> </w:delText>
        </w:r>
        <w:r>
          <w:rPr>
            <w:rFonts w:ascii="Meiryo" w:eastAsia="Meiryo" w:hAnsi="Meiryo" w:cs="Meiryo"/>
            <w:color w:val="221F1F"/>
            <w:w w:val="85"/>
            <w:sz w:val="22"/>
            <w:szCs w:val="22"/>
          </w:rPr>
          <w:delText>and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used</w:delText>
        </w:r>
        <w:r>
          <w:rPr>
            <w:rFonts w:ascii="Meiryo" w:eastAsia="Meiryo" w:hAnsi="Meiryo" w:cs="Meiryo"/>
            <w:color w:val="221F1F"/>
            <w:spacing w:val="5"/>
            <w:w w:val="85"/>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8"/>
            <w:sz w:val="22"/>
            <w:szCs w:val="22"/>
          </w:rPr>
          <w:delText>robust</w:delText>
        </w:r>
        <w:r>
          <w:rPr>
            <w:rFonts w:ascii="Meiryo" w:eastAsia="Meiryo" w:hAnsi="Meiryo" w:cs="Meiryo"/>
            <w:color w:val="221F1F"/>
            <w:spacing w:val="16"/>
            <w:w w:val="88"/>
            <w:sz w:val="22"/>
            <w:szCs w:val="22"/>
          </w:rPr>
          <w:delText xml:space="preserve"> </w:delText>
        </w:r>
        <w:r>
          <w:rPr>
            <w:rFonts w:ascii="Meiryo" w:eastAsia="Meiryo" w:hAnsi="Meiryo" w:cs="Meiryo"/>
            <w:color w:val="221F1F"/>
            <w:w w:val="88"/>
            <w:sz w:val="22"/>
            <w:szCs w:val="22"/>
          </w:rPr>
          <w:delText>maxi</w:delText>
        </w:r>
        <w:r>
          <w:rPr>
            <w:rFonts w:ascii="Meiryo" w:eastAsia="Meiryo" w:hAnsi="Meiryo" w:cs="Meiryo"/>
            <w:color w:val="221F1F"/>
            <w:spacing w:val="-5"/>
            <w:w w:val="88"/>
            <w:sz w:val="22"/>
            <w:szCs w:val="22"/>
          </w:rPr>
          <w:delText>m</w:delText>
        </w:r>
        <w:r>
          <w:rPr>
            <w:rFonts w:ascii="Meiryo" w:eastAsia="Meiryo" w:hAnsi="Meiryo" w:cs="Meiryo"/>
            <w:color w:val="221F1F"/>
            <w:w w:val="88"/>
            <w:sz w:val="22"/>
            <w:szCs w:val="22"/>
          </w:rPr>
          <w:delText>um</w:delText>
        </w:r>
        <w:r>
          <w:rPr>
            <w:rFonts w:ascii="Meiryo" w:eastAsia="Meiryo" w:hAnsi="Meiryo" w:cs="Meiryo"/>
            <w:color w:val="221F1F"/>
            <w:spacing w:val="14"/>
            <w:w w:val="88"/>
            <w:sz w:val="22"/>
            <w:szCs w:val="22"/>
          </w:rPr>
          <w:delText xml:space="preserve"> </w:delText>
        </w:r>
        <w:r>
          <w:rPr>
            <w:rFonts w:ascii="Meiryo" w:eastAsia="Meiryo" w:hAnsi="Meiryo" w:cs="Meiryo"/>
            <w:color w:val="221F1F"/>
            <w:sz w:val="22"/>
            <w:szCs w:val="22"/>
          </w:rPr>
          <w:delText>li</w:delText>
        </w:r>
        <w:r>
          <w:rPr>
            <w:rFonts w:ascii="Meiryo" w:eastAsia="Meiryo" w:hAnsi="Meiryo" w:cs="Meiryo"/>
            <w:color w:val="221F1F"/>
            <w:spacing w:val="-6"/>
            <w:sz w:val="22"/>
            <w:szCs w:val="22"/>
          </w:rPr>
          <w:delText>k</w:delText>
        </w:r>
        <w:r>
          <w:rPr>
            <w:rFonts w:ascii="Meiryo" w:eastAsia="Meiryo" w:hAnsi="Meiryo" w:cs="Meiryo"/>
            <w:color w:val="221F1F"/>
            <w:sz w:val="22"/>
            <w:szCs w:val="22"/>
          </w:rPr>
          <w:delText>elih</w:delText>
        </w:r>
        <w:r>
          <w:rPr>
            <w:rFonts w:ascii="Meiryo" w:eastAsia="Meiryo" w:hAnsi="Meiryo" w:cs="Meiryo"/>
            <w:color w:val="221F1F"/>
            <w:spacing w:val="6"/>
            <w:sz w:val="22"/>
            <w:szCs w:val="22"/>
          </w:rPr>
          <w:delText>oo</w:delText>
        </w:r>
        <w:r>
          <w:rPr>
            <w:rFonts w:ascii="Meiryo" w:eastAsia="Meiryo" w:hAnsi="Meiryo" w:cs="Meiryo"/>
            <w:color w:val="221F1F"/>
            <w:sz w:val="22"/>
            <w:szCs w:val="22"/>
          </w:rPr>
          <w:delText xml:space="preserve">d </w:delText>
        </w:r>
        <w:r>
          <w:rPr>
            <w:rFonts w:ascii="Meiryo" w:eastAsia="Meiryo" w:hAnsi="Meiryo" w:cs="Meiryo"/>
            <w:color w:val="221F1F"/>
            <w:w w:val="88"/>
            <w:sz w:val="22"/>
            <w:szCs w:val="22"/>
          </w:rPr>
          <w:delText>estimator</w:delText>
        </w:r>
        <w:r>
          <w:rPr>
            <w:rFonts w:ascii="Meiryo" w:eastAsia="Meiryo" w:hAnsi="Meiryo" w:cs="Meiryo"/>
            <w:color w:val="221F1F"/>
            <w:spacing w:val="9"/>
            <w:w w:val="88"/>
            <w:sz w:val="22"/>
            <w:szCs w:val="22"/>
          </w:rPr>
          <w:delText xml:space="preserve"> </w:delText>
        </w:r>
        <w:r>
          <w:rPr>
            <w:rFonts w:ascii="Meiryo" w:eastAsia="Meiryo" w:hAnsi="Meiryo" w:cs="Meiryo"/>
            <w:color w:val="221F1F"/>
            <w:sz w:val="22"/>
            <w:szCs w:val="22"/>
          </w:rPr>
          <w:delText>(MLR).</w:delText>
        </w:r>
        <w:r>
          <w:rPr>
            <w:rFonts w:ascii="Meiryo" w:eastAsia="Meiryo" w:hAnsi="Meiryo" w:cs="Meiryo"/>
            <w:color w:val="221F1F"/>
            <w:spacing w:val="7"/>
            <w:sz w:val="22"/>
            <w:szCs w:val="22"/>
          </w:rPr>
          <w:delText xml:space="preserve"> </w:delText>
        </w:r>
        <w:r>
          <w:rPr>
            <w:rFonts w:ascii="Meiryo" w:eastAsia="Meiryo" w:hAnsi="Meiryo" w:cs="Meiryo"/>
            <w:color w:val="221F1F"/>
            <w:w w:val="84"/>
            <w:sz w:val="22"/>
            <w:szCs w:val="22"/>
          </w:rPr>
          <w:delText>There</w:delText>
        </w:r>
        <w:r>
          <w:rPr>
            <w:rFonts w:ascii="Meiryo" w:eastAsia="Meiryo" w:hAnsi="Meiryo" w:cs="Meiryo"/>
            <w:color w:val="221F1F"/>
            <w:spacing w:val="48"/>
            <w:w w:val="84"/>
            <w:sz w:val="22"/>
            <w:szCs w:val="22"/>
          </w:rPr>
          <w:delText xml:space="preserve"> </w:delText>
        </w:r>
        <w:r>
          <w:rPr>
            <w:rFonts w:ascii="Meiryo" w:eastAsia="Meiryo" w:hAnsi="Meiryo" w:cs="Meiryo"/>
            <w:color w:val="221F1F"/>
            <w:spacing w:val="-5"/>
            <w:w w:val="84"/>
            <w:sz w:val="22"/>
            <w:szCs w:val="22"/>
          </w:rPr>
          <w:delText>w</w:delText>
        </w:r>
        <w:r>
          <w:rPr>
            <w:rFonts w:ascii="Meiryo" w:eastAsia="Meiryo" w:hAnsi="Meiryo" w:cs="Meiryo"/>
            <w:color w:val="221F1F"/>
            <w:w w:val="84"/>
            <w:sz w:val="22"/>
            <w:szCs w:val="22"/>
          </w:rPr>
          <w:delText>ere</w:delText>
        </w:r>
        <w:r>
          <w:rPr>
            <w:rFonts w:ascii="Meiryo" w:eastAsia="Meiryo" w:hAnsi="Meiryo" w:cs="Meiryo"/>
            <w:color w:val="221F1F"/>
            <w:spacing w:val="3"/>
            <w:w w:val="84"/>
            <w:sz w:val="22"/>
            <w:szCs w:val="22"/>
          </w:rPr>
          <w:delText xml:space="preserve"> </w:delText>
        </w:r>
        <w:r>
          <w:rPr>
            <w:rFonts w:ascii="Meiryo" w:eastAsia="Meiryo" w:hAnsi="Meiryo" w:cs="Meiryo"/>
            <w:color w:val="221F1F"/>
            <w:w w:val="84"/>
            <w:sz w:val="22"/>
            <w:szCs w:val="22"/>
          </w:rPr>
          <w:delText>8,254</w:delText>
        </w:r>
        <w:r>
          <w:rPr>
            <w:rFonts w:ascii="Meiryo" w:eastAsia="Meiryo" w:hAnsi="Meiryo" w:cs="Meiryo"/>
            <w:color w:val="221F1F"/>
            <w:spacing w:val="-13"/>
            <w:w w:val="84"/>
            <w:sz w:val="22"/>
            <w:szCs w:val="22"/>
          </w:rPr>
          <w:delText xml:space="preserve"> </w:delText>
        </w:r>
        <w:r>
          <w:rPr>
            <w:rFonts w:ascii="Meiryo" w:eastAsia="Meiryo" w:hAnsi="Meiryo" w:cs="Meiryo"/>
            <w:color w:val="221F1F"/>
            <w:w w:val="84"/>
            <w:sz w:val="22"/>
            <w:szCs w:val="22"/>
          </w:rPr>
          <w:delText>useable</w:delText>
        </w:r>
        <w:r>
          <w:rPr>
            <w:rFonts w:ascii="Meiryo" w:eastAsia="Meiryo" w:hAnsi="Meiryo" w:cs="Meiryo"/>
            <w:color w:val="221F1F"/>
            <w:spacing w:val="19"/>
            <w:w w:val="84"/>
            <w:sz w:val="22"/>
            <w:szCs w:val="22"/>
          </w:rPr>
          <w:delText xml:space="preserve"> </w:delText>
        </w:r>
        <w:r>
          <w:rPr>
            <w:rFonts w:ascii="Meiryo" w:eastAsia="Meiryo" w:hAnsi="Meiryo" w:cs="Meiryo"/>
            <w:color w:val="221F1F"/>
            <w:w w:val="84"/>
            <w:sz w:val="22"/>
            <w:szCs w:val="22"/>
          </w:rPr>
          <w:delText>obser</w:delText>
        </w:r>
        <w:r>
          <w:rPr>
            <w:rFonts w:ascii="Meiryo" w:eastAsia="Meiryo" w:hAnsi="Meiryo" w:cs="Meiryo"/>
            <w:color w:val="221F1F"/>
            <w:spacing w:val="-9"/>
            <w:w w:val="84"/>
            <w:sz w:val="22"/>
            <w:szCs w:val="22"/>
          </w:rPr>
          <w:delText>v</w:delText>
        </w:r>
        <w:r>
          <w:rPr>
            <w:rFonts w:ascii="Meiryo" w:eastAsia="Meiryo" w:hAnsi="Meiryo" w:cs="Meiryo"/>
            <w:color w:val="221F1F"/>
            <w:w w:val="84"/>
            <w:sz w:val="22"/>
            <w:szCs w:val="22"/>
          </w:rPr>
          <w:delText>ations</w:delText>
        </w:r>
        <w:r>
          <w:rPr>
            <w:rFonts w:ascii="Meiryo" w:eastAsia="Meiryo" w:hAnsi="Meiryo" w:cs="Meiryo"/>
            <w:color w:val="221F1F"/>
            <w:spacing w:val="57"/>
            <w:w w:val="84"/>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83"/>
            <w:sz w:val="22"/>
            <w:szCs w:val="22"/>
          </w:rPr>
          <w:delText>3,742</w:delText>
        </w:r>
        <w:r>
          <w:rPr>
            <w:rFonts w:ascii="Meiryo" w:eastAsia="Meiryo" w:hAnsi="Meiryo" w:cs="Meiryo"/>
            <w:color w:val="221F1F"/>
            <w:spacing w:val="-6"/>
            <w:w w:val="83"/>
            <w:sz w:val="22"/>
            <w:szCs w:val="22"/>
          </w:rPr>
          <w:delText xml:space="preserve"> </w:delText>
        </w:r>
        <w:r>
          <w:rPr>
            <w:rFonts w:ascii="Meiryo" w:eastAsia="Meiryo" w:hAnsi="Meiryo" w:cs="Meiryo"/>
            <w:color w:val="221F1F"/>
            <w:w w:val="83"/>
            <w:sz w:val="22"/>
            <w:szCs w:val="22"/>
          </w:rPr>
          <w:delText xml:space="preserve">clusters. </w:delText>
        </w:r>
        <w:r>
          <w:rPr>
            <w:rFonts w:ascii="Meiryo" w:eastAsia="Meiryo" w:hAnsi="Meiryo" w:cs="Meiryo"/>
            <w:color w:val="221F1F"/>
            <w:spacing w:val="11"/>
            <w:w w:val="83"/>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4"/>
            <w:sz w:val="22"/>
            <w:szCs w:val="22"/>
          </w:rPr>
          <w:delText xml:space="preserve"> </w:delText>
        </w:r>
        <w:r>
          <w:rPr>
            <w:rFonts w:ascii="Meiryo" w:eastAsia="Meiryo" w:hAnsi="Meiryo" w:cs="Meiryo"/>
            <w:color w:val="221F1F"/>
            <w:sz w:val="22"/>
            <w:szCs w:val="22"/>
          </w:rPr>
          <w:delText xml:space="preserve">single </w:delText>
        </w:r>
        <w:r>
          <w:rPr>
            <w:rFonts w:ascii="Meiryo" w:eastAsia="Meiryo" w:hAnsi="Meiryo" w:cs="Meiryo"/>
            <w:color w:val="221F1F"/>
            <w:w w:val="90"/>
            <w:sz w:val="22"/>
            <w:szCs w:val="22"/>
          </w:rPr>
          <w:delText>factor</w:delText>
        </w:r>
        <w:r>
          <w:rPr>
            <w:rFonts w:ascii="Meiryo" w:eastAsia="Meiryo" w:hAnsi="Meiryo" w:cs="Meiryo"/>
            <w:color w:val="221F1F"/>
            <w:spacing w:val="7"/>
            <w:w w:val="90"/>
            <w:sz w:val="22"/>
            <w:szCs w:val="22"/>
          </w:rPr>
          <w:delText xml:space="preserve"> </w:delText>
        </w:r>
        <w:r>
          <w:rPr>
            <w:rFonts w:ascii="Meiryo" w:eastAsia="Meiryo" w:hAnsi="Meiryo" w:cs="Meiryo"/>
            <w:color w:val="221F1F"/>
            <w:w w:val="90"/>
            <w:sz w:val="22"/>
            <w:szCs w:val="22"/>
          </w:rPr>
          <w:delText>solution</w:delText>
        </w:r>
        <w:r>
          <w:rPr>
            <w:rFonts w:ascii="Meiryo" w:eastAsia="Meiryo" w:hAnsi="Meiryo" w:cs="Meiryo"/>
            <w:color w:val="221F1F"/>
            <w:spacing w:val="7"/>
            <w:w w:val="90"/>
            <w:sz w:val="22"/>
            <w:szCs w:val="22"/>
          </w:rPr>
          <w:delText xml:space="preserve"> </w:delText>
        </w:r>
        <w:r>
          <w:rPr>
            <w:rFonts w:ascii="Meiryo" w:eastAsia="Meiryo" w:hAnsi="Meiryo" w:cs="Meiryo"/>
            <w:color w:val="221F1F"/>
            <w:sz w:val="22"/>
            <w:szCs w:val="22"/>
          </w:rPr>
          <w:delText>ﬁt</w:delText>
        </w:r>
        <w:r>
          <w:rPr>
            <w:rFonts w:ascii="Meiryo" w:eastAsia="Meiryo" w:hAnsi="Meiryo" w:cs="Meiryo"/>
            <w:color w:val="221F1F"/>
            <w:spacing w:val="-7"/>
            <w:sz w:val="22"/>
            <w:szCs w:val="22"/>
          </w:rPr>
          <w:delText xml:space="preserve"> </w:delText>
        </w:r>
        <w:r>
          <w:rPr>
            <w:rFonts w:ascii="Meiryo" w:eastAsia="Meiryo" w:hAnsi="Meiryo" w:cs="Meiryo"/>
            <w:color w:val="221F1F"/>
            <w:w w:val="87"/>
            <w:sz w:val="22"/>
            <w:szCs w:val="22"/>
          </w:rPr>
          <w:delText>the</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m</w:delText>
        </w:r>
        <w:r>
          <w:rPr>
            <w:rFonts w:ascii="Meiryo" w:eastAsia="Meiryo" w:hAnsi="Meiryo" w:cs="Meiryo"/>
            <w:color w:val="221F1F"/>
            <w:spacing w:val="5"/>
            <w:w w:val="87"/>
            <w:sz w:val="22"/>
            <w:szCs w:val="22"/>
          </w:rPr>
          <w:delText>o</w:delText>
        </w:r>
        <w:r>
          <w:rPr>
            <w:rFonts w:ascii="Meiryo" w:eastAsia="Meiryo" w:hAnsi="Meiryo" w:cs="Meiryo"/>
            <w:color w:val="221F1F"/>
            <w:w w:val="87"/>
            <w:sz w:val="22"/>
            <w:szCs w:val="22"/>
          </w:rPr>
          <w:delText>del</w:delText>
        </w:r>
        <w:r>
          <w:rPr>
            <w:rFonts w:ascii="Meiryo" w:eastAsia="Meiryo" w:hAnsi="Meiryo" w:cs="Meiryo"/>
            <w:color w:val="221F1F"/>
            <w:spacing w:val="6"/>
            <w:w w:val="87"/>
            <w:sz w:val="22"/>
            <w:szCs w:val="22"/>
          </w:rPr>
          <w:delText xml:space="preserve"> </w:delText>
        </w:r>
        <w:r>
          <w:rPr>
            <w:rFonts w:ascii="Meiryo" w:eastAsia="Meiryo" w:hAnsi="Meiryo" w:cs="Meiryo"/>
            <w:color w:val="221F1F"/>
            <w:w w:val="87"/>
            <w:sz w:val="22"/>
            <w:szCs w:val="22"/>
          </w:rPr>
          <w:delText>dece</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tly</w:delText>
        </w:r>
        <w:r>
          <w:rPr>
            <w:rFonts w:ascii="Meiryo" w:eastAsia="Meiryo" w:hAnsi="Meiryo" w:cs="Meiryo"/>
            <w:color w:val="221F1F"/>
            <w:spacing w:val="21"/>
            <w:w w:val="87"/>
            <w:sz w:val="22"/>
            <w:szCs w:val="22"/>
          </w:rPr>
          <w:delText xml:space="preserve"> </w:delText>
        </w:r>
        <w:r>
          <w:rPr>
            <w:rFonts w:ascii="Meiryo" w:eastAsia="Meiryo" w:hAnsi="Meiryo" w:cs="Meiryo"/>
            <w:color w:val="221F1F"/>
            <w:sz w:val="22"/>
            <w:szCs w:val="22"/>
          </w:rPr>
          <w:delText>(RMSEA</w:delText>
        </w:r>
        <w:r>
          <w:rPr>
            <w:rFonts w:ascii="Meiryo" w:eastAsia="Meiryo" w:hAnsi="Meiryo" w:cs="Meiryo"/>
            <w:color w:val="221F1F"/>
            <w:spacing w:val="25"/>
            <w:sz w:val="22"/>
            <w:szCs w:val="22"/>
          </w:rPr>
          <w:delText xml:space="preserve"> </w:delText>
        </w:r>
        <w:r>
          <w:rPr>
            <w:rFonts w:ascii="Meiryo" w:eastAsia="Meiryo" w:hAnsi="Meiryo" w:cs="Meiryo"/>
            <w:color w:val="221F1F"/>
            <w:sz w:val="22"/>
            <w:szCs w:val="22"/>
          </w:rPr>
          <w:delText>=</w:delText>
        </w:r>
        <w:r>
          <w:rPr>
            <w:rFonts w:ascii="Meiryo" w:eastAsia="Meiryo" w:hAnsi="Meiryo" w:cs="Meiryo"/>
            <w:color w:val="221F1F"/>
            <w:spacing w:val="-8"/>
            <w:sz w:val="22"/>
            <w:szCs w:val="22"/>
          </w:rPr>
          <w:delText xml:space="preserve"> </w:delText>
        </w:r>
        <w:r>
          <w:rPr>
            <w:rFonts w:ascii="Meiryo" w:eastAsia="Meiryo" w:hAnsi="Meiryo" w:cs="Meiryo"/>
            <w:color w:val="221F1F"/>
            <w:w w:val="80"/>
            <w:sz w:val="22"/>
            <w:szCs w:val="22"/>
          </w:rPr>
          <w:delText>.101,</w:delText>
        </w:r>
        <w:r>
          <w:rPr>
            <w:rFonts w:ascii="Meiryo" w:eastAsia="Meiryo" w:hAnsi="Meiryo" w:cs="Meiryo"/>
            <w:color w:val="221F1F"/>
            <w:spacing w:val="15"/>
            <w:w w:val="80"/>
            <w:sz w:val="22"/>
            <w:szCs w:val="22"/>
          </w:rPr>
          <w:delText xml:space="preserve"> </w:delText>
        </w:r>
        <w:r>
          <w:rPr>
            <w:rFonts w:ascii="Meiryo" w:eastAsia="Meiryo" w:hAnsi="Meiryo" w:cs="Meiryo"/>
            <w:color w:val="221F1F"/>
            <w:sz w:val="22"/>
            <w:szCs w:val="22"/>
          </w:rPr>
          <w:delText>p(RMESA</w:delText>
        </w:r>
        <w:r>
          <w:rPr>
            <w:rFonts w:ascii="Meiryo" w:eastAsia="Meiryo" w:hAnsi="Meiryo" w:cs="Meiryo"/>
            <w:color w:val="221F1F"/>
            <w:spacing w:val="19"/>
            <w:sz w:val="22"/>
            <w:szCs w:val="22"/>
          </w:rPr>
          <w:delText xml:space="preserve"> </w:delText>
        </w:r>
        <w:r>
          <w:rPr>
            <w:i/>
            <w:color w:val="221F1F"/>
            <w:sz w:val="22"/>
            <w:szCs w:val="22"/>
          </w:rPr>
          <w:delText>&lt;</w:delText>
        </w:r>
        <w:r>
          <w:rPr>
            <w:i/>
            <w:color w:val="221F1F"/>
            <w:spacing w:val="30"/>
            <w:sz w:val="22"/>
            <w:szCs w:val="22"/>
          </w:rPr>
          <w:delText xml:space="preserve"> </w:delText>
        </w:r>
        <w:r>
          <w:rPr>
            <w:i/>
            <w:color w:val="221F1F"/>
            <w:w w:val="110"/>
            <w:sz w:val="22"/>
            <w:szCs w:val="22"/>
          </w:rPr>
          <w:delText>.</w:delText>
        </w:r>
        <w:r>
          <w:rPr>
            <w:rFonts w:ascii="Meiryo" w:eastAsia="Meiryo" w:hAnsi="Meiryo" w:cs="Meiryo"/>
            <w:color w:val="221F1F"/>
            <w:w w:val="82"/>
            <w:sz w:val="22"/>
            <w:szCs w:val="22"/>
          </w:rPr>
          <w:delText>05)</w:delText>
        </w:r>
        <w:r>
          <w:rPr>
            <w:rFonts w:ascii="Meiryo" w:eastAsia="Meiryo" w:hAnsi="Meiryo" w:cs="Meiryo"/>
            <w:color w:val="221F1F"/>
            <w:spacing w:val="-11"/>
            <w:sz w:val="22"/>
            <w:szCs w:val="22"/>
          </w:rPr>
          <w:delText xml:space="preserve"> </w:delText>
        </w:r>
        <w:r>
          <w:rPr>
            <w:rFonts w:ascii="Meiryo" w:eastAsia="Meiryo" w:hAnsi="Meiryo" w:cs="Meiryo"/>
            <w:color w:val="221F1F"/>
            <w:sz w:val="22"/>
            <w:szCs w:val="22"/>
          </w:rPr>
          <w:delText>=</w:delText>
        </w:r>
        <w:r>
          <w:rPr>
            <w:rFonts w:ascii="Meiryo" w:eastAsia="Meiryo" w:hAnsi="Meiryo" w:cs="Meiryo"/>
            <w:color w:val="221F1F"/>
            <w:spacing w:val="-19"/>
            <w:sz w:val="22"/>
            <w:szCs w:val="22"/>
          </w:rPr>
          <w:delText xml:space="preserve"> </w:delText>
        </w:r>
        <w:r>
          <w:rPr>
            <w:rFonts w:ascii="Meiryo" w:eastAsia="Meiryo" w:hAnsi="Meiryo" w:cs="Meiryo"/>
            <w:color w:val="221F1F"/>
            <w:w w:val="73"/>
            <w:sz w:val="22"/>
            <w:szCs w:val="22"/>
          </w:rPr>
          <w:delText>0;</w:delText>
        </w:r>
        <w:r>
          <w:rPr>
            <w:rFonts w:ascii="Meiryo" w:eastAsia="Meiryo" w:hAnsi="Meiryo" w:cs="Meiryo"/>
            <w:color w:val="221F1F"/>
            <w:spacing w:val="20"/>
            <w:w w:val="73"/>
            <w:sz w:val="22"/>
            <w:szCs w:val="22"/>
          </w:rPr>
          <w:delText xml:space="preserve"> </w:delText>
        </w:r>
        <w:r>
          <w:rPr>
            <w:rFonts w:ascii="Meiryo" w:eastAsia="Meiryo" w:hAnsi="Meiryo" w:cs="Meiryo"/>
            <w:color w:val="221F1F"/>
            <w:w w:val="105"/>
            <w:sz w:val="22"/>
            <w:szCs w:val="22"/>
          </w:rPr>
          <w:delText>CFI</w:delText>
        </w:r>
      </w:del>
    </w:p>
    <w:p>
      <w:pPr>
        <w:spacing w:before="5" w:line="252" w:lineRule="auto"/>
        <w:ind w:left="155" w:right="153"/>
        <w:rPr>
          <w:del w:id="793" w:author="0" w:date="2015-11-12T18:16:00Z"/>
          <w:rFonts w:ascii="Meiryo" w:eastAsia="Meiryo" w:hAnsi="Meiryo" w:cs="Meiryo"/>
          <w:sz w:val="22"/>
          <w:szCs w:val="22"/>
        </w:rPr>
      </w:pPr>
      <w:del w:id="794" w:author="0" w:date="2015-11-12T18:16:00Z">
        <w:r>
          <w:rPr>
            <w:rFonts w:ascii="Meiryo" w:eastAsia="Meiryo" w:hAnsi="Meiryo" w:cs="Meiryo"/>
            <w:color w:val="221F1F"/>
            <w:sz w:val="22"/>
            <w:szCs w:val="22"/>
          </w:rPr>
          <w:delText>=</w:delText>
        </w:r>
        <w:r>
          <w:rPr>
            <w:rFonts w:ascii="Meiryo" w:eastAsia="Meiryo" w:hAnsi="Meiryo" w:cs="Meiryo"/>
            <w:color w:val="221F1F"/>
            <w:spacing w:val="-19"/>
            <w:sz w:val="22"/>
            <w:szCs w:val="22"/>
          </w:rPr>
          <w:delText xml:space="preserve"> </w:delText>
        </w:r>
        <w:r>
          <w:rPr>
            <w:i/>
            <w:color w:val="221F1F"/>
            <w:w w:val="110"/>
            <w:sz w:val="22"/>
            <w:szCs w:val="22"/>
          </w:rPr>
          <w:delText>.</w:delText>
        </w:r>
        <w:r>
          <w:rPr>
            <w:rFonts w:ascii="Meiryo" w:eastAsia="Meiryo" w:hAnsi="Meiryo" w:cs="Meiryo"/>
            <w:color w:val="221F1F"/>
            <w:w w:val="77"/>
            <w:sz w:val="22"/>
            <w:szCs w:val="22"/>
          </w:rPr>
          <w:delText>973;</w:delText>
        </w:r>
        <w:r>
          <w:rPr>
            <w:rFonts w:ascii="Meiryo" w:eastAsia="Meiryo" w:hAnsi="Meiryo" w:cs="Meiryo"/>
            <w:color w:val="221F1F"/>
            <w:sz w:val="22"/>
            <w:szCs w:val="22"/>
          </w:rPr>
          <w:delText xml:space="preserve"> TLI</w:delText>
        </w:r>
        <w:r>
          <w:rPr>
            <w:rFonts w:ascii="Meiryo" w:eastAsia="Meiryo" w:hAnsi="Meiryo" w:cs="Meiryo"/>
            <w:color w:val="221F1F"/>
            <w:spacing w:val="24"/>
            <w:sz w:val="22"/>
            <w:szCs w:val="22"/>
          </w:rPr>
          <w:delText xml:space="preserve"> </w:delText>
        </w:r>
        <w:r>
          <w:rPr>
            <w:rFonts w:ascii="Meiryo" w:eastAsia="Meiryo" w:hAnsi="Meiryo" w:cs="Meiryo"/>
            <w:color w:val="221F1F"/>
            <w:sz w:val="22"/>
            <w:szCs w:val="22"/>
          </w:rPr>
          <w:delText>=</w:delText>
        </w:r>
        <w:r>
          <w:rPr>
            <w:rFonts w:ascii="Meiryo" w:eastAsia="Meiryo" w:hAnsi="Meiryo" w:cs="Meiryo"/>
            <w:color w:val="221F1F"/>
            <w:spacing w:val="-19"/>
            <w:sz w:val="22"/>
            <w:szCs w:val="22"/>
          </w:rPr>
          <w:delText xml:space="preserve"> </w:delText>
        </w:r>
        <w:r>
          <w:rPr>
            <w:i/>
            <w:color w:val="221F1F"/>
            <w:w w:val="110"/>
            <w:sz w:val="22"/>
            <w:szCs w:val="22"/>
          </w:rPr>
          <w:delText>.</w:delText>
        </w:r>
        <w:r>
          <w:rPr>
            <w:rFonts w:ascii="Meiryo" w:eastAsia="Meiryo" w:hAnsi="Meiryo" w:cs="Meiryo"/>
            <w:color w:val="221F1F"/>
            <w:w w:val="80"/>
            <w:sz w:val="22"/>
            <w:szCs w:val="22"/>
          </w:rPr>
          <w:delText>946,</w:delText>
        </w:r>
        <w:r>
          <w:rPr>
            <w:rFonts w:ascii="Meiryo" w:eastAsia="Meiryo" w:hAnsi="Meiryo" w:cs="Meiryo"/>
            <w:color w:val="221F1F"/>
            <w:sz w:val="22"/>
            <w:szCs w:val="22"/>
          </w:rPr>
          <w:delText xml:space="preserve"> SRMR</w:delText>
        </w:r>
        <w:r>
          <w:rPr>
            <w:rFonts w:ascii="Meiryo" w:eastAsia="Meiryo" w:hAnsi="Meiryo" w:cs="Meiryo"/>
            <w:color w:val="221F1F"/>
            <w:spacing w:val="25"/>
            <w:sz w:val="22"/>
            <w:szCs w:val="22"/>
          </w:rPr>
          <w:delText xml:space="preserve"> </w:delText>
        </w:r>
        <w:r>
          <w:rPr>
            <w:rFonts w:ascii="Meiryo" w:eastAsia="Meiryo" w:hAnsi="Meiryo" w:cs="Meiryo"/>
            <w:color w:val="221F1F"/>
            <w:sz w:val="22"/>
            <w:szCs w:val="22"/>
          </w:rPr>
          <w:delText>=</w:delText>
        </w:r>
        <w:r>
          <w:rPr>
            <w:rFonts w:ascii="Meiryo" w:eastAsia="Meiryo" w:hAnsi="Meiryo" w:cs="Meiryo"/>
            <w:color w:val="221F1F"/>
            <w:spacing w:val="-8"/>
            <w:sz w:val="22"/>
            <w:szCs w:val="22"/>
          </w:rPr>
          <w:delText xml:space="preserve"> </w:delText>
        </w:r>
        <w:r>
          <w:rPr>
            <w:rFonts w:ascii="Meiryo" w:eastAsia="Meiryo" w:hAnsi="Meiryo" w:cs="Meiryo"/>
            <w:color w:val="221F1F"/>
            <w:w w:val="81"/>
            <w:sz w:val="22"/>
            <w:szCs w:val="22"/>
          </w:rPr>
          <w:delText>.027).</w:delText>
        </w:r>
        <w:r>
          <w:rPr>
            <w:rFonts w:ascii="Meiryo" w:eastAsia="Meiryo" w:hAnsi="Meiryo" w:cs="Meiryo"/>
            <w:color w:val="221F1F"/>
            <w:spacing w:val="38"/>
            <w:w w:val="81"/>
            <w:sz w:val="22"/>
            <w:szCs w:val="22"/>
          </w:rPr>
          <w:delText xml:space="preserve"> </w:delText>
        </w:r>
        <w:r>
          <w:rPr>
            <w:rFonts w:ascii="Meiryo" w:eastAsia="Meiryo" w:hAnsi="Meiryo" w:cs="Meiryo"/>
            <w:color w:val="221F1F"/>
            <w:spacing w:val="-17"/>
            <w:w w:val="93"/>
            <w:sz w:val="22"/>
            <w:szCs w:val="22"/>
          </w:rPr>
          <w:delText>T</w:delText>
        </w:r>
        <w:r>
          <w:rPr>
            <w:rFonts w:ascii="Meiryo" w:eastAsia="Meiryo" w:hAnsi="Meiryo" w:cs="Meiryo"/>
            <w:color w:val="221F1F"/>
            <w:w w:val="93"/>
            <w:sz w:val="22"/>
            <w:szCs w:val="22"/>
          </w:rPr>
          <w:delText>able</w:delText>
        </w:r>
        <w:r>
          <w:rPr>
            <w:rFonts w:ascii="Meiryo" w:eastAsia="Meiryo" w:hAnsi="Meiryo" w:cs="Meiryo"/>
            <w:color w:val="221F1F"/>
            <w:spacing w:val="9"/>
            <w:w w:val="93"/>
            <w:sz w:val="22"/>
            <w:szCs w:val="22"/>
          </w:rPr>
          <w:delText xml:space="preserve"> </w:delText>
        </w:r>
        <w:r>
          <w:rPr>
            <w:rFonts w:ascii="Meiryo" w:eastAsia="Meiryo" w:hAnsi="Meiryo" w:cs="Meiryo"/>
            <w:color w:val="221F1F"/>
            <w:w w:val="83"/>
            <w:sz w:val="22"/>
            <w:szCs w:val="22"/>
          </w:rPr>
          <w:delText>4</w:delText>
        </w:r>
        <w:r>
          <w:rPr>
            <w:rFonts w:ascii="Meiryo" w:eastAsia="Meiryo" w:hAnsi="Meiryo" w:cs="Meiryo"/>
            <w:color w:val="221F1F"/>
            <w:spacing w:val="8"/>
            <w:w w:val="83"/>
            <w:sz w:val="22"/>
            <w:szCs w:val="22"/>
          </w:rPr>
          <w:delText xml:space="preserve"> </w:delText>
        </w:r>
        <w:r>
          <w:rPr>
            <w:rFonts w:ascii="Meiryo" w:eastAsia="Meiryo" w:hAnsi="Meiryo" w:cs="Meiryo"/>
            <w:color w:val="221F1F"/>
            <w:w w:val="83"/>
            <w:sz w:val="22"/>
            <w:szCs w:val="22"/>
          </w:rPr>
          <w:delText>on</w:delText>
        </w:r>
        <w:r>
          <w:rPr>
            <w:rFonts w:ascii="Meiryo" w:eastAsia="Meiryo" w:hAnsi="Meiryo" w:cs="Meiryo"/>
            <w:color w:val="221F1F"/>
            <w:spacing w:val="23"/>
            <w:w w:val="83"/>
            <w:sz w:val="22"/>
            <w:szCs w:val="22"/>
          </w:rPr>
          <w:delText xml:space="preserve"> </w:delText>
        </w:r>
        <w:r>
          <w:rPr>
            <w:rFonts w:ascii="Meiryo" w:eastAsia="Meiryo" w:hAnsi="Meiryo" w:cs="Meiryo"/>
            <w:color w:val="221F1F"/>
            <w:w w:val="83"/>
            <w:sz w:val="22"/>
            <w:szCs w:val="22"/>
          </w:rPr>
          <w:delText>page</w:delText>
        </w:r>
        <w:r>
          <w:rPr>
            <w:rFonts w:ascii="Meiryo" w:eastAsia="Meiryo" w:hAnsi="Meiryo" w:cs="Meiryo"/>
            <w:color w:val="221F1F"/>
            <w:spacing w:val="17"/>
            <w:w w:val="83"/>
            <w:sz w:val="22"/>
            <w:szCs w:val="22"/>
          </w:rPr>
          <w:delText xml:space="preserve"> </w:delText>
        </w:r>
        <w:r>
          <w:rPr>
            <w:rFonts w:ascii="Meiryo" w:eastAsia="Meiryo" w:hAnsi="Meiryo" w:cs="Meiryo"/>
            <w:color w:val="221F1F"/>
            <w:w w:val="83"/>
            <w:sz w:val="22"/>
            <w:szCs w:val="22"/>
          </w:rPr>
          <w:delText>28</w:delText>
        </w:r>
        <w:r>
          <w:rPr>
            <w:rFonts w:ascii="Meiryo" w:eastAsia="Meiryo" w:hAnsi="Meiryo" w:cs="Meiryo"/>
            <w:color w:val="221F1F"/>
            <w:spacing w:val="3"/>
            <w:w w:val="83"/>
            <w:sz w:val="22"/>
            <w:szCs w:val="22"/>
          </w:rPr>
          <w:delText xml:space="preserve"> </w:delText>
        </w:r>
        <w:r>
          <w:rPr>
            <w:rFonts w:ascii="Meiryo" w:eastAsia="Meiryo" w:hAnsi="Meiryo" w:cs="Meiryo"/>
            <w:color w:val="221F1F"/>
            <w:w w:val="83"/>
            <w:sz w:val="22"/>
            <w:szCs w:val="22"/>
          </w:rPr>
          <w:delText>co</w:delText>
        </w:r>
        <w:r>
          <w:rPr>
            <w:rFonts w:ascii="Meiryo" w:eastAsia="Meiryo" w:hAnsi="Meiryo" w:cs="Meiryo"/>
            <w:color w:val="221F1F"/>
            <w:spacing w:val="-5"/>
            <w:w w:val="83"/>
            <w:sz w:val="22"/>
            <w:szCs w:val="22"/>
          </w:rPr>
          <w:delText>n</w:delText>
        </w:r>
        <w:r>
          <w:rPr>
            <w:rFonts w:ascii="Meiryo" w:eastAsia="Meiryo" w:hAnsi="Meiryo" w:cs="Meiryo"/>
            <w:color w:val="221F1F"/>
            <w:w w:val="83"/>
            <w:sz w:val="22"/>
            <w:szCs w:val="22"/>
          </w:rPr>
          <w:delText>tains</w:delText>
        </w:r>
        <w:r>
          <w:rPr>
            <w:rFonts w:ascii="Meiryo" w:eastAsia="Meiryo" w:hAnsi="Meiryo" w:cs="Meiryo"/>
            <w:color w:val="221F1F"/>
            <w:spacing w:val="62"/>
            <w:w w:val="83"/>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sz w:val="22"/>
            <w:szCs w:val="22"/>
          </w:rPr>
          <w:delText>full</w:delText>
        </w:r>
        <w:r>
          <w:rPr>
            <w:rFonts w:ascii="Meiryo" w:eastAsia="Meiryo" w:hAnsi="Meiryo" w:cs="Meiryo"/>
            <w:color w:val="221F1F"/>
            <w:spacing w:val="-11"/>
            <w:sz w:val="22"/>
            <w:szCs w:val="22"/>
          </w:rPr>
          <w:delText xml:space="preserve"> </w:delText>
        </w:r>
        <w:r>
          <w:rPr>
            <w:rFonts w:ascii="Meiryo" w:eastAsia="Meiryo" w:hAnsi="Meiryo" w:cs="Meiryo"/>
            <w:color w:val="221F1F"/>
            <w:w w:val="87"/>
            <w:sz w:val="22"/>
            <w:szCs w:val="22"/>
          </w:rPr>
          <w:delText>summary</w:delText>
        </w:r>
        <w:r>
          <w:rPr>
            <w:rFonts w:ascii="Meiryo" w:eastAsia="Meiryo" w:hAnsi="Meiryo" w:cs="Meiryo"/>
            <w:color w:val="221F1F"/>
            <w:spacing w:val="10"/>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sz w:val="22"/>
            <w:szCs w:val="22"/>
          </w:rPr>
          <w:delText xml:space="preserve">the </w:delText>
        </w:r>
        <w:r>
          <w:rPr>
            <w:rFonts w:ascii="Meiryo" w:eastAsia="Meiryo" w:hAnsi="Meiryo" w:cs="Meiryo"/>
            <w:color w:val="221F1F"/>
            <w:w w:val="86"/>
            <w:sz w:val="22"/>
            <w:szCs w:val="22"/>
          </w:rPr>
          <w:delText>m</w:delText>
        </w:r>
        <w:r>
          <w:rPr>
            <w:rFonts w:ascii="Meiryo" w:eastAsia="Meiryo" w:hAnsi="Meiryo" w:cs="Meiryo"/>
            <w:color w:val="221F1F"/>
            <w:spacing w:val="5"/>
            <w:w w:val="86"/>
            <w:sz w:val="22"/>
            <w:szCs w:val="22"/>
          </w:rPr>
          <w:delText>o</w:delText>
        </w:r>
        <w:r>
          <w:rPr>
            <w:rFonts w:ascii="Meiryo" w:eastAsia="Meiryo" w:hAnsi="Meiryo" w:cs="Meiryo"/>
            <w:color w:val="221F1F"/>
            <w:w w:val="86"/>
            <w:sz w:val="22"/>
            <w:szCs w:val="22"/>
          </w:rPr>
          <w:delText>del</w:delText>
        </w:r>
        <w:r>
          <w:rPr>
            <w:rFonts w:ascii="Meiryo" w:eastAsia="Meiryo" w:hAnsi="Meiryo" w:cs="Meiryo"/>
            <w:color w:val="221F1F"/>
            <w:spacing w:val="13"/>
            <w:w w:val="86"/>
            <w:sz w:val="22"/>
            <w:szCs w:val="22"/>
          </w:rPr>
          <w:delText xml:space="preserve"> </w:delText>
        </w:r>
        <w:r>
          <w:rPr>
            <w:rFonts w:ascii="Meiryo" w:eastAsia="Meiryo" w:hAnsi="Meiryo" w:cs="Meiryo"/>
            <w:color w:val="221F1F"/>
            <w:sz w:val="22"/>
            <w:szCs w:val="22"/>
          </w:rPr>
          <w:delText>ﬁt</w:delText>
        </w:r>
        <w:r>
          <w:rPr>
            <w:rFonts w:ascii="Meiryo" w:eastAsia="Meiryo" w:hAnsi="Meiryo" w:cs="Meiryo"/>
            <w:color w:val="221F1F"/>
            <w:spacing w:val="-7"/>
            <w:sz w:val="22"/>
            <w:szCs w:val="22"/>
          </w:rPr>
          <w:delText xml:space="preserve"> </w:delText>
        </w:r>
        <w:r>
          <w:rPr>
            <w:rFonts w:ascii="Meiryo" w:eastAsia="Meiryo" w:hAnsi="Meiryo" w:cs="Meiryo"/>
            <w:color w:val="221F1F"/>
            <w:w w:val="91"/>
            <w:sz w:val="22"/>
            <w:szCs w:val="22"/>
          </w:rPr>
          <w:delText>statistics,</w:delText>
        </w:r>
        <w:r>
          <w:rPr>
            <w:rFonts w:ascii="Meiryo" w:eastAsia="Meiryo" w:hAnsi="Meiryo" w:cs="Meiryo"/>
            <w:color w:val="221F1F"/>
            <w:spacing w:val="-3"/>
            <w:w w:val="91"/>
            <w:sz w:val="22"/>
            <w:szCs w:val="22"/>
          </w:rPr>
          <w:delText xml:space="preserve"> </w:delText>
        </w:r>
        <w:r>
          <w:rPr>
            <w:rFonts w:ascii="Meiryo" w:eastAsia="Meiryo" w:hAnsi="Meiryo" w:cs="Meiryo"/>
            <w:color w:val="221F1F"/>
            <w:w w:val="91"/>
            <w:sz w:val="22"/>
            <w:szCs w:val="22"/>
          </w:rPr>
          <w:delText>and</w:delText>
        </w:r>
        <w:r>
          <w:rPr>
            <w:rFonts w:ascii="Meiryo" w:eastAsia="Meiryo" w:hAnsi="Meiryo" w:cs="Meiryo"/>
            <w:color w:val="221F1F"/>
            <w:spacing w:val="-2"/>
            <w:w w:val="91"/>
            <w:sz w:val="22"/>
            <w:szCs w:val="22"/>
          </w:rPr>
          <w:delText xml:space="preserve"> </w:delText>
        </w:r>
        <w:r>
          <w:rPr>
            <w:rFonts w:ascii="Meiryo" w:eastAsia="Meiryo" w:hAnsi="Meiryo" w:cs="Meiryo"/>
            <w:color w:val="221F1F"/>
            <w:spacing w:val="-16"/>
            <w:w w:val="91"/>
            <w:sz w:val="22"/>
            <w:szCs w:val="22"/>
          </w:rPr>
          <w:delText>T</w:delText>
        </w:r>
        <w:r>
          <w:rPr>
            <w:rFonts w:ascii="Meiryo" w:eastAsia="Meiryo" w:hAnsi="Meiryo" w:cs="Meiryo"/>
            <w:color w:val="221F1F"/>
            <w:w w:val="91"/>
            <w:sz w:val="22"/>
            <w:szCs w:val="22"/>
          </w:rPr>
          <w:delText>able</w:delText>
        </w:r>
        <w:r>
          <w:rPr>
            <w:rFonts w:ascii="Meiryo" w:eastAsia="Meiryo" w:hAnsi="Meiryo" w:cs="Meiryo"/>
            <w:color w:val="221F1F"/>
            <w:spacing w:val="22"/>
            <w:w w:val="91"/>
            <w:sz w:val="22"/>
            <w:szCs w:val="22"/>
          </w:rPr>
          <w:delText xml:space="preserve"> </w:delText>
        </w:r>
        <w:r>
          <w:rPr>
            <w:rFonts w:ascii="Meiryo" w:eastAsia="Meiryo" w:hAnsi="Meiryo" w:cs="Meiryo"/>
            <w:color w:val="221F1F"/>
            <w:w w:val="85"/>
            <w:sz w:val="22"/>
            <w:szCs w:val="22"/>
          </w:rPr>
          <w:delText>5</w:delText>
        </w:r>
        <w:r>
          <w:rPr>
            <w:rFonts w:ascii="Meiryo" w:eastAsia="Meiryo" w:hAnsi="Meiryo" w:cs="Meiryo"/>
            <w:color w:val="221F1F"/>
            <w:spacing w:val="3"/>
            <w:w w:val="85"/>
            <w:sz w:val="22"/>
            <w:szCs w:val="22"/>
          </w:rPr>
          <w:delText xml:space="preserve"> </w:delText>
        </w:r>
        <w:r>
          <w:rPr>
            <w:rFonts w:ascii="Meiryo" w:eastAsia="Meiryo" w:hAnsi="Meiryo" w:cs="Meiryo"/>
            <w:color w:val="221F1F"/>
            <w:w w:val="85"/>
            <w:sz w:val="22"/>
            <w:szCs w:val="22"/>
          </w:rPr>
          <w:delText>on</w:delText>
        </w:r>
        <w:r>
          <w:rPr>
            <w:rFonts w:ascii="Meiryo" w:eastAsia="Meiryo" w:hAnsi="Meiryo" w:cs="Meiryo"/>
            <w:color w:val="221F1F"/>
            <w:spacing w:val="16"/>
            <w:w w:val="85"/>
            <w:sz w:val="22"/>
            <w:szCs w:val="22"/>
          </w:rPr>
          <w:delText xml:space="preserve"> </w:delText>
        </w:r>
        <w:r>
          <w:rPr>
            <w:rFonts w:ascii="Meiryo" w:eastAsia="Meiryo" w:hAnsi="Meiryo" w:cs="Meiryo"/>
            <w:color w:val="221F1F"/>
            <w:w w:val="85"/>
            <w:sz w:val="22"/>
            <w:szCs w:val="22"/>
          </w:rPr>
          <w:delText>page</w:delText>
        </w:r>
        <w:r>
          <w:rPr>
            <w:rFonts w:ascii="Meiryo" w:eastAsia="Meiryo" w:hAnsi="Meiryo" w:cs="Meiryo"/>
            <w:color w:val="221F1F"/>
            <w:spacing w:val="5"/>
            <w:w w:val="85"/>
            <w:sz w:val="22"/>
            <w:szCs w:val="22"/>
          </w:rPr>
          <w:delText xml:space="preserve"> </w:delText>
        </w:r>
        <w:r>
          <w:rPr>
            <w:rFonts w:ascii="Meiryo" w:eastAsia="Meiryo" w:hAnsi="Meiryo" w:cs="Meiryo"/>
            <w:color w:val="221F1F"/>
            <w:w w:val="85"/>
            <w:sz w:val="22"/>
            <w:szCs w:val="22"/>
          </w:rPr>
          <w:delText>29</w:delText>
        </w:r>
        <w:r>
          <w:rPr>
            <w:rFonts w:ascii="Meiryo" w:eastAsia="Meiryo" w:hAnsi="Meiryo" w:cs="Meiryo"/>
            <w:color w:val="221F1F"/>
            <w:spacing w:val="-2"/>
            <w:w w:val="85"/>
            <w:sz w:val="22"/>
            <w:szCs w:val="22"/>
          </w:rPr>
          <w:delText xml:space="preserve"> </w:delText>
        </w:r>
        <w:r>
          <w:rPr>
            <w:rFonts w:ascii="Meiryo" w:eastAsia="Meiryo" w:hAnsi="Meiryo" w:cs="Meiryo"/>
            <w:color w:val="221F1F"/>
            <w:w w:val="85"/>
            <w:sz w:val="22"/>
            <w:szCs w:val="22"/>
          </w:rPr>
          <w:delText>co</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tains</w:delText>
        </w:r>
        <w:r>
          <w:rPr>
            <w:rFonts w:ascii="Meiryo" w:eastAsia="Meiryo" w:hAnsi="Meiryo" w:cs="Meiryo"/>
            <w:color w:val="221F1F"/>
            <w:spacing w:val="43"/>
            <w:w w:val="85"/>
            <w:sz w:val="22"/>
            <w:szCs w:val="22"/>
          </w:rPr>
          <w:delText xml:space="preserve"> </w:delText>
        </w:r>
        <w:r>
          <w:rPr>
            <w:rFonts w:ascii="Meiryo" w:eastAsia="Meiryo" w:hAnsi="Meiryo" w:cs="Meiryo"/>
            <w:color w:val="221F1F"/>
            <w:w w:val="85"/>
            <w:sz w:val="22"/>
            <w:szCs w:val="22"/>
          </w:rPr>
          <w:delText>the</w:delText>
        </w:r>
        <w:r>
          <w:rPr>
            <w:rFonts w:ascii="Meiryo" w:eastAsia="Meiryo" w:hAnsi="Meiryo" w:cs="Meiryo"/>
            <w:color w:val="221F1F"/>
            <w:spacing w:val="21"/>
            <w:w w:val="85"/>
            <w:sz w:val="22"/>
            <w:szCs w:val="22"/>
          </w:rPr>
          <w:delText xml:space="preserve"> </w:delText>
        </w:r>
        <w:r>
          <w:rPr>
            <w:rFonts w:ascii="Meiryo" w:eastAsia="Meiryo" w:hAnsi="Meiryo" w:cs="Meiryo"/>
            <w:color w:val="221F1F"/>
            <w:w w:val="85"/>
            <w:sz w:val="22"/>
            <w:szCs w:val="22"/>
          </w:rPr>
          <w:delText>factor</w:delText>
        </w:r>
        <w:r>
          <w:rPr>
            <w:rFonts w:ascii="Meiryo" w:eastAsia="Meiryo" w:hAnsi="Meiryo" w:cs="Meiryo"/>
            <w:color w:val="221F1F"/>
            <w:spacing w:val="42"/>
            <w:w w:val="85"/>
            <w:sz w:val="22"/>
            <w:szCs w:val="22"/>
          </w:rPr>
          <w:delText xml:space="preserve"> </w:delText>
        </w:r>
        <w:r>
          <w:rPr>
            <w:rFonts w:ascii="Meiryo" w:eastAsia="Meiryo" w:hAnsi="Meiryo" w:cs="Meiryo"/>
            <w:color w:val="221F1F"/>
            <w:sz w:val="22"/>
            <w:szCs w:val="22"/>
          </w:rPr>
          <w:delText>loadings.</w:delText>
        </w:r>
      </w:del>
    </w:p>
    <w:p>
      <w:pPr>
        <w:spacing w:line="400" w:lineRule="exact"/>
        <w:ind w:left="697"/>
        <w:rPr>
          <w:del w:id="795" w:author="0" w:date="2015-11-12T18:16:00Z"/>
          <w:rFonts w:ascii="Meiryo" w:eastAsia="Meiryo" w:hAnsi="Meiryo" w:cs="Meiryo"/>
          <w:sz w:val="22"/>
          <w:szCs w:val="22"/>
        </w:rPr>
      </w:pPr>
      <w:r>
        <w:rPr>
          <w:rFonts w:ascii="Meiryo" w:eastAsia="Meiryo" w:hAnsi="Meiryo" w:cs="Meiryo"/>
          <w:b/>
          <w:color w:val="221F1F"/>
          <w:position w:val="1"/>
          <w:sz w:val="22"/>
          <w:szCs w:val="22"/>
        </w:rPr>
        <w:t>Replicabili</w:t>
      </w:r>
      <w:r>
        <w:rPr>
          <w:rFonts w:ascii="Meiryo" w:eastAsia="Meiryo" w:hAnsi="Meiryo" w:cs="Meiryo"/>
          <w:b/>
          <w:color w:val="221F1F"/>
          <w:spacing w:val="-5"/>
          <w:position w:val="1"/>
          <w:sz w:val="22"/>
          <w:szCs w:val="22"/>
        </w:rPr>
        <w:t>t</w:t>
      </w:r>
      <w:r>
        <w:rPr>
          <w:rFonts w:ascii="Meiryo" w:eastAsia="Meiryo" w:hAnsi="Meiryo" w:cs="Meiryo"/>
          <w:b/>
          <w:color w:val="221F1F"/>
          <w:position w:val="1"/>
          <w:sz w:val="22"/>
          <w:szCs w:val="22"/>
        </w:rPr>
        <w:t>y</w:t>
      </w:r>
      <w:r>
        <w:rPr>
          <w:rFonts w:ascii="Meiryo" w:eastAsia="Meiryo" w:hAnsi="Meiryo" w:cs="Meiryo"/>
          <w:b/>
          <w:color w:val="221F1F"/>
          <w:spacing w:val="-4"/>
          <w:position w:val="1"/>
          <w:sz w:val="22"/>
          <w:szCs w:val="22"/>
        </w:rPr>
        <w:t xml:space="preserve"> </w:t>
      </w:r>
      <w:r>
        <w:rPr>
          <w:rFonts w:ascii="Meiryo" w:eastAsia="Meiryo" w:hAnsi="Meiryo" w:cs="Meiryo"/>
          <w:b/>
          <w:color w:val="221F1F"/>
          <w:position w:val="1"/>
          <w:sz w:val="22"/>
          <w:szCs w:val="22"/>
        </w:rPr>
        <w:t>&amp;</w:t>
      </w:r>
      <w:r>
        <w:rPr>
          <w:rFonts w:ascii="Meiryo" w:eastAsia="Meiryo" w:hAnsi="Meiryo" w:cs="Meiryo"/>
          <w:b/>
          <w:color w:val="221F1F"/>
          <w:spacing w:val="23"/>
          <w:position w:val="1"/>
          <w:sz w:val="22"/>
          <w:szCs w:val="22"/>
        </w:rPr>
        <w:t xml:space="preserve"> </w:t>
      </w:r>
      <w:r>
        <w:rPr>
          <w:rFonts w:ascii="Meiryo" w:eastAsia="Meiryo" w:hAnsi="Meiryo" w:cs="Meiryo"/>
          <w:b/>
          <w:color w:val="221F1F"/>
          <w:position w:val="1"/>
          <w:sz w:val="22"/>
          <w:szCs w:val="22"/>
        </w:rPr>
        <w:t>Reliabili</w:t>
      </w:r>
      <w:r>
        <w:rPr>
          <w:rFonts w:ascii="Meiryo" w:eastAsia="Meiryo" w:hAnsi="Meiryo" w:cs="Meiryo"/>
          <w:b/>
          <w:color w:val="221F1F"/>
          <w:spacing w:val="-5"/>
          <w:position w:val="1"/>
          <w:sz w:val="22"/>
          <w:szCs w:val="22"/>
        </w:rPr>
        <w:t>t</w:t>
      </w:r>
      <w:r>
        <w:rPr>
          <w:rFonts w:ascii="Meiryo" w:eastAsia="Meiryo" w:hAnsi="Meiryo" w:cs="Meiryo"/>
          <w:b/>
          <w:color w:val="221F1F"/>
          <w:spacing w:val="-21"/>
          <w:position w:val="1"/>
          <w:sz w:val="22"/>
          <w:szCs w:val="22"/>
        </w:rPr>
        <w:t>y</w:t>
      </w:r>
      <w:r>
        <w:rPr>
          <w:rFonts w:ascii="Meiryo" w:eastAsia="Meiryo" w:hAnsi="Meiryo" w:cs="Meiryo"/>
          <w:b/>
          <w:color w:val="221F1F"/>
          <w:position w:val="1"/>
          <w:sz w:val="22"/>
          <w:szCs w:val="22"/>
        </w:rPr>
        <w:t xml:space="preserve">. </w:t>
      </w:r>
      <w:r>
        <w:rPr>
          <w:rFonts w:ascii="Meiryo" w:eastAsia="Meiryo" w:hAnsi="Meiryo" w:cs="Meiryo"/>
          <w:b/>
          <w:color w:val="221F1F"/>
          <w:spacing w:val="62"/>
          <w:position w:val="1"/>
          <w:sz w:val="22"/>
          <w:szCs w:val="22"/>
        </w:rPr>
        <w:t xml:space="preserve"> </w:t>
      </w:r>
      <w:del w:id="796" w:author="0" w:date="2015-11-12T18:16:00Z">
        <w:r>
          <w:rPr>
            <w:rFonts w:ascii="Meiryo" w:eastAsia="Meiryo" w:hAnsi="Meiryo" w:cs="Meiryo"/>
            <w:color w:val="221F1F"/>
            <w:w w:val="102"/>
            <w:position w:val="1"/>
            <w:sz w:val="22"/>
            <w:szCs w:val="22"/>
          </w:rPr>
          <w:delText>Gi</w:delText>
        </w:r>
        <w:r>
          <w:rPr>
            <w:rFonts w:ascii="Meiryo" w:eastAsia="Meiryo" w:hAnsi="Meiryo" w:cs="Meiryo"/>
            <w:color w:val="221F1F"/>
            <w:spacing w:val="-6"/>
            <w:w w:val="102"/>
            <w:position w:val="1"/>
            <w:sz w:val="22"/>
            <w:szCs w:val="22"/>
          </w:rPr>
          <w:delText>v</w:delText>
        </w:r>
        <w:r>
          <w:rPr>
            <w:rFonts w:ascii="Meiryo" w:eastAsia="Meiryo" w:hAnsi="Meiryo" w:cs="Meiryo"/>
            <w:color w:val="221F1F"/>
            <w:w w:val="77"/>
            <w:position w:val="1"/>
            <w:sz w:val="22"/>
            <w:szCs w:val="22"/>
          </w:rPr>
          <w:delText>e</w:delText>
        </w:r>
        <w:r>
          <w:rPr>
            <w:rFonts w:ascii="Meiryo" w:eastAsia="Meiryo" w:hAnsi="Meiryo" w:cs="Meiryo"/>
            <w:color w:val="221F1F"/>
            <w:w w:val="90"/>
            <w:position w:val="1"/>
            <w:sz w:val="22"/>
            <w:szCs w:val="22"/>
          </w:rPr>
          <w:delText>n</w:delText>
        </w:r>
        <w:r>
          <w:rPr>
            <w:rFonts w:ascii="Meiryo" w:eastAsia="Meiryo" w:hAnsi="Meiryo" w:cs="Meiryo"/>
            <w:color w:val="221F1F"/>
            <w:spacing w:val="-3"/>
            <w:position w:val="1"/>
            <w:sz w:val="22"/>
            <w:szCs w:val="22"/>
          </w:rPr>
          <w:delText xml:space="preserve"> </w:delText>
        </w:r>
        <w:r>
          <w:rPr>
            <w:rFonts w:ascii="Meiryo" w:eastAsia="Meiryo" w:hAnsi="Meiryo" w:cs="Meiryo"/>
            <w:color w:val="221F1F"/>
            <w:w w:val="88"/>
            <w:position w:val="1"/>
            <w:sz w:val="22"/>
            <w:szCs w:val="22"/>
          </w:rPr>
          <w:delText>the</w:delText>
        </w:r>
        <w:r>
          <w:rPr>
            <w:rFonts w:ascii="Meiryo" w:eastAsia="Meiryo" w:hAnsi="Meiryo" w:cs="Meiryo"/>
            <w:color w:val="221F1F"/>
            <w:spacing w:val="6"/>
            <w:w w:val="88"/>
            <w:position w:val="1"/>
            <w:sz w:val="22"/>
            <w:szCs w:val="22"/>
          </w:rPr>
          <w:delText xml:space="preserve"> </w:delText>
        </w:r>
        <w:r>
          <w:rPr>
            <w:rFonts w:ascii="Meiryo" w:eastAsia="Meiryo" w:hAnsi="Meiryo" w:cs="Meiryo"/>
            <w:color w:val="221F1F"/>
            <w:w w:val="88"/>
            <w:position w:val="1"/>
            <w:sz w:val="22"/>
            <w:szCs w:val="22"/>
          </w:rPr>
          <w:delText>rece</w:delText>
        </w:r>
        <w:r>
          <w:rPr>
            <w:rFonts w:ascii="Meiryo" w:eastAsia="Meiryo" w:hAnsi="Meiryo" w:cs="Meiryo"/>
            <w:color w:val="221F1F"/>
            <w:spacing w:val="-5"/>
            <w:w w:val="88"/>
            <w:position w:val="1"/>
            <w:sz w:val="22"/>
            <w:szCs w:val="22"/>
          </w:rPr>
          <w:delText>n</w:delText>
        </w:r>
        <w:r>
          <w:rPr>
            <w:rFonts w:ascii="Meiryo" w:eastAsia="Meiryo" w:hAnsi="Meiryo" w:cs="Meiryo"/>
            <w:color w:val="221F1F"/>
            <w:w w:val="88"/>
            <w:position w:val="1"/>
            <w:sz w:val="22"/>
            <w:szCs w:val="22"/>
          </w:rPr>
          <w:delText>t</w:delText>
        </w:r>
        <w:r>
          <w:rPr>
            <w:rFonts w:ascii="Meiryo" w:eastAsia="Meiryo" w:hAnsi="Meiryo" w:cs="Meiryo"/>
            <w:color w:val="221F1F"/>
            <w:spacing w:val="-7"/>
            <w:w w:val="88"/>
            <w:position w:val="1"/>
            <w:sz w:val="22"/>
            <w:szCs w:val="22"/>
          </w:rPr>
          <w:delText xml:space="preserve"> </w:delText>
        </w:r>
        <w:r>
          <w:rPr>
            <w:rFonts w:ascii="Meiryo" w:eastAsia="Meiryo" w:hAnsi="Meiryo" w:cs="Meiryo"/>
            <w:color w:val="221F1F"/>
            <w:w w:val="88"/>
            <w:position w:val="1"/>
            <w:sz w:val="22"/>
            <w:szCs w:val="22"/>
          </w:rPr>
          <w:delText>concerns</w:delText>
        </w:r>
        <w:r>
          <w:rPr>
            <w:rFonts w:ascii="Meiryo" w:eastAsia="Meiryo" w:hAnsi="Meiryo" w:cs="Meiryo"/>
            <w:color w:val="221F1F"/>
            <w:spacing w:val="-13"/>
            <w:w w:val="88"/>
            <w:position w:val="1"/>
            <w:sz w:val="22"/>
            <w:szCs w:val="22"/>
          </w:rPr>
          <w:delText xml:space="preserve"> </w:delText>
        </w:r>
        <w:r>
          <w:rPr>
            <w:rFonts w:ascii="Meiryo" w:eastAsia="Meiryo" w:hAnsi="Meiryo" w:cs="Meiryo"/>
            <w:color w:val="221F1F"/>
            <w:w w:val="88"/>
            <w:position w:val="1"/>
            <w:sz w:val="22"/>
            <w:szCs w:val="22"/>
          </w:rPr>
          <w:delText>a</w:delText>
        </w:r>
        <w:r>
          <w:rPr>
            <w:rFonts w:ascii="Meiryo" w:eastAsia="Meiryo" w:hAnsi="Meiryo" w:cs="Meiryo"/>
            <w:color w:val="221F1F"/>
            <w:spacing w:val="6"/>
            <w:w w:val="88"/>
            <w:position w:val="1"/>
            <w:sz w:val="22"/>
            <w:szCs w:val="22"/>
          </w:rPr>
          <w:delText>b</w:delText>
        </w:r>
        <w:r>
          <w:rPr>
            <w:rFonts w:ascii="Meiryo" w:eastAsia="Meiryo" w:hAnsi="Meiryo" w:cs="Meiryo"/>
            <w:color w:val="221F1F"/>
            <w:w w:val="88"/>
            <w:position w:val="1"/>
            <w:sz w:val="22"/>
            <w:szCs w:val="22"/>
          </w:rPr>
          <w:delText>out</w:delText>
        </w:r>
        <w:r>
          <w:rPr>
            <w:rFonts w:ascii="Meiryo" w:eastAsia="Meiryo" w:hAnsi="Meiryo" w:cs="Meiryo"/>
            <w:color w:val="221F1F"/>
            <w:spacing w:val="14"/>
            <w:w w:val="88"/>
            <w:position w:val="1"/>
            <w:sz w:val="22"/>
            <w:szCs w:val="22"/>
          </w:rPr>
          <w:delText xml:space="preserve"> </w:delText>
        </w:r>
        <w:r>
          <w:rPr>
            <w:rFonts w:ascii="Meiryo" w:eastAsia="Meiryo" w:hAnsi="Meiryo" w:cs="Meiryo"/>
            <w:color w:val="221F1F"/>
            <w:w w:val="88"/>
            <w:position w:val="1"/>
            <w:sz w:val="22"/>
            <w:szCs w:val="22"/>
          </w:rPr>
          <w:delText>replicatabili</w:delText>
        </w:r>
        <w:r>
          <w:rPr>
            <w:rFonts w:ascii="Meiryo" w:eastAsia="Meiryo" w:hAnsi="Meiryo" w:cs="Meiryo"/>
            <w:color w:val="221F1F"/>
            <w:spacing w:val="-4"/>
            <w:w w:val="88"/>
            <w:position w:val="1"/>
            <w:sz w:val="22"/>
            <w:szCs w:val="22"/>
          </w:rPr>
          <w:delText>t</w:delText>
        </w:r>
        <w:r>
          <w:rPr>
            <w:rFonts w:ascii="Meiryo" w:eastAsia="Meiryo" w:hAnsi="Meiryo" w:cs="Meiryo"/>
            <w:color w:val="221F1F"/>
            <w:w w:val="88"/>
            <w:position w:val="1"/>
            <w:sz w:val="22"/>
            <w:szCs w:val="22"/>
          </w:rPr>
          <w:delText xml:space="preserve">y </w:delText>
        </w:r>
        <w:r>
          <w:rPr>
            <w:rFonts w:ascii="Meiryo" w:eastAsia="Meiryo" w:hAnsi="Meiryo" w:cs="Meiryo"/>
            <w:color w:val="221F1F"/>
            <w:spacing w:val="24"/>
            <w:w w:val="88"/>
            <w:position w:val="1"/>
            <w:sz w:val="22"/>
            <w:szCs w:val="22"/>
          </w:rPr>
          <w:delText xml:space="preserve"> </w:delText>
        </w:r>
        <w:r>
          <w:rPr>
            <w:rFonts w:ascii="Meiryo" w:eastAsia="Meiryo" w:hAnsi="Meiryo" w:cs="Meiryo"/>
            <w:color w:val="221F1F"/>
            <w:position w:val="1"/>
            <w:sz w:val="22"/>
            <w:szCs w:val="22"/>
          </w:rPr>
          <w:delText>in</w:delText>
        </w:r>
      </w:del>
    </w:p>
    <w:p>
      <w:pPr>
        <w:spacing w:line="400" w:lineRule="exact"/>
        <w:ind w:left="697"/>
        <w:rPr>
          <w:rFonts w:ascii="Meiryo" w:eastAsia="Meiryo" w:hAnsi="Meiryo" w:cs="Meiryo"/>
          <w:sz w:val="22"/>
          <w:szCs w:val="22"/>
        </w:rPr>
        <w:pPrChange w:id="797" w:author="0" w:date="2015-11-12T18:16:00Z">
          <w:pPr>
            <w:spacing w:before="23" w:line="252" w:lineRule="auto"/>
            <w:ind w:left="155" w:right="157"/>
          </w:pPr>
        </w:pPrChange>
      </w:pPr>
      <w:del w:id="798" w:author="0" w:date="2015-11-12T18:16:00Z">
        <w:r>
          <w:rPr>
            <w:rFonts w:ascii="Meiryo" w:eastAsia="Meiryo" w:hAnsi="Meiryo" w:cs="Meiryo"/>
            <w:color w:val="221F1F"/>
            <w:w w:val="88"/>
            <w:sz w:val="22"/>
            <w:szCs w:val="22"/>
          </w:rPr>
          <w:delText>psy</w:delText>
        </w:r>
        <w:r>
          <w:rPr>
            <w:rFonts w:ascii="Meiryo" w:eastAsia="Meiryo" w:hAnsi="Meiryo" w:cs="Meiryo"/>
            <w:color w:val="221F1F"/>
            <w:spacing w:val="-5"/>
            <w:w w:val="88"/>
            <w:sz w:val="22"/>
            <w:szCs w:val="22"/>
          </w:rPr>
          <w:delText>c</w:delText>
        </w:r>
        <w:r>
          <w:rPr>
            <w:rFonts w:ascii="Meiryo" w:eastAsia="Meiryo" w:hAnsi="Meiryo" w:cs="Meiryo"/>
            <w:color w:val="221F1F"/>
            <w:w w:val="88"/>
            <w:sz w:val="22"/>
            <w:szCs w:val="22"/>
          </w:rPr>
          <w:delText>hology</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(O</w:delText>
        </w:r>
        <w:r>
          <w:rPr>
            <w:rFonts w:ascii="Meiryo" w:eastAsia="Meiryo" w:hAnsi="Meiryo" w:cs="Meiryo"/>
            <w:color w:val="221F1F"/>
            <w:spacing w:val="6"/>
            <w:w w:val="88"/>
            <w:sz w:val="22"/>
            <w:szCs w:val="22"/>
          </w:rPr>
          <w:delText>p</w:delText>
        </w:r>
        <w:r>
          <w:rPr>
            <w:rFonts w:ascii="Meiryo" w:eastAsia="Meiryo" w:hAnsi="Meiryo" w:cs="Meiryo"/>
            <w:color w:val="221F1F"/>
            <w:w w:val="88"/>
            <w:sz w:val="22"/>
            <w:szCs w:val="22"/>
          </w:rPr>
          <w:delText>en</w:delText>
        </w:r>
        <w:r>
          <w:rPr>
            <w:rFonts w:ascii="Meiryo" w:eastAsia="Meiryo" w:hAnsi="Meiryo" w:cs="Meiryo"/>
            <w:color w:val="221F1F"/>
            <w:spacing w:val="23"/>
            <w:w w:val="88"/>
            <w:sz w:val="22"/>
            <w:szCs w:val="22"/>
          </w:rPr>
          <w:delText xml:space="preserve"> </w:delText>
        </w:r>
        <w:r>
          <w:rPr>
            <w:rFonts w:ascii="Meiryo" w:eastAsia="Meiryo" w:hAnsi="Meiryo" w:cs="Meiryo"/>
            <w:color w:val="221F1F"/>
            <w:w w:val="88"/>
            <w:sz w:val="22"/>
            <w:szCs w:val="22"/>
          </w:rPr>
          <w:delText>Science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Colla</w:delText>
        </w:r>
        <w:r>
          <w:rPr>
            <w:rFonts w:ascii="Meiryo" w:eastAsia="Meiryo" w:hAnsi="Meiryo" w:cs="Meiryo"/>
            <w:color w:val="221F1F"/>
            <w:spacing w:val="6"/>
            <w:w w:val="88"/>
            <w:sz w:val="22"/>
            <w:szCs w:val="22"/>
          </w:rPr>
          <w:delText>b</w:delText>
        </w:r>
        <w:r>
          <w:rPr>
            <w:rFonts w:ascii="Meiryo" w:eastAsia="Meiryo" w:hAnsi="Meiryo" w:cs="Meiryo"/>
            <w:color w:val="221F1F"/>
            <w:w w:val="88"/>
            <w:sz w:val="22"/>
            <w:szCs w:val="22"/>
          </w:rPr>
          <w:delText>oration,</w:delText>
        </w:r>
        <w:r>
          <w:rPr>
            <w:rFonts w:ascii="Meiryo" w:eastAsia="Meiryo" w:hAnsi="Meiryo" w:cs="Meiryo"/>
            <w:color w:val="221F1F"/>
            <w:spacing w:val="64"/>
            <w:w w:val="88"/>
            <w:sz w:val="22"/>
            <w:szCs w:val="22"/>
          </w:rPr>
          <w:delText xml:space="preserve"> </w:delText>
        </w:r>
        <w:r>
          <w:rPr>
            <w:rFonts w:ascii="Meiryo" w:eastAsia="Meiryo" w:hAnsi="Meiryo" w:cs="Meiryo"/>
            <w:color w:val="221F1F"/>
            <w:w w:val="83"/>
            <w:sz w:val="22"/>
            <w:szCs w:val="22"/>
          </w:rPr>
          <w:delText>2015),</w:delText>
        </w:r>
        <w:r>
          <w:rPr>
            <w:rFonts w:ascii="Meiryo" w:eastAsia="Meiryo" w:hAnsi="Meiryo" w:cs="Meiryo"/>
            <w:color w:val="221F1F"/>
            <w:spacing w:val="-2"/>
            <w:w w:val="83"/>
            <w:sz w:val="22"/>
            <w:szCs w:val="22"/>
          </w:rPr>
          <w:delText xml:space="preserve"> </w:delText>
        </w:r>
        <w:r>
          <w:rPr>
            <w:rFonts w:ascii="Meiryo" w:eastAsia="Meiryo" w:hAnsi="Meiryo" w:cs="Meiryo"/>
            <w:color w:val="221F1F"/>
            <w:spacing w:val="-5"/>
            <w:w w:val="83"/>
            <w:sz w:val="22"/>
            <w:szCs w:val="22"/>
          </w:rPr>
          <w:delText>w</w:delText>
        </w:r>
      </w:del>
      <w:ins w:id="799" w:author="0" w:date="2015-11-12T18:16:00Z">
        <w:r>
          <w:rPr>
            <w:rFonts w:ascii="Meiryo" w:eastAsia="Meiryo" w:hAnsi="Meiryo" w:cs="Meiryo"/>
            <w:color w:val="221F1F"/>
            <w:spacing w:val="-5"/>
            <w:w w:val="83"/>
            <w:sz w:val="22"/>
            <w:szCs w:val="22"/>
          </w:rPr>
          <w:t>W</w:t>
        </w:r>
      </w:ins>
      <w:r>
        <w:rPr>
          <w:rFonts w:ascii="Meiryo" w:eastAsia="Meiryo" w:hAnsi="Meiryo" w:cs="Meiryo"/>
          <w:color w:val="221F1F"/>
          <w:w w:val="83"/>
          <w:sz w:val="22"/>
          <w:szCs w:val="22"/>
        </w:rPr>
        <w:t>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re</w:t>
      </w:r>
      <w:r>
        <w:rPr>
          <w:rFonts w:ascii="Meiryo" w:eastAsia="Meiryo" w:hAnsi="Meiryo" w:cs="Meiryo"/>
          <w:color w:val="221F1F"/>
          <w:spacing w:val="5"/>
          <w:w w:val="83"/>
          <w:sz w:val="22"/>
          <w:szCs w:val="22"/>
        </w:rPr>
        <w:t>p</w:t>
      </w:r>
      <w:r>
        <w:rPr>
          <w:rFonts w:ascii="Meiryo" w:eastAsia="Meiryo" w:hAnsi="Meiryo" w:cs="Meiryo"/>
          <w:color w:val="221F1F"/>
          <w:w w:val="83"/>
          <w:sz w:val="22"/>
          <w:szCs w:val="22"/>
        </w:rPr>
        <w:t>eated</w:t>
      </w:r>
      <w:r>
        <w:rPr>
          <w:rFonts w:ascii="Meiryo" w:eastAsia="Meiryo" w:hAnsi="Meiryo" w:cs="Meiryo"/>
          <w:color w:val="221F1F"/>
          <w:spacing w:val="35"/>
          <w:w w:val="83"/>
          <w:sz w:val="22"/>
          <w:szCs w:val="22"/>
        </w:rPr>
        <w:t xml:space="preserve"> </w:t>
      </w:r>
      <w:r>
        <w:rPr>
          <w:rFonts w:ascii="Meiryo" w:eastAsia="Meiryo" w:hAnsi="Meiryo" w:cs="Meiryo"/>
          <w:color w:val="221F1F"/>
          <w:w w:val="83"/>
          <w:sz w:val="22"/>
          <w:szCs w:val="22"/>
        </w:rPr>
        <w:t>our</w:t>
      </w:r>
      <w:r>
        <w:rPr>
          <w:rFonts w:ascii="Meiryo" w:eastAsia="Meiryo" w:hAnsi="Meiryo" w:cs="Meiryo"/>
          <w:color w:val="221F1F"/>
          <w:spacing w:val="30"/>
          <w:w w:val="83"/>
          <w:sz w:val="22"/>
          <w:szCs w:val="22"/>
        </w:rPr>
        <w:t xml:space="preserve"> </w:t>
      </w:r>
      <w:r>
        <w:rPr>
          <w:rFonts w:ascii="Meiryo" w:eastAsia="Meiryo" w:hAnsi="Meiryo" w:cs="Meiryo"/>
          <w:color w:val="221F1F"/>
          <w:w w:val="83"/>
          <w:sz w:val="22"/>
          <w:szCs w:val="22"/>
        </w:rPr>
        <w:t>aggregates</w:t>
      </w:r>
      <w:r>
        <w:rPr>
          <w:rFonts w:ascii="Meiryo" w:eastAsia="Meiryo" w:hAnsi="Meiryo" w:cs="Meiryo"/>
          <w:color w:val="221F1F"/>
          <w:spacing w:val="25"/>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 xml:space="preserve">Gen2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37"/>
          <w:w w:val="86"/>
          <w:sz w:val="22"/>
          <w:szCs w:val="22"/>
        </w:rPr>
        <w:t xml:space="preserve"> </w:t>
      </w:r>
      <w:r>
        <w:rPr>
          <w:rFonts w:ascii="Meiryo" w:eastAsia="Meiryo" w:hAnsi="Meiryo" w:cs="Meiryo"/>
          <w:color w:val="221F1F"/>
          <w:w w:val="86"/>
          <w:sz w:val="22"/>
          <w:szCs w:val="22"/>
        </w:rPr>
        <w:t>ce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tered</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84"/>
          <w:sz w:val="22"/>
          <w:szCs w:val="22"/>
        </w:rPr>
        <w:t>ages</w:t>
      </w:r>
      <w:r>
        <w:rPr>
          <w:rFonts w:ascii="Meiryo" w:eastAsia="Meiryo" w:hAnsi="Meiryo" w:cs="Meiryo"/>
          <w:color w:val="221F1F"/>
          <w:spacing w:val="-3"/>
          <w:w w:val="84"/>
          <w:sz w:val="22"/>
          <w:szCs w:val="22"/>
        </w:rPr>
        <w:t xml:space="preserve"> </w:t>
      </w:r>
      <w:r>
        <w:rPr>
          <w:rFonts w:ascii="Meiryo" w:eastAsia="Meiryo" w:hAnsi="Meiryo" w:cs="Meiryo"/>
          <w:color w:val="221F1F"/>
          <w:w w:val="84"/>
          <w:sz w:val="22"/>
          <w:szCs w:val="22"/>
        </w:rPr>
        <w:t>10.5</w:t>
      </w:r>
      <w:r>
        <w:rPr>
          <w:rFonts w:ascii="Meiryo" w:eastAsia="Meiryo" w:hAnsi="Meiryo" w:cs="Meiryo"/>
          <w:color w:val="221F1F"/>
          <w:spacing w:val="-8"/>
          <w:w w:val="84"/>
          <w:sz w:val="22"/>
          <w:szCs w:val="22"/>
        </w:rPr>
        <w:t xml:space="preserve"> </w:t>
      </w: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11.5,</w:t>
      </w:r>
      <w:r>
        <w:rPr>
          <w:rFonts w:ascii="Meiryo" w:eastAsia="Meiryo" w:hAnsi="Meiryo" w:cs="Meiryo"/>
          <w:color w:val="221F1F"/>
          <w:spacing w:val="-11"/>
          <w:w w:val="84"/>
          <w:sz w:val="22"/>
          <w:szCs w:val="22"/>
        </w:rPr>
        <w:t xml:space="preserve"> </w:t>
      </w:r>
      <w:r>
        <w:rPr>
          <w:rFonts w:ascii="Meiryo" w:eastAsia="Meiryo" w:hAnsi="Meiryo" w:cs="Meiryo"/>
          <w:color w:val="221F1F"/>
          <w:w w:val="84"/>
          <w:sz w:val="22"/>
          <w:szCs w:val="22"/>
        </w:rPr>
        <w:t>and</w:t>
      </w:r>
      <w:r>
        <w:rPr>
          <w:rFonts w:ascii="Meiryo" w:eastAsia="Meiryo" w:hAnsi="Meiryo" w:cs="Meiryo"/>
          <w:color w:val="221F1F"/>
          <w:spacing w:val="31"/>
          <w:w w:val="84"/>
          <w:sz w:val="22"/>
          <w:szCs w:val="22"/>
        </w:rPr>
        <w:t xml:space="preserve"> </w:t>
      </w:r>
      <w:r>
        <w:rPr>
          <w:rFonts w:ascii="Meiryo" w:eastAsia="Meiryo" w:hAnsi="Meiryo" w:cs="Meiryo"/>
          <w:color w:val="221F1F"/>
          <w:w w:val="84"/>
          <w:sz w:val="22"/>
          <w:szCs w:val="22"/>
        </w:rPr>
        <w:t xml:space="preserve">replicated </w:t>
      </w:r>
      <w:r>
        <w:rPr>
          <w:rFonts w:ascii="Meiryo" w:eastAsia="Meiryo" w:hAnsi="Meiryo" w:cs="Meiryo"/>
          <w:color w:val="221F1F"/>
          <w:spacing w:val="12"/>
          <w:w w:val="84"/>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our</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analyses.</w:t>
      </w:r>
      <w:r>
        <w:rPr>
          <w:rFonts w:ascii="Meiryo" w:eastAsia="Meiryo" w:hAnsi="Meiryo" w:cs="Meiryo"/>
          <w:color w:val="221F1F"/>
          <w:spacing w:val="24"/>
          <w:w w:val="86"/>
          <w:sz w:val="22"/>
          <w:szCs w:val="22"/>
        </w:rPr>
        <w:t xml:space="preserve"> </w:t>
      </w:r>
      <w:r>
        <w:rPr>
          <w:rFonts w:ascii="Meiryo" w:eastAsia="Meiryo" w:hAnsi="Meiryo" w:cs="Meiryo"/>
          <w:color w:val="221F1F"/>
          <w:sz w:val="22"/>
          <w:szCs w:val="22"/>
        </w:rPr>
        <w:t xml:space="preserve">These </w:t>
      </w:r>
      <w:r>
        <w:rPr>
          <w:rFonts w:ascii="Meiryo" w:eastAsia="Meiryo" w:hAnsi="Meiryo" w:cs="Meiryo"/>
          <w:color w:val="221F1F"/>
          <w:w w:val="87"/>
          <w:sz w:val="22"/>
          <w:szCs w:val="22"/>
        </w:rPr>
        <w:t>replications</w:t>
      </w:r>
      <w:r>
        <w:rPr>
          <w:rFonts w:ascii="Meiryo" w:eastAsia="Meiryo" w:hAnsi="Meiryo" w:cs="Meiryo"/>
          <w:color w:val="221F1F"/>
          <w:spacing w:val="46"/>
          <w:w w:val="87"/>
          <w:sz w:val="22"/>
          <w:szCs w:val="22"/>
        </w:rPr>
        <w:t xml:space="preserve"> </w:t>
      </w:r>
      <w:r>
        <w:rPr>
          <w:rFonts w:ascii="Meiryo" w:eastAsia="Meiryo" w:hAnsi="Meiryo" w:cs="Meiryo"/>
          <w:color w:val="221F1F"/>
          <w:w w:val="87"/>
          <w:sz w:val="22"/>
          <w:szCs w:val="22"/>
        </w:rPr>
        <w:t>can</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found</w:t>
      </w:r>
      <w:r>
        <w:rPr>
          <w:rFonts w:ascii="Meiryo" w:eastAsia="Meiryo" w:hAnsi="Meiryo" w:cs="Meiryo"/>
          <w:color w:val="221F1F"/>
          <w:spacing w:val="21"/>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Ap</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endices</w:t>
      </w:r>
      <w:r>
        <w:rPr>
          <w:rFonts w:ascii="Meiryo" w:eastAsia="Meiryo" w:hAnsi="Meiryo" w:cs="Meiryo"/>
          <w:color w:val="221F1F"/>
          <w:spacing w:val="26"/>
          <w:w w:val="88"/>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B,</w:t>
      </w:r>
      <w:r>
        <w:rPr>
          <w:rFonts w:ascii="Meiryo" w:eastAsia="Meiryo" w:hAnsi="Meiryo" w:cs="Meiryo"/>
          <w:color w:val="221F1F"/>
          <w:spacing w:val="-10"/>
          <w:sz w:val="22"/>
          <w:szCs w:val="22"/>
        </w:rPr>
        <w:t xml:space="preserve"> </w:t>
      </w:r>
      <w:r>
        <w:rPr>
          <w:rFonts w:ascii="Meiryo" w:eastAsia="Meiryo" w:hAnsi="Meiryo" w:cs="Meiryo"/>
          <w:color w:val="221F1F"/>
          <w:w w:val="90"/>
          <w:sz w:val="22"/>
          <w:szCs w:val="22"/>
        </w:rPr>
        <w:t>res</w:t>
      </w:r>
      <w:r>
        <w:rPr>
          <w:rFonts w:ascii="Meiryo" w:eastAsia="Meiryo" w:hAnsi="Meiryo" w:cs="Meiryo"/>
          <w:color w:val="221F1F"/>
          <w:spacing w:val="5"/>
          <w:w w:val="90"/>
          <w:sz w:val="22"/>
          <w:szCs w:val="22"/>
        </w:rPr>
        <w:t>p</w:t>
      </w:r>
      <w:r>
        <w:rPr>
          <w:rFonts w:ascii="Meiryo" w:eastAsia="Meiryo" w:hAnsi="Meiryo" w:cs="Meiryo"/>
          <w:color w:val="221F1F"/>
          <w:w w:val="90"/>
          <w:sz w:val="22"/>
          <w:szCs w:val="22"/>
        </w:rPr>
        <w:t>ecti</w:t>
      </w:r>
      <w:r>
        <w:rPr>
          <w:rFonts w:ascii="Meiryo" w:eastAsia="Meiryo" w:hAnsi="Meiryo" w:cs="Meiryo"/>
          <w:color w:val="221F1F"/>
          <w:spacing w:val="-5"/>
          <w:w w:val="90"/>
          <w:sz w:val="22"/>
          <w:szCs w:val="22"/>
        </w:rPr>
        <w:t>v</w:t>
      </w:r>
      <w:r>
        <w:rPr>
          <w:rFonts w:ascii="Meiryo" w:eastAsia="Meiryo" w:hAnsi="Meiryo" w:cs="Meiryo"/>
          <w:color w:val="221F1F"/>
          <w:w w:val="90"/>
          <w:sz w:val="22"/>
          <w:szCs w:val="22"/>
        </w:rPr>
        <w:t>el</w:t>
      </w:r>
      <w:r>
        <w:rPr>
          <w:rFonts w:ascii="Meiryo" w:eastAsia="Meiryo" w:hAnsi="Meiryo" w:cs="Meiryo"/>
          <w:color w:val="221F1F"/>
          <w:spacing w:val="-16"/>
          <w:w w:val="90"/>
          <w:sz w:val="22"/>
          <w:szCs w:val="22"/>
        </w:rPr>
        <w:t>y</w:t>
      </w:r>
      <w:r>
        <w:rPr>
          <w:rFonts w:ascii="Meiryo" w:eastAsia="Meiryo" w:hAnsi="Meiryo" w:cs="Meiryo"/>
          <w:color w:val="221F1F"/>
          <w:w w:val="90"/>
          <w:sz w:val="22"/>
          <w:szCs w:val="22"/>
        </w:rPr>
        <w:t>.</w:t>
      </w:r>
      <w:r>
        <w:rPr>
          <w:rFonts w:ascii="Meiryo" w:eastAsia="Meiryo" w:hAnsi="Meiryo" w:cs="Meiryo"/>
          <w:color w:val="221F1F"/>
          <w:spacing w:val="-1"/>
          <w:w w:val="90"/>
          <w:sz w:val="22"/>
          <w:szCs w:val="22"/>
        </w:rPr>
        <w:t xml:space="preserve"> </w:t>
      </w:r>
      <w:del w:id="800" w:author="0" w:date="2015-11-12T18:17:00Z">
        <w:r>
          <w:rPr>
            <w:rFonts w:ascii="Meiryo" w:eastAsia="Meiryo" w:hAnsi="Meiryo" w:cs="Meiryo"/>
            <w:color w:val="221F1F"/>
            <w:w w:val="90"/>
            <w:sz w:val="22"/>
            <w:szCs w:val="22"/>
          </w:rPr>
          <w:delText>Ap</w:delText>
        </w:r>
        <w:r>
          <w:rPr>
            <w:rFonts w:ascii="Meiryo" w:eastAsia="Meiryo" w:hAnsi="Meiryo" w:cs="Meiryo"/>
            <w:color w:val="221F1F"/>
            <w:spacing w:val="5"/>
            <w:w w:val="90"/>
            <w:sz w:val="22"/>
            <w:szCs w:val="22"/>
          </w:rPr>
          <w:delText>p</w:delText>
        </w:r>
        <w:r>
          <w:rPr>
            <w:rFonts w:ascii="Meiryo" w:eastAsia="Meiryo" w:hAnsi="Meiryo" w:cs="Meiryo"/>
            <w:color w:val="221F1F"/>
            <w:w w:val="90"/>
            <w:sz w:val="22"/>
            <w:szCs w:val="22"/>
          </w:rPr>
          <w:delText>endix</w:delText>
        </w:r>
        <w:r>
          <w:rPr>
            <w:rFonts w:ascii="Meiryo" w:eastAsia="Meiryo" w:hAnsi="Meiryo" w:cs="Meiryo"/>
            <w:color w:val="221F1F"/>
            <w:spacing w:val="40"/>
            <w:w w:val="90"/>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4"/>
            <w:sz w:val="22"/>
            <w:szCs w:val="22"/>
          </w:rPr>
          <w:delText xml:space="preserve"> </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 xml:space="preserve">egins </w:delText>
        </w:r>
        <w:r>
          <w:rPr>
            <w:rFonts w:ascii="Meiryo" w:eastAsia="Meiryo" w:hAnsi="Meiryo" w:cs="Meiryo"/>
            <w:color w:val="221F1F"/>
            <w:w w:val="85"/>
            <w:sz w:val="22"/>
            <w:szCs w:val="22"/>
          </w:rPr>
          <w:delText>on</w:delText>
        </w:r>
        <w:r>
          <w:rPr>
            <w:rFonts w:ascii="Meiryo" w:eastAsia="Meiryo" w:hAnsi="Meiryo" w:cs="Meiryo"/>
            <w:color w:val="221F1F"/>
            <w:spacing w:val="16"/>
            <w:w w:val="85"/>
            <w:sz w:val="22"/>
            <w:szCs w:val="22"/>
          </w:rPr>
          <w:delText xml:space="preserve"> </w:delText>
        </w:r>
        <w:r>
          <w:rPr>
            <w:rFonts w:ascii="Meiryo" w:eastAsia="Meiryo" w:hAnsi="Meiryo" w:cs="Meiryo"/>
            <w:color w:val="221F1F"/>
            <w:w w:val="85"/>
            <w:sz w:val="22"/>
            <w:szCs w:val="22"/>
          </w:rPr>
          <w:delText>page</w:delText>
        </w:r>
        <w:r>
          <w:rPr>
            <w:rFonts w:ascii="Meiryo" w:eastAsia="Meiryo" w:hAnsi="Meiryo" w:cs="Meiryo"/>
            <w:color w:val="221F1F"/>
            <w:spacing w:val="6"/>
            <w:w w:val="85"/>
            <w:sz w:val="22"/>
            <w:szCs w:val="22"/>
          </w:rPr>
          <w:delText xml:space="preserve"> </w:delText>
        </w:r>
        <w:r>
          <w:rPr>
            <w:rFonts w:ascii="Meiryo" w:eastAsia="Meiryo" w:hAnsi="Meiryo" w:cs="Meiryo"/>
            <w:color w:val="221F1F"/>
            <w:w w:val="85"/>
            <w:sz w:val="22"/>
            <w:szCs w:val="22"/>
          </w:rPr>
          <w:delText>52</w:delText>
        </w:r>
        <w:r>
          <w:rPr>
            <w:rFonts w:ascii="Meiryo" w:eastAsia="Meiryo" w:hAnsi="Meiryo" w:cs="Meiryo"/>
            <w:color w:val="221F1F"/>
            <w:spacing w:val="-3"/>
            <w:w w:val="85"/>
            <w:sz w:val="22"/>
            <w:szCs w:val="22"/>
          </w:rPr>
          <w:delText xml:space="preserve"> </w:delText>
        </w:r>
        <w:r>
          <w:rPr>
            <w:rFonts w:ascii="Meiryo" w:eastAsia="Meiryo" w:hAnsi="Meiryo" w:cs="Meiryo"/>
            <w:color w:val="221F1F"/>
            <w:w w:val="85"/>
            <w:sz w:val="22"/>
            <w:szCs w:val="22"/>
          </w:rPr>
          <w:delText>and</w:delText>
        </w:r>
        <w:r>
          <w:rPr>
            <w:rFonts w:ascii="Meiryo" w:eastAsia="Meiryo" w:hAnsi="Meiryo" w:cs="Meiryo"/>
            <w:color w:val="221F1F"/>
            <w:spacing w:val="26"/>
            <w:w w:val="85"/>
            <w:sz w:val="22"/>
            <w:szCs w:val="22"/>
          </w:rPr>
          <w:delText xml:space="preserve"> </w:delText>
        </w:r>
        <w:r>
          <w:rPr>
            <w:rFonts w:ascii="Meiryo" w:eastAsia="Meiryo" w:hAnsi="Meiryo" w:cs="Meiryo"/>
            <w:color w:val="221F1F"/>
            <w:w w:val="85"/>
            <w:sz w:val="22"/>
            <w:szCs w:val="22"/>
          </w:rPr>
          <w:delText>ap</w:delText>
        </w:r>
        <w:r>
          <w:rPr>
            <w:rFonts w:ascii="Meiryo" w:eastAsia="Meiryo" w:hAnsi="Meiryo" w:cs="Meiryo"/>
            <w:color w:val="221F1F"/>
            <w:spacing w:val="6"/>
            <w:w w:val="85"/>
            <w:sz w:val="22"/>
            <w:szCs w:val="22"/>
          </w:rPr>
          <w:delText>p</w:delText>
        </w:r>
        <w:r>
          <w:rPr>
            <w:rFonts w:ascii="Meiryo" w:eastAsia="Meiryo" w:hAnsi="Meiryo" w:cs="Meiryo"/>
            <w:color w:val="221F1F"/>
            <w:w w:val="85"/>
            <w:sz w:val="22"/>
            <w:szCs w:val="22"/>
          </w:rPr>
          <w:delText>endix</w:delText>
        </w:r>
        <w:r>
          <w:rPr>
            <w:rFonts w:ascii="Meiryo" w:eastAsia="Meiryo" w:hAnsi="Meiryo" w:cs="Meiryo"/>
            <w:color w:val="221F1F"/>
            <w:spacing w:val="56"/>
            <w:w w:val="85"/>
            <w:sz w:val="22"/>
            <w:szCs w:val="22"/>
          </w:rPr>
          <w:delText xml:space="preserve"> </w:delText>
        </w:r>
        <w:r>
          <w:rPr>
            <w:rFonts w:ascii="Meiryo" w:eastAsia="Meiryo" w:hAnsi="Meiryo" w:cs="Meiryo"/>
            <w:color w:val="221F1F"/>
            <w:sz w:val="22"/>
            <w:szCs w:val="22"/>
          </w:rPr>
          <w:delText>B</w:delText>
        </w:r>
        <w:r>
          <w:rPr>
            <w:rFonts w:ascii="Meiryo" w:eastAsia="Meiryo" w:hAnsi="Meiryo" w:cs="Meiryo"/>
            <w:color w:val="221F1F"/>
            <w:spacing w:val="6"/>
            <w:sz w:val="22"/>
            <w:szCs w:val="22"/>
          </w:rPr>
          <w:delText xml:space="preserve"> </w:delText>
        </w:r>
        <w:r>
          <w:rPr>
            <w:rFonts w:ascii="Meiryo" w:eastAsia="Meiryo" w:hAnsi="Meiryo" w:cs="Meiryo"/>
            <w:color w:val="221F1F"/>
            <w:spacing w:val="5"/>
            <w:w w:val="84"/>
            <w:sz w:val="22"/>
            <w:szCs w:val="22"/>
          </w:rPr>
          <w:delText>b</w:delText>
        </w:r>
        <w:r>
          <w:rPr>
            <w:rFonts w:ascii="Meiryo" w:eastAsia="Meiryo" w:hAnsi="Meiryo" w:cs="Meiryo"/>
            <w:color w:val="221F1F"/>
            <w:w w:val="84"/>
            <w:sz w:val="22"/>
            <w:szCs w:val="22"/>
          </w:rPr>
          <w:delText>egins</w:delText>
        </w:r>
        <w:r>
          <w:rPr>
            <w:rFonts w:ascii="Meiryo" w:eastAsia="Meiryo" w:hAnsi="Meiryo" w:cs="Meiryo"/>
            <w:color w:val="221F1F"/>
            <w:spacing w:val="27"/>
            <w:w w:val="84"/>
            <w:sz w:val="22"/>
            <w:szCs w:val="22"/>
          </w:rPr>
          <w:delText xml:space="preserve"> </w:delText>
        </w:r>
        <w:r>
          <w:rPr>
            <w:rFonts w:ascii="Meiryo" w:eastAsia="Meiryo" w:hAnsi="Meiryo" w:cs="Meiryo"/>
            <w:color w:val="221F1F"/>
            <w:w w:val="84"/>
            <w:sz w:val="22"/>
            <w:szCs w:val="22"/>
          </w:rPr>
          <w:delText>on</w:delText>
        </w:r>
        <w:r>
          <w:rPr>
            <w:rFonts w:ascii="Meiryo" w:eastAsia="Meiryo" w:hAnsi="Meiryo" w:cs="Meiryo"/>
            <w:color w:val="221F1F"/>
            <w:spacing w:val="19"/>
            <w:w w:val="84"/>
            <w:sz w:val="22"/>
            <w:szCs w:val="22"/>
          </w:rPr>
          <w:delText xml:space="preserve"> </w:delText>
        </w:r>
        <w:r>
          <w:rPr>
            <w:rFonts w:ascii="Meiryo" w:eastAsia="Meiryo" w:hAnsi="Meiryo" w:cs="Meiryo"/>
            <w:color w:val="221F1F"/>
            <w:w w:val="84"/>
            <w:sz w:val="22"/>
            <w:szCs w:val="22"/>
          </w:rPr>
          <w:delText>page</w:delText>
        </w:r>
        <w:r>
          <w:rPr>
            <w:rFonts w:ascii="Meiryo" w:eastAsia="Meiryo" w:hAnsi="Meiryo" w:cs="Meiryo"/>
            <w:color w:val="221F1F"/>
            <w:spacing w:val="11"/>
            <w:w w:val="84"/>
            <w:sz w:val="22"/>
            <w:szCs w:val="22"/>
          </w:rPr>
          <w:delText xml:space="preserve"> </w:delText>
        </w:r>
        <w:r>
          <w:rPr>
            <w:rFonts w:ascii="Meiryo" w:eastAsia="Meiryo" w:hAnsi="Meiryo" w:cs="Meiryo"/>
            <w:color w:val="221F1F"/>
            <w:w w:val="84"/>
            <w:sz w:val="22"/>
            <w:szCs w:val="22"/>
          </w:rPr>
          <w:delText>60.</w:delText>
        </w:r>
        <w:r>
          <w:rPr>
            <w:rFonts w:ascii="Meiryo" w:eastAsia="Meiryo" w:hAnsi="Meiryo" w:cs="Meiryo"/>
            <w:color w:val="221F1F"/>
            <w:spacing w:val="22"/>
            <w:w w:val="84"/>
            <w:sz w:val="22"/>
            <w:szCs w:val="22"/>
          </w:rPr>
          <w:delText xml:space="preserve"> </w:delText>
        </w:r>
      </w:del>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test-retest</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reliabilities</w:t>
      </w:r>
      <w:r>
        <w:rPr>
          <w:rFonts w:ascii="Meiryo" w:eastAsia="Meiryo" w:hAnsi="Meiryo" w:cs="Meiryo"/>
          <w:color w:val="221F1F"/>
          <w:spacing w:val="5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 xml:space="preserve">Gen2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6"/>
          <w:w w:val="86"/>
          <w:sz w:val="22"/>
          <w:szCs w:val="22"/>
        </w:rPr>
        <w:t xml:space="preserve"> </w:t>
      </w:r>
      <w:r>
        <w:rPr>
          <w:rFonts w:ascii="Meiryo" w:eastAsia="Meiryo" w:hAnsi="Meiryo" w:cs="Meiryo"/>
          <w:color w:val="221F1F"/>
          <w:w w:val="86"/>
          <w:sz w:val="22"/>
          <w:szCs w:val="22"/>
        </w:rPr>
        <w:t>across</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our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three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aggregations</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orted</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l</w:t>
      </w:r>
      <w:r>
        <w:rPr>
          <w:rFonts w:ascii="Meiryo" w:eastAsia="Meiryo" w:hAnsi="Meiryo" w:cs="Meiryo"/>
          <w:color w:val="221F1F"/>
          <w:spacing w:val="-5"/>
          <w:w w:val="88"/>
          <w:sz w:val="22"/>
          <w:szCs w:val="22"/>
        </w:rPr>
        <w:t>ow</w:t>
      </w:r>
      <w:r>
        <w:rPr>
          <w:rFonts w:ascii="Meiryo" w:eastAsia="Meiryo" w:hAnsi="Meiryo" w:cs="Meiryo"/>
          <w:color w:val="221F1F"/>
          <w:w w:val="88"/>
          <w:sz w:val="22"/>
          <w:szCs w:val="22"/>
        </w:rPr>
        <w:t>er triangle</w:t>
      </w:r>
      <w:r>
        <w:rPr>
          <w:rFonts w:ascii="Meiryo" w:eastAsia="Meiryo" w:hAnsi="Meiryo" w:cs="Meiryo"/>
          <w:color w:val="221F1F"/>
          <w:spacing w:val="28"/>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ins w:id="801" w:author="0" w:date="2015-11-12T18:17:00Z">
        <w:r>
          <w:rPr>
            <w:rFonts w:ascii="Meiryo" w:eastAsia="Meiryo" w:hAnsi="Meiryo" w:cs="Meiryo"/>
            <w:color w:val="221F1F"/>
            <w:spacing w:val="-30"/>
            <w:sz w:val="22"/>
            <w:szCs w:val="22"/>
          </w:rPr>
          <w:t>[Table 3?]</w:t>
        </w:r>
      </w:ins>
      <w:r>
        <w:rPr>
          <w:rFonts w:ascii="Meiryo" w:eastAsia="Meiryo" w:hAnsi="Meiryo" w:cs="Meiryo"/>
          <w:color w:val="221F1F"/>
          <w:spacing w:val="-16"/>
          <w:w w:val="91"/>
          <w:sz w:val="22"/>
          <w:szCs w:val="22"/>
        </w:rPr>
        <w:t>T</w:t>
      </w:r>
      <w:r>
        <w:rPr>
          <w:rFonts w:ascii="Meiryo" w:eastAsia="Meiryo" w:hAnsi="Meiryo" w:cs="Meiryo"/>
          <w:color w:val="221F1F"/>
          <w:w w:val="91"/>
          <w:sz w:val="22"/>
          <w:szCs w:val="22"/>
        </w:rPr>
        <w:t>able</w:t>
      </w:r>
      <w:r>
        <w:rPr>
          <w:rFonts w:ascii="Meiryo" w:eastAsia="Meiryo" w:hAnsi="Meiryo" w:cs="Meiryo"/>
          <w:color w:val="221F1F"/>
          <w:spacing w:val="22"/>
          <w:w w:val="91"/>
          <w:sz w:val="22"/>
          <w:szCs w:val="22"/>
        </w:rPr>
        <w:t xml:space="preserve"> </w:t>
      </w:r>
      <w:r>
        <w:rPr>
          <w:rFonts w:ascii="Meiryo" w:eastAsia="Meiryo" w:hAnsi="Meiryo" w:cs="Meiryo"/>
          <w:color w:val="221F1F"/>
          <w:w w:val="91"/>
          <w:sz w:val="22"/>
          <w:szCs w:val="22"/>
        </w:rPr>
        <w:t>8</w:t>
      </w:r>
      <w:r>
        <w:rPr>
          <w:rFonts w:ascii="Meiryo" w:eastAsia="Meiryo" w:hAnsi="Meiryo" w:cs="Meiryo"/>
          <w:color w:val="221F1F"/>
          <w:spacing w:val="-9"/>
          <w:w w:val="91"/>
          <w:sz w:val="22"/>
          <w:szCs w:val="22"/>
        </w:rPr>
        <w:t xml:space="preserve"> </w:t>
      </w:r>
      <w:r>
        <w:rPr>
          <w:rFonts w:ascii="Meiryo" w:eastAsia="Meiryo" w:hAnsi="Meiryo" w:cs="Meiryo"/>
          <w:color w:val="221F1F"/>
          <w:sz w:val="22"/>
          <w:szCs w:val="22"/>
        </w:rPr>
        <w:t xml:space="preserve">on </w:t>
      </w:r>
      <w:r>
        <w:rPr>
          <w:rFonts w:ascii="Meiryo" w:eastAsia="Meiryo" w:hAnsi="Meiryo" w:cs="Meiryo"/>
          <w:color w:val="221F1F"/>
          <w:w w:val="82"/>
          <w:sz w:val="22"/>
          <w:szCs w:val="22"/>
        </w:rPr>
        <w:t>page</w:t>
      </w:r>
      <w:r>
        <w:rPr>
          <w:rFonts w:ascii="Meiryo" w:eastAsia="Meiryo" w:hAnsi="Meiryo" w:cs="Meiryo"/>
          <w:color w:val="221F1F"/>
          <w:spacing w:val="23"/>
          <w:w w:val="82"/>
          <w:sz w:val="22"/>
          <w:szCs w:val="22"/>
        </w:rPr>
        <w:t xml:space="preserve"> </w:t>
      </w:r>
      <w:r>
        <w:rPr>
          <w:rFonts w:ascii="Meiryo" w:eastAsia="Meiryo" w:hAnsi="Meiryo" w:cs="Meiryo"/>
          <w:color w:val="221F1F"/>
          <w:w w:val="82"/>
          <w:sz w:val="22"/>
          <w:szCs w:val="22"/>
        </w:rPr>
        <w:t>30.</w:t>
      </w:r>
      <w:r>
        <w:rPr>
          <w:rFonts w:ascii="Meiryo" w:eastAsia="Meiryo" w:hAnsi="Meiryo" w:cs="Meiryo"/>
          <w:color w:val="221F1F"/>
          <w:spacing w:val="30"/>
          <w:w w:val="82"/>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diagonal</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indicates</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u</w:t>
      </w:r>
      <w:r>
        <w:rPr>
          <w:rFonts w:ascii="Meiryo" w:eastAsia="Meiryo" w:hAnsi="Meiryo" w:cs="Meiryo"/>
          <w:color w:val="221F1F"/>
          <w:spacing w:val="-5"/>
          <w:w w:val="88"/>
          <w:sz w:val="22"/>
          <w:szCs w:val="22"/>
        </w:rPr>
        <w:t>m</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er</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res</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onde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ts</w:t>
      </w:r>
      <w:r>
        <w:rPr>
          <w:rFonts w:ascii="Meiryo" w:eastAsia="Meiryo" w:hAnsi="Meiryo" w:cs="Meiryo"/>
          <w:color w:val="221F1F"/>
          <w:spacing w:val="-1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telligence </w:t>
      </w:r>
      <w:r>
        <w:rPr>
          <w:rFonts w:ascii="Meiryo" w:eastAsia="Meiryo" w:hAnsi="Meiryo" w:cs="Meiryo"/>
          <w:color w:val="221F1F"/>
          <w:w w:val="88"/>
          <w:sz w:val="22"/>
          <w:szCs w:val="22"/>
        </w:rPr>
        <w:t>aggregations</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for</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spacing w:val="-5"/>
          <w:w w:val="88"/>
          <w:sz w:val="22"/>
          <w:szCs w:val="22"/>
        </w:rPr>
        <w:t>y</w:t>
      </w:r>
      <w:r>
        <w:rPr>
          <w:rFonts w:ascii="Meiryo" w:eastAsia="Meiryo" w:hAnsi="Meiryo" w:cs="Meiryo"/>
          <w:color w:val="221F1F"/>
          <w:w w:val="88"/>
          <w:sz w:val="22"/>
          <w:szCs w:val="22"/>
        </w:rPr>
        <w:t>ear,</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up</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er</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triangle</w:t>
      </w:r>
      <w:r>
        <w:rPr>
          <w:rFonts w:ascii="Meiryo" w:eastAsia="Meiryo" w:hAnsi="Meiryo" w:cs="Meiryo"/>
          <w:color w:val="221F1F"/>
          <w:spacing w:val="25"/>
          <w:w w:val="88"/>
          <w:sz w:val="22"/>
          <w:szCs w:val="22"/>
        </w:rPr>
        <w:t xml:space="preserve"> </w:t>
      </w:r>
      <w:r>
        <w:rPr>
          <w:rFonts w:ascii="Meiryo" w:eastAsia="Meiryo" w:hAnsi="Meiryo" w:cs="Meiryo"/>
          <w:color w:val="221F1F"/>
          <w:w w:val="88"/>
          <w:sz w:val="22"/>
          <w:szCs w:val="22"/>
        </w:rPr>
        <w:t>re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eal</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u</w:t>
      </w:r>
      <w:r>
        <w:rPr>
          <w:rFonts w:ascii="Meiryo" w:eastAsia="Meiryo" w:hAnsi="Meiryo" w:cs="Meiryo"/>
          <w:color w:val="221F1F"/>
          <w:spacing w:val="-5"/>
          <w:w w:val="88"/>
          <w:sz w:val="22"/>
          <w:szCs w:val="22"/>
        </w:rPr>
        <w:t>m</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er</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res</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onde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 xml:space="preserve">with </w:t>
      </w:r>
      <w:r>
        <w:rPr>
          <w:rFonts w:ascii="Meiryo" w:eastAsia="Meiryo" w:hAnsi="Meiryo" w:cs="Meiryo"/>
          <w:color w:val="221F1F"/>
          <w:w w:val="87"/>
          <w:sz w:val="22"/>
          <w:szCs w:val="22"/>
        </w:rPr>
        <w:t>viable</w:t>
      </w:r>
      <w:r>
        <w:rPr>
          <w:rFonts w:ascii="Meiryo" w:eastAsia="Meiryo" w:hAnsi="Meiryo" w:cs="Meiryo"/>
          <w:color w:val="221F1F"/>
          <w:spacing w:val="34"/>
          <w:w w:val="87"/>
          <w:sz w:val="22"/>
          <w:szCs w:val="22"/>
        </w:rPr>
        <w:t xml:space="preserve"> </w:t>
      </w:r>
      <w:r>
        <w:rPr>
          <w:rFonts w:ascii="Meiryo" w:eastAsia="Meiryo" w:hAnsi="Meiryo" w:cs="Meiryo"/>
          <w:color w:val="221F1F"/>
          <w:w w:val="87"/>
          <w:sz w:val="22"/>
          <w:szCs w:val="22"/>
        </w:rPr>
        <w:t>scores</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oth</w:t>
      </w:r>
      <w:r>
        <w:rPr>
          <w:rFonts w:ascii="Meiryo" w:eastAsia="Meiryo" w:hAnsi="Meiryo" w:cs="Meiryo"/>
          <w:color w:val="221F1F"/>
          <w:spacing w:val="25"/>
          <w:w w:val="87"/>
          <w:sz w:val="22"/>
          <w:szCs w:val="22"/>
        </w:rPr>
        <w:t xml:space="preserve"> </w:t>
      </w:r>
      <w:r>
        <w:rPr>
          <w:rFonts w:ascii="Meiryo" w:eastAsia="Meiryo" w:hAnsi="Meiryo" w:cs="Meiryo"/>
          <w:color w:val="221F1F"/>
          <w:w w:val="87"/>
          <w:sz w:val="22"/>
          <w:szCs w:val="22"/>
        </w:rPr>
        <w:t>res</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ecti</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ages.</w:t>
      </w:r>
      <w:r>
        <w:rPr>
          <w:rFonts w:ascii="Meiryo" w:eastAsia="Meiryo" w:hAnsi="Meiryo" w:cs="Meiryo"/>
          <w:color w:val="221F1F"/>
          <w:spacing w:val="-1"/>
          <w:w w:val="87"/>
          <w:sz w:val="22"/>
          <w:szCs w:val="22"/>
        </w:rPr>
        <w:t xml:space="preserve"> </w:t>
      </w:r>
      <w:del w:id="802" w:author="0" w:date="2015-11-12T18:17:00Z">
        <w:r>
          <w:rPr>
            <w:rFonts w:ascii="Meiryo" w:eastAsia="Meiryo" w:hAnsi="Meiryo" w:cs="Meiryo"/>
            <w:color w:val="221F1F"/>
            <w:w w:val="87"/>
            <w:sz w:val="22"/>
            <w:szCs w:val="22"/>
          </w:rPr>
          <w:delText>Stars</w:delText>
        </w:r>
        <w:r>
          <w:rPr>
            <w:rFonts w:ascii="Meiryo" w:eastAsia="Meiryo" w:hAnsi="Meiryo" w:cs="Meiryo"/>
            <w:color w:val="221F1F"/>
            <w:spacing w:val="21"/>
            <w:w w:val="87"/>
            <w:sz w:val="22"/>
            <w:szCs w:val="22"/>
          </w:rPr>
          <w:delText xml:space="preserve"> </w:delText>
        </w:r>
        <w:r>
          <w:rPr>
            <w:rFonts w:ascii="Meiryo" w:eastAsia="Meiryo" w:hAnsi="Meiryo" w:cs="Meiryo"/>
            <w:color w:val="221F1F"/>
            <w:w w:val="87"/>
            <w:sz w:val="22"/>
            <w:szCs w:val="22"/>
          </w:rPr>
          <w:delText>indicate</w:delText>
        </w:r>
        <w:r>
          <w:rPr>
            <w:rFonts w:ascii="Meiryo" w:eastAsia="Meiryo" w:hAnsi="Meiryo" w:cs="Meiryo"/>
            <w:color w:val="221F1F"/>
            <w:spacing w:val="42"/>
            <w:w w:val="87"/>
            <w:sz w:val="22"/>
            <w:szCs w:val="22"/>
          </w:rPr>
          <w:delText xml:space="preserve"> </w:delText>
        </w:r>
        <w:r>
          <w:rPr>
            <w:rFonts w:ascii="Meiryo" w:eastAsia="Meiryo" w:hAnsi="Meiryo" w:cs="Meiryo"/>
            <w:color w:val="221F1F"/>
            <w:w w:val="87"/>
            <w:sz w:val="22"/>
            <w:szCs w:val="22"/>
          </w:rPr>
          <w:delText>signiﬁca</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w:delText>
        </w:r>
        <w:r>
          <w:rPr>
            <w:rFonts w:ascii="Meiryo" w:eastAsia="Meiryo" w:hAnsi="Meiryo" w:cs="Meiryo"/>
            <w:color w:val="221F1F"/>
            <w:spacing w:val="40"/>
            <w:w w:val="87"/>
            <w:sz w:val="22"/>
            <w:szCs w:val="22"/>
          </w:rPr>
          <w:delText xml:space="preserve"> </w:delText>
        </w:r>
        <w:r>
          <w:rPr>
            <w:rFonts w:ascii="Meiryo" w:eastAsia="Meiryo" w:hAnsi="Meiryo" w:cs="Meiryo"/>
            <w:color w:val="221F1F"/>
            <w:sz w:val="22"/>
            <w:szCs w:val="22"/>
          </w:rPr>
          <w:delText>at</w:delText>
        </w:r>
        <w:r>
          <w:rPr>
            <w:rFonts w:ascii="Meiryo" w:eastAsia="Meiryo" w:hAnsi="Meiryo" w:cs="Meiryo"/>
            <w:color w:val="221F1F"/>
            <w:spacing w:val="-17"/>
            <w:sz w:val="22"/>
            <w:szCs w:val="22"/>
          </w:rPr>
          <w:delText xml:space="preserve"> </w:delText>
        </w:r>
        <w:r>
          <w:rPr>
            <w:rFonts w:ascii="Meiryo" w:eastAsia="Meiryo" w:hAnsi="Meiryo" w:cs="Meiryo"/>
            <w:color w:val="221F1F"/>
            <w:w w:val="84"/>
            <w:sz w:val="22"/>
            <w:szCs w:val="22"/>
          </w:rPr>
          <w:delText>the</w:delText>
        </w:r>
        <w:r>
          <w:rPr>
            <w:rFonts w:ascii="Meiryo" w:eastAsia="Meiryo" w:hAnsi="Meiryo" w:cs="Meiryo"/>
            <w:color w:val="221F1F"/>
            <w:spacing w:val="25"/>
            <w:w w:val="84"/>
            <w:sz w:val="22"/>
            <w:szCs w:val="22"/>
          </w:rPr>
          <w:delText xml:space="preserve"> </w:delText>
        </w:r>
        <w:r>
          <w:rPr>
            <w:rFonts w:ascii="Meiryo" w:eastAsia="Meiryo" w:hAnsi="Meiryo" w:cs="Meiryo"/>
            <w:color w:val="221F1F"/>
            <w:w w:val="84"/>
            <w:sz w:val="22"/>
            <w:szCs w:val="22"/>
          </w:rPr>
          <w:delText>.01</w:delText>
        </w:r>
        <w:r>
          <w:rPr>
            <w:rFonts w:ascii="Meiryo" w:eastAsia="Meiryo" w:hAnsi="Meiryo" w:cs="Meiryo"/>
            <w:color w:val="221F1F"/>
            <w:spacing w:val="-2"/>
            <w:w w:val="84"/>
            <w:sz w:val="22"/>
            <w:szCs w:val="22"/>
          </w:rPr>
          <w:delText xml:space="preserve"> </w:delText>
        </w:r>
        <w:r>
          <w:rPr>
            <w:rFonts w:ascii="Meiryo" w:eastAsia="Meiryo" w:hAnsi="Meiryo" w:cs="Meiryo"/>
            <w:color w:val="221F1F"/>
            <w:w w:val="84"/>
            <w:sz w:val="22"/>
            <w:szCs w:val="22"/>
          </w:rPr>
          <w:delText>le</w:delText>
        </w:r>
        <w:r>
          <w:rPr>
            <w:rFonts w:ascii="Meiryo" w:eastAsia="Meiryo" w:hAnsi="Meiryo" w:cs="Meiryo"/>
            <w:color w:val="221F1F"/>
            <w:spacing w:val="-5"/>
            <w:w w:val="84"/>
            <w:sz w:val="22"/>
            <w:szCs w:val="22"/>
          </w:rPr>
          <w:delText>v</w:delText>
        </w:r>
        <w:r>
          <w:rPr>
            <w:rFonts w:ascii="Meiryo" w:eastAsia="Meiryo" w:hAnsi="Meiryo" w:cs="Meiryo"/>
            <w:color w:val="221F1F"/>
            <w:w w:val="84"/>
            <w:sz w:val="22"/>
            <w:szCs w:val="22"/>
          </w:rPr>
          <w:delText>el.</w:delText>
        </w:r>
        <w:r>
          <w:rPr>
            <w:rFonts w:ascii="Meiryo" w:eastAsia="Meiryo" w:hAnsi="Meiryo" w:cs="Meiryo"/>
            <w:color w:val="221F1F"/>
            <w:spacing w:val="49"/>
            <w:w w:val="84"/>
            <w:sz w:val="22"/>
            <w:szCs w:val="22"/>
          </w:rPr>
          <w:delText xml:space="preserve"> </w:delText>
        </w:r>
      </w:del>
      <w:ins w:id="803" w:author="0" w:date="2015-11-12T18:17:00Z">
        <w:r>
          <w:rPr>
            <w:rFonts w:ascii="Meiryo" w:eastAsia="Meiryo" w:hAnsi="Meiryo" w:cs="Meiryo"/>
            <w:color w:val="221F1F"/>
            <w:spacing w:val="49"/>
            <w:w w:val="84"/>
            <w:sz w:val="22"/>
            <w:szCs w:val="22"/>
          </w:rPr>
          <w:t>[stars go away]</w:t>
        </w:r>
      </w:ins>
      <w:r>
        <w:rPr>
          <w:rFonts w:ascii="Meiryo" w:eastAsia="Meiryo" w:hAnsi="Meiryo" w:cs="Meiryo"/>
          <w:color w:val="221F1F"/>
          <w:sz w:val="22"/>
          <w:szCs w:val="22"/>
        </w:rPr>
        <w:t xml:space="preserve">The </w:t>
      </w:r>
      <w:r>
        <w:rPr>
          <w:rFonts w:ascii="Meiryo" w:eastAsia="Meiryo" w:hAnsi="Meiryo" w:cs="Meiryo"/>
          <w:color w:val="221F1F"/>
          <w:w w:val="87"/>
          <w:sz w:val="22"/>
          <w:szCs w:val="22"/>
        </w:rPr>
        <w:t>test-retest</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correlations</w:t>
      </w:r>
      <w:r>
        <w:rPr>
          <w:rFonts w:ascii="Meiryo" w:eastAsia="Meiryo" w:hAnsi="Meiryo" w:cs="Meiryo"/>
          <w:color w:val="221F1F"/>
          <w:spacing w:val="35"/>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1"/>
          <w:w w:val="87"/>
          <w:sz w:val="22"/>
          <w:szCs w:val="22"/>
        </w:rPr>
        <w:t xml:space="preserve"> </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ery</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high</w:t>
      </w:r>
      <w:r>
        <w:rPr>
          <w:rFonts w:ascii="Meiryo" w:eastAsia="Meiryo" w:hAnsi="Meiryo" w:cs="Meiryo"/>
          <w:color w:val="221F1F"/>
          <w:spacing w:val="23"/>
          <w:w w:val="8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3"/>
          <w:sz w:val="22"/>
          <w:szCs w:val="22"/>
        </w:rPr>
        <w:t xml:space="preserve"> </w:t>
      </w:r>
      <w:r>
        <w:rPr>
          <w:rFonts w:ascii="Meiryo" w:eastAsia="Meiryo" w:hAnsi="Meiryo" w:cs="Meiryo"/>
          <w:color w:val="221F1F"/>
          <w:sz w:val="22"/>
          <w:szCs w:val="22"/>
        </w:rPr>
        <w:t>r</w:t>
      </w:r>
      <w:r>
        <w:rPr>
          <w:rFonts w:ascii="Meiryo" w:eastAsia="Meiryo" w:hAnsi="Meiryo" w:cs="Meiryo"/>
          <w:color w:val="221F1F"/>
          <w:spacing w:val="-6"/>
          <w:sz w:val="22"/>
          <w:szCs w:val="22"/>
        </w:rPr>
        <w:t xml:space="preserve"> </w:t>
      </w:r>
      <w:r>
        <w:rPr>
          <w:rFonts w:ascii="Meiryo" w:eastAsia="Meiryo" w:hAnsi="Meiryo" w:cs="Meiryo"/>
          <w:color w:val="221F1F"/>
          <w:sz w:val="22"/>
          <w:szCs w:val="22"/>
        </w:rPr>
        <w:t>&gt;</w:t>
      </w:r>
      <w:r>
        <w:rPr>
          <w:rFonts w:ascii="Meiryo" w:eastAsia="Meiryo" w:hAnsi="Meiryo" w:cs="Meiryo"/>
          <w:color w:val="221F1F"/>
          <w:spacing w:val="-8"/>
          <w:sz w:val="22"/>
          <w:szCs w:val="22"/>
        </w:rPr>
        <w:t xml:space="preserve"> </w:t>
      </w:r>
      <w:r>
        <w:rPr>
          <w:rFonts w:ascii="Meiryo" w:eastAsia="Meiryo" w:hAnsi="Meiryo" w:cs="Meiryo"/>
          <w:color w:val="221F1F"/>
          <w:w w:val="83"/>
          <w:sz w:val="22"/>
          <w:szCs w:val="22"/>
        </w:rPr>
        <w:t>.90)</w:t>
      </w:r>
      <w:r>
        <w:rPr>
          <w:rFonts w:ascii="Meiryo" w:eastAsia="Meiryo" w:hAnsi="Meiryo" w:cs="Meiryo"/>
          <w:color w:val="221F1F"/>
          <w:spacing w:val="8"/>
          <w:w w:val="83"/>
          <w:sz w:val="22"/>
          <w:szCs w:val="22"/>
        </w:rPr>
        <w:t xml:space="preserve"> </w:t>
      </w:r>
      <w:r>
        <w:rPr>
          <w:rFonts w:ascii="Meiryo" w:eastAsia="Meiryo" w:hAnsi="Meiryo" w:cs="Meiryo"/>
          <w:color w:val="221F1F"/>
          <w:w w:val="83"/>
          <w:sz w:val="22"/>
          <w:szCs w:val="22"/>
        </w:rPr>
        <w:t>across</w:t>
      </w:r>
      <w:r>
        <w:rPr>
          <w:rFonts w:ascii="Meiryo" w:eastAsia="Meiryo" w:hAnsi="Meiryo" w:cs="Meiryo"/>
          <w:color w:val="221F1F"/>
          <w:spacing w:val="19"/>
          <w:w w:val="83"/>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7"/>
          <w:sz w:val="22"/>
          <w:szCs w:val="22"/>
        </w:rPr>
        <w:t>pairings,</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suggesting</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r>
        <w:rPr>
          <w:rFonts w:ascii="Meiryo" w:eastAsia="Meiryo" w:hAnsi="Meiryo" w:cs="Meiryo"/>
          <w:color w:val="221F1F"/>
          <w:sz w:val="22"/>
          <w:szCs w:val="22"/>
        </w:rPr>
        <w:t xml:space="preserve">our </w:t>
      </w:r>
      <w:r>
        <w:rPr>
          <w:rFonts w:ascii="Meiryo" w:eastAsia="Meiryo" w:hAnsi="Meiryo" w:cs="Meiryo"/>
          <w:color w:val="221F1F"/>
          <w:w w:val="85"/>
          <w:sz w:val="22"/>
          <w:szCs w:val="22"/>
        </w:rPr>
        <w:t>meth</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d</w:t>
      </w:r>
      <w:r>
        <w:rPr>
          <w:rFonts w:ascii="Meiryo" w:eastAsia="Meiryo" w:hAnsi="Meiryo" w:cs="Meiryo"/>
          <w:color w:val="221F1F"/>
          <w:spacing w:val="33"/>
          <w:w w:val="85"/>
          <w:sz w:val="22"/>
          <w:szCs w:val="22"/>
        </w:rPr>
        <w:t xml:space="preserve"> </w:t>
      </w:r>
      <w:r>
        <w:rPr>
          <w:rFonts w:ascii="Meiryo" w:eastAsia="Meiryo" w:hAnsi="Meiryo" w:cs="Meiryo"/>
          <w:color w:val="221F1F"/>
          <w:w w:val="85"/>
          <w:sz w:val="22"/>
          <w:szCs w:val="22"/>
        </w:rPr>
        <w:t>captures</w:t>
      </w:r>
      <w:r>
        <w:rPr>
          <w:rFonts w:ascii="Meiryo" w:eastAsia="Meiryo" w:hAnsi="Meiryo" w:cs="Meiryo"/>
          <w:color w:val="221F1F"/>
          <w:spacing w:val="30"/>
          <w:w w:val="85"/>
          <w:sz w:val="22"/>
          <w:szCs w:val="22"/>
        </w:rPr>
        <w:t xml:space="preserve"> </w:t>
      </w:r>
      <w:r>
        <w:rPr>
          <w:rFonts w:ascii="Meiryo" w:eastAsia="Meiryo" w:hAnsi="Meiryo" w:cs="Meiryo"/>
          <w:color w:val="221F1F"/>
          <w:w w:val="85"/>
          <w:sz w:val="22"/>
          <w:szCs w:val="22"/>
        </w:rPr>
        <w:t>consiste</w:t>
      </w:r>
      <w:r>
        <w:rPr>
          <w:rFonts w:ascii="Meiryo" w:eastAsia="Meiryo" w:hAnsi="Meiryo" w:cs="Meiryo"/>
          <w:color w:val="221F1F"/>
          <w:spacing w:val="-5"/>
          <w:w w:val="85"/>
          <w:sz w:val="22"/>
          <w:szCs w:val="22"/>
        </w:rPr>
        <w:t>n</w:t>
      </w:r>
      <w:r>
        <w:rPr>
          <w:rFonts w:ascii="Meiryo" w:eastAsia="Meiryo" w:hAnsi="Meiryo" w:cs="Meiryo"/>
          <w:color w:val="221F1F"/>
          <w:w w:val="85"/>
          <w:sz w:val="22"/>
          <w:szCs w:val="22"/>
        </w:rPr>
        <w:t>t</w:t>
      </w:r>
      <w:r>
        <w:rPr>
          <w:rFonts w:ascii="Meiryo" w:eastAsia="Meiryo" w:hAnsi="Meiryo" w:cs="Meiryo"/>
          <w:color w:val="221F1F"/>
          <w:spacing w:val="43"/>
          <w:w w:val="85"/>
          <w:sz w:val="22"/>
          <w:szCs w:val="22"/>
        </w:rPr>
        <w:t xml:space="preserve"> </w:t>
      </w:r>
      <w:del w:id="804" w:author="0" w:date="2015-11-12T18:18:00Z">
        <w:r>
          <w:rPr>
            <w:rFonts w:ascii="Meiryo" w:eastAsia="Meiryo" w:hAnsi="Meiryo" w:cs="Meiryo"/>
            <w:color w:val="221F1F"/>
            <w:w w:val="85"/>
            <w:sz w:val="22"/>
            <w:szCs w:val="22"/>
          </w:rPr>
          <w:delText>(but</w:delText>
        </w:r>
        <w:r>
          <w:rPr>
            <w:rFonts w:ascii="Meiryo" w:eastAsia="Meiryo" w:hAnsi="Meiryo" w:cs="Meiryo"/>
            <w:color w:val="221F1F"/>
            <w:spacing w:val="42"/>
            <w:w w:val="85"/>
            <w:sz w:val="22"/>
            <w:szCs w:val="22"/>
          </w:rPr>
          <w:delText xml:space="preserve"> </w:delText>
        </w:r>
        <w:r>
          <w:rPr>
            <w:rFonts w:ascii="Meiryo" w:eastAsia="Meiryo" w:hAnsi="Meiryo" w:cs="Meiryo"/>
            <w:color w:val="221F1F"/>
            <w:w w:val="85"/>
            <w:sz w:val="22"/>
            <w:szCs w:val="22"/>
          </w:rPr>
          <w:delText>not</w:delText>
        </w:r>
        <w:r>
          <w:rPr>
            <w:rFonts w:ascii="Meiryo" w:eastAsia="Meiryo" w:hAnsi="Meiryo" w:cs="Meiryo"/>
            <w:color w:val="221F1F"/>
            <w:spacing w:val="29"/>
            <w:w w:val="85"/>
            <w:sz w:val="22"/>
            <w:szCs w:val="22"/>
          </w:rPr>
          <w:delText xml:space="preserve"> </w:delText>
        </w:r>
        <w:r>
          <w:rPr>
            <w:rFonts w:ascii="Meiryo" w:eastAsia="Meiryo" w:hAnsi="Meiryo" w:cs="Meiryo"/>
            <w:color w:val="221F1F"/>
            <w:w w:val="85"/>
            <w:sz w:val="22"/>
            <w:szCs w:val="22"/>
          </w:rPr>
          <w:delText>ide</w:delText>
        </w:r>
        <w:r>
          <w:rPr>
            <w:rFonts w:ascii="Meiryo" w:eastAsia="Meiryo" w:hAnsi="Meiryo" w:cs="Meiryo"/>
            <w:color w:val="221F1F"/>
            <w:spacing w:val="-5"/>
            <w:w w:val="85"/>
            <w:sz w:val="22"/>
            <w:szCs w:val="22"/>
          </w:rPr>
          <w:delText>n</w:delText>
        </w:r>
        <w:r>
          <w:rPr>
            <w:rFonts w:ascii="Meiryo" w:eastAsia="Meiryo" w:hAnsi="Meiryo" w:cs="Meiryo"/>
            <w:color w:val="221F1F"/>
            <w:w w:val="85"/>
            <w:sz w:val="22"/>
            <w:szCs w:val="22"/>
          </w:rPr>
          <w:delText xml:space="preserve">tical) </w:delText>
        </w:r>
      </w:del>
      <w:r>
        <w:rPr>
          <w:rFonts w:ascii="Meiryo" w:eastAsia="Meiryo" w:hAnsi="Meiryo" w:cs="Meiryo"/>
          <w:color w:val="221F1F"/>
          <w:spacing w:val="13"/>
          <w:w w:val="85"/>
          <w:sz w:val="22"/>
          <w:szCs w:val="22"/>
        </w:rPr>
        <w:t xml:space="preserve"> </w:t>
      </w:r>
      <w:r>
        <w:rPr>
          <w:rFonts w:ascii="Meiryo" w:eastAsia="Meiryo" w:hAnsi="Meiryo" w:cs="Meiryo"/>
          <w:color w:val="221F1F"/>
          <w:w w:val="85"/>
          <w:sz w:val="22"/>
          <w:szCs w:val="22"/>
        </w:rPr>
        <w:t>measures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4"/>
          <w:sz w:val="22"/>
          <w:szCs w:val="22"/>
        </w:rPr>
        <w:t>i</w:t>
      </w:r>
      <w:r>
        <w:rPr>
          <w:rFonts w:ascii="Meiryo" w:eastAsia="Meiryo" w:hAnsi="Meiryo" w:cs="Meiryo"/>
          <w:color w:val="221F1F"/>
          <w:spacing w:val="-5"/>
          <w:w w:val="84"/>
          <w:sz w:val="22"/>
          <w:szCs w:val="22"/>
        </w:rPr>
        <w:t>n</w:t>
      </w:r>
      <w:r>
        <w:rPr>
          <w:rFonts w:ascii="Meiryo" w:eastAsia="Meiryo" w:hAnsi="Meiryo" w:cs="Meiryo"/>
          <w:color w:val="221F1F"/>
          <w:w w:val="84"/>
          <w:sz w:val="22"/>
          <w:szCs w:val="22"/>
        </w:rPr>
        <w:t xml:space="preserve">telligence </w:t>
      </w:r>
      <w:r>
        <w:rPr>
          <w:rFonts w:ascii="Meiryo" w:eastAsia="Meiryo" w:hAnsi="Meiryo" w:cs="Meiryo"/>
          <w:color w:val="221F1F"/>
          <w:spacing w:val="9"/>
          <w:w w:val="84"/>
          <w:sz w:val="22"/>
          <w:szCs w:val="22"/>
        </w:rPr>
        <w:t xml:space="preserve"> </w:t>
      </w:r>
      <w:r>
        <w:rPr>
          <w:rFonts w:ascii="Meiryo" w:eastAsia="Meiryo" w:hAnsi="Meiryo" w:cs="Meiryo"/>
          <w:color w:val="221F1F"/>
          <w:w w:val="84"/>
          <w:sz w:val="22"/>
          <w:szCs w:val="22"/>
        </w:rPr>
        <w:t>across</w:t>
      </w:r>
      <w:r>
        <w:rPr>
          <w:rFonts w:ascii="Meiryo" w:eastAsia="Meiryo" w:hAnsi="Meiryo" w:cs="Meiryo"/>
          <w:color w:val="221F1F"/>
          <w:spacing w:val="12"/>
          <w:w w:val="84"/>
          <w:sz w:val="22"/>
          <w:szCs w:val="22"/>
        </w:rPr>
        <w:t xml:space="preserve"> </w:t>
      </w:r>
      <w:r>
        <w:rPr>
          <w:rFonts w:ascii="Meiryo" w:eastAsia="Meiryo" w:hAnsi="Meiryo" w:cs="Meiryo"/>
          <w:color w:val="221F1F"/>
          <w:w w:val="84"/>
          <w:sz w:val="22"/>
          <w:szCs w:val="22"/>
        </w:rPr>
        <w:t xml:space="preserve">ages. </w:t>
      </w:r>
      <w:del w:id="805" w:author="0" w:date="2015-11-12T18:18:00Z">
        <w:r>
          <w:rPr>
            <w:rFonts w:ascii="Meiryo" w:eastAsia="Meiryo" w:hAnsi="Meiryo" w:cs="Meiryo"/>
            <w:color w:val="221F1F"/>
            <w:spacing w:val="-5"/>
            <w:w w:val="89"/>
            <w:sz w:val="22"/>
            <w:szCs w:val="22"/>
          </w:rPr>
          <w:delText>A</w:delText>
        </w:r>
        <w:r>
          <w:rPr>
            <w:rFonts w:ascii="Meiryo" w:eastAsia="Meiryo" w:hAnsi="Meiryo" w:cs="Meiryo"/>
            <w:color w:val="221F1F"/>
            <w:w w:val="89"/>
            <w:sz w:val="22"/>
            <w:szCs w:val="22"/>
          </w:rPr>
          <w:delText xml:space="preserve">dditional </w:delText>
        </w:r>
        <w:r>
          <w:rPr>
            <w:rFonts w:ascii="Meiryo" w:eastAsia="Meiryo" w:hAnsi="Meiryo" w:cs="Meiryo"/>
            <w:color w:val="221F1F"/>
            <w:spacing w:val="9"/>
            <w:w w:val="89"/>
            <w:sz w:val="22"/>
            <w:szCs w:val="22"/>
          </w:rPr>
          <w:delText xml:space="preserve"> </w:delText>
        </w:r>
        <w:r>
          <w:rPr>
            <w:rFonts w:ascii="Meiryo" w:eastAsia="Meiryo" w:hAnsi="Meiryo" w:cs="Meiryo"/>
            <w:color w:val="221F1F"/>
            <w:w w:val="89"/>
            <w:sz w:val="22"/>
            <w:szCs w:val="22"/>
          </w:rPr>
          <w:delText>analyses</w:delText>
        </w:r>
        <w:r>
          <w:rPr>
            <w:rFonts w:ascii="Meiryo" w:eastAsia="Meiryo" w:hAnsi="Meiryo" w:cs="Meiryo"/>
            <w:color w:val="221F1F"/>
            <w:spacing w:val="-19"/>
            <w:w w:val="89"/>
            <w:sz w:val="22"/>
            <w:szCs w:val="22"/>
          </w:rPr>
          <w:delText xml:space="preserve"> </w:delText>
        </w:r>
        <w:r>
          <w:rPr>
            <w:rFonts w:ascii="Meiryo" w:eastAsia="Meiryo" w:hAnsi="Meiryo" w:cs="Meiryo"/>
            <w:color w:val="221F1F"/>
            <w:w w:val="89"/>
            <w:sz w:val="22"/>
            <w:szCs w:val="22"/>
          </w:rPr>
          <w:delText>examining</w:delText>
        </w:r>
        <w:r>
          <w:rPr>
            <w:rFonts w:ascii="Meiryo" w:eastAsia="Meiryo" w:hAnsi="Meiryo" w:cs="Meiryo"/>
            <w:color w:val="221F1F"/>
            <w:spacing w:val="8"/>
            <w:w w:val="89"/>
            <w:sz w:val="22"/>
            <w:szCs w:val="22"/>
          </w:rPr>
          <w:delText xml:space="preserve"> </w:delText>
        </w:r>
        <w:r>
          <w:rPr>
            <w:rFonts w:ascii="Meiryo" w:eastAsia="Meiryo" w:hAnsi="Meiryo" w:cs="Meiryo"/>
            <w:color w:val="221F1F"/>
            <w:w w:val="89"/>
            <w:sz w:val="22"/>
            <w:szCs w:val="22"/>
          </w:rPr>
          <w:delText>the</w:delText>
        </w:r>
        <w:r>
          <w:rPr>
            <w:rFonts w:ascii="Meiryo" w:eastAsia="Meiryo" w:hAnsi="Meiryo" w:cs="Meiryo"/>
            <w:color w:val="221F1F"/>
            <w:spacing w:val="4"/>
            <w:w w:val="89"/>
            <w:sz w:val="22"/>
            <w:szCs w:val="22"/>
          </w:rPr>
          <w:delText xml:space="preserve"> </w:delText>
        </w:r>
        <w:r>
          <w:rPr>
            <w:rFonts w:ascii="Meiryo" w:eastAsia="Meiryo" w:hAnsi="Meiryo" w:cs="Meiryo"/>
            <w:color w:val="221F1F"/>
            <w:w w:val="89"/>
            <w:sz w:val="22"/>
            <w:szCs w:val="22"/>
          </w:rPr>
          <w:delText>reliabili</w:delText>
        </w:r>
        <w:r>
          <w:rPr>
            <w:rFonts w:ascii="Meiryo" w:eastAsia="Meiryo" w:hAnsi="Meiryo" w:cs="Meiryo"/>
            <w:color w:val="221F1F"/>
            <w:spacing w:val="-4"/>
            <w:w w:val="89"/>
            <w:sz w:val="22"/>
            <w:szCs w:val="22"/>
          </w:rPr>
          <w:delText>t</w:delText>
        </w:r>
        <w:r>
          <w:rPr>
            <w:rFonts w:ascii="Meiryo" w:eastAsia="Meiryo" w:hAnsi="Meiryo" w:cs="Meiryo"/>
            <w:color w:val="221F1F"/>
            <w:w w:val="89"/>
            <w:sz w:val="22"/>
            <w:szCs w:val="22"/>
          </w:rPr>
          <w:delText xml:space="preserve">y </w:delText>
        </w:r>
        <w:r>
          <w:rPr>
            <w:rFonts w:ascii="Meiryo" w:eastAsia="Meiryo" w:hAnsi="Meiryo" w:cs="Meiryo"/>
            <w:color w:val="221F1F"/>
            <w:spacing w:val="4"/>
            <w:w w:val="89"/>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8"/>
            <w:sz w:val="22"/>
            <w:szCs w:val="22"/>
          </w:rPr>
          <w:delText>i</w:delText>
        </w:r>
        <w:r>
          <w:rPr>
            <w:rFonts w:ascii="Meiryo" w:eastAsia="Meiryo" w:hAnsi="Meiryo" w:cs="Meiryo"/>
            <w:color w:val="221F1F"/>
            <w:spacing w:val="-5"/>
            <w:w w:val="88"/>
            <w:sz w:val="22"/>
            <w:szCs w:val="22"/>
          </w:rPr>
          <w:delText>n</w:delText>
        </w:r>
        <w:r>
          <w:rPr>
            <w:rFonts w:ascii="Meiryo" w:eastAsia="Meiryo" w:hAnsi="Meiryo" w:cs="Meiryo"/>
            <w:color w:val="221F1F"/>
            <w:w w:val="88"/>
            <w:sz w:val="22"/>
            <w:szCs w:val="22"/>
          </w:rPr>
          <w:delText>telligence</w:delText>
        </w:r>
        <w:r>
          <w:rPr>
            <w:rFonts w:ascii="Meiryo" w:eastAsia="Meiryo" w:hAnsi="Meiryo" w:cs="Meiryo"/>
            <w:color w:val="221F1F"/>
            <w:spacing w:val="22"/>
            <w:w w:val="88"/>
            <w:sz w:val="22"/>
            <w:szCs w:val="22"/>
          </w:rPr>
          <w:delText xml:space="preserve"> </w:delText>
        </w:r>
        <w:r>
          <w:rPr>
            <w:rFonts w:ascii="Meiryo" w:eastAsia="Meiryo" w:hAnsi="Meiryo" w:cs="Meiryo"/>
            <w:color w:val="221F1F"/>
            <w:w w:val="88"/>
            <w:sz w:val="22"/>
            <w:szCs w:val="22"/>
          </w:rPr>
          <w:delText>diﬀerence</w:delText>
        </w:r>
        <w:r>
          <w:rPr>
            <w:rFonts w:ascii="Meiryo" w:eastAsia="Meiryo" w:hAnsi="Meiryo" w:cs="Meiryo"/>
            <w:color w:val="221F1F"/>
            <w:spacing w:val="-13"/>
            <w:w w:val="88"/>
            <w:sz w:val="22"/>
            <w:szCs w:val="22"/>
          </w:rPr>
          <w:delText xml:space="preserve"> </w:delText>
        </w:r>
        <w:r>
          <w:rPr>
            <w:rFonts w:ascii="Meiryo" w:eastAsia="Meiryo" w:hAnsi="Meiryo" w:cs="Meiryo"/>
            <w:color w:val="221F1F"/>
            <w:w w:val="83"/>
            <w:sz w:val="22"/>
            <w:szCs w:val="22"/>
          </w:rPr>
          <w:delText>scores</w:delText>
        </w:r>
        <w:r>
          <w:rPr>
            <w:rFonts w:ascii="Meiryo" w:eastAsia="Meiryo" w:hAnsi="Meiryo" w:cs="Meiryo"/>
            <w:color w:val="221F1F"/>
            <w:spacing w:val="12"/>
            <w:w w:val="83"/>
            <w:sz w:val="22"/>
            <w:szCs w:val="22"/>
          </w:rPr>
          <w:delText xml:space="preserve"> </w:delText>
        </w:r>
        <w:r>
          <w:rPr>
            <w:rFonts w:ascii="Meiryo" w:eastAsia="Meiryo" w:hAnsi="Meiryo" w:cs="Meiryo"/>
            <w:color w:val="221F1F"/>
            <w:sz w:val="22"/>
            <w:szCs w:val="22"/>
          </w:rPr>
          <w:delText xml:space="preserve">are </w:delText>
        </w:r>
        <w:r>
          <w:rPr>
            <w:rFonts w:ascii="Meiryo" w:eastAsia="Meiryo" w:hAnsi="Meiryo" w:cs="Meiryo"/>
            <w:color w:val="221F1F"/>
            <w:w w:val="87"/>
            <w:sz w:val="22"/>
            <w:szCs w:val="22"/>
          </w:rPr>
          <w:delText>re</w:delText>
        </w:r>
        <w:r>
          <w:rPr>
            <w:rFonts w:ascii="Meiryo" w:eastAsia="Meiryo" w:hAnsi="Meiryo" w:cs="Meiryo"/>
            <w:color w:val="221F1F"/>
            <w:spacing w:val="5"/>
            <w:w w:val="87"/>
            <w:sz w:val="22"/>
            <w:szCs w:val="22"/>
          </w:rPr>
          <w:delText>p</w:delText>
        </w:r>
        <w:r>
          <w:rPr>
            <w:rFonts w:ascii="Meiryo" w:eastAsia="Meiryo" w:hAnsi="Meiryo" w:cs="Meiryo"/>
            <w:color w:val="221F1F"/>
            <w:w w:val="87"/>
            <w:sz w:val="22"/>
            <w:szCs w:val="22"/>
          </w:rPr>
          <w:delText>orted</w:delText>
        </w:r>
        <w:r>
          <w:rPr>
            <w:rFonts w:ascii="Meiryo" w:eastAsia="Meiryo" w:hAnsi="Meiryo" w:cs="Meiryo"/>
            <w:color w:val="221F1F"/>
            <w:spacing w:val="13"/>
            <w:w w:val="87"/>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90"/>
            <w:sz w:val="22"/>
            <w:szCs w:val="22"/>
          </w:rPr>
          <w:delText>later</w:delText>
        </w:r>
        <w:r>
          <w:rPr>
            <w:rFonts w:ascii="Meiryo" w:eastAsia="Meiryo" w:hAnsi="Meiryo" w:cs="Meiryo"/>
            <w:color w:val="221F1F"/>
            <w:spacing w:val="7"/>
            <w:w w:val="90"/>
            <w:sz w:val="22"/>
            <w:szCs w:val="22"/>
          </w:rPr>
          <w:delText xml:space="preserve"> </w:delText>
        </w:r>
        <w:r>
          <w:rPr>
            <w:rFonts w:ascii="Meiryo" w:eastAsia="Meiryo" w:hAnsi="Meiryo" w:cs="Meiryo"/>
            <w:color w:val="221F1F"/>
            <w:sz w:val="22"/>
            <w:szCs w:val="22"/>
          </w:rPr>
          <w:delText>section.</w:delText>
        </w:r>
      </w:del>
    </w:p>
    <w:p>
      <w:pPr>
        <w:spacing w:before="10" w:line="220" w:lineRule="exact"/>
        <w:rPr>
          <w:sz w:val="22"/>
          <w:szCs w:val="22"/>
        </w:rPr>
      </w:pPr>
    </w:p>
    <w:p>
      <w:pPr>
        <w:ind w:left="155"/>
        <w:rPr>
          <w:rFonts w:ascii="Meiryo" w:eastAsia="Meiryo" w:hAnsi="Meiryo" w:cs="Meiryo"/>
          <w:sz w:val="22"/>
          <w:szCs w:val="22"/>
        </w:rPr>
      </w:pPr>
      <w:r>
        <w:rPr>
          <w:rFonts w:ascii="Meiryo" w:eastAsia="Meiryo" w:hAnsi="Meiryo" w:cs="Meiryo"/>
          <w:b/>
          <w:color w:val="221F1F"/>
          <w:sz w:val="22"/>
          <w:szCs w:val="22"/>
        </w:rPr>
        <w:t>Reliabili</w:t>
      </w:r>
      <w:r>
        <w:rPr>
          <w:rFonts w:ascii="Meiryo" w:eastAsia="Meiryo" w:hAnsi="Meiryo" w:cs="Meiryo"/>
          <w:b/>
          <w:color w:val="221F1F"/>
          <w:spacing w:val="-5"/>
          <w:sz w:val="22"/>
          <w:szCs w:val="22"/>
        </w:rPr>
        <w:t>t</w:t>
      </w:r>
      <w:r>
        <w:rPr>
          <w:rFonts w:ascii="Meiryo" w:eastAsia="Meiryo" w:hAnsi="Meiryo" w:cs="Meiryo"/>
          <w:b/>
          <w:color w:val="221F1F"/>
          <w:sz w:val="22"/>
          <w:szCs w:val="22"/>
        </w:rPr>
        <w:t>y</w:t>
      </w:r>
      <w:r>
        <w:rPr>
          <w:rFonts w:ascii="Meiryo" w:eastAsia="Meiryo" w:hAnsi="Meiryo" w:cs="Meiryo"/>
          <w:b/>
          <w:color w:val="221F1F"/>
          <w:spacing w:val="11"/>
          <w:sz w:val="22"/>
          <w:szCs w:val="22"/>
        </w:rPr>
        <w:t xml:space="preserve"> </w:t>
      </w:r>
      <w:r>
        <w:rPr>
          <w:rFonts w:ascii="Meiryo" w:eastAsia="Meiryo" w:hAnsi="Meiryo" w:cs="Meiryo"/>
          <w:b/>
          <w:color w:val="221F1F"/>
          <w:sz w:val="22"/>
          <w:szCs w:val="22"/>
        </w:rPr>
        <w:t>of</w:t>
      </w:r>
      <w:r>
        <w:rPr>
          <w:rFonts w:ascii="Meiryo" w:eastAsia="Meiryo" w:hAnsi="Meiryo" w:cs="Meiryo"/>
          <w:b/>
          <w:color w:val="221F1F"/>
          <w:spacing w:val="-15"/>
          <w:sz w:val="22"/>
          <w:szCs w:val="22"/>
        </w:rPr>
        <w:t xml:space="preserve"> </w:t>
      </w:r>
      <w:r>
        <w:rPr>
          <w:rFonts w:ascii="Meiryo" w:eastAsia="Meiryo" w:hAnsi="Meiryo" w:cs="Meiryo"/>
          <w:b/>
          <w:color w:val="221F1F"/>
          <w:w w:val="93"/>
          <w:sz w:val="22"/>
          <w:szCs w:val="22"/>
        </w:rPr>
        <w:t>Diﬀerence</w:t>
      </w:r>
      <w:r>
        <w:rPr>
          <w:rFonts w:ascii="Meiryo" w:eastAsia="Meiryo" w:hAnsi="Meiryo" w:cs="Meiryo"/>
          <w:b/>
          <w:color w:val="221F1F"/>
          <w:spacing w:val="19"/>
          <w:w w:val="93"/>
          <w:sz w:val="22"/>
          <w:szCs w:val="22"/>
        </w:rPr>
        <w:t xml:space="preserve"> </w:t>
      </w:r>
      <w:r>
        <w:rPr>
          <w:rFonts w:ascii="Meiryo" w:eastAsia="Meiryo" w:hAnsi="Meiryo" w:cs="Meiryo"/>
          <w:b/>
          <w:color w:val="221F1F"/>
          <w:sz w:val="22"/>
          <w:szCs w:val="22"/>
        </w:rPr>
        <w:t>Scores</w:t>
      </w:r>
    </w:p>
    <w:p>
      <w:pPr>
        <w:spacing w:before="10" w:line="140" w:lineRule="exact"/>
        <w:rPr>
          <w:sz w:val="15"/>
          <w:szCs w:val="15"/>
        </w:rPr>
      </w:pPr>
    </w:p>
    <w:p>
      <w:pPr>
        <w:spacing w:line="252" w:lineRule="auto"/>
        <w:ind w:left="155" w:right="221" w:firstLine="542"/>
        <w:rPr>
          <w:rFonts w:ascii="Meiryo" w:eastAsia="Meiryo" w:hAnsi="Meiryo" w:cs="Meiryo"/>
          <w:sz w:val="22"/>
          <w:szCs w:val="22"/>
        </w:rPr>
      </w:pPr>
      <w:r>
        <w:rPr>
          <w:rFonts w:ascii="Meiryo" w:eastAsia="Meiryo" w:hAnsi="Meiryo" w:cs="Meiryo"/>
          <w:color w:val="221F1F"/>
          <w:sz w:val="22"/>
          <w:szCs w:val="22"/>
        </w:rPr>
        <w:t>Our</w:t>
      </w:r>
      <w:r>
        <w:rPr>
          <w:rFonts w:ascii="Meiryo" w:eastAsia="Meiryo" w:hAnsi="Meiryo" w:cs="Meiryo"/>
          <w:color w:val="221F1F"/>
          <w:spacing w:val="-17"/>
          <w:sz w:val="22"/>
          <w:szCs w:val="22"/>
        </w:rPr>
        <w:t xml:space="preserve"> </w:t>
      </w:r>
      <w:r>
        <w:rPr>
          <w:rFonts w:ascii="Meiryo" w:eastAsia="Meiryo" w:hAnsi="Meiryo" w:cs="Meiryo"/>
          <w:color w:val="221F1F"/>
          <w:w w:val="86"/>
          <w:sz w:val="22"/>
          <w:szCs w:val="22"/>
        </w:rPr>
        <w:t>design</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assumes</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that</w:t>
      </w:r>
      <w:r>
        <w:rPr>
          <w:rFonts w:ascii="Meiryo" w:eastAsia="Meiryo" w:hAnsi="Meiryo" w:cs="Meiryo"/>
          <w:color w:val="221F1F"/>
          <w:spacing w:val="4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diﬀerence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our</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measures</w:t>
      </w:r>
      <w:r>
        <w:rPr>
          <w:rFonts w:ascii="Meiryo" w:eastAsia="Meiryo" w:hAnsi="Meiryo" w:cs="Meiryo"/>
          <w:color w:val="221F1F"/>
          <w:spacing w:val="-11"/>
          <w:w w:val="85"/>
          <w:sz w:val="22"/>
          <w:szCs w:val="22"/>
        </w:rPr>
        <w:t xml:space="preserve"> </w:t>
      </w:r>
      <w:r>
        <w:rPr>
          <w:rFonts w:ascii="Meiryo" w:eastAsia="Meiryo" w:hAnsi="Meiryo" w:cs="Meiryo"/>
          <w:color w:val="221F1F"/>
          <w:w w:val="85"/>
          <w:sz w:val="22"/>
          <w:szCs w:val="22"/>
        </w:rPr>
        <w:t>are</w:t>
      </w:r>
      <w:r>
        <w:rPr>
          <w:rFonts w:ascii="Meiryo" w:eastAsia="Meiryo" w:hAnsi="Meiryo" w:cs="Meiryo"/>
          <w:color w:val="221F1F"/>
          <w:spacing w:val="7"/>
          <w:w w:val="85"/>
          <w:sz w:val="22"/>
          <w:szCs w:val="22"/>
        </w:rPr>
        <w:t xml:space="preserve"> </w:t>
      </w:r>
      <w:r>
        <w:rPr>
          <w:rFonts w:ascii="Meiryo" w:eastAsia="Meiryo" w:hAnsi="Meiryo" w:cs="Meiryo"/>
          <w:color w:val="221F1F"/>
          <w:sz w:val="22"/>
          <w:szCs w:val="22"/>
        </w:rPr>
        <w:t>reliable. INSE</w:t>
      </w:r>
      <w:r>
        <w:rPr>
          <w:rFonts w:ascii="Meiryo" w:eastAsia="Meiryo" w:hAnsi="Meiryo" w:cs="Meiryo"/>
          <w:color w:val="221F1F"/>
          <w:spacing w:val="-18"/>
          <w:sz w:val="22"/>
          <w:szCs w:val="22"/>
        </w:rPr>
        <w:t>R</w:t>
      </w:r>
      <w:r>
        <w:rPr>
          <w:rFonts w:ascii="Meiryo" w:eastAsia="Meiryo" w:hAnsi="Meiryo" w:cs="Meiryo"/>
          <w:color w:val="221F1F"/>
          <w:sz w:val="22"/>
          <w:szCs w:val="22"/>
        </w:rPr>
        <w:t>T</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MORE</w:t>
      </w:r>
      <w:r>
        <w:rPr>
          <w:rFonts w:ascii="Meiryo" w:eastAsia="Meiryo" w:hAnsi="Meiryo" w:cs="Meiryo"/>
          <w:color w:val="221F1F"/>
          <w:spacing w:val="44"/>
          <w:sz w:val="22"/>
          <w:szCs w:val="22"/>
        </w:rPr>
        <w:t xml:space="preserve"> </w:t>
      </w:r>
      <w:r>
        <w:rPr>
          <w:rFonts w:ascii="Meiryo" w:eastAsia="Meiryo" w:hAnsi="Meiryo" w:cs="Meiryo"/>
          <w:color w:val="221F1F"/>
          <w:sz w:val="22"/>
          <w:szCs w:val="22"/>
        </w:rPr>
        <w:t>ON</w:t>
      </w:r>
      <w:r>
        <w:rPr>
          <w:rFonts w:ascii="Meiryo" w:eastAsia="Meiryo" w:hAnsi="Meiryo" w:cs="Meiryo"/>
          <w:color w:val="221F1F"/>
          <w:spacing w:val="2"/>
          <w:sz w:val="22"/>
          <w:szCs w:val="22"/>
        </w:rPr>
        <w:t xml:space="preserve"> </w:t>
      </w:r>
      <w:r>
        <w:rPr>
          <w:rFonts w:ascii="Meiryo" w:eastAsia="Meiryo" w:hAnsi="Meiryo" w:cs="Meiryo"/>
          <w:color w:val="221F1F"/>
          <w:sz w:val="22"/>
          <w:szCs w:val="22"/>
        </w:rPr>
        <w:t>THIS.</w:t>
      </w:r>
      <w:r>
        <w:rPr>
          <w:rFonts w:ascii="Meiryo" w:eastAsia="Meiryo" w:hAnsi="Meiryo" w:cs="Meiryo"/>
          <w:color w:val="221F1F"/>
          <w:spacing w:val="-25"/>
          <w:sz w:val="22"/>
          <w:szCs w:val="22"/>
        </w:rPr>
        <w:t xml:space="preserve"> </w:t>
      </w: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w:t>
      </w:r>
      <w:r>
        <w:rPr>
          <w:rFonts w:ascii="Meiryo" w:eastAsia="Meiryo" w:hAnsi="Meiryo" w:cs="Meiryo"/>
          <w:color w:val="221F1F"/>
          <w:spacing w:val="-5"/>
          <w:w w:val="88"/>
          <w:sz w:val="22"/>
          <w:szCs w:val="22"/>
        </w:rPr>
        <w:t>v</w:t>
      </w:r>
      <w:r>
        <w:rPr>
          <w:rFonts w:ascii="Meiryo" w:eastAsia="Meiryo" w:hAnsi="Meiryo" w:cs="Meiryo"/>
          <w:color w:val="221F1F"/>
          <w:w w:val="88"/>
          <w:sz w:val="22"/>
          <w:szCs w:val="22"/>
        </w:rPr>
        <w:t>e</w:t>
      </w:r>
      <w:r>
        <w:rPr>
          <w:rFonts w:ascii="Meiryo" w:eastAsia="Meiryo" w:hAnsi="Meiryo" w:cs="Meiryo"/>
          <w:color w:val="221F1F"/>
          <w:spacing w:val="25"/>
          <w:w w:val="88"/>
          <w:sz w:val="22"/>
          <w:szCs w:val="22"/>
        </w:rPr>
        <w:t xml:space="preserve"> </w:t>
      </w:r>
      <w:r>
        <w:rPr>
          <w:rFonts w:ascii="Meiryo" w:eastAsia="Meiryo" w:hAnsi="Meiryo" w:cs="Meiryo"/>
          <w:color w:val="221F1F"/>
          <w:w w:val="88"/>
          <w:sz w:val="22"/>
          <w:szCs w:val="22"/>
        </w:rPr>
        <w:t>re</w:t>
      </w:r>
      <w:r>
        <w:rPr>
          <w:rFonts w:ascii="Meiryo" w:eastAsia="Meiryo" w:hAnsi="Meiryo" w:cs="Meiryo"/>
          <w:color w:val="221F1F"/>
          <w:spacing w:val="6"/>
          <w:w w:val="88"/>
          <w:sz w:val="22"/>
          <w:szCs w:val="22"/>
        </w:rPr>
        <w:t>p</w:t>
      </w:r>
      <w:r>
        <w:rPr>
          <w:rFonts w:ascii="Meiryo" w:eastAsia="Meiryo" w:hAnsi="Meiryo" w:cs="Meiryo"/>
          <w:color w:val="221F1F"/>
          <w:w w:val="88"/>
          <w:sz w:val="22"/>
          <w:szCs w:val="22"/>
        </w:rPr>
        <w:t>orted</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test-retest</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reliabili</w:t>
      </w:r>
      <w:r>
        <w:rPr>
          <w:rFonts w:ascii="Meiryo" w:eastAsia="Meiryo" w:hAnsi="Meiryo" w:cs="Meiryo"/>
          <w:color w:val="221F1F"/>
          <w:spacing w:val="-4"/>
          <w:w w:val="88"/>
          <w:sz w:val="22"/>
          <w:szCs w:val="22"/>
        </w:rPr>
        <w:t>t</w:t>
      </w:r>
      <w:r>
        <w:rPr>
          <w:rFonts w:ascii="Meiryo" w:eastAsia="Meiryo" w:hAnsi="Meiryo" w:cs="Meiryo"/>
          <w:color w:val="221F1F"/>
          <w:w w:val="88"/>
          <w:sz w:val="22"/>
          <w:szCs w:val="22"/>
        </w:rPr>
        <w:t xml:space="preserve">y </w:t>
      </w:r>
      <w:r>
        <w:rPr>
          <w:rFonts w:ascii="Meiryo" w:eastAsia="Meiryo" w:hAnsi="Meiryo" w:cs="Meiryo"/>
          <w:color w:val="221F1F"/>
          <w:spacing w:val="15"/>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107"/>
          <w:sz w:val="22"/>
          <w:szCs w:val="22"/>
        </w:rPr>
        <w:t>G</w:t>
      </w:r>
      <w:r>
        <w:rPr>
          <w:rFonts w:ascii="Meiryo" w:eastAsia="Meiryo" w:hAnsi="Meiryo" w:cs="Meiryo"/>
          <w:color w:val="221F1F"/>
          <w:w w:val="82"/>
          <w:sz w:val="22"/>
          <w:szCs w:val="22"/>
        </w:rPr>
        <w:t xml:space="preserve">en2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Gen1</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earlier</w:t>
      </w:r>
      <w:r>
        <w:rPr>
          <w:rFonts w:ascii="Meiryo" w:eastAsia="Meiryo" w:hAnsi="Meiryo" w:cs="Meiryo"/>
          <w:color w:val="221F1F"/>
          <w:spacing w:val="24"/>
          <w:w w:val="86"/>
          <w:sz w:val="22"/>
          <w:szCs w:val="22"/>
        </w:rPr>
        <w:t xml:space="preserve"> </w:t>
      </w:r>
      <w:r>
        <w:rPr>
          <w:rFonts w:ascii="Meiryo" w:eastAsia="Meiryo" w:hAnsi="Meiryo" w:cs="Meiryo"/>
          <w:color w:val="221F1F"/>
          <w:w w:val="86"/>
          <w:sz w:val="22"/>
          <w:szCs w:val="22"/>
        </w:rPr>
        <w:t>sections.</w:t>
      </w:r>
      <w:r>
        <w:rPr>
          <w:rFonts w:ascii="Meiryo" w:eastAsia="Meiryo" w:hAnsi="Meiryo" w:cs="Meiryo"/>
          <w:color w:val="221F1F"/>
          <w:spacing w:val="34"/>
          <w:w w:val="86"/>
          <w:sz w:val="22"/>
          <w:szCs w:val="22"/>
        </w:rPr>
        <w:t xml:space="preserve"> </w:t>
      </w:r>
      <w:r>
        <w:rPr>
          <w:rFonts w:ascii="Meiryo" w:eastAsia="Meiryo" w:hAnsi="Meiryo" w:cs="Meiryo"/>
          <w:color w:val="221F1F"/>
          <w:w w:val="86"/>
          <w:sz w:val="22"/>
          <w:szCs w:val="22"/>
        </w:rPr>
        <w:t>Here,</w:t>
      </w:r>
      <w:r>
        <w:rPr>
          <w:rFonts w:ascii="Meiryo" w:eastAsia="Meiryo" w:hAnsi="Meiryo" w:cs="Meiryo"/>
          <w:color w:val="221F1F"/>
          <w:spacing w:val="9"/>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w:t>
      </w:r>
      <w:r>
        <w:rPr>
          <w:rFonts w:ascii="Meiryo" w:eastAsia="Meiryo" w:hAnsi="Meiryo" w:cs="Meiryo"/>
          <w:color w:val="221F1F"/>
          <w:spacing w:val="3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test-retest</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reliabili</w:t>
      </w:r>
      <w:r>
        <w:rPr>
          <w:rFonts w:ascii="Meiryo" w:eastAsia="Meiryo" w:hAnsi="Meiryo" w:cs="Meiryo"/>
          <w:color w:val="221F1F"/>
          <w:spacing w:val="-5"/>
          <w:sz w:val="22"/>
          <w:szCs w:val="22"/>
        </w:rPr>
        <w:t>t</w:t>
      </w:r>
      <w:r>
        <w:rPr>
          <w:rFonts w:ascii="Meiryo" w:eastAsia="Meiryo" w:hAnsi="Meiryo" w:cs="Meiryo"/>
          <w:color w:val="221F1F"/>
          <w:sz w:val="22"/>
          <w:szCs w:val="22"/>
        </w:rPr>
        <w:t>y 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ins w:id="806" w:author="0" w:date="2015-11-12T20:55:00Z">
        <w:r>
          <w:rPr>
            <w:rFonts w:ascii="Meiryo" w:eastAsia="Meiryo" w:hAnsi="Meiryo" w:cs="Meiryo"/>
            <w:color w:val="221F1F"/>
            <w:spacing w:val="16"/>
            <w:w w:val="86"/>
            <w:sz w:val="22"/>
            <w:szCs w:val="22"/>
          </w:rPr>
          <w:t xml:space="preserve">pairwise </w:t>
        </w:r>
      </w:ins>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those</w:t>
      </w:r>
      <w:r>
        <w:rPr>
          <w:rFonts w:ascii="Meiryo" w:eastAsia="Meiryo" w:hAnsi="Meiryo" w:cs="Meiryo"/>
          <w:color w:val="221F1F"/>
          <w:spacing w:val="18"/>
          <w:w w:val="84"/>
          <w:sz w:val="22"/>
          <w:szCs w:val="22"/>
        </w:rPr>
        <w:t xml:space="preserve"> </w:t>
      </w:r>
      <w:r>
        <w:rPr>
          <w:rFonts w:ascii="Meiryo" w:eastAsia="Meiryo" w:hAnsi="Meiryo" w:cs="Meiryo"/>
          <w:color w:val="221F1F"/>
          <w:w w:val="84"/>
          <w:sz w:val="22"/>
          <w:szCs w:val="22"/>
        </w:rPr>
        <w:t>measures</w:t>
      </w:r>
      <w:del w:id="807" w:author="0" w:date="2015-11-12T20:55:00Z">
        <w:r>
          <w:rPr>
            <w:rFonts w:ascii="Meiryo" w:eastAsia="Meiryo" w:hAnsi="Meiryo" w:cs="Meiryo"/>
            <w:color w:val="221F1F"/>
            <w:spacing w:val="2"/>
            <w:w w:val="84"/>
            <w:sz w:val="22"/>
            <w:szCs w:val="22"/>
          </w:rPr>
          <w:delText xml:space="preserve"> </w:delText>
        </w:r>
        <w:r>
          <w:rPr>
            <w:rFonts w:ascii="Meiryo" w:eastAsia="Meiryo" w:hAnsi="Meiryo" w:cs="Meiryo"/>
            <w:color w:val="221F1F"/>
            <w:w w:val="84"/>
            <w:sz w:val="22"/>
            <w:szCs w:val="22"/>
          </w:rPr>
          <w:delText>across</w:delText>
        </w:r>
        <w:r>
          <w:rPr>
            <w:rFonts w:ascii="Meiryo" w:eastAsia="Meiryo" w:hAnsi="Meiryo" w:cs="Meiryo"/>
            <w:color w:val="221F1F"/>
            <w:spacing w:val="12"/>
            <w:w w:val="84"/>
            <w:sz w:val="22"/>
            <w:szCs w:val="22"/>
          </w:rPr>
          <w:delText xml:space="preserve"> </w:delText>
        </w:r>
        <w:r>
          <w:rPr>
            <w:rFonts w:ascii="Meiryo" w:eastAsia="Meiryo" w:hAnsi="Meiryo" w:cs="Meiryo"/>
            <w:color w:val="221F1F"/>
            <w:sz w:val="22"/>
            <w:szCs w:val="22"/>
          </w:rPr>
          <w:delText>kin</w:delText>
        </w:r>
      </w:del>
      <w:r>
        <w:rPr>
          <w:rFonts w:ascii="Meiryo" w:eastAsia="Meiryo" w:hAnsi="Meiryo" w:cs="Meiryo"/>
          <w:color w:val="221F1F"/>
          <w:sz w:val="22"/>
          <w:szCs w:val="22"/>
        </w:rPr>
        <w:t>.</w:t>
      </w:r>
    </w:p>
    <w:p>
      <w:pPr>
        <w:spacing w:line="400" w:lineRule="exact"/>
        <w:ind w:left="697"/>
        <w:rPr>
          <w:rFonts w:ascii="Meiryo" w:eastAsia="Meiryo" w:hAnsi="Meiryo" w:cs="Meiryo"/>
          <w:sz w:val="22"/>
          <w:szCs w:val="22"/>
        </w:rPr>
      </w:pPr>
      <w:r>
        <w:rPr>
          <w:rFonts w:ascii="Meiryo" w:eastAsia="Meiryo" w:hAnsi="Meiryo" w:cs="Meiryo"/>
          <w:b/>
          <w:color w:val="221F1F"/>
          <w:w w:val="96"/>
          <w:position w:val="1"/>
          <w:sz w:val="22"/>
          <w:szCs w:val="22"/>
        </w:rPr>
        <w:t>Estimated</w:t>
      </w:r>
      <w:r>
        <w:rPr>
          <w:rFonts w:ascii="Meiryo" w:eastAsia="Meiryo" w:hAnsi="Meiryo" w:cs="Meiryo"/>
          <w:b/>
          <w:color w:val="221F1F"/>
          <w:spacing w:val="16"/>
          <w:w w:val="96"/>
          <w:position w:val="1"/>
          <w:sz w:val="22"/>
          <w:szCs w:val="22"/>
        </w:rPr>
        <w:t xml:space="preserve"> </w:t>
      </w:r>
      <w:r>
        <w:rPr>
          <w:rFonts w:ascii="Meiryo" w:eastAsia="Meiryo" w:hAnsi="Meiryo" w:cs="Meiryo"/>
          <w:b/>
          <w:color w:val="221F1F"/>
          <w:position w:val="1"/>
          <w:sz w:val="22"/>
          <w:szCs w:val="22"/>
        </w:rPr>
        <w:t xml:space="preserve">Reliabilities. </w:t>
      </w:r>
      <w:r>
        <w:rPr>
          <w:rFonts w:ascii="Meiryo" w:eastAsia="Meiryo" w:hAnsi="Meiryo" w:cs="Meiryo"/>
          <w:b/>
          <w:color w:val="221F1F"/>
          <w:spacing w:val="19"/>
          <w:position w:val="1"/>
          <w:sz w:val="22"/>
          <w:szCs w:val="22"/>
        </w:rPr>
        <w:t xml:space="preserve"> </w:t>
      </w:r>
      <w:ins w:id="808" w:author="0" w:date="2015-11-12T20:57:00Z">
        <w:r>
          <w:rPr>
            <w:rFonts w:ascii="Meiryo" w:eastAsia="Meiryo" w:hAnsi="Meiryo" w:cs="Meiryo"/>
            <w:b/>
            <w:color w:val="221F1F"/>
            <w:spacing w:val="19"/>
            <w:position w:val="1"/>
            <w:sz w:val="22"/>
            <w:szCs w:val="22"/>
          </w:rPr>
          <w:t>[There</w:t>
        </w:r>
      </w:ins>
      <w:ins w:id="809" w:author="0" w:date="2015-11-12T20:58:00Z">
        <w:r>
          <w:rPr>
            <w:rFonts w:ascii="Meiryo" w:eastAsia="Meiryo" w:hAnsi="Meiryo" w:cs="Meiryo"/>
            <w:b/>
            <w:color w:val="221F1F"/>
            <w:spacing w:val="19"/>
            <w:position w:val="1"/>
            <w:sz w:val="22"/>
            <w:szCs w:val="22"/>
          </w:rPr>
          <w:t xml:space="preserve">’s a lot </w:t>
        </w:r>
        <w:proofErr w:type="spellStart"/>
        <w:r>
          <w:rPr>
            <w:rFonts w:ascii="Meiryo" w:eastAsia="Meiryo" w:hAnsi="Meiryo" w:cs="Meiryo"/>
            <w:b/>
            <w:color w:val="221F1F"/>
            <w:spacing w:val="19"/>
            <w:position w:val="1"/>
            <w:sz w:val="22"/>
            <w:szCs w:val="22"/>
          </w:rPr>
          <w:t>lot</w:t>
        </w:r>
        <w:proofErr w:type="spellEnd"/>
        <w:r>
          <w:rPr>
            <w:rFonts w:ascii="Meiryo" w:eastAsia="Meiryo" w:hAnsi="Meiryo" w:cs="Meiryo"/>
            <w:b/>
            <w:color w:val="221F1F"/>
            <w:spacing w:val="19"/>
            <w:position w:val="1"/>
            <w:sz w:val="22"/>
            <w:szCs w:val="22"/>
          </w:rPr>
          <w:t xml:space="preserve"> too much detail in this section.  The reader just needs to know how we did it (e.g., test-retest, coefficient alpha, or Lord’s formula), and what the value is.</w:t>
        </w:r>
      </w:ins>
      <w:ins w:id="810" w:author="0" w:date="2015-11-12T20:59:00Z">
        <w:r>
          <w:rPr>
            <w:rFonts w:ascii="Meiryo" w:eastAsia="Meiryo" w:hAnsi="Meiryo" w:cs="Meiryo"/>
            <w:b/>
            <w:color w:val="221F1F"/>
            <w:spacing w:val="19"/>
            <w:position w:val="1"/>
            <w:sz w:val="22"/>
            <w:szCs w:val="22"/>
          </w:rPr>
          <w:t xml:space="preserve">  There’s </w:t>
        </w:r>
        <w:r>
          <w:rPr>
            <w:rFonts w:ascii="Meiryo" w:eastAsia="Meiryo" w:hAnsi="Meiryo" w:cs="Meiryo"/>
            <w:b/>
            <w:color w:val="221F1F"/>
            <w:spacing w:val="19"/>
            <w:position w:val="1"/>
            <w:sz w:val="22"/>
            <w:szCs w:val="22"/>
          </w:rPr>
          <w:lastRenderedPageBreak/>
          <w:t>almost 3 pages here – it should be around 6-8 lines – and probably should be merged into the section above on reliability of the separate scores.  I also doubt that we need any tables for this.</w:t>
        </w:r>
      </w:ins>
      <w:ins w:id="811" w:author="0" w:date="2015-11-12T20:58:00Z">
        <w:r>
          <w:rPr>
            <w:rFonts w:ascii="Meiryo" w:eastAsia="Meiryo" w:hAnsi="Meiryo" w:cs="Meiryo"/>
            <w:b/>
            <w:color w:val="221F1F"/>
            <w:spacing w:val="19"/>
            <w:position w:val="1"/>
            <w:sz w:val="22"/>
            <w:szCs w:val="22"/>
          </w:rPr>
          <w:t xml:space="preserve">]  </w:t>
        </w:r>
      </w:ins>
      <w:r>
        <w:rPr>
          <w:rFonts w:ascii="Meiryo" w:eastAsia="Meiryo" w:hAnsi="Meiryo" w:cs="Meiryo"/>
          <w:color w:val="221F1F"/>
          <w:w w:val="87"/>
          <w:position w:val="1"/>
          <w:sz w:val="22"/>
          <w:szCs w:val="22"/>
        </w:rPr>
        <w:t>Sibling</w:t>
      </w:r>
      <w:r>
        <w:rPr>
          <w:rFonts w:ascii="Meiryo" w:eastAsia="Meiryo" w:hAnsi="Meiryo" w:cs="Meiryo"/>
          <w:color w:val="221F1F"/>
          <w:spacing w:val="51"/>
          <w:w w:val="87"/>
          <w:position w:val="1"/>
          <w:sz w:val="22"/>
          <w:szCs w:val="22"/>
        </w:rPr>
        <w:t xml:space="preserve"> </w:t>
      </w:r>
      <w:r>
        <w:rPr>
          <w:rFonts w:ascii="Meiryo" w:eastAsia="Meiryo" w:hAnsi="Meiryo" w:cs="Meiryo"/>
          <w:color w:val="221F1F"/>
          <w:w w:val="87"/>
          <w:position w:val="1"/>
          <w:sz w:val="22"/>
          <w:szCs w:val="22"/>
        </w:rPr>
        <w:t>diﬀerences</w:t>
      </w:r>
      <w:r>
        <w:rPr>
          <w:rFonts w:ascii="Meiryo" w:eastAsia="Meiryo" w:hAnsi="Meiryo" w:cs="Meiryo"/>
          <w:color w:val="221F1F"/>
          <w:spacing w:val="-15"/>
          <w:w w:val="87"/>
          <w:position w:val="1"/>
          <w:sz w:val="22"/>
          <w:szCs w:val="22"/>
        </w:rPr>
        <w:t xml:space="preserve"> </w:t>
      </w:r>
      <w:r>
        <w:rPr>
          <w:rFonts w:ascii="Meiryo" w:eastAsia="Meiryo" w:hAnsi="Meiryo" w:cs="Meiryo"/>
          <w:color w:val="221F1F"/>
          <w:position w:val="1"/>
          <w:sz w:val="22"/>
          <w:szCs w:val="22"/>
        </w:rPr>
        <w:t>in</w:t>
      </w:r>
      <w:r>
        <w:rPr>
          <w:rFonts w:ascii="Meiryo" w:eastAsia="Meiryo" w:hAnsi="Meiryo" w:cs="Meiryo"/>
          <w:color w:val="221F1F"/>
          <w:spacing w:val="-11"/>
          <w:position w:val="1"/>
          <w:sz w:val="22"/>
          <w:szCs w:val="22"/>
        </w:rPr>
        <w:t xml:space="preserve"> </w:t>
      </w:r>
      <w:r>
        <w:rPr>
          <w:rFonts w:ascii="Meiryo" w:eastAsia="Meiryo" w:hAnsi="Meiryo" w:cs="Meiryo"/>
          <w:color w:val="221F1F"/>
          <w:position w:val="1"/>
          <w:sz w:val="22"/>
          <w:szCs w:val="22"/>
        </w:rPr>
        <w:t>AFI</w:t>
      </w:r>
      <w:r>
        <w:rPr>
          <w:rFonts w:ascii="Meiryo" w:eastAsia="Meiryo" w:hAnsi="Meiryo" w:cs="Meiryo"/>
          <w:color w:val="221F1F"/>
          <w:spacing w:val="21"/>
          <w:position w:val="1"/>
          <w:sz w:val="22"/>
          <w:szCs w:val="22"/>
        </w:rPr>
        <w:t xml:space="preserve"> </w:t>
      </w:r>
      <w:r>
        <w:rPr>
          <w:rFonts w:ascii="Meiryo" w:eastAsia="Meiryo" w:hAnsi="Meiryo" w:cs="Meiryo"/>
          <w:color w:val="221F1F"/>
          <w:w w:val="84"/>
          <w:position w:val="1"/>
          <w:sz w:val="22"/>
          <w:szCs w:val="22"/>
        </w:rPr>
        <w:t>as</w:t>
      </w:r>
      <w:r>
        <w:rPr>
          <w:rFonts w:ascii="Meiryo" w:eastAsia="Meiryo" w:hAnsi="Meiryo" w:cs="Meiryo"/>
          <w:color w:val="221F1F"/>
          <w:spacing w:val="6"/>
          <w:w w:val="84"/>
          <w:position w:val="1"/>
          <w:sz w:val="22"/>
          <w:szCs w:val="22"/>
        </w:rPr>
        <w:t xml:space="preserve"> </w:t>
      </w:r>
      <w:r>
        <w:rPr>
          <w:rFonts w:ascii="Meiryo" w:eastAsia="Meiryo" w:hAnsi="Meiryo" w:cs="Meiryo"/>
          <w:color w:val="221F1F"/>
          <w:w w:val="84"/>
          <w:position w:val="1"/>
          <w:sz w:val="22"/>
          <w:szCs w:val="22"/>
        </w:rPr>
        <w:t>re</w:t>
      </w:r>
      <w:r>
        <w:rPr>
          <w:rFonts w:ascii="Meiryo" w:eastAsia="Meiryo" w:hAnsi="Meiryo" w:cs="Meiryo"/>
          <w:color w:val="221F1F"/>
          <w:spacing w:val="5"/>
          <w:w w:val="84"/>
          <w:position w:val="1"/>
          <w:sz w:val="22"/>
          <w:szCs w:val="22"/>
        </w:rPr>
        <w:t>p</w:t>
      </w:r>
      <w:r>
        <w:rPr>
          <w:rFonts w:ascii="Meiryo" w:eastAsia="Meiryo" w:hAnsi="Meiryo" w:cs="Meiryo"/>
          <w:color w:val="221F1F"/>
          <w:w w:val="84"/>
          <w:position w:val="1"/>
          <w:sz w:val="22"/>
          <w:szCs w:val="22"/>
        </w:rPr>
        <w:t>orted</w:t>
      </w:r>
      <w:r>
        <w:rPr>
          <w:rFonts w:ascii="Meiryo" w:eastAsia="Meiryo" w:hAnsi="Meiryo" w:cs="Meiryo"/>
          <w:color w:val="221F1F"/>
          <w:spacing w:val="43"/>
          <w:w w:val="84"/>
          <w:position w:val="1"/>
          <w:sz w:val="22"/>
          <w:szCs w:val="22"/>
        </w:rPr>
        <w:t xml:space="preserve"> </w:t>
      </w:r>
      <w:r>
        <w:rPr>
          <w:rFonts w:ascii="Meiryo" w:eastAsia="Meiryo" w:hAnsi="Meiryo" w:cs="Meiryo"/>
          <w:color w:val="221F1F"/>
          <w:position w:val="1"/>
          <w:sz w:val="22"/>
          <w:szCs w:val="22"/>
        </w:rPr>
        <w:t>in</w:t>
      </w:r>
      <w:r>
        <w:rPr>
          <w:rFonts w:ascii="Meiryo" w:eastAsia="Meiryo" w:hAnsi="Meiryo" w:cs="Meiryo"/>
          <w:color w:val="221F1F"/>
          <w:spacing w:val="-11"/>
          <w:position w:val="1"/>
          <w:sz w:val="22"/>
          <w:szCs w:val="22"/>
        </w:rPr>
        <w:t xml:space="preserve"> </w:t>
      </w:r>
      <w:r>
        <w:rPr>
          <w:rFonts w:ascii="Meiryo" w:eastAsia="Meiryo" w:hAnsi="Meiryo" w:cs="Meiryo"/>
          <w:color w:val="221F1F"/>
          <w:w w:val="80"/>
          <w:position w:val="1"/>
          <w:sz w:val="22"/>
          <w:szCs w:val="22"/>
        </w:rPr>
        <w:t>1983,</w:t>
      </w:r>
      <w:r>
        <w:rPr>
          <w:rFonts w:ascii="Meiryo" w:eastAsia="Meiryo" w:hAnsi="Meiryo" w:cs="Meiryo"/>
          <w:color w:val="221F1F"/>
          <w:spacing w:val="15"/>
          <w:w w:val="80"/>
          <w:position w:val="1"/>
          <w:sz w:val="22"/>
          <w:szCs w:val="22"/>
        </w:rPr>
        <w:t xml:space="preserve"> </w:t>
      </w:r>
      <w:r>
        <w:rPr>
          <w:rFonts w:ascii="Meiryo" w:eastAsia="Meiryo" w:hAnsi="Meiryo" w:cs="Meiryo"/>
          <w:color w:val="221F1F"/>
          <w:w w:val="80"/>
          <w:position w:val="1"/>
          <w:sz w:val="22"/>
          <w:szCs w:val="22"/>
        </w:rPr>
        <w:t>1984,</w:t>
      </w:r>
    </w:p>
    <w:p>
      <w:pPr>
        <w:spacing w:before="23"/>
        <w:ind w:left="155"/>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1985</w:t>
      </w:r>
      <w:r>
        <w:rPr>
          <w:rFonts w:ascii="Meiryo" w:eastAsia="Meiryo" w:hAnsi="Meiryo" w:cs="Meiryo"/>
          <w:color w:val="221F1F"/>
          <w:spacing w:val="-16"/>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strongly</w:t>
      </w:r>
      <w:r>
        <w:rPr>
          <w:rFonts w:ascii="Meiryo" w:eastAsia="Meiryo" w:hAnsi="Meiryo" w:cs="Meiryo"/>
          <w:color w:val="221F1F"/>
          <w:spacing w:val="54"/>
          <w:w w:val="85"/>
          <w:sz w:val="22"/>
          <w:szCs w:val="22"/>
        </w:rPr>
        <w:t xml:space="preserve"> </w:t>
      </w:r>
      <w:r>
        <w:rPr>
          <w:rFonts w:ascii="Meiryo" w:eastAsia="Meiryo" w:hAnsi="Meiryo" w:cs="Meiryo"/>
          <w:color w:val="221F1F"/>
          <w:w w:val="85"/>
          <w:sz w:val="22"/>
          <w:szCs w:val="22"/>
        </w:rPr>
        <w:t>correlated</w:t>
      </w:r>
      <w:r>
        <w:rPr>
          <w:rFonts w:ascii="Meiryo" w:eastAsia="Meiryo" w:hAnsi="Meiryo" w:cs="Meiryo"/>
          <w:color w:val="221F1F"/>
          <w:spacing w:val="43"/>
          <w:w w:val="85"/>
          <w:sz w:val="22"/>
          <w:szCs w:val="22"/>
        </w:rPr>
        <w:t xml:space="preserve"> </w:t>
      </w:r>
      <w:r>
        <w:rPr>
          <w:rFonts w:ascii="Meiryo" w:eastAsia="Meiryo" w:hAnsi="Meiryo" w:cs="Meiryo"/>
          <w:color w:val="221F1F"/>
          <w:w w:val="85"/>
          <w:sz w:val="22"/>
          <w:szCs w:val="22"/>
        </w:rPr>
        <w:t>with</w:t>
      </w:r>
      <w:r>
        <w:rPr>
          <w:rFonts w:ascii="Meiryo" w:eastAsia="Meiryo" w:hAnsi="Meiryo" w:cs="Meiryo"/>
          <w:color w:val="221F1F"/>
          <w:spacing w:val="47"/>
          <w:w w:val="85"/>
          <w:sz w:val="22"/>
          <w:szCs w:val="22"/>
        </w:rPr>
        <w:t xml:space="preserve"> </w:t>
      </w:r>
      <w:r>
        <w:rPr>
          <w:rFonts w:ascii="Meiryo" w:eastAsia="Meiryo" w:hAnsi="Meiryo" w:cs="Meiryo"/>
          <w:color w:val="221F1F"/>
          <w:w w:val="85"/>
          <w:sz w:val="22"/>
          <w:szCs w:val="22"/>
        </w:rPr>
        <w:t>ea</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9"/>
          <w:w w:val="85"/>
          <w:sz w:val="22"/>
          <w:szCs w:val="22"/>
        </w:rPr>
        <w:t xml:space="preserve"> </w:t>
      </w:r>
      <w:r>
        <w:rPr>
          <w:rFonts w:ascii="Meiryo" w:eastAsia="Meiryo" w:hAnsi="Meiryo" w:cs="Meiryo"/>
          <w:color w:val="221F1F"/>
          <w:w w:val="85"/>
          <w:sz w:val="22"/>
          <w:szCs w:val="22"/>
        </w:rPr>
        <w:t>other</w:t>
      </w:r>
      <w:r>
        <w:rPr>
          <w:rFonts w:ascii="Meiryo" w:eastAsia="Meiryo" w:hAnsi="Meiryo" w:cs="Meiryo"/>
          <w:color w:val="221F1F"/>
          <w:spacing w:val="28"/>
          <w:w w:val="85"/>
          <w:sz w:val="22"/>
          <w:szCs w:val="22"/>
        </w:rPr>
        <w:t xml:space="preserve"> </w:t>
      </w:r>
      <w:r>
        <w:rPr>
          <w:rFonts w:ascii="Meiryo" w:eastAsia="Meiryo" w:hAnsi="Meiryo" w:cs="Meiryo"/>
          <w:color w:val="221F1F"/>
          <w:w w:val="85"/>
          <w:sz w:val="22"/>
          <w:szCs w:val="22"/>
        </w:rPr>
        <w:t>(See</w:t>
      </w:r>
      <w:r>
        <w:rPr>
          <w:rFonts w:ascii="Meiryo" w:eastAsia="Meiryo" w:hAnsi="Meiryo" w:cs="Meiryo"/>
          <w:color w:val="221F1F"/>
          <w:spacing w:val="-4"/>
          <w:w w:val="85"/>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8"/>
          <w:w w:val="93"/>
          <w:sz w:val="22"/>
          <w:szCs w:val="22"/>
        </w:rPr>
        <w:t xml:space="preserve"> </w:t>
      </w:r>
      <w:r>
        <w:rPr>
          <w:rFonts w:ascii="Meiryo" w:eastAsia="Meiryo" w:hAnsi="Meiryo" w:cs="Meiryo"/>
          <w:b/>
          <w:color w:val="221F1F"/>
          <w:sz w:val="22"/>
          <w:szCs w:val="22"/>
        </w:rPr>
        <w:t>??</w:t>
      </w:r>
      <w:r>
        <w:rPr>
          <w:rFonts w:ascii="Meiryo" w:eastAsia="Meiryo" w:hAnsi="Meiryo" w:cs="Meiryo"/>
          <w:b/>
          <w:color w:val="221F1F"/>
          <w:spacing w:val="-17"/>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6"/>
          <w:w w:val="85"/>
          <w:sz w:val="22"/>
          <w:szCs w:val="22"/>
        </w:rPr>
        <w:t xml:space="preserve"> </w:t>
      </w:r>
      <w:r>
        <w:rPr>
          <w:rFonts w:ascii="Meiryo" w:eastAsia="Meiryo" w:hAnsi="Meiryo" w:cs="Meiryo"/>
          <w:color w:val="221F1F"/>
          <w:sz w:val="22"/>
          <w:szCs w:val="22"/>
        </w:rPr>
        <w:t>??).</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w w:val="87"/>
          <w:position w:val="3"/>
          <w:sz w:val="22"/>
          <w:szCs w:val="22"/>
        </w:rPr>
        <w:t>Comparing</w:t>
      </w:r>
      <w:r>
        <w:rPr>
          <w:rFonts w:ascii="Meiryo" w:eastAsia="Meiryo" w:hAnsi="Meiryo" w:cs="Meiryo"/>
          <w:color w:val="221F1F"/>
          <w:spacing w:val="56"/>
          <w:w w:val="87"/>
          <w:position w:val="3"/>
          <w:sz w:val="22"/>
          <w:szCs w:val="22"/>
        </w:rPr>
        <w:t xml:space="preserve"> </w:t>
      </w:r>
      <w:r>
        <w:rPr>
          <w:rFonts w:ascii="Meiryo" w:eastAsia="Meiryo" w:hAnsi="Meiryo" w:cs="Meiryo"/>
          <w:color w:val="221F1F"/>
          <w:w w:val="87"/>
          <w:position w:val="3"/>
          <w:sz w:val="22"/>
          <w:szCs w:val="22"/>
        </w:rPr>
        <w:t>sibling</w:t>
      </w:r>
      <w:r>
        <w:rPr>
          <w:rFonts w:ascii="Meiryo" w:eastAsia="Meiryo" w:hAnsi="Meiryo" w:cs="Meiryo"/>
          <w:color w:val="221F1F"/>
          <w:spacing w:val="36"/>
          <w:w w:val="87"/>
          <w:position w:val="3"/>
          <w:sz w:val="22"/>
          <w:szCs w:val="22"/>
        </w:rPr>
        <w:t xml:space="preserve"> </w:t>
      </w:r>
      <w:r>
        <w:rPr>
          <w:rFonts w:ascii="Meiryo" w:eastAsia="Meiryo" w:hAnsi="Meiryo" w:cs="Meiryo"/>
          <w:color w:val="221F1F"/>
          <w:w w:val="87"/>
          <w:position w:val="3"/>
          <w:sz w:val="22"/>
          <w:szCs w:val="22"/>
        </w:rPr>
        <w:t>diﬀerences</w:t>
      </w:r>
      <w:r>
        <w:rPr>
          <w:rFonts w:ascii="Meiryo" w:eastAsia="Meiryo" w:hAnsi="Meiryo" w:cs="Meiryo"/>
          <w:color w:val="221F1F"/>
          <w:spacing w:val="-15"/>
          <w:w w:val="87"/>
          <w:position w:val="3"/>
          <w:sz w:val="22"/>
          <w:szCs w:val="22"/>
        </w:rPr>
        <w:t xml:space="preserve"> </w:t>
      </w:r>
      <w:r>
        <w:rPr>
          <w:rFonts w:ascii="Meiryo" w:eastAsia="Meiryo" w:hAnsi="Meiryo" w:cs="Meiryo"/>
          <w:color w:val="221F1F"/>
          <w:position w:val="3"/>
          <w:sz w:val="22"/>
          <w:szCs w:val="22"/>
        </w:rPr>
        <w:t>in</w:t>
      </w:r>
      <w:r>
        <w:rPr>
          <w:rFonts w:ascii="Meiryo" w:eastAsia="Meiryo" w:hAnsi="Meiryo" w:cs="Meiryo"/>
          <w:color w:val="221F1F"/>
          <w:spacing w:val="-11"/>
          <w:position w:val="3"/>
          <w:sz w:val="22"/>
          <w:szCs w:val="22"/>
        </w:rPr>
        <w:t xml:space="preserve"> </w:t>
      </w:r>
      <w:r>
        <w:rPr>
          <w:rFonts w:ascii="Meiryo" w:eastAsia="Meiryo" w:hAnsi="Meiryo" w:cs="Meiryo"/>
          <w:color w:val="221F1F"/>
          <w:position w:val="3"/>
          <w:sz w:val="22"/>
          <w:szCs w:val="22"/>
        </w:rPr>
        <w:t>AFI</w:t>
      </w:r>
      <w:r>
        <w:rPr>
          <w:rFonts w:ascii="Meiryo" w:eastAsia="Meiryo" w:hAnsi="Meiryo" w:cs="Meiryo"/>
          <w:color w:val="221F1F"/>
          <w:spacing w:val="21"/>
          <w:position w:val="3"/>
          <w:sz w:val="22"/>
          <w:szCs w:val="22"/>
        </w:rPr>
        <w:t xml:space="preserve"> </w:t>
      </w:r>
      <w:r>
        <w:rPr>
          <w:rFonts w:ascii="Meiryo" w:eastAsia="Meiryo" w:hAnsi="Meiryo" w:cs="Meiryo"/>
          <w:color w:val="221F1F"/>
          <w:w w:val="84"/>
          <w:position w:val="3"/>
          <w:sz w:val="22"/>
          <w:szCs w:val="22"/>
        </w:rPr>
        <w:t>as</w:t>
      </w:r>
      <w:r>
        <w:rPr>
          <w:rFonts w:ascii="Meiryo" w:eastAsia="Meiryo" w:hAnsi="Meiryo" w:cs="Meiryo"/>
          <w:color w:val="221F1F"/>
          <w:spacing w:val="6"/>
          <w:w w:val="84"/>
          <w:position w:val="3"/>
          <w:sz w:val="22"/>
          <w:szCs w:val="22"/>
        </w:rPr>
        <w:t xml:space="preserve"> </w:t>
      </w:r>
      <w:r>
        <w:rPr>
          <w:rFonts w:ascii="Meiryo" w:eastAsia="Meiryo" w:hAnsi="Meiryo" w:cs="Meiryo"/>
          <w:color w:val="221F1F"/>
          <w:w w:val="84"/>
          <w:position w:val="3"/>
          <w:sz w:val="22"/>
          <w:szCs w:val="22"/>
        </w:rPr>
        <w:t>re</w:t>
      </w:r>
      <w:r>
        <w:rPr>
          <w:rFonts w:ascii="Meiryo" w:eastAsia="Meiryo" w:hAnsi="Meiryo" w:cs="Meiryo"/>
          <w:color w:val="221F1F"/>
          <w:spacing w:val="5"/>
          <w:w w:val="84"/>
          <w:position w:val="3"/>
          <w:sz w:val="22"/>
          <w:szCs w:val="22"/>
        </w:rPr>
        <w:t>p</w:t>
      </w:r>
      <w:r>
        <w:rPr>
          <w:rFonts w:ascii="Meiryo" w:eastAsia="Meiryo" w:hAnsi="Meiryo" w:cs="Meiryo"/>
          <w:color w:val="221F1F"/>
          <w:w w:val="84"/>
          <w:position w:val="3"/>
          <w:sz w:val="22"/>
          <w:szCs w:val="22"/>
        </w:rPr>
        <w:t>orted</w:t>
      </w:r>
      <w:r>
        <w:rPr>
          <w:rFonts w:ascii="Meiryo" w:eastAsia="Meiryo" w:hAnsi="Meiryo" w:cs="Meiryo"/>
          <w:color w:val="221F1F"/>
          <w:spacing w:val="43"/>
          <w:w w:val="84"/>
          <w:position w:val="3"/>
          <w:sz w:val="22"/>
          <w:szCs w:val="22"/>
        </w:rPr>
        <w:t xml:space="preserve"> </w:t>
      </w:r>
      <w:r>
        <w:rPr>
          <w:rFonts w:ascii="Meiryo" w:eastAsia="Meiryo" w:hAnsi="Meiryo" w:cs="Meiryo"/>
          <w:color w:val="221F1F"/>
          <w:position w:val="3"/>
          <w:sz w:val="22"/>
          <w:szCs w:val="22"/>
        </w:rPr>
        <w:t>in</w:t>
      </w:r>
      <w:r>
        <w:rPr>
          <w:rFonts w:ascii="Meiryo" w:eastAsia="Meiryo" w:hAnsi="Meiryo" w:cs="Meiryo"/>
          <w:color w:val="221F1F"/>
          <w:spacing w:val="-11"/>
          <w:position w:val="3"/>
          <w:sz w:val="22"/>
          <w:szCs w:val="22"/>
        </w:rPr>
        <w:t xml:space="preserve"> </w:t>
      </w:r>
      <w:r>
        <w:rPr>
          <w:rFonts w:ascii="Meiryo" w:eastAsia="Meiryo" w:hAnsi="Meiryo" w:cs="Meiryo"/>
          <w:color w:val="221F1F"/>
          <w:w w:val="83"/>
          <w:position w:val="3"/>
          <w:sz w:val="22"/>
          <w:szCs w:val="22"/>
        </w:rPr>
        <w:t>1983</w:t>
      </w:r>
      <w:r>
        <w:rPr>
          <w:rFonts w:ascii="Meiryo" w:eastAsia="Meiryo" w:hAnsi="Meiryo" w:cs="Meiryo"/>
          <w:color w:val="221F1F"/>
          <w:spacing w:val="-4"/>
          <w:w w:val="83"/>
          <w:position w:val="3"/>
          <w:sz w:val="22"/>
          <w:szCs w:val="22"/>
        </w:rPr>
        <w:t xml:space="preserve"> </w:t>
      </w:r>
      <w:r>
        <w:rPr>
          <w:rFonts w:ascii="Meiryo" w:eastAsia="Meiryo" w:hAnsi="Meiryo" w:cs="Meiryo"/>
          <w:color w:val="221F1F"/>
          <w:w w:val="83"/>
          <w:position w:val="3"/>
          <w:sz w:val="22"/>
          <w:szCs w:val="22"/>
        </w:rPr>
        <w:t>and</w:t>
      </w:r>
      <w:r>
        <w:rPr>
          <w:rFonts w:ascii="Meiryo" w:eastAsia="Meiryo" w:hAnsi="Meiryo" w:cs="Meiryo"/>
          <w:color w:val="221F1F"/>
          <w:spacing w:val="36"/>
          <w:w w:val="83"/>
          <w:position w:val="3"/>
          <w:sz w:val="22"/>
          <w:szCs w:val="22"/>
        </w:rPr>
        <w:t xml:space="preserve"> </w:t>
      </w:r>
      <w:r>
        <w:rPr>
          <w:rFonts w:ascii="Meiryo" w:eastAsia="Meiryo" w:hAnsi="Meiryo" w:cs="Meiryo"/>
          <w:color w:val="221F1F"/>
          <w:w w:val="83"/>
          <w:position w:val="3"/>
          <w:sz w:val="22"/>
          <w:szCs w:val="22"/>
        </w:rPr>
        <w:t>1984</w:t>
      </w:r>
      <w:r>
        <w:rPr>
          <w:rFonts w:ascii="Meiryo" w:eastAsia="Meiryo" w:hAnsi="Meiryo" w:cs="Meiryo"/>
          <w:color w:val="221F1F"/>
          <w:spacing w:val="-4"/>
          <w:w w:val="83"/>
          <w:position w:val="3"/>
          <w:sz w:val="22"/>
          <w:szCs w:val="22"/>
        </w:rPr>
        <w:t xml:space="preserve"> </w:t>
      </w:r>
      <w:r>
        <w:rPr>
          <w:rFonts w:ascii="Meiryo" w:eastAsia="Meiryo" w:hAnsi="Meiryo" w:cs="Meiryo"/>
          <w:color w:val="221F1F"/>
          <w:position w:val="3"/>
          <w:sz w:val="22"/>
          <w:szCs w:val="22"/>
        </w:rPr>
        <w:t>(n</w:t>
      </w:r>
      <w:r>
        <w:rPr>
          <w:rFonts w:ascii="Meiryo" w:eastAsia="Meiryo" w:hAnsi="Meiryo" w:cs="Meiryo"/>
          <w:color w:val="221F1F"/>
          <w:spacing w:val="-27"/>
          <w:position w:val="3"/>
          <w:sz w:val="22"/>
          <w:szCs w:val="22"/>
        </w:rPr>
        <w:t xml:space="preserve"> </w:t>
      </w:r>
      <w:r>
        <w:rPr>
          <w:rFonts w:ascii="Meiryo" w:eastAsia="Meiryo" w:hAnsi="Meiryo" w:cs="Meiryo"/>
          <w:color w:val="221F1F"/>
          <w:position w:val="3"/>
          <w:sz w:val="22"/>
          <w:szCs w:val="22"/>
        </w:rPr>
        <w:t>=</w:t>
      </w:r>
      <w:r>
        <w:rPr>
          <w:rFonts w:ascii="Meiryo" w:eastAsia="Meiryo" w:hAnsi="Meiryo" w:cs="Meiryo"/>
          <w:color w:val="221F1F"/>
          <w:spacing w:val="-8"/>
          <w:position w:val="3"/>
          <w:sz w:val="22"/>
          <w:szCs w:val="22"/>
        </w:rPr>
        <w:t xml:space="preserve"> </w:t>
      </w:r>
      <w:r>
        <w:rPr>
          <w:rFonts w:ascii="Meiryo" w:eastAsia="Meiryo" w:hAnsi="Meiryo" w:cs="Meiryo"/>
          <w:color w:val="221F1F"/>
          <w:w w:val="84"/>
          <w:position w:val="3"/>
          <w:sz w:val="22"/>
          <w:szCs w:val="22"/>
        </w:rPr>
        <w:t>783</w:t>
      </w:r>
      <w:r>
        <w:rPr>
          <w:rFonts w:ascii="Meiryo" w:eastAsia="Meiryo" w:hAnsi="Meiryo" w:cs="Meiryo"/>
          <w:color w:val="221F1F"/>
          <w:spacing w:val="-4"/>
          <w:w w:val="84"/>
          <w:position w:val="3"/>
          <w:sz w:val="22"/>
          <w:szCs w:val="22"/>
        </w:rPr>
        <w:t xml:space="preserve"> </w:t>
      </w:r>
      <w:r>
        <w:rPr>
          <w:rFonts w:ascii="Meiryo" w:eastAsia="Meiryo" w:hAnsi="Meiryo" w:cs="Meiryo"/>
          <w:color w:val="221F1F"/>
          <w:w w:val="84"/>
          <w:position w:val="3"/>
          <w:sz w:val="22"/>
          <w:szCs w:val="22"/>
        </w:rPr>
        <w:t>pairs)</w:t>
      </w:r>
      <w:r>
        <w:rPr>
          <w:rFonts w:ascii="Meiryo" w:eastAsia="Meiryo" w:hAnsi="Meiryo" w:cs="Meiryo"/>
          <w:color w:val="221F1F"/>
          <w:spacing w:val="43"/>
          <w:w w:val="84"/>
          <w:position w:val="3"/>
          <w:sz w:val="22"/>
          <w:szCs w:val="22"/>
        </w:rPr>
        <w:t xml:space="preserve"> </w:t>
      </w:r>
      <w:r>
        <w:rPr>
          <w:rFonts w:ascii="Meiryo" w:eastAsia="Meiryo" w:hAnsi="Meiryo" w:cs="Meiryo"/>
          <w:color w:val="221F1F"/>
          <w:spacing w:val="-6"/>
          <w:w w:val="86"/>
          <w:position w:val="3"/>
          <w:sz w:val="22"/>
          <w:szCs w:val="22"/>
        </w:rPr>
        <w:t>w</w:t>
      </w:r>
      <w:r>
        <w:rPr>
          <w:rFonts w:ascii="Meiryo" w:eastAsia="Meiryo" w:hAnsi="Meiryo" w:cs="Meiryo"/>
          <w:color w:val="221F1F"/>
          <w:w w:val="77"/>
          <w:position w:val="3"/>
          <w:sz w:val="22"/>
          <w:szCs w:val="22"/>
        </w:rPr>
        <w:t>e</w:t>
      </w:r>
    </w:p>
    <w:p>
      <w:pPr>
        <w:spacing w:before="23" w:line="252" w:lineRule="auto"/>
        <w:ind w:left="155" w:right="267"/>
        <w:rPr>
          <w:rFonts w:ascii="Meiryo" w:eastAsia="Meiryo" w:hAnsi="Meiryo" w:cs="Meiryo"/>
          <w:sz w:val="22"/>
          <w:szCs w:val="22"/>
        </w:rPr>
      </w:pPr>
      <w:r>
        <w:rPr>
          <w:rFonts w:ascii="Meiryo" w:eastAsia="Meiryo" w:hAnsi="Meiryo" w:cs="Meiryo"/>
          <w:color w:val="221F1F"/>
          <w:w w:val="89"/>
          <w:sz w:val="22"/>
          <w:szCs w:val="22"/>
        </w:rPr>
        <w:t>found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strong</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correlation</w:t>
      </w:r>
      <w:r>
        <w:rPr>
          <w:rFonts w:ascii="Meiryo" w:eastAsia="Meiryo" w:hAnsi="Meiryo" w:cs="Meiryo"/>
          <w:color w:val="221F1F"/>
          <w:spacing w:val="32"/>
          <w:w w:val="88"/>
          <w:sz w:val="22"/>
          <w:szCs w:val="22"/>
        </w:rPr>
        <w:t xml:space="preserve"> </w:t>
      </w:r>
      <w:r>
        <w:rPr>
          <w:rFonts w:ascii="Meiryo" w:eastAsia="Meiryo" w:hAnsi="Meiryo" w:cs="Meiryo"/>
          <w:color w:val="221F1F"/>
          <w:sz w:val="22"/>
          <w:szCs w:val="22"/>
        </w:rPr>
        <w:t>(r</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w w:val="81"/>
          <w:sz w:val="22"/>
          <w:szCs w:val="22"/>
        </w:rPr>
        <w:t>.76).</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6"/>
          <w:sz w:val="22"/>
          <w:szCs w:val="22"/>
        </w:rPr>
        <w:t>sample</w:t>
      </w:r>
      <w:r>
        <w:rPr>
          <w:rFonts w:ascii="Meiryo" w:eastAsia="Meiryo" w:hAnsi="Meiryo" w:cs="Meiryo"/>
          <w:color w:val="221F1F"/>
          <w:spacing w:val="9"/>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1"/>
          <w:sz w:val="22"/>
          <w:szCs w:val="22"/>
        </w:rPr>
        <w:t>sibling</w:t>
      </w:r>
      <w:r>
        <w:rPr>
          <w:rFonts w:ascii="Meiryo" w:eastAsia="Meiryo" w:hAnsi="Meiryo" w:cs="Meiryo"/>
          <w:color w:val="221F1F"/>
          <w:spacing w:val="6"/>
          <w:w w:val="91"/>
          <w:sz w:val="22"/>
          <w:szCs w:val="22"/>
        </w:rPr>
        <w:t xml:space="preserve"> </w:t>
      </w:r>
      <w:r>
        <w:rPr>
          <w:rFonts w:ascii="Meiryo" w:eastAsia="Meiryo" w:hAnsi="Meiryo" w:cs="Meiryo"/>
          <w:color w:val="221F1F"/>
          <w:w w:val="91"/>
          <w:sz w:val="22"/>
          <w:szCs w:val="22"/>
        </w:rPr>
        <w:t>pairs</w:t>
      </w:r>
      <w:r>
        <w:rPr>
          <w:rFonts w:ascii="Meiryo" w:eastAsia="Meiryo" w:hAnsi="Meiryo" w:cs="Meiryo"/>
          <w:color w:val="221F1F"/>
          <w:spacing w:val="2"/>
          <w:w w:val="91"/>
          <w:sz w:val="22"/>
          <w:szCs w:val="22"/>
        </w:rPr>
        <w:t xml:space="preserve"> </w:t>
      </w:r>
      <w:r>
        <w:rPr>
          <w:rFonts w:ascii="Meiryo" w:eastAsia="Meiryo" w:hAnsi="Meiryo" w:cs="Meiryo"/>
          <w:color w:val="221F1F"/>
          <w:w w:val="91"/>
          <w:sz w:val="22"/>
          <w:szCs w:val="22"/>
        </w:rPr>
        <w:t>with</w:t>
      </w:r>
      <w:r>
        <w:rPr>
          <w:rFonts w:ascii="Meiryo" w:eastAsia="Meiryo" w:hAnsi="Meiryo" w:cs="Meiryo"/>
          <w:color w:val="221F1F"/>
          <w:spacing w:val="15"/>
          <w:w w:val="91"/>
          <w:sz w:val="22"/>
          <w:szCs w:val="22"/>
        </w:rPr>
        <w:t xml:space="preserve"> </w:t>
      </w:r>
      <w:r>
        <w:rPr>
          <w:rFonts w:ascii="Meiryo" w:eastAsia="Meiryo" w:hAnsi="Meiryo" w:cs="Meiryo"/>
          <w:color w:val="221F1F"/>
          <w:sz w:val="22"/>
          <w:szCs w:val="22"/>
        </w:rPr>
        <w:t xml:space="preserve">complete </w:t>
      </w:r>
      <w:r>
        <w:rPr>
          <w:rFonts w:ascii="Meiryo" w:eastAsia="Meiryo" w:hAnsi="Meiryo" w:cs="Meiryo"/>
          <w:color w:val="221F1F"/>
          <w:w w:val="90"/>
          <w:sz w:val="22"/>
          <w:szCs w:val="22"/>
        </w:rPr>
        <w:t>information</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1985</w:t>
      </w:r>
      <w:r>
        <w:rPr>
          <w:rFonts w:ascii="Meiryo" w:eastAsia="Meiryo" w:hAnsi="Meiryo" w:cs="Meiryo"/>
          <w:color w:val="221F1F"/>
          <w:spacing w:val="-16"/>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as</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t</w:t>
      </w:r>
      <w:r>
        <w:rPr>
          <w:rFonts w:ascii="Meiryo" w:eastAsia="Meiryo" w:hAnsi="Meiryo" w:cs="Meiryo"/>
          <w:color w:val="221F1F"/>
          <w:spacing w:val="5"/>
          <w:w w:val="85"/>
          <w:sz w:val="22"/>
          <w:szCs w:val="22"/>
        </w:rPr>
        <w:t>o</w:t>
      </w:r>
      <w:r>
        <w:rPr>
          <w:rFonts w:ascii="Meiryo" w:eastAsia="Meiryo" w:hAnsi="Meiryo" w:cs="Meiryo"/>
          <w:color w:val="221F1F"/>
          <w:w w:val="85"/>
          <w:sz w:val="22"/>
          <w:szCs w:val="22"/>
        </w:rPr>
        <w:t>o</w:t>
      </w:r>
      <w:r>
        <w:rPr>
          <w:rFonts w:ascii="Meiryo" w:eastAsia="Meiryo" w:hAnsi="Meiryo" w:cs="Meiryo"/>
          <w:color w:val="221F1F"/>
          <w:spacing w:val="23"/>
          <w:w w:val="85"/>
          <w:sz w:val="22"/>
          <w:szCs w:val="22"/>
        </w:rPr>
        <w:t xml:space="preserve"> </w:t>
      </w:r>
      <w:r>
        <w:rPr>
          <w:rFonts w:ascii="Meiryo" w:eastAsia="Meiryo" w:hAnsi="Meiryo" w:cs="Meiryo"/>
          <w:color w:val="221F1F"/>
          <w:w w:val="85"/>
          <w:sz w:val="22"/>
          <w:szCs w:val="22"/>
        </w:rPr>
        <w:t>small</w:t>
      </w:r>
      <w:r>
        <w:rPr>
          <w:rFonts w:ascii="Meiryo" w:eastAsia="Meiryo" w:hAnsi="Meiryo" w:cs="Meiryo"/>
          <w:color w:val="221F1F"/>
          <w:spacing w:val="33"/>
          <w:w w:val="85"/>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w w:val="82"/>
          <w:sz w:val="22"/>
          <w:szCs w:val="22"/>
        </w:rPr>
        <w:t>12)</w:t>
      </w:r>
      <w:r>
        <w:rPr>
          <w:rFonts w:ascii="Meiryo" w:eastAsia="Meiryo" w:hAnsi="Meiryo" w:cs="Meiryo"/>
          <w:color w:val="221F1F"/>
          <w:spacing w:val="13"/>
          <w:w w:val="82"/>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compare</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other</w:t>
      </w:r>
      <w:r>
        <w:rPr>
          <w:rFonts w:ascii="Meiryo" w:eastAsia="Meiryo" w:hAnsi="Meiryo" w:cs="Meiryo"/>
          <w:color w:val="221F1F"/>
          <w:spacing w:val="9"/>
          <w:w w:val="88"/>
          <w:sz w:val="22"/>
          <w:szCs w:val="22"/>
        </w:rPr>
        <w:t xml:space="preserve"> </w:t>
      </w:r>
      <w:r>
        <w:rPr>
          <w:rFonts w:ascii="Meiryo" w:eastAsia="Meiryo" w:hAnsi="Meiryo" w:cs="Meiryo"/>
          <w:color w:val="221F1F"/>
          <w:spacing w:val="-5"/>
          <w:w w:val="88"/>
          <w:sz w:val="22"/>
          <w:szCs w:val="22"/>
        </w:rPr>
        <w:t>tw</w:t>
      </w:r>
      <w:r>
        <w:rPr>
          <w:rFonts w:ascii="Meiryo" w:eastAsia="Meiryo" w:hAnsi="Meiryo" w:cs="Meiryo"/>
          <w:color w:val="221F1F"/>
          <w:w w:val="88"/>
          <w:sz w:val="22"/>
          <w:szCs w:val="22"/>
        </w:rPr>
        <w:t>o</w:t>
      </w:r>
      <w:r>
        <w:rPr>
          <w:rFonts w:ascii="Meiryo" w:eastAsia="Meiryo" w:hAnsi="Meiryo" w:cs="Meiryo"/>
          <w:color w:val="221F1F"/>
          <w:spacing w:val="9"/>
          <w:w w:val="88"/>
          <w:sz w:val="22"/>
          <w:szCs w:val="22"/>
        </w:rPr>
        <w:t xml:space="preserve"> </w:t>
      </w:r>
      <w:r>
        <w:rPr>
          <w:rFonts w:ascii="Meiryo" w:eastAsia="Meiryo" w:hAnsi="Meiryo" w:cs="Meiryo"/>
          <w:color w:val="221F1F"/>
          <w:spacing w:val="-6"/>
          <w:w w:val="93"/>
          <w:sz w:val="22"/>
          <w:szCs w:val="22"/>
        </w:rPr>
        <w:t>y</w:t>
      </w:r>
      <w:r>
        <w:rPr>
          <w:rFonts w:ascii="Meiryo" w:eastAsia="Meiryo" w:hAnsi="Meiryo" w:cs="Meiryo"/>
          <w:color w:val="221F1F"/>
          <w:w w:val="82"/>
          <w:sz w:val="22"/>
          <w:szCs w:val="22"/>
        </w:rPr>
        <w:t xml:space="preserve">ears. </w:t>
      </w:r>
      <w:r>
        <w:rPr>
          <w:rFonts w:ascii="Meiryo" w:eastAsia="Meiryo" w:hAnsi="Meiryo" w:cs="Meiryo"/>
          <w:color w:val="221F1F"/>
          <w:w w:val="87"/>
          <w:sz w:val="22"/>
          <w:szCs w:val="22"/>
        </w:rPr>
        <w:t>Regardless,</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sibling</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self-re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orted</w:t>
      </w:r>
      <w:r>
        <w:rPr>
          <w:rFonts w:ascii="Meiryo" w:eastAsia="Meiryo" w:hAnsi="Meiryo" w:cs="Meiryo"/>
          <w:color w:val="221F1F"/>
          <w:spacing w:val="14"/>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ap</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ear</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reliable.</w:t>
      </w:r>
      <w:r>
        <w:rPr>
          <w:rFonts w:ascii="Meiryo" w:eastAsia="Meiryo" w:hAnsi="Meiryo" w:cs="Meiryo"/>
          <w:color w:val="221F1F"/>
          <w:spacing w:val="51"/>
          <w:w w:val="87"/>
          <w:sz w:val="22"/>
          <w:szCs w:val="22"/>
        </w:rPr>
        <w:t xml:space="preserve"> </w:t>
      </w:r>
      <w:r>
        <w:rPr>
          <w:rFonts w:ascii="Meiryo" w:eastAsia="Meiryo" w:hAnsi="Meiryo" w:cs="Meiryo"/>
          <w:color w:val="221F1F"/>
          <w:w w:val="87"/>
          <w:sz w:val="22"/>
          <w:szCs w:val="22"/>
        </w:rPr>
        <w:t xml:space="preserve">Although </w:t>
      </w:r>
      <w:r>
        <w:rPr>
          <w:rFonts w:ascii="Meiryo" w:eastAsia="Meiryo" w:hAnsi="Meiryo" w:cs="Meiryo"/>
          <w:color w:val="221F1F"/>
          <w:spacing w:val="2"/>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sz w:val="22"/>
          <w:szCs w:val="22"/>
        </w:rPr>
        <w:t xml:space="preserve">could </w:t>
      </w:r>
      <w:r>
        <w:rPr>
          <w:rFonts w:ascii="Meiryo" w:eastAsia="Meiryo" w:hAnsi="Meiryo" w:cs="Meiryo"/>
          <w:color w:val="221F1F"/>
          <w:w w:val="87"/>
          <w:sz w:val="22"/>
          <w:szCs w:val="22"/>
        </w:rPr>
        <w:t>not</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calculate</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test-retest</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 xml:space="preserve">reliabilities </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15"/>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h</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no</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reason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elie</w:t>
      </w:r>
      <w:r>
        <w:rPr>
          <w:rFonts w:ascii="Meiryo" w:eastAsia="Meiryo" w:hAnsi="Meiryo" w:cs="Meiryo"/>
          <w:color w:val="221F1F"/>
          <w:spacing w:val="-5"/>
          <w:w w:val="89"/>
          <w:sz w:val="22"/>
          <w:szCs w:val="22"/>
        </w:rPr>
        <w:t>v</w:t>
      </w:r>
      <w:r>
        <w:rPr>
          <w:rFonts w:ascii="Meiryo" w:eastAsia="Meiryo" w:hAnsi="Meiryo" w:cs="Meiryo"/>
          <w:color w:val="221F1F"/>
          <w:w w:val="89"/>
          <w:sz w:val="22"/>
          <w:szCs w:val="22"/>
        </w:rPr>
        <w:t>e</w:t>
      </w:r>
      <w:r>
        <w:rPr>
          <w:rFonts w:ascii="Meiryo" w:eastAsia="Meiryo" w:hAnsi="Meiryo" w:cs="Meiryo"/>
          <w:color w:val="221F1F"/>
          <w:spacing w:val="-10"/>
          <w:w w:val="89"/>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5"/>
          <w:w w:val="89"/>
          <w:sz w:val="22"/>
          <w:szCs w:val="22"/>
        </w:rPr>
        <w:t xml:space="preserve"> </w:t>
      </w:r>
      <w:r>
        <w:rPr>
          <w:rFonts w:ascii="Meiryo" w:eastAsia="Meiryo" w:hAnsi="Meiryo" w:cs="Meiryo"/>
          <w:color w:val="221F1F"/>
          <w:sz w:val="22"/>
          <w:szCs w:val="22"/>
        </w:rPr>
        <w:t xml:space="preserve">those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fundame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tally</w:t>
      </w:r>
      <w:r>
        <w:rPr>
          <w:rFonts w:ascii="Meiryo" w:eastAsia="Meiryo" w:hAnsi="Meiryo" w:cs="Meiryo"/>
          <w:color w:val="221F1F"/>
          <w:spacing w:val="54"/>
          <w:w w:val="87"/>
          <w:sz w:val="22"/>
          <w:szCs w:val="22"/>
        </w:rPr>
        <w:t xml:space="preserve"> </w:t>
      </w:r>
      <w:r>
        <w:rPr>
          <w:rFonts w:ascii="Meiryo" w:eastAsia="Meiryo" w:hAnsi="Meiryo" w:cs="Meiryo"/>
          <w:color w:val="221F1F"/>
          <w:w w:val="87"/>
          <w:sz w:val="22"/>
          <w:szCs w:val="22"/>
        </w:rPr>
        <w:t>diﬀer</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from</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Gen1’s</w:t>
      </w:r>
      <w:r>
        <w:rPr>
          <w:rFonts w:ascii="Meiryo" w:eastAsia="Meiryo" w:hAnsi="Meiryo" w:cs="Meiryo"/>
          <w:color w:val="221F1F"/>
          <w:spacing w:val="23"/>
          <w:w w:val="87"/>
          <w:sz w:val="22"/>
          <w:szCs w:val="22"/>
        </w:rPr>
        <w:t xml:space="preserve"> </w:t>
      </w:r>
      <w:r>
        <w:rPr>
          <w:rFonts w:ascii="Meiryo" w:eastAsia="Meiryo" w:hAnsi="Meiryo" w:cs="Meiryo"/>
          <w:color w:val="221F1F"/>
          <w:sz w:val="22"/>
          <w:szCs w:val="22"/>
        </w:rPr>
        <w:t>re</w:t>
      </w:r>
      <w:r>
        <w:rPr>
          <w:rFonts w:ascii="Meiryo" w:eastAsia="Meiryo" w:hAnsi="Meiryo" w:cs="Meiryo"/>
          <w:color w:val="221F1F"/>
          <w:spacing w:val="7"/>
          <w:sz w:val="22"/>
          <w:szCs w:val="22"/>
        </w:rPr>
        <w:t>p</w:t>
      </w:r>
      <w:r>
        <w:rPr>
          <w:rFonts w:ascii="Meiryo" w:eastAsia="Meiryo" w:hAnsi="Meiryo" w:cs="Meiryo"/>
          <w:color w:val="221F1F"/>
          <w:sz w:val="22"/>
          <w:szCs w:val="22"/>
        </w:rPr>
        <w:t>orts.</w:t>
      </w:r>
    </w:p>
    <w:p>
      <w:pPr>
        <w:spacing w:before="5" w:line="252" w:lineRule="auto"/>
        <w:ind w:left="155" w:right="90" w:firstLine="542"/>
        <w:rPr>
          <w:rFonts w:ascii="Meiryo" w:eastAsia="Meiryo" w:hAnsi="Meiryo" w:cs="Meiryo"/>
          <w:sz w:val="22"/>
          <w:szCs w:val="22"/>
        </w:rPr>
      </w:pPr>
      <w:r>
        <w:rPr>
          <w:rFonts w:ascii="Meiryo" w:eastAsia="Meiryo" w:hAnsi="Meiryo" w:cs="Meiryo"/>
          <w:color w:val="221F1F"/>
          <w:w w:val="87"/>
          <w:sz w:val="22"/>
          <w:szCs w:val="22"/>
        </w:rPr>
        <w:t>Cousin</w:t>
      </w:r>
      <w:r>
        <w:rPr>
          <w:rFonts w:ascii="Meiryo" w:eastAsia="Meiryo" w:hAnsi="Meiryo" w:cs="Meiryo"/>
          <w:color w:val="221F1F"/>
          <w:spacing w:val="44"/>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4"/>
          <w:sz w:val="22"/>
          <w:szCs w:val="22"/>
        </w:rPr>
        <w:t>i</w:t>
      </w:r>
      <w:r>
        <w:rPr>
          <w:rFonts w:ascii="Meiryo" w:eastAsia="Meiryo" w:hAnsi="Meiryo" w:cs="Meiryo"/>
          <w:color w:val="221F1F"/>
          <w:spacing w:val="-5"/>
          <w:w w:val="84"/>
          <w:sz w:val="22"/>
          <w:szCs w:val="22"/>
        </w:rPr>
        <w:t>n</w:t>
      </w:r>
      <w:r>
        <w:rPr>
          <w:rFonts w:ascii="Meiryo" w:eastAsia="Meiryo" w:hAnsi="Meiryo" w:cs="Meiryo"/>
          <w:color w:val="221F1F"/>
          <w:w w:val="84"/>
          <w:sz w:val="22"/>
          <w:szCs w:val="22"/>
        </w:rPr>
        <w:t xml:space="preserve">telligence </w:t>
      </w:r>
      <w:r>
        <w:rPr>
          <w:rFonts w:ascii="Meiryo" w:eastAsia="Meiryo" w:hAnsi="Meiryo" w:cs="Meiryo"/>
          <w:color w:val="221F1F"/>
          <w:spacing w:val="9"/>
          <w:w w:val="84"/>
          <w:sz w:val="22"/>
          <w:szCs w:val="22"/>
        </w:rPr>
        <w:t xml:space="preserve"> </w:t>
      </w:r>
      <w:r>
        <w:rPr>
          <w:rFonts w:ascii="Meiryo" w:eastAsia="Meiryo" w:hAnsi="Meiryo" w:cs="Meiryo"/>
          <w:color w:val="221F1F"/>
          <w:w w:val="84"/>
          <w:sz w:val="22"/>
          <w:szCs w:val="22"/>
        </w:rPr>
        <w:t>as</w:t>
      </w:r>
      <w:r>
        <w:rPr>
          <w:rFonts w:ascii="Meiryo" w:eastAsia="Meiryo" w:hAnsi="Meiryo" w:cs="Meiryo"/>
          <w:color w:val="221F1F"/>
          <w:spacing w:val="6"/>
          <w:w w:val="84"/>
          <w:sz w:val="22"/>
          <w:szCs w:val="22"/>
        </w:rPr>
        <w:t xml:space="preserve"> </w:t>
      </w:r>
      <w:r>
        <w:rPr>
          <w:rFonts w:ascii="Meiryo" w:eastAsia="Meiryo" w:hAnsi="Meiryo" w:cs="Meiryo"/>
          <w:color w:val="221F1F"/>
          <w:w w:val="84"/>
          <w:sz w:val="22"/>
          <w:szCs w:val="22"/>
        </w:rPr>
        <w:t>assessed</w:t>
      </w:r>
      <w:r>
        <w:rPr>
          <w:rFonts w:ascii="Meiryo" w:eastAsia="Meiryo" w:hAnsi="Meiryo" w:cs="Meiryo"/>
          <w:color w:val="221F1F"/>
          <w:spacing w:val="-18"/>
          <w:w w:val="84"/>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82"/>
          <w:sz w:val="22"/>
          <w:szCs w:val="22"/>
        </w:rPr>
        <w:t>ages</w:t>
      </w:r>
      <w:r>
        <w:rPr>
          <w:rFonts w:ascii="Meiryo" w:eastAsia="Meiryo" w:hAnsi="Meiryo" w:cs="Meiryo"/>
          <w:color w:val="221F1F"/>
          <w:spacing w:val="7"/>
          <w:w w:val="82"/>
          <w:sz w:val="22"/>
          <w:szCs w:val="22"/>
        </w:rPr>
        <w:t xml:space="preserve"> </w:t>
      </w:r>
      <w:r>
        <w:rPr>
          <w:rFonts w:ascii="Meiryo" w:eastAsia="Meiryo" w:hAnsi="Meiryo" w:cs="Meiryo"/>
          <w:color w:val="221F1F"/>
          <w:w w:val="82"/>
          <w:sz w:val="22"/>
          <w:szCs w:val="22"/>
        </w:rPr>
        <w:t>9.5,</w:t>
      </w:r>
      <w:r>
        <w:rPr>
          <w:rFonts w:ascii="Meiryo" w:eastAsia="Meiryo" w:hAnsi="Meiryo" w:cs="Meiryo"/>
          <w:color w:val="221F1F"/>
          <w:spacing w:val="5"/>
          <w:w w:val="82"/>
          <w:sz w:val="22"/>
          <w:szCs w:val="22"/>
        </w:rPr>
        <w:t xml:space="preserve"> </w:t>
      </w:r>
      <w:r>
        <w:rPr>
          <w:rFonts w:ascii="Meiryo" w:eastAsia="Meiryo" w:hAnsi="Meiryo" w:cs="Meiryo"/>
          <w:color w:val="221F1F"/>
          <w:w w:val="82"/>
          <w:sz w:val="22"/>
          <w:szCs w:val="22"/>
        </w:rPr>
        <w:t>10.5,</w:t>
      </w:r>
      <w:r>
        <w:rPr>
          <w:rFonts w:ascii="Meiryo" w:eastAsia="Meiryo" w:hAnsi="Meiryo" w:cs="Meiryo"/>
          <w:color w:val="221F1F"/>
          <w:spacing w:val="2"/>
          <w:w w:val="82"/>
          <w:sz w:val="22"/>
          <w:szCs w:val="22"/>
        </w:rPr>
        <w:t xml:space="preserve"> </w:t>
      </w:r>
      <w:r>
        <w:rPr>
          <w:rFonts w:ascii="Meiryo" w:eastAsia="Meiryo" w:hAnsi="Meiryo" w:cs="Meiryo"/>
          <w:color w:val="221F1F"/>
          <w:w w:val="82"/>
          <w:sz w:val="22"/>
          <w:szCs w:val="22"/>
        </w:rPr>
        <w:t>and</w:t>
      </w:r>
      <w:r>
        <w:rPr>
          <w:rFonts w:ascii="Meiryo" w:eastAsia="Meiryo" w:hAnsi="Meiryo" w:cs="Meiryo"/>
          <w:color w:val="221F1F"/>
          <w:spacing w:val="40"/>
          <w:w w:val="82"/>
          <w:sz w:val="22"/>
          <w:szCs w:val="22"/>
        </w:rPr>
        <w:t xml:space="preserve"> </w:t>
      </w:r>
      <w:r>
        <w:rPr>
          <w:rFonts w:ascii="Meiryo" w:eastAsia="Meiryo" w:hAnsi="Meiryo" w:cs="Meiryo"/>
          <w:color w:val="221F1F"/>
          <w:w w:val="82"/>
          <w:sz w:val="22"/>
          <w:szCs w:val="22"/>
        </w:rPr>
        <w:t>11.5</w:t>
      </w:r>
      <w:r>
        <w:rPr>
          <w:rFonts w:ascii="Meiryo" w:eastAsia="Meiryo" w:hAnsi="Meiryo" w:cs="Meiryo"/>
          <w:color w:val="221F1F"/>
          <w:spacing w:val="4"/>
          <w:w w:val="82"/>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ere </w:t>
      </w:r>
      <w:r>
        <w:rPr>
          <w:rFonts w:ascii="Meiryo" w:eastAsia="Meiryo" w:hAnsi="Meiryo" w:cs="Meiryo"/>
          <w:color w:val="221F1F"/>
          <w:w w:val="88"/>
          <w:sz w:val="22"/>
          <w:szCs w:val="22"/>
        </w:rPr>
        <w:t>correlated</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using</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three</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diﬀere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linking</w:t>
      </w:r>
      <w:r>
        <w:rPr>
          <w:rFonts w:ascii="Meiryo" w:eastAsia="Meiryo" w:hAnsi="Meiryo" w:cs="Meiryo"/>
          <w:color w:val="221F1F"/>
          <w:spacing w:val="50"/>
          <w:w w:val="88"/>
          <w:sz w:val="22"/>
          <w:szCs w:val="22"/>
        </w:rPr>
        <w:t xml:space="preserve"> </w:t>
      </w:r>
      <w:r>
        <w:rPr>
          <w:rFonts w:ascii="Meiryo" w:eastAsia="Meiryo" w:hAnsi="Meiryo" w:cs="Meiryo"/>
          <w:color w:val="221F1F"/>
          <w:w w:val="88"/>
          <w:sz w:val="22"/>
          <w:szCs w:val="22"/>
        </w:rPr>
        <w:t>meth</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ds</w:t>
      </w:r>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(Mixed,</w:t>
      </w:r>
      <w:r>
        <w:rPr>
          <w:rFonts w:ascii="Meiryo" w:eastAsia="Meiryo" w:hAnsi="Meiryo" w:cs="Meiryo"/>
          <w:color w:val="221F1F"/>
          <w:spacing w:val="48"/>
          <w:w w:val="88"/>
          <w:sz w:val="22"/>
          <w:szCs w:val="22"/>
        </w:rPr>
        <w:t xml:space="preserve"> </w:t>
      </w:r>
      <w:proofErr w:type="spellStart"/>
      <w:r>
        <w:rPr>
          <w:rFonts w:ascii="Meiryo" w:eastAsia="Meiryo" w:hAnsi="Meiryo" w:cs="Meiryo"/>
          <w:color w:val="221F1F"/>
          <w:w w:val="88"/>
          <w:sz w:val="22"/>
          <w:szCs w:val="22"/>
        </w:rPr>
        <w:t>Daughers</w:t>
      </w:r>
      <w:proofErr w:type="spellEnd"/>
      <w:r>
        <w:rPr>
          <w:rFonts w:ascii="Meiryo" w:eastAsia="Meiryo" w:hAnsi="Meiryo" w:cs="Meiryo"/>
          <w:color w:val="221F1F"/>
          <w:w w:val="88"/>
          <w:sz w:val="22"/>
          <w:szCs w:val="22"/>
        </w:rPr>
        <w:t>,</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Sons).</w:t>
      </w:r>
      <w:r>
        <w:rPr>
          <w:rFonts w:ascii="Meiryo" w:eastAsia="Meiryo" w:hAnsi="Meiryo" w:cs="Meiryo"/>
          <w:color w:val="221F1F"/>
          <w:spacing w:val="12"/>
          <w:w w:val="88"/>
          <w:sz w:val="22"/>
          <w:szCs w:val="22"/>
        </w:rPr>
        <w:t xml:space="preserve"> </w:t>
      </w:r>
      <w:r>
        <w:rPr>
          <w:rFonts w:ascii="Meiryo" w:eastAsia="Meiryo" w:hAnsi="Meiryo" w:cs="Meiryo"/>
          <w:color w:val="221F1F"/>
          <w:spacing w:val="-16"/>
          <w:w w:val="91"/>
          <w:sz w:val="22"/>
          <w:szCs w:val="22"/>
        </w:rPr>
        <w:t>T</w:t>
      </w:r>
      <w:r>
        <w:rPr>
          <w:rFonts w:ascii="Meiryo" w:eastAsia="Meiryo" w:hAnsi="Meiryo" w:cs="Meiryo"/>
          <w:color w:val="221F1F"/>
          <w:w w:val="91"/>
          <w:sz w:val="22"/>
          <w:szCs w:val="22"/>
        </w:rPr>
        <w:t>able</w:t>
      </w:r>
      <w:r>
        <w:rPr>
          <w:rFonts w:ascii="Meiryo" w:eastAsia="Meiryo" w:hAnsi="Meiryo" w:cs="Meiryo"/>
          <w:color w:val="221F1F"/>
          <w:spacing w:val="22"/>
          <w:w w:val="91"/>
          <w:sz w:val="22"/>
          <w:szCs w:val="22"/>
        </w:rPr>
        <w:t xml:space="preserve"> </w:t>
      </w:r>
      <w:r>
        <w:rPr>
          <w:rFonts w:ascii="Meiryo" w:eastAsia="Meiryo" w:hAnsi="Meiryo" w:cs="Meiryo"/>
          <w:color w:val="221F1F"/>
          <w:w w:val="91"/>
          <w:sz w:val="22"/>
          <w:szCs w:val="22"/>
        </w:rPr>
        <w:t>9</w:t>
      </w:r>
      <w:r>
        <w:rPr>
          <w:rFonts w:ascii="Meiryo" w:eastAsia="Meiryo" w:hAnsi="Meiryo" w:cs="Meiryo"/>
          <w:color w:val="221F1F"/>
          <w:spacing w:val="-9"/>
          <w:w w:val="91"/>
          <w:sz w:val="22"/>
          <w:szCs w:val="22"/>
        </w:rPr>
        <w:t xml:space="preserve"> </w:t>
      </w:r>
      <w:r>
        <w:rPr>
          <w:rFonts w:ascii="Meiryo" w:eastAsia="Meiryo" w:hAnsi="Meiryo" w:cs="Meiryo"/>
          <w:color w:val="221F1F"/>
          <w:sz w:val="22"/>
          <w:szCs w:val="22"/>
        </w:rPr>
        <w:t xml:space="preserve">on </w:t>
      </w:r>
      <w:r>
        <w:rPr>
          <w:rFonts w:ascii="Meiryo" w:eastAsia="Meiryo" w:hAnsi="Meiryo" w:cs="Meiryo"/>
          <w:color w:val="221F1F"/>
          <w:w w:val="85"/>
          <w:sz w:val="22"/>
          <w:szCs w:val="22"/>
        </w:rPr>
        <w:t>page</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31</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re</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orts</w:t>
      </w:r>
      <w:r>
        <w:rPr>
          <w:rFonts w:ascii="Meiryo" w:eastAsia="Meiryo" w:hAnsi="Meiryo" w:cs="Meiryo"/>
          <w:color w:val="221F1F"/>
          <w:spacing w:val="28"/>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correlated</w:t>
      </w:r>
      <w:r>
        <w:rPr>
          <w:rFonts w:ascii="Meiryo" w:eastAsia="Meiryo" w:hAnsi="Meiryo" w:cs="Meiryo"/>
          <w:color w:val="221F1F"/>
          <w:spacing w:val="43"/>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1"/>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orns</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ea</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9"/>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17"/>
          <w:w w:val="85"/>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0"/>
          <w:sz w:val="22"/>
          <w:szCs w:val="22"/>
        </w:rPr>
        <w:t>10</w:t>
      </w:r>
      <w:r>
        <w:rPr>
          <w:rFonts w:ascii="Meiryo" w:eastAsia="Meiryo" w:hAnsi="Meiryo" w:cs="Meiryo"/>
          <w:color w:val="221F1F"/>
          <w:spacing w:val="14"/>
          <w:w w:val="80"/>
          <w:sz w:val="22"/>
          <w:szCs w:val="22"/>
        </w:rPr>
        <w:t xml:space="preserve"> </w:t>
      </w:r>
      <w:r>
        <w:rPr>
          <w:rFonts w:ascii="Meiryo" w:eastAsia="Meiryo" w:hAnsi="Meiryo" w:cs="Meiryo"/>
          <w:color w:val="221F1F"/>
          <w:sz w:val="22"/>
          <w:szCs w:val="22"/>
        </w:rPr>
        <w:t xml:space="preserve">on </w:t>
      </w:r>
      <w:r>
        <w:rPr>
          <w:rFonts w:ascii="Meiryo" w:eastAsia="Meiryo" w:hAnsi="Meiryo" w:cs="Meiryo"/>
          <w:color w:val="221F1F"/>
          <w:w w:val="86"/>
          <w:sz w:val="22"/>
          <w:szCs w:val="22"/>
        </w:rPr>
        <w:t>page</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31</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correlated</w:t>
      </w:r>
      <w:r>
        <w:rPr>
          <w:rFonts w:ascii="Meiryo" w:eastAsia="Meiryo" w:hAnsi="Meiryo" w:cs="Meiryo"/>
          <w:color w:val="221F1F"/>
          <w:spacing w:val="28"/>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ﬁrst</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orn</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girls,</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17"/>
          <w:w w:val="86"/>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5"/>
          <w:w w:val="93"/>
          <w:sz w:val="22"/>
          <w:szCs w:val="22"/>
        </w:rPr>
        <w:t xml:space="preserve"> </w:t>
      </w:r>
      <w:r>
        <w:rPr>
          <w:rFonts w:ascii="Meiryo" w:eastAsia="Meiryo" w:hAnsi="Meiryo" w:cs="Meiryo"/>
          <w:color w:val="221F1F"/>
          <w:w w:val="82"/>
          <w:sz w:val="22"/>
          <w:szCs w:val="22"/>
        </w:rPr>
        <w:t>11</w:t>
      </w:r>
      <w:r>
        <w:rPr>
          <w:rFonts w:ascii="Meiryo" w:eastAsia="Meiryo" w:hAnsi="Meiryo" w:cs="Meiryo"/>
          <w:color w:val="221F1F"/>
          <w:spacing w:val="3"/>
          <w:w w:val="82"/>
          <w:sz w:val="22"/>
          <w:szCs w:val="22"/>
        </w:rPr>
        <w:t xml:space="preserve"> </w:t>
      </w:r>
      <w:r>
        <w:rPr>
          <w:rFonts w:ascii="Meiryo" w:eastAsia="Meiryo" w:hAnsi="Meiryo" w:cs="Meiryo"/>
          <w:color w:val="221F1F"/>
          <w:w w:val="82"/>
          <w:sz w:val="22"/>
          <w:szCs w:val="22"/>
        </w:rPr>
        <w:t>on</w:t>
      </w:r>
      <w:r>
        <w:rPr>
          <w:rFonts w:ascii="Meiryo" w:eastAsia="Meiryo" w:hAnsi="Meiryo" w:cs="Meiryo"/>
          <w:color w:val="221F1F"/>
          <w:spacing w:val="22"/>
          <w:w w:val="82"/>
          <w:sz w:val="22"/>
          <w:szCs w:val="22"/>
        </w:rPr>
        <w:t xml:space="preserve"> </w:t>
      </w:r>
      <w:r>
        <w:rPr>
          <w:rFonts w:ascii="Meiryo" w:eastAsia="Meiryo" w:hAnsi="Meiryo" w:cs="Meiryo"/>
          <w:color w:val="221F1F"/>
          <w:w w:val="82"/>
          <w:sz w:val="22"/>
          <w:szCs w:val="22"/>
        </w:rPr>
        <w:t>page</w:t>
      </w:r>
      <w:r>
        <w:rPr>
          <w:rFonts w:ascii="Meiryo" w:eastAsia="Meiryo" w:hAnsi="Meiryo" w:cs="Meiryo"/>
          <w:color w:val="221F1F"/>
          <w:spacing w:val="19"/>
          <w:w w:val="82"/>
          <w:sz w:val="22"/>
          <w:szCs w:val="22"/>
        </w:rPr>
        <w:t xml:space="preserve"> </w:t>
      </w:r>
      <w:r>
        <w:rPr>
          <w:rFonts w:ascii="Meiryo" w:eastAsia="Meiryo" w:hAnsi="Meiryo" w:cs="Meiryo"/>
          <w:color w:val="221F1F"/>
          <w:w w:val="82"/>
          <w:sz w:val="22"/>
          <w:szCs w:val="22"/>
        </w:rPr>
        <w:t xml:space="preserve">31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orts</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correlated</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0"/>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sons.</w:t>
      </w:r>
      <w:r>
        <w:rPr>
          <w:rFonts w:ascii="Meiryo" w:eastAsia="Meiryo" w:hAnsi="Meiryo" w:cs="Meiryo"/>
          <w:color w:val="221F1F"/>
          <w:spacing w:val="4"/>
          <w:w w:val="88"/>
          <w:sz w:val="22"/>
          <w:szCs w:val="22"/>
        </w:rPr>
        <w:t xml:space="preserve"> </w:t>
      </w:r>
      <w:r>
        <w:rPr>
          <w:rFonts w:ascii="Meiryo" w:eastAsia="Meiryo" w:hAnsi="Meiryo" w:cs="Meiryo"/>
          <w:color w:val="221F1F"/>
          <w:w w:val="88"/>
          <w:sz w:val="22"/>
          <w:szCs w:val="22"/>
        </w:rPr>
        <w:t xml:space="preserve">Reliabilities </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across</w:t>
      </w:r>
      <w:r>
        <w:rPr>
          <w:rFonts w:ascii="Meiryo" w:eastAsia="Meiryo" w:hAnsi="Meiryo" w:cs="Meiryo"/>
          <w:color w:val="221F1F"/>
          <w:spacing w:val="-18"/>
          <w:w w:val="88"/>
          <w:sz w:val="22"/>
          <w:szCs w:val="22"/>
        </w:rPr>
        <w:t xml:space="preserve"> </w:t>
      </w:r>
      <w:r>
        <w:rPr>
          <w:rFonts w:ascii="Meiryo" w:eastAsia="Meiryo" w:hAnsi="Meiryo" w:cs="Meiryo"/>
          <w:color w:val="221F1F"/>
          <w:sz w:val="22"/>
          <w:szCs w:val="22"/>
        </w:rPr>
        <w:t xml:space="preserve">linking </w:t>
      </w:r>
      <w:r>
        <w:rPr>
          <w:rFonts w:ascii="Meiryo" w:eastAsia="Meiryo" w:hAnsi="Meiryo" w:cs="Meiryo"/>
          <w:color w:val="221F1F"/>
          <w:w w:val="87"/>
          <w:sz w:val="22"/>
          <w:szCs w:val="22"/>
        </w:rPr>
        <w:t>meth</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ds</w:t>
      </w:r>
      <w:r>
        <w:rPr>
          <w:rFonts w:ascii="Meiryo" w:eastAsia="Meiryo" w:hAnsi="Meiryo" w:cs="Meiryo"/>
          <w:color w:val="221F1F"/>
          <w:spacing w:val="5"/>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as</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consiste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high</w:t>
      </w:r>
      <w:r>
        <w:rPr>
          <w:rFonts w:ascii="Meiryo" w:eastAsia="Meiryo" w:hAnsi="Meiryo" w:cs="Meiryo"/>
          <w:color w:val="221F1F"/>
          <w:spacing w:val="23"/>
          <w:w w:val="87"/>
          <w:sz w:val="22"/>
          <w:szCs w:val="22"/>
        </w:rPr>
        <w:t xml:space="preserve"> </w:t>
      </w:r>
      <w:r>
        <w:rPr>
          <w:rFonts w:ascii="Meiryo" w:eastAsia="Meiryo" w:hAnsi="Meiryo" w:cs="Meiryo"/>
          <w:color w:val="221F1F"/>
          <w:w w:val="87"/>
          <w:sz w:val="22"/>
          <w:szCs w:val="22"/>
        </w:rPr>
        <w:t>(min</w:t>
      </w:r>
      <w:r>
        <w:rPr>
          <w:rFonts w:ascii="Meiryo" w:eastAsia="Meiryo" w:hAnsi="Meiryo" w:cs="Meiryo"/>
          <w:color w:val="221F1F"/>
          <w:spacing w:val="24"/>
          <w:w w:val="87"/>
          <w:sz w:val="22"/>
          <w:szCs w:val="22"/>
        </w:rPr>
        <w:t xml:space="preserve"> </w:t>
      </w:r>
      <w:r>
        <w:rPr>
          <w:rFonts w:ascii="Meiryo" w:eastAsia="Meiryo" w:hAnsi="Meiryo" w:cs="Meiryo"/>
          <w:color w:val="221F1F"/>
          <w:sz w:val="22"/>
          <w:szCs w:val="22"/>
        </w:rPr>
        <w:t>r</w:t>
      </w:r>
      <w:r>
        <w:rPr>
          <w:rFonts w:ascii="Meiryo" w:eastAsia="Meiryo" w:hAnsi="Meiryo" w:cs="Meiryo"/>
          <w:color w:val="221F1F"/>
          <w:spacing w:val="-6"/>
          <w:sz w:val="22"/>
          <w:szCs w:val="22"/>
        </w:rPr>
        <w:t xml:space="preserve"> </w:t>
      </w:r>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w w:val="82"/>
          <w:sz w:val="22"/>
          <w:szCs w:val="22"/>
        </w:rPr>
        <w:t>.86;</w:t>
      </w:r>
      <w:r>
        <w:rPr>
          <w:rFonts w:ascii="Meiryo" w:eastAsia="Meiryo" w:hAnsi="Meiryo" w:cs="Meiryo"/>
          <w:color w:val="221F1F"/>
          <w:spacing w:val="-10"/>
          <w:w w:val="82"/>
          <w:sz w:val="22"/>
          <w:szCs w:val="22"/>
        </w:rPr>
        <w:t xml:space="preserve"> </w:t>
      </w:r>
      <w:r>
        <w:rPr>
          <w:rFonts w:ascii="Meiryo" w:eastAsia="Meiryo" w:hAnsi="Meiryo" w:cs="Meiryo"/>
          <w:color w:val="221F1F"/>
          <w:w w:val="82"/>
          <w:sz w:val="22"/>
          <w:szCs w:val="22"/>
        </w:rPr>
        <w:t>max</w:t>
      </w:r>
      <w:r>
        <w:rPr>
          <w:rFonts w:ascii="Meiryo" w:eastAsia="Meiryo" w:hAnsi="Meiryo" w:cs="Meiryo"/>
          <w:color w:val="221F1F"/>
          <w:spacing w:val="40"/>
          <w:w w:val="82"/>
          <w:sz w:val="22"/>
          <w:szCs w:val="22"/>
        </w:rPr>
        <w:t xml:space="preserve"> </w:t>
      </w:r>
      <w:r>
        <w:rPr>
          <w:rFonts w:ascii="Meiryo" w:eastAsia="Meiryo" w:hAnsi="Meiryo" w:cs="Meiryo"/>
          <w:color w:val="221F1F"/>
          <w:sz w:val="22"/>
          <w:szCs w:val="22"/>
        </w:rPr>
        <w:t>r</w:t>
      </w:r>
      <w:r>
        <w:rPr>
          <w:rFonts w:ascii="Meiryo" w:eastAsia="Meiryo" w:hAnsi="Meiryo" w:cs="Meiryo"/>
          <w:color w:val="221F1F"/>
          <w:spacing w:val="-6"/>
          <w:sz w:val="22"/>
          <w:szCs w:val="22"/>
        </w:rPr>
        <w:t xml:space="preserve"> </w:t>
      </w:r>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w w:val="83"/>
          <w:sz w:val="22"/>
          <w:szCs w:val="22"/>
        </w:rPr>
        <w:t>.95).</w:t>
      </w:r>
      <w:r>
        <w:rPr>
          <w:rFonts w:ascii="Meiryo" w:eastAsia="Meiryo" w:hAnsi="Meiryo" w:cs="Meiryo"/>
          <w:color w:val="221F1F"/>
          <w:spacing w:val="26"/>
          <w:w w:val="83"/>
          <w:sz w:val="22"/>
          <w:szCs w:val="22"/>
        </w:rPr>
        <w:t xml:space="preserve"> </w:t>
      </w:r>
      <w:r>
        <w:rPr>
          <w:rFonts w:ascii="Meiryo" w:eastAsia="Meiryo" w:hAnsi="Meiryo" w:cs="Meiryo"/>
          <w:color w:val="221F1F"/>
          <w:w w:val="83"/>
          <w:sz w:val="22"/>
          <w:szCs w:val="22"/>
        </w:rPr>
        <w:t>H</w:t>
      </w:r>
      <w:r>
        <w:rPr>
          <w:rFonts w:ascii="Meiryo" w:eastAsia="Meiryo" w:hAnsi="Meiryo" w:cs="Meiryo"/>
          <w:color w:val="221F1F"/>
          <w:spacing w:val="-5"/>
          <w:w w:val="83"/>
          <w:sz w:val="22"/>
          <w:szCs w:val="22"/>
        </w:rPr>
        <w:t>ow</w:t>
      </w:r>
      <w:r>
        <w:rPr>
          <w:rFonts w:ascii="Meiryo" w:eastAsia="Meiryo" w:hAnsi="Meiryo" w:cs="Meiryo"/>
          <w:color w:val="221F1F"/>
          <w:w w:val="83"/>
          <w:sz w:val="22"/>
          <w:szCs w:val="22"/>
        </w:rPr>
        <w:t>e</w:t>
      </w:r>
      <w:r>
        <w:rPr>
          <w:rFonts w:ascii="Meiryo" w:eastAsia="Meiryo" w:hAnsi="Meiryo" w:cs="Meiryo"/>
          <w:color w:val="221F1F"/>
          <w:spacing w:val="-5"/>
          <w:w w:val="83"/>
          <w:sz w:val="22"/>
          <w:szCs w:val="22"/>
        </w:rPr>
        <w:t>v</w:t>
      </w:r>
      <w:r>
        <w:rPr>
          <w:rFonts w:ascii="Meiryo" w:eastAsia="Meiryo" w:hAnsi="Meiryo" w:cs="Meiryo"/>
          <w:color w:val="221F1F"/>
          <w:w w:val="83"/>
          <w:sz w:val="22"/>
          <w:szCs w:val="22"/>
        </w:rPr>
        <w:t>er,</w:t>
      </w:r>
      <w:r>
        <w:rPr>
          <w:rFonts w:ascii="Meiryo" w:eastAsia="Meiryo" w:hAnsi="Meiryo" w:cs="Meiryo"/>
          <w:color w:val="221F1F"/>
          <w:spacing w:val="48"/>
          <w:w w:val="83"/>
          <w:sz w:val="22"/>
          <w:szCs w:val="22"/>
        </w:rPr>
        <w:t xml:space="preserve"> </w:t>
      </w:r>
      <w:r>
        <w:rPr>
          <w:rFonts w:ascii="Meiryo" w:eastAsia="Meiryo" w:hAnsi="Meiryo" w:cs="Meiryo"/>
          <w:color w:val="221F1F"/>
          <w:w w:val="83"/>
          <w:sz w:val="22"/>
          <w:szCs w:val="22"/>
        </w:rPr>
        <w:t>again,</w:t>
      </w:r>
      <w:r>
        <w:rPr>
          <w:rFonts w:ascii="Meiryo" w:eastAsia="Meiryo" w:hAnsi="Meiryo" w:cs="Meiryo"/>
          <w:color w:val="221F1F"/>
          <w:spacing w:val="39"/>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w:t>
      </w:r>
      <w:r>
        <w:rPr>
          <w:rFonts w:ascii="Meiryo" w:eastAsia="Meiryo" w:hAnsi="Meiryo" w:cs="Meiryo"/>
          <w:color w:val="221F1F"/>
          <w:spacing w:val="9"/>
          <w:w w:val="83"/>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ere </w:t>
      </w:r>
      <w:r>
        <w:rPr>
          <w:rFonts w:ascii="Meiryo" w:eastAsia="Meiryo" w:hAnsi="Meiryo" w:cs="Meiryo"/>
          <w:color w:val="221F1F"/>
          <w:w w:val="88"/>
          <w:sz w:val="22"/>
          <w:szCs w:val="22"/>
        </w:rPr>
        <w:t>unable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calculate</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test-retest</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diﬀerence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score</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reliab</w:t>
      </w:r>
      <w:ins w:id="812" w:author="0" w:date="2015-11-12T20:57:00Z">
        <w:r>
          <w:rPr>
            <w:rFonts w:ascii="Meiryo" w:eastAsia="Meiryo" w:hAnsi="Meiryo" w:cs="Meiryo"/>
            <w:color w:val="221F1F"/>
            <w:w w:val="87"/>
            <w:sz w:val="22"/>
            <w:szCs w:val="22"/>
          </w:rPr>
          <w:t>i</w:t>
        </w:r>
      </w:ins>
      <w:r>
        <w:rPr>
          <w:rFonts w:ascii="Meiryo" w:eastAsia="Meiryo" w:hAnsi="Meiryo" w:cs="Meiryo"/>
          <w:color w:val="221F1F"/>
          <w:w w:val="87"/>
          <w:sz w:val="22"/>
          <w:szCs w:val="22"/>
        </w:rPr>
        <w:t>lities</w:t>
      </w:r>
      <w:r>
        <w:rPr>
          <w:rFonts w:ascii="Meiryo" w:eastAsia="Meiryo" w:hAnsi="Meiryo" w:cs="Meiryo"/>
          <w:color w:val="221F1F"/>
          <w:spacing w:val="64"/>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Gen1</w:t>
      </w:r>
      <w:del w:id="813" w:author="0" w:date="2015-11-12T20:57:00Z">
        <w:r>
          <w:rPr>
            <w:rFonts w:ascii="Meiryo" w:eastAsia="Meiryo" w:hAnsi="Meiryo" w:cs="Meiryo"/>
            <w:color w:val="221F1F"/>
            <w:sz w:val="22"/>
            <w:szCs w:val="22"/>
          </w:rPr>
          <w:delText>.</w:delText>
        </w:r>
      </w:del>
    </w:p>
    <w:p>
      <w:pPr>
        <w:spacing w:line="420" w:lineRule="exact"/>
        <w:ind w:left="697"/>
        <w:rPr>
          <w:rFonts w:ascii="Meiryo" w:eastAsia="Meiryo" w:hAnsi="Meiryo" w:cs="Meiryo"/>
          <w:sz w:val="22"/>
          <w:szCs w:val="22"/>
        </w:rPr>
      </w:pPr>
      <w:r>
        <w:rPr>
          <w:rFonts w:ascii="Meiryo" w:eastAsia="Meiryo" w:hAnsi="Meiryo" w:cs="Meiryo"/>
          <w:b/>
          <w:color w:val="221F1F"/>
          <w:position w:val="1"/>
          <w:sz w:val="22"/>
          <w:szCs w:val="22"/>
        </w:rPr>
        <w:t>Calculated</w:t>
      </w:r>
      <w:r>
        <w:rPr>
          <w:rFonts w:ascii="Meiryo" w:eastAsia="Meiryo" w:hAnsi="Meiryo" w:cs="Meiryo"/>
          <w:b/>
          <w:color w:val="221F1F"/>
          <w:spacing w:val="-23"/>
          <w:position w:val="1"/>
          <w:sz w:val="22"/>
          <w:szCs w:val="22"/>
        </w:rPr>
        <w:t xml:space="preserve"> </w:t>
      </w:r>
      <w:r>
        <w:rPr>
          <w:rFonts w:ascii="Meiryo" w:eastAsia="Meiryo" w:hAnsi="Meiryo" w:cs="Meiryo"/>
          <w:b/>
          <w:color w:val="221F1F"/>
          <w:position w:val="1"/>
          <w:sz w:val="22"/>
          <w:szCs w:val="22"/>
        </w:rPr>
        <w:t xml:space="preserve">Reliabilities. </w:t>
      </w:r>
      <w:r>
        <w:rPr>
          <w:rFonts w:ascii="Meiryo" w:eastAsia="Meiryo" w:hAnsi="Meiryo" w:cs="Meiryo"/>
          <w:b/>
          <w:color w:val="221F1F"/>
          <w:spacing w:val="19"/>
          <w:position w:val="1"/>
          <w:sz w:val="22"/>
          <w:szCs w:val="22"/>
        </w:rPr>
        <w:t xml:space="preserve"> </w:t>
      </w:r>
      <w:r>
        <w:rPr>
          <w:rFonts w:ascii="Meiryo" w:eastAsia="Meiryo" w:hAnsi="Meiryo" w:cs="Meiryo"/>
          <w:color w:val="221F1F"/>
          <w:w w:val="84"/>
          <w:position w:val="1"/>
          <w:sz w:val="22"/>
          <w:szCs w:val="22"/>
        </w:rPr>
        <w:t>Nonetheless,</w:t>
      </w:r>
      <w:r>
        <w:rPr>
          <w:rFonts w:ascii="Meiryo" w:eastAsia="Meiryo" w:hAnsi="Meiryo" w:cs="Meiryo"/>
          <w:color w:val="221F1F"/>
          <w:spacing w:val="39"/>
          <w:w w:val="84"/>
          <w:position w:val="1"/>
          <w:sz w:val="22"/>
          <w:szCs w:val="22"/>
        </w:rPr>
        <w:t xml:space="preserve"> </w:t>
      </w:r>
      <w:r>
        <w:rPr>
          <w:rFonts w:ascii="Meiryo" w:eastAsia="Meiryo" w:hAnsi="Meiryo" w:cs="Meiryo"/>
          <w:color w:val="221F1F"/>
          <w:spacing w:val="-5"/>
          <w:w w:val="84"/>
          <w:position w:val="1"/>
          <w:sz w:val="22"/>
          <w:szCs w:val="22"/>
        </w:rPr>
        <w:t>w</w:t>
      </w:r>
      <w:r>
        <w:rPr>
          <w:rFonts w:ascii="Meiryo" w:eastAsia="Meiryo" w:hAnsi="Meiryo" w:cs="Meiryo"/>
          <w:color w:val="221F1F"/>
          <w:w w:val="84"/>
          <w:position w:val="1"/>
          <w:sz w:val="22"/>
          <w:szCs w:val="22"/>
        </w:rPr>
        <w:t>e</w:t>
      </w:r>
      <w:r>
        <w:rPr>
          <w:rFonts w:ascii="Meiryo" w:eastAsia="Meiryo" w:hAnsi="Meiryo" w:cs="Meiryo"/>
          <w:color w:val="221F1F"/>
          <w:spacing w:val="5"/>
          <w:w w:val="84"/>
          <w:position w:val="1"/>
          <w:sz w:val="22"/>
          <w:szCs w:val="22"/>
        </w:rPr>
        <w:t xml:space="preserve"> </w:t>
      </w:r>
      <w:r>
        <w:rPr>
          <w:rFonts w:ascii="Meiryo" w:eastAsia="Meiryo" w:hAnsi="Meiryo" w:cs="Meiryo"/>
          <w:color w:val="221F1F"/>
          <w:spacing w:val="-5"/>
          <w:w w:val="84"/>
          <w:position w:val="1"/>
          <w:sz w:val="22"/>
          <w:szCs w:val="22"/>
        </w:rPr>
        <w:t>w</w:t>
      </w:r>
      <w:r>
        <w:rPr>
          <w:rFonts w:ascii="Meiryo" w:eastAsia="Meiryo" w:hAnsi="Meiryo" w:cs="Meiryo"/>
          <w:color w:val="221F1F"/>
          <w:w w:val="84"/>
          <w:position w:val="1"/>
          <w:sz w:val="22"/>
          <w:szCs w:val="22"/>
        </w:rPr>
        <w:t>ere</w:t>
      </w:r>
      <w:r>
        <w:rPr>
          <w:rFonts w:ascii="Meiryo" w:eastAsia="Meiryo" w:hAnsi="Meiryo" w:cs="Meiryo"/>
          <w:color w:val="221F1F"/>
          <w:spacing w:val="3"/>
          <w:w w:val="84"/>
          <w:position w:val="1"/>
          <w:sz w:val="22"/>
          <w:szCs w:val="22"/>
        </w:rPr>
        <w:t xml:space="preserve"> </w:t>
      </w:r>
      <w:r>
        <w:rPr>
          <w:rFonts w:ascii="Meiryo" w:eastAsia="Meiryo" w:hAnsi="Meiryo" w:cs="Meiryo"/>
          <w:color w:val="221F1F"/>
          <w:w w:val="84"/>
          <w:position w:val="1"/>
          <w:sz w:val="22"/>
          <w:szCs w:val="22"/>
        </w:rPr>
        <w:t>able</w:t>
      </w:r>
      <w:r>
        <w:rPr>
          <w:rFonts w:ascii="Meiryo" w:eastAsia="Meiryo" w:hAnsi="Meiryo" w:cs="Meiryo"/>
          <w:color w:val="221F1F"/>
          <w:spacing w:val="29"/>
          <w:w w:val="84"/>
          <w:position w:val="1"/>
          <w:sz w:val="22"/>
          <w:szCs w:val="22"/>
        </w:rPr>
        <w:t xml:space="preserve"> </w:t>
      </w:r>
      <w:r>
        <w:rPr>
          <w:rFonts w:ascii="Meiryo" w:eastAsia="Meiryo" w:hAnsi="Meiryo" w:cs="Meiryo"/>
          <w:color w:val="221F1F"/>
          <w:position w:val="1"/>
          <w:sz w:val="22"/>
          <w:szCs w:val="22"/>
        </w:rPr>
        <w:t>to</w:t>
      </w:r>
      <w:r>
        <w:rPr>
          <w:rFonts w:ascii="Meiryo" w:eastAsia="Meiryo" w:hAnsi="Meiryo" w:cs="Meiryo"/>
          <w:color w:val="221F1F"/>
          <w:spacing w:val="-20"/>
          <w:position w:val="1"/>
          <w:sz w:val="22"/>
          <w:szCs w:val="22"/>
        </w:rPr>
        <w:t xml:space="preserve"> </w:t>
      </w:r>
      <w:r>
        <w:rPr>
          <w:rFonts w:ascii="Meiryo" w:eastAsia="Meiryo" w:hAnsi="Meiryo" w:cs="Meiryo"/>
          <w:color w:val="221F1F"/>
          <w:w w:val="91"/>
          <w:position w:val="1"/>
          <w:sz w:val="22"/>
          <w:szCs w:val="22"/>
        </w:rPr>
        <w:t>conﬁrm</w:t>
      </w:r>
      <w:r>
        <w:rPr>
          <w:rFonts w:ascii="Meiryo" w:eastAsia="Meiryo" w:hAnsi="Meiryo" w:cs="Meiryo"/>
          <w:color w:val="221F1F"/>
          <w:spacing w:val="-10"/>
          <w:w w:val="91"/>
          <w:position w:val="1"/>
          <w:sz w:val="22"/>
          <w:szCs w:val="22"/>
        </w:rPr>
        <w:t xml:space="preserve"> </w:t>
      </w:r>
      <w:r>
        <w:rPr>
          <w:rFonts w:ascii="Meiryo" w:eastAsia="Meiryo" w:hAnsi="Meiryo" w:cs="Meiryo"/>
          <w:color w:val="221F1F"/>
          <w:w w:val="91"/>
          <w:position w:val="1"/>
          <w:sz w:val="22"/>
          <w:szCs w:val="22"/>
        </w:rPr>
        <w:t>that</w:t>
      </w:r>
      <w:r>
        <w:rPr>
          <w:rFonts w:ascii="Meiryo" w:eastAsia="Meiryo" w:hAnsi="Meiryo" w:cs="Meiryo"/>
          <w:color w:val="221F1F"/>
          <w:spacing w:val="15"/>
          <w:w w:val="91"/>
          <w:position w:val="1"/>
          <w:sz w:val="22"/>
          <w:szCs w:val="22"/>
        </w:rPr>
        <w:t xml:space="preserve"> </w:t>
      </w:r>
      <w:r>
        <w:rPr>
          <w:rFonts w:ascii="Meiryo" w:eastAsia="Meiryo" w:hAnsi="Meiryo" w:cs="Meiryo"/>
          <w:color w:val="221F1F"/>
          <w:position w:val="1"/>
          <w:sz w:val="22"/>
          <w:szCs w:val="22"/>
        </w:rPr>
        <w:t>diﬀerence</w:t>
      </w:r>
    </w:p>
    <w:p>
      <w:pPr>
        <w:spacing w:before="23" w:line="252" w:lineRule="auto"/>
        <w:ind w:left="155" w:right="171"/>
        <w:rPr>
          <w:rFonts w:ascii="Meiryo" w:eastAsia="Meiryo" w:hAnsi="Meiryo" w:cs="Meiryo"/>
          <w:sz w:val="22"/>
          <w:szCs w:val="22"/>
        </w:rPr>
      </w:pPr>
      <w:r>
        <w:rPr>
          <w:rFonts w:ascii="Meiryo" w:eastAsia="Meiryo" w:hAnsi="Meiryo" w:cs="Meiryo"/>
          <w:color w:val="221F1F"/>
          <w:w w:val="85"/>
          <w:sz w:val="22"/>
          <w:szCs w:val="22"/>
        </w:rPr>
        <w:t>scores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for</w:t>
      </w:r>
      <w:r>
        <w:rPr>
          <w:rFonts w:ascii="Meiryo" w:eastAsia="Meiryo" w:hAnsi="Meiryo" w:cs="Meiryo"/>
          <w:color w:val="221F1F"/>
          <w:spacing w:val="23"/>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oth</w:t>
      </w:r>
      <w:r>
        <w:rPr>
          <w:rFonts w:ascii="Meiryo" w:eastAsia="Meiryo" w:hAnsi="Meiryo" w:cs="Meiryo"/>
          <w:color w:val="221F1F"/>
          <w:spacing w:val="37"/>
          <w:w w:val="85"/>
          <w:sz w:val="22"/>
          <w:szCs w:val="22"/>
        </w:rPr>
        <w:t xml:space="preserve"> </w:t>
      </w:r>
      <w:r>
        <w:rPr>
          <w:rFonts w:ascii="Meiryo" w:eastAsia="Meiryo" w:hAnsi="Meiryo" w:cs="Meiryo"/>
          <w:color w:val="221F1F"/>
          <w:w w:val="85"/>
          <w:sz w:val="22"/>
          <w:szCs w:val="22"/>
        </w:rPr>
        <w:t>generations</w:t>
      </w:r>
      <w:r>
        <w:rPr>
          <w:rFonts w:ascii="Meiryo" w:eastAsia="Meiryo" w:hAnsi="Meiryo" w:cs="Meiryo"/>
          <w:color w:val="221F1F"/>
          <w:spacing w:val="24"/>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reliable</w:t>
      </w:r>
      <w:r>
        <w:rPr>
          <w:rFonts w:ascii="Meiryo" w:eastAsia="Meiryo" w:hAnsi="Meiryo" w:cs="Meiryo"/>
          <w:color w:val="221F1F"/>
          <w:spacing w:val="50"/>
          <w:w w:val="85"/>
          <w:sz w:val="22"/>
          <w:szCs w:val="22"/>
        </w:rPr>
        <w:t xml:space="preserve"> </w:t>
      </w:r>
      <w:r>
        <w:rPr>
          <w:rFonts w:ascii="Meiryo" w:eastAsia="Meiryo" w:hAnsi="Meiryo" w:cs="Meiryo"/>
          <w:color w:val="221F1F"/>
          <w:w w:val="85"/>
          <w:sz w:val="22"/>
          <w:szCs w:val="22"/>
        </w:rPr>
        <w:t>for</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measures</w:t>
      </w:r>
      <w:r>
        <w:rPr>
          <w:rFonts w:ascii="Meiryo" w:eastAsia="Meiryo" w:hAnsi="Meiryo" w:cs="Meiryo"/>
          <w:color w:val="221F1F"/>
          <w:spacing w:val="-10"/>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w w:val="85"/>
          <w:sz w:val="22"/>
          <w:szCs w:val="22"/>
        </w:rPr>
        <w:t>could</w:t>
      </w:r>
      <w:r>
        <w:rPr>
          <w:rFonts w:ascii="Meiryo" w:eastAsia="Meiryo" w:hAnsi="Meiryo" w:cs="Meiryo"/>
          <w:color w:val="221F1F"/>
          <w:spacing w:val="39"/>
          <w:w w:val="85"/>
          <w:sz w:val="22"/>
          <w:szCs w:val="22"/>
        </w:rPr>
        <w:t xml:space="preserve"> </w:t>
      </w:r>
      <w:r>
        <w:rPr>
          <w:rFonts w:ascii="Meiryo" w:eastAsia="Meiryo" w:hAnsi="Meiryo" w:cs="Meiryo"/>
          <w:color w:val="221F1F"/>
          <w:w w:val="85"/>
          <w:sz w:val="22"/>
          <w:szCs w:val="22"/>
        </w:rPr>
        <w:t>estimate.</w:t>
      </w:r>
      <w:r>
        <w:rPr>
          <w:rFonts w:ascii="Meiryo" w:eastAsia="Meiryo" w:hAnsi="Meiryo" w:cs="Meiryo"/>
          <w:color w:val="221F1F"/>
          <w:spacing w:val="45"/>
          <w:w w:val="85"/>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or</w:t>
      </w:r>
      <w:r>
        <w:rPr>
          <w:rFonts w:ascii="Meiryo" w:eastAsia="Meiryo" w:hAnsi="Meiryo" w:cs="Meiryo"/>
          <w:color w:val="221F1F"/>
          <w:spacing w:val="-10"/>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7"/>
          <w:sz w:val="22"/>
          <w:szCs w:val="22"/>
        </w:rPr>
        <w:t>remainder,</w:t>
      </w:r>
      <w:r>
        <w:rPr>
          <w:rFonts w:ascii="Meiryo" w:eastAsia="Meiryo" w:hAnsi="Meiryo" w:cs="Meiryo"/>
          <w:color w:val="221F1F"/>
          <w:spacing w:val="10"/>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h</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calculated</w:t>
      </w:r>
      <w:r>
        <w:rPr>
          <w:rFonts w:ascii="Meiryo" w:eastAsia="Meiryo" w:hAnsi="Meiryo" w:cs="Meiryo"/>
          <w:color w:val="221F1F"/>
          <w:spacing w:val="42"/>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reliabili</w:t>
      </w:r>
      <w:r>
        <w:rPr>
          <w:rFonts w:ascii="Meiryo" w:eastAsia="Meiryo" w:hAnsi="Meiryo" w:cs="Meiryo"/>
          <w:color w:val="221F1F"/>
          <w:spacing w:val="-5"/>
          <w:w w:val="87"/>
          <w:sz w:val="22"/>
          <w:szCs w:val="22"/>
        </w:rPr>
        <w:t>t</w:t>
      </w:r>
      <w:r>
        <w:rPr>
          <w:rFonts w:ascii="Meiryo" w:eastAsia="Meiryo" w:hAnsi="Meiryo" w:cs="Meiryo"/>
          <w:color w:val="221F1F"/>
          <w:w w:val="87"/>
          <w:sz w:val="22"/>
          <w:szCs w:val="22"/>
        </w:rPr>
        <w:t xml:space="preserve">y </w:t>
      </w:r>
      <w:r>
        <w:rPr>
          <w:rFonts w:ascii="Meiryo" w:eastAsia="Meiryo" w:hAnsi="Meiryo" w:cs="Meiryo"/>
          <w:color w:val="221F1F"/>
          <w:spacing w:val="26"/>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diﬀerence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using</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91"/>
          <w:sz w:val="22"/>
          <w:szCs w:val="22"/>
        </w:rPr>
        <w:t>foll</w:t>
      </w:r>
      <w:r>
        <w:rPr>
          <w:rFonts w:ascii="Meiryo" w:eastAsia="Meiryo" w:hAnsi="Meiryo" w:cs="Meiryo"/>
          <w:color w:val="221F1F"/>
          <w:spacing w:val="-6"/>
          <w:w w:val="91"/>
          <w:sz w:val="22"/>
          <w:szCs w:val="22"/>
        </w:rPr>
        <w:t>o</w:t>
      </w:r>
      <w:r>
        <w:rPr>
          <w:rFonts w:ascii="Meiryo" w:eastAsia="Meiryo" w:hAnsi="Meiryo" w:cs="Meiryo"/>
          <w:color w:val="221F1F"/>
          <w:w w:val="89"/>
          <w:sz w:val="22"/>
          <w:szCs w:val="22"/>
        </w:rPr>
        <w:t>wing</w:t>
      </w:r>
    </w:p>
    <w:p>
      <w:pPr>
        <w:spacing w:before="5" w:line="360" w:lineRule="exact"/>
        <w:ind w:left="155"/>
        <w:rPr>
          <w:rFonts w:ascii="Meiryo" w:eastAsia="Meiryo" w:hAnsi="Meiryo" w:cs="Meiryo"/>
          <w:sz w:val="22"/>
          <w:szCs w:val="22"/>
        </w:rPr>
      </w:pPr>
      <w:r>
        <w:rPr>
          <w:rFonts w:ascii="Meiryo" w:eastAsia="Meiryo" w:hAnsi="Meiryo" w:cs="Meiryo"/>
          <w:color w:val="221F1F"/>
          <w:w w:val="86"/>
          <w:position w:val="-3"/>
          <w:sz w:val="22"/>
          <w:szCs w:val="22"/>
        </w:rPr>
        <w:t>equation</w:t>
      </w:r>
      <w:r>
        <w:rPr>
          <w:rFonts w:ascii="Meiryo" w:eastAsia="Meiryo" w:hAnsi="Meiryo" w:cs="Meiryo"/>
          <w:color w:val="221F1F"/>
          <w:spacing w:val="29"/>
          <w:w w:val="86"/>
          <w:position w:val="-3"/>
          <w:sz w:val="22"/>
          <w:szCs w:val="22"/>
        </w:rPr>
        <w:t xml:space="preserve"> </w:t>
      </w:r>
      <w:r>
        <w:rPr>
          <w:rFonts w:ascii="Meiryo" w:eastAsia="Meiryo" w:hAnsi="Meiryo" w:cs="Meiryo"/>
          <w:color w:val="221F1F"/>
          <w:w w:val="86"/>
          <w:position w:val="-3"/>
          <w:sz w:val="22"/>
          <w:szCs w:val="22"/>
        </w:rPr>
        <w:t>(Lord,</w:t>
      </w:r>
      <w:r>
        <w:rPr>
          <w:rFonts w:ascii="Meiryo" w:eastAsia="Meiryo" w:hAnsi="Meiryo" w:cs="Meiryo"/>
          <w:color w:val="221F1F"/>
          <w:spacing w:val="49"/>
          <w:w w:val="86"/>
          <w:position w:val="-3"/>
          <w:sz w:val="22"/>
          <w:szCs w:val="22"/>
        </w:rPr>
        <w:t xml:space="preserve"> </w:t>
      </w:r>
      <w:r>
        <w:rPr>
          <w:rFonts w:ascii="Meiryo" w:eastAsia="Meiryo" w:hAnsi="Meiryo" w:cs="Meiryo"/>
          <w:color w:val="221F1F"/>
          <w:w w:val="86"/>
          <w:position w:val="-3"/>
          <w:sz w:val="22"/>
          <w:szCs w:val="22"/>
        </w:rPr>
        <w:t>1963):</w:t>
      </w:r>
    </w:p>
    <w:p>
      <w:pPr>
        <w:spacing w:before="16" w:line="40" w:lineRule="exact"/>
        <w:ind w:left="3409" w:right="4251"/>
        <w:jc w:val="center"/>
        <w:rPr>
          <w:sz w:val="15"/>
          <w:szCs w:val="15"/>
        </w:rPr>
      </w:pPr>
      <w:r>
        <w:rPr>
          <w:i/>
          <w:color w:val="221F1F"/>
          <w:spacing w:val="8"/>
          <w:position w:val="-19"/>
          <w:sz w:val="22"/>
          <w:szCs w:val="22"/>
        </w:rPr>
        <w:t>σ</w:t>
      </w:r>
      <w:r>
        <w:rPr>
          <w:color w:val="221F1F"/>
          <w:position w:val="-11"/>
          <w:sz w:val="15"/>
          <w:szCs w:val="15"/>
        </w:rPr>
        <w:t xml:space="preserve">2                    </w:t>
      </w:r>
      <w:r>
        <w:rPr>
          <w:color w:val="221F1F"/>
          <w:spacing w:val="2"/>
          <w:position w:val="-11"/>
          <w:sz w:val="15"/>
          <w:szCs w:val="15"/>
        </w:rPr>
        <w:t xml:space="preserve"> </w:t>
      </w:r>
      <w:r>
        <w:rPr>
          <w:color w:val="221F1F"/>
          <w:w w:val="106"/>
          <w:position w:val="-11"/>
          <w:sz w:val="15"/>
          <w:szCs w:val="15"/>
        </w:rPr>
        <w:t>2</w:t>
      </w:r>
    </w:p>
    <w:p>
      <w:pPr>
        <w:spacing w:line="160" w:lineRule="exact"/>
        <w:ind w:left="3448"/>
        <w:rPr>
          <w:sz w:val="15"/>
          <w:szCs w:val="15"/>
        </w:rPr>
        <w:sectPr>
          <w:pgSz w:w="12240" w:h="15840"/>
          <w:pgMar w:top="900" w:right="1720" w:bottom="280" w:left="1720" w:header="684" w:footer="0" w:gutter="0"/>
          <w:cols w:space="720"/>
        </w:sectPr>
      </w:pPr>
      <w:r>
        <w:rPr>
          <w:i/>
          <w:color w:val="221F1F"/>
          <w:w w:val="112"/>
          <w:position w:val="-10"/>
          <w:sz w:val="15"/>
          <w:szCs w:val="15"/>
          <w:u w:val="single" w:color="221F1F"/>
        </w:rPr>
        <w:t xml:space="preserve"> </w:t>
      </w:r>
      <w:r>
        <w:rPr>
          <w:i/>
          <w:color w:val="221F1F"/>
          <w:position w:val="-10"/>
          <w:sz w:val="15"/>
          <w:szCs w:val="15"/>
          <w:u w:val="single" w:color="221F1F"/>
        </w:rPr>
        <w:t xml:space="preserve"> </w:t>
      </w:r>
      <w:r>
        <w:rPr>
          <w:i/>
          <w:color w:val="221F1F"/>
          <w:spacing w:val="8"/>
          <w:position w:val="-10"/>
          <w:sz w:val="15"/>
          <w:szCs w:val="15"/>
          <w:u w:val="single" w:color="221F1F"/>
        </w:rPr>
        <w:t xml:space="preserve"> </w:t>
      </w:r>
      <w:r>
        <w:rPr>
          <w:i/>
          <w:color w:val="221F1F"/>
          <w:w w:val="134"/>
          <w:position w:val="-10"/>
          <w:sz w:val="15"/>
          <w:szCs w:val="15"/>
          <w:u w:val="single" w:color="221F1F"/>
        </w:rPr>
        <w:t>x</w:t>
      </w:r>
      <w:r>
        <w:rPr>
          <w:i/>
          <w:color w:val="221F1F"/>
          <w:spacing w:val="-33"/>
          <w:w w:val="112"/>
          <w:position w:val="-10"/>
          <w:sz w:val="15"/>
          <w:szCs w:val="15"/>
          <w:u w:val="single" w:color="221F1F"/>
        </w:rPr>
        <w:t xml:space="preserve"> </w:t>
      </w:r>
      <w:r>
        <w:rPr>
          <w:i/>
          <w:color w:val="221F1F"/>
          <w:w w:val="122"/>
          <w:position w:val="-5"/>
          <w:sz w:val="22"/>
          <w:szCs w:val="22"/>
          <w:u w:val="single" w:color="221F1F"/>
        </w:rPr>
        <w:t>ρ</w:t>
      </w:r>
      <w:r>
        <w:rPr>
          <w:i/>
          <w:color w:val="221F1F"/>
          <w:w w:val="122"/>
          <w:position w:val="-8"/>
          <w:sz w:val="15"/>
          <w:szCs w:val="15"/>
          <w:u w:val="single" w:color="221F1F"/>
        </w:rPr>
        <w:t>xx</w:t>
      </w:r>
      <w:r>
        <w:rPr>
          <w:i/>
          <w:color w:val="221F1F"/>
          <w:w w:val="122"/>
          <w:position w:val="-4"/>
          <w:sz w:val="11"/>
          <w:szCs w:val="11"/>
          <w:u w:val="single" w:color="221F1F"/>
        </w:rPr>
        <w:t xml:space="preserve">  </w:t>
      </w:r>
      <w:r>
        <w:rPr>
          <w:i/>
          <w:color w:val="221F1F"/>
          <w:spacing w:val="9"/>
          <w:w w:val="122"/>
          <w:position w:val="-4"/>
          <w:sz w:val="11"/>
          <w:szCs w:val="11"/>
          <w:u w:val="single" w:color="221F1F"/>
        </w:rPr>
        <w:t xml:space="preserve"> </w:t>
      </w:r>
      <w:r>
        <w:rPr>
          <w:rFonts w:ascii="Meiryo" w:eastAsia="Meiryo" w:hAnsi="Meiryo" w:cs="Meiryo"/>
          <w:color w:val="221F1F"/>
          <w:w w:val="96"/>
          <w:position w:val="-5"/>
          <w:sz w:val="22"/>
          <w:szCs w:val="22"/>
          <w:u w:val="single" w:color="221F1F"/>
        </w:rPr>
        <w:t>+</w:t>
      </w:r>
      <w:r>
        <w:rPr>
          <w:rFonts w:ascii="Meiryo" w:eastAsia="Meiryo" w:hAnsi="Meiryo" w:cs="Meiryo"/>
          <w:color w:val="221F1F"/>
          <w:spacing w:val="-22"/>
          <w:w w:val="96"/>
          <w:position w:val="-5"/>
          <w:sz w:val="22"/>
          <w:szCs w:val="22"/>
          <w:u w:val="single" w:color="221F1F"/>
        </w:rPr>
        <w:t xml:space="preserve"> </w:t>
      </w:r>
      <w:r>
        <w:rPr>
          <w:i/>
          <w:color w:val="221F1F"/>
          <w:position w:val="-5"/>
          <w:sz w:val="22"/>
          <w:szCs w:val="22"/>
          <w:u w:val="single" w:color="221F1F"/>
        </w:rPr>
        <w:t>σ</w:t>
      </w:r>
      <w:r>
        <w:rPr>
          <w:i/>
          <w:color w:val="221F1F"/>
          <w:position w:val="-10"/>
          <w:sz w:val="15"/>
          <w:szCs w:val="15"/>
          <w:u w:val="single" w:color="221F1F"/>
        </w:rPr>
        <w:t>y</w:t>
      </w:r>
      <w:r>
        <w:rPr>
          <w:i/>
          <w:color w:val="221F1F"/>
          <w:spacing w:val="9"/>
          <w:position w:val="-10"/>
          <w:sz w:val="15"/>
          <w:szCs w:val="15"/>
          <w:u w:val="single" w:color="221F1F"/>
        </w:rPr>
        <w:t xml:space="preserve"> </w:t>
      </w:r>
      <w:r>
        <w:rPr>
          <w:i/>
          <w:color w:val="221F1F"/>
          <w:position w:val="-5"/>
          <w:sz w:val="22"/>
          <w:szCs w:val="22"/>
          <w:u w:val="single" w:color="221F1F"/>
        </w:rPr>
        <w:t>ρ</w:t>
      </w:r>
      <w:proofErr w:type="spellStart"/>
      <w:r>
        <w:rPr>
          <w:i/>
          <w:color w:val="221F1F"/>
          <w:spacing w:val="5"/>
          <w:position w:val="-8"/>
          <w:sz w:val="15"/>
          <w:szCs w:val="15"/>
          <w:u w:val="single" w:color="221F1F"/>
        </w:rPr>
        <w:t>yy</w:t>
      </w:r>
      <w:proofErr w:type="spellEnd"/>
      <w:r>
        <w:rPr>
          <w:i/>
          <w:color w:val="221F1F"/>
          <w:position w:val="-4"/>
          <w:sz w:val="11"/>
          <w:szCs w:val="11"/>
          <w:u w:val="single" w:color="221F1F"/>
        </w:rPr>
        <w:t xml:space="preserve">    </w:t>
      </w:r>
      <w:r>
        <w:rPr>
          <w:i/>
          <w:color w:val="221F1F"/>
          <w:spacing w:val="4"/>
          <w:position w:val="-4"/>
          <w:sz w:val="11"/>
          <w:szCs w:val="11"/>
          <w:u w:val="single" w:color="221F1F"/>
        </w:rPr>
        <w:t xml:space="preserve"> </w:t>
      </w:r>
      <w:r>
        <w:rPr>
          <w:i/>
          <w:color w:val="221F1F"/>
          <w:position w:val="-5"/>
          <w:sz w:val="22"/>
          <w:szCs w:val="22"/>
          <w:u w:val="single" w:color="221F1F"/>
        </w:rPr>
        <w:t>−</w:t>
      </w:r>
      <w:r>
        <w:rPr>
          <w:i/>
          <w:color w:val="221F1F"/>
          <w:spacing w:val="20"/>
          <w:position w:val="-5"/>
          <w:sz w:val="22"/>
          <w:szCs w:val="22"/>
          <w:u w:val="single" w:color="221F1F"/>
        </w:rPr>
        <w:t xml:space="preserve"> </w:t>
      </w:r>
      <w:r>
        <w:rPr>
          <w:rFonts w:ascii="Meiryo" w:eastAsia="Meiryo" w:hAnsi="Meiryo" w:cs="Meiryo"/>
          <w:color w:val="221F1F"/>
          <w:w w:val="80"/>
          <w:position w:val="-5"/>
          <w:sz w:val="22"/>
          <w:szCs w:val="22"/>
          <w:u w:val="single" w:color="221F1F"/>
        </w:rPr>
        <w:t>2</w:t>
      </w:r>
      <w:r>
        <w:rPr>
          <w:i/>
          <w:color w:val="221F1F"/>
          <w:w w:val="107"/>
          <w:position w:val="-5"/>
          <w:sz w:val="22"/>
          <w:szCs w:val="22"/>
          <w:u w:val="single" w:color="221F1F"/>
        </w:rPr>
        <w:t>ρ</w:t>
      </w:r>
      <w:proofErr w:type="spellStart"/>
      <w:r>
        <w:rPr>
          <w:i/>
          <w:color w:val="221F1F"/>
          <w:w w:val="126"/>
          <w:position w:val="-8"/>
          <w:sz w:val="15"/>
          <w:szCs w:val="15"/>
          <w:u w:val="single" w:color="221F1F"/>
        </w:rPr>
        <w:t>xy</w:t>
      </w:r>
      <w:proofErr w:type="spellEnd"/>
      <w:r>
        <w:rPr>
          <w:i/>
          <w:color w:val="221F1F"/>
          <w:spacing w:val="-27"/>
          <w:w w:val="112"/>
          <w:position w:val="-8"/>
          <w:sz w:val="15"/>
          <w:szCs w:val="15"/>
          <w:u w:val="single" w:color="221F1F"/>
        </w:rPr>
        <w:t xml:space="preserve"> </w:t>
      </w:r>
      <w:r>
        <w:rPr>
          <w:i/>
          <w:color w:val="221F1F"/>
          <w:w w:val="115"/>
          <w:position w:val="-5"/>
          <w:sz w:val="22"/>
          <w:szCs w:val="22"/>
          <w:u w:val="single" w:color="221F1F"/>
        </w:rPr>
        <w:t>σ</w:t>
      </w:r>
      <w:r>
        <w:rPr>
          <w:i/>
          <w:color w:val="221F1F"/>
          <w:w w:val="134"/>
          <w:position w:val="-8"/>
          <w:sz w:val="15"/>
          <w:szCs w:val="15"/>
          <w:u w:val="single" w:color="221F1F"/>
        </w:rPr>
        <w:t>x</w:t>
      </w:r>
      <w:r>
        <w:rPr>
          <w:i/>
          <w:color w:val="221F1F"/>
          <w:spacing w:val="-33"/>
          <w:w w:val="112"/>
          <w:position w:val="-8"/>
          <w:sz w:val="15"/>
          <w:szCs w:val="15"/>
          <w:u w:val="single" w:color="221F1F"/>
        </w:rPr>
        <w:t xml:space="preserve"> </w:t>
      </w:r>
      <w:r>
        <w:rPr>
          <w:i/>
          <w:color w:val="221F1F"/>
          <w:w w:val="115"/>
          <w:position w:val="-5"/>
          <w:sz w:val="22"/>
          <w:szCs w:val="22"/>
          <w:u w:val="single" w:color="221F1F"/>
        </w:rPr>
        <w:t>σ</w:t>
      </w:r>
      <w:r>
        <w:rPr>
          <w:i/>
          <w:color w:val="221F1F"/>
          <w:w w:val="118"/>
          <w:position w:val="-8"/>
          <w:sz w:val="15"/>
          <w:szCs w:val="15"/>
          <w:u w:val="single" w:color="221F1F"/>
        </w:rPr>
        <w:t>y</w:t>
      </w:r>
    </w:p>
    <w:p>
      <w:pPr>
        <w:spacing w:line="140" w:lineRule="exact"/>
        <w:jc w:val="right"/>
        <w:rPr>
          <w:rFonts w:ascii="Meiryo" w:eastAsia="Meiryo" w:hAnsi="Meiryo" w:cs="Meiryo"/>
          <w:sz w:val="22"/>
          <w:szCs w:val="22"/>
        </w:rPr>
      </w:pPr>
      <w:r>
        <w:rPr>
          <w:i/>
          <w:color w:val="221F1F"/>
          <w:position w:val="-6"/>
          <w:sz w:val="22"/>
          <w:szCs w:val="22"/>
        </w:rPr>
        <w:lastRenderedPageBreak/>
        <w:t>ρ</w:t>
      </w:r>
      <w:proofErr w:type="spellStart"/>
      <w:r>
        <w:rPr>
          <w:i/>
          <w:color w:val="221F1F"/>
          <w:position w:val="-9"/>
          <w:sz w:val="15"/>
          <w:szCs w:val="15"/>
        </w:rPr>
        <w:t>dd</w:t>
      </w:r>
      <w:proofErr w:type="spellEnd"/>
      <w:r>
        <w:rPr>
          <w:i/>
          <w:color w:val="221F1F"/>
          <w:position w:val="-5"/>
          <w:sz w:val="11"/>
          <w:szCs w:val="11"/>
        </w:rPr>
        <w:t xml:space="preserve">    </w:t>
      </w:r>
      <w:r>
        <w:rPr>
          <w:i/>
          <w:color w:val="221F1F"/>
          <w:spacing w:val="6"/>
          <w:position w:val="-5"/>
          <w:sz w:val="11"/>
          <w:szCs w:val="11"/>
        </w:rPr>
        <w:t xml:space="preserve"> </w:t>
      </w:r>
      <w:r>
        <w:rPr>
          <w:rFonts w:ascii="Meiryo" w:eastAsia="Meiryo" w:hAnsi="Meiryo" w:cs="Meiryo"/>
          <w:color w:val="221F1F"/>
          <w:w w:val="96"/>
          <w:position w:val="-6"/>
          <w:sz w:val="22"/>
          <w:szCs w:val="22"/>
        </w:rPr>
        <w:t>=</w:t>
      </w:r>
    </w:p>
    <w:p>
      <w:pPr>
        <w:spacing w:before="4" w:line="120" w:lineRule="exact"/>
        <w:rPr>
          <w:sz w:val="12"/>
          <w:szCs w:val="12"/>
        </w:rPr>
      </w:pPr>
      <w:r>
        <w:br w:type="column"/>
      </w:r>
    </w:p>
    <w:p>
      <w:pPr>
        <w:spacing w:line="20" w:lineRule="exact"/>
        <w:ind w:right="-56"/>
        <w:rPr>
          <w:sz w:val="15"/>
          <w:szCs w:val="15"/>
        </w:rPr>
      </w:pPr>
      <w:r>
        <w:rPr>
          <w:i/>
          <w:color w:val="221F1F"/>
          <w:spacing w:val="8"/>
          <w:position w:val="-19"/>
          <w:sz w:val="22"/>
          <w:szCs w:val="22"/>
        </w:rPr>
        <w:t>σ</w:t>
      </w:r>
      <w:r>
        <w:rPr>
          <w:color w:val="221F1F"/>
          <w:position w:val="-12"/>
          <w:sz w:val="15"/>
          <w:szCs w:val="15"/>
        </w:rPr>
        <w:t xml:space="preserve">2          </w:t>
      </w:r>
      <w:r>
        <w:rPr>
          <w:color w:val="221F1F"/>
          <w:spacing w:val="24"/>
          <w:position w:val="-12"/>
          <w:sz w:val="15"/>
          <w:szCs w:val="15"/>
        </w:rPr>
        <w:t xml:space="preserve"> </w:t>
      </w:r>
      <w:r>
        <w:rPr>
          <w:color w:val="221F1F"/>
          <w:w w:val="106"/>
          <w:position w:val="-12"/>
          <w:sz w:val="15"/>
          <w:szCs w:val="15"/>
        </w:rPr>
        <w:t>2</w:t>
      </w:r>
    </w:p>
    <w:p>
      <w:pPr>
        <w:spacing w:line="140" w:lineRule="exact"/>
        <w:rPr>
          <w:rFonts w:ascii="Meiryo" w:eastAsia="Meiryo" w:hAnsi="Meiryo" w:cs="Meiryo"/>
          <w:sz w:val="22"/>
          <w:szCs w:val="22"/>
        </w:rPr>
        <w:sectPr>
          <w:type w:val="continuous"/>
          <w:pgSz w:w="12240" w:h="15840"/>
          <w:pgMar w:top="900" w:right="1720" w:bottom="280" w:left="1720" w:header="720" w:footer="720" w:gutter="0"/>
          <w:cols w:num="3" w:space="720" w:equalWidth="0">
            <w:col w:w="3364" w:space="432"/>
            <w:col w:w="709" w:space="3859"/>
            <w:col w:w="436"/>
          </w:cols>
        </w:sectPr>
      </w:pPr>
      <w:r>
        <w:br w:type="column"/>
      </w:r>
      <w:r>
        <w:rPr>
          <w:rFonts w:ascii="Meiryo" w:eastAsia="Meiryo" w:hAnsi="Meiryo" w:cs="Meiryo"/>
          <w:color w:val="221F1F"/>
          <w:position w:val="-6"/>
          <w:sz w:val="22"/>
          <w:szCs w:val="22"/>
        </w:rPr>
        <w:lastRenderedPageBreak/>
        <w:t>(5)</w:t>
      </w:r>
    </w:p>
    <w:p>
      <w:pPr>
        <w:spacing w:before="2" w:line="240" w:lineRule="exact"/>
      </w:pPr>
    </w:p>
    <w:p>
      <w:pPr>
        <w:spacing w:line="360" w:lineRule="exact"/>
        <w:ind w:left="155" w:right="-54"/>
        <w:rPr>
          <w:rFonts w:ascii="Meiryo" w:eastAsia="Meiryo" w:hAnsi="Meiryo" w:cs="Meiryo"/>
          <w:sz w:val="22"/>
          <w:szCs w:val="22"/>
        </w:rPr>
      </w:pPr>
      <w:r>
        <w:rPr>
          <w:rFonts w:ascii="Meiryo" w:eastAsia="Meiryo" w:hAnsi="Meiryo" w:cs="Meiryo"/>
          <w:color w:val="221F1F"/>
          <w:w w:val="84"/>
          <w:position w:val="-3"/>
          <w:sz w:val="22"/>
          <w:szCs w:val="22"/>
        </w:rPr>
        <w:t>where,</w:t>
      </w:r>
    </w:p>
    <w:p>
      <w:pPr>
        <w:spacing w:line="260" w:lineRule="exact"/>
        <w:rPr>
          <w:sz w:val="15"/>
          <w:szCs w:val="15"/>
        </w:rPr>
        <w:sectPr>
          <w:type w:val="continuous"/>
          <w:pgSz w:w="12240" w:h="15840"/>
          <w:pgMar w:top="900" w:right="1720" w:bottom="280" w:left="1720" w:header="720" w:footer="720" w:gutter="0"/>
          <w:cols w:num="2" w:space="720" w:equalWidth="0">
            <w:col w:w="779" w:space="3142"/>
            <w:col w:w="4879"/>
          </w:cols>
        </w:sectPr>
      </w:pPr>
      <w:r>
        <w:br w:type="column"/>
      </w:r>
      <w:r>
        <w:rPr>
          <w:i/>
          <w:color w:val="221F1F"/>
          <w:w w:val="134"/>
          <w:position w:val="-1"/>
          <w:sz w:val="15"/>
          <w:szCs w:val="15"/>
        </w:rPr>
        <w:lastRenderedPageBreak/>
        <w:t>x</w:t>
      </w:r>
      <w:r>
        <w:rPr>
          <w:i/>
          <w:color w:val="221F1F"/>
          <w:spacing w:val="9"/>
          <w:w w:val="134"/>
          <w:position w:val="-1"/>
          <w:sz w:val="15"/>
          <w:szCs w:val="15"/>
        </w:rPr>
        <w:t xml:space="preserve"> </w:t>
      </w:r>
      <w:r>
        <w:rPr>
          <w:rFonts w:ascii="Meiryo" w:eastAsia="Meiryo" w:hAnsi="Meiryo" w:cs="Meiryo"/>
          <w:color w:val="221F1F"/>
          <w:w w:val="96"/>
          <w:position w:val="4"/>
          <w:sz w:val="22"/>
          <w:szCs w:val="22"/>
        </w:rPr>
        <w:t>+</w:t>
      </w:r>
      <w:r>
        <w:rPr>
          <w:rFonts w:ascii="Meiryo" w:eastAsia="Meiryo" w:hAnsi="Meiryo" w:cs="Meiryo"/>
          <w:color w:val="221F1F"/>
          <w:spacing w:val="-21"/>
          <w:w w:val="96"/>
          <w:position w:val="4"/>
          <w:sz w:val="22"/>
          <w:szCs w:val="22"/>
        </w:rPr>
        <w:t xml:space="preserve"> </w:t>
      </w:r>
      <w:r>
        <w:rPr>
          <w:i/>
          <w:color w:val="221F1F"/>
          <w:position w:val="4"/>
          <w:sz w:val="22"/>
          <w:szCs w:val="22"/>
        </w:rPr>
        <w:t>σ</w:t>
      </w:r>
      <w:r>
        <w:rPr>
          <w:i/>
          <w:color w:val="221F1F"/>
          <w:position w:val="-1"/>
          <w:sz w:val="15"/>
          <w:szCs w:val="15"/>
        </w:rPr>
        <w:t xml:space="preserve">y </w:t>
      </w:r>
      <w:r>
        <w:rPr>
          <w:i/>
          <w:color w:val="221F1F"/>
          <w:spacing w:val="21"/>
          <w:position w:val="-1"/>
          <w:sz w:val="15"/>
          <w:szCs w:val="15"/>
        </w:rPr>
        <w:t xml:space="preserve"> </w:t>
      </w:r>
      <w:r>
        <w:rPr>
          <w:i/>
          <w:color w:val="221F1F"/>
          <w:position w:val="4"/>
          <w:sz w:val="22"/>
          <w:szCs w:val="22"/>
        </w:rPr>
        <w:t>−</w:t>
      </w:r>
      <w:r>
        <w:rPr>
          <w:i/>
          <w:color w:val="221F1F"/>
          <w:spacing w:val="20"/>
          <w:position w:val="4"/>
          <w:sz w:val="22"/>
          <w:szCs w:val="22"/>
        </w:rPr>
        <w:t xml:space="preserve"> </w:t>
      </w:r>
      <w:r>
        <w:rPr>
          <w:rFonts w:ascii="Meiryo" w:eastAsia="Meiryo" w:hAnsi="Meiryo" w:cs="Meiryo"/>
          <w:color w:val="221F1F"/>
          <w:w w:val="80"/>
          <w:position w:val="4"/>
          <w:sz w:val="22"/>
          <w:szCs w:val="22"/>
        </w:rPr>
        <w:t>2</w:t>
      </w:r>
      <w:r>
        <w:rPr>
          <w:i/>
          <w:color w:val="221F1F"/>
          <w:w w:val="107"/>
          <w:position w:val="4"/>
          <w:sz w:val="22"/>
          <w:szCs w:val="22"/>
        </w:rPr>
        <w:t>ρ</w:t>
      </w:r>
      <w:proofErr w:type="spellStart"/>
      <w:r>
        <w:rPr>
          <w:i/>
          <w:color w:val="221F1F"/>
          <w:w w:val="126"/>
          <w:position w:val="1"/>
          <w:sz w:val="15"/>
          <w:szCs w:val="15"/>
        </w:rPr>
        <w:t>xy</w:t>
      </w:r>
      <w:proofErr w:type="spellEnd"/>
      <w:r>
        <w:rPr>
          <w:i/>
          <w:color w:val="221F1F"/>
          <w:spacing w:val="-23"/>
          <w:position w:val="1"/>
          <w:sz w:val="15"/>
          <w:szCs w:val="15"/>
        </w:rPr>
        <w:t xml:space="preserve"> </w:t>
      </w:r>
      <w:r>
        <w:rPr>
          <w:i/>
          <w:color w:val="221F1F"/>
          <w:w w:val="115"/>
          <w:position w:val="4"/>
          <w:sz w:val="22"/>
          <w:szCs w:val="22"/>
        </w:rPr>
        <w:t>σ</w:t>
      </w:r>
      <w:r>
        <w:rPr>
          <w:i/>
          <w:color w:val="221F1F"/>
          <w:w w:val="134"/>
          <w:position w:val="1"/>
          <w:sz w:val="15"/>
          <w:szCs w:val="15"/>
        </w:rPr>
        <w:t>x</w:t>
      </w:r>
      <w:r>
        <w:rPr>
          <w:i/>
          <w:color w:val="221F1F"/>
          <w:spacing w:val="-28"/>
          <w:position w:val="1"/>
          <w:sz w:val="15"/>
          <w:szCs w:val="15"/>
        </w:rPr>
        <w:t xml:space="preserve"> </w:t>
      </w:r>
      <w:r>
        <w:rPr>
          <w:i/>
          <w:color w:val="221F1F"/>
          <w:w w:val="115"/>
          <w:position w:val="4"/>
          <w:sz w:val="22"/>
          <w:szCs w:val="22"/>
        </w:rPr>
        <w:t>σ</w:t>
      </w:r>
      <w:r>
        <w:rPr>
          <w:i/>
          <w:color w:val="221F1F"/>
          <w:w w:val="118"/>
          <w:position w:val="1"/>
          <w:sz w:val="15"/>
          <w:szCs w:val="15"/>
        </w:rPr>
        <w:t>y</w:t>
      </w:r>
    </w:p>
    <w:p>
      <w:pPr>
        <w:spacing w:before="1" w:line="100" w:lineRule="exact"/>
        <w:rPr>
          <w:sz w:val="10"/>
          <w:szCs w:val="10"/>
        </w:rPr>
      </w:pPr>
    </w:p>
    <w:p>
      <w:pPr>
        <w:spacing w:line="200" w:lineRule="exact"/>
      </w:pPr>
    </w:p>
    <w:p>
      <w:pPr>
        <w:spacing w:line="320" w:lineRule="exact"/>
        <w:ind w:left="424"/>
        <w:rPr>
          <w:rFonts w:ascii="Meiryo" w:eastAsia="Meiryo" w:hAnsi="Meiryo" w:cs="Meiryo"/>
          <w:sz w:val="22"/>
          <w:szCs w:val="22"/>
        </w:rPr>
      </w:pPr>
      <w:r>
        <w:rPr>
          <w:rFonts w:ascii="Meiryo" w:eastAsia="Meiryo" w:hAnsi="Meiryo" w:cs="Meiryo"/>
          <w:color w:val="221F1F"/>
          <w:w w:val="146"/>
          <w:position w:val="3"/>
          <w:sz w:val="22"/>
          <w:szCs w:val="22"/>
        </w:rPr>
        <w:t>•</w:t>
      </w:r>
      <w:r>
        <w:rPr>
          <w:rFonts w:ascii="Meiryo" w:eastAsia="Meiryo" w:hAnsi="Meiryo" w:cs="Meiryo"/>
          <w:color w:val="221F1F"/>
          <w:spacing w:val="2"/>
          <w:w w:val="146"/>
          <w:position w:val="3"/>
          <w:sz w:val="22"/>
          <w:szCs w:val="22"/>
        </w:rPr>
        <w:t xml:space="preserve"> </w:t>
      </w:r>
      <w:r>
        <w:rPr>
          <w:i/>
          <w:color w:val="221F1F"/>
          <w:position w:val="3"/>
          <w:sz w:val="22"/>
          <w:szCs w:val="22"/>
        </w:rPr>
        <w:t>ρ</w:t>
      </w:r>
      <w:proofErr w:type="spellStart"/>
      <w:r>
        <w:rPr>
          <w:i/>
          <w:color w:val="221F1F"/>
          <w:sz w:val="15"/>
          <w:szCs w:val="15"/>
        </w:rPr>
        <w:t>dd</w:t>
      </w:r>
      <w:proofErr w:type="spellEnd"/>
      <w:r>
        <w:rPr>
          <w:i/>
          <w:color w:val="221F1F"/>
          <w:position w:val="4"/>
          <w:sz w:val="11"/>
          <w:szCs w:val="11"/>
        </w:rPr>
        <w:t xml:space="preserve">    </w:t>
      </w:r>
      <w:r>
        <w:rPr>
          <w:i/>
          <w:color w:val="221F1F"/>
          <w:spacing w:val="17"/>
          <w:position w:val="4"/>
          <w:sz w:val="11"/>
          <w:szCs w:val="11"/>
        </w:rPr>
        <w:t xml:space="preserve"> </w:t>
      </w:r>
      <w:r>
        <w:rPr>
          <w:rFonts w:ascii="Meiryo" w:eastAsia="Meiryo" w:hAnsi="Meiryo" w:cs="Meiryo"/>
          <w:color w:val="221F1F"/>
          <w:position w:val="3"/>
          <w:sz w:val="22"/>
          <w:szCs w:val="22"/>
        </w:rPr>
        <w:t>is</w:t>
      </w:r>
      <w:r>
        <w:rPr>
          <w:rFonts w:ascii="Meiryo" w:eastAsia="Meiryo" w:hAnsi="Meiryo" w:cs="Meiryo"/>
          <w:color w:val="221F1F"/>
          <w:spacing w:val="-19"/>
          <w:position w:val="3"/>
          <w:sz w:val="22"/>
          <w:szCs w:val="22"/>
        </w:rPr>
        <w:t xml:space="preserve"> </w:t>
      </w:r>
      <w:r>
        <w:rPr>
          <w:rFonts w:ascii="Meiryo" w:eastAsia="Meiryo" w:hAnsi="Meiryo" w:cs="Meiryo"/>
          <w:color w:val="221F1F"/>
          <w:w w:val="91"/>
          <w:position w:val="3"/>
          <w:sz w:val="22"/>
          <w:szCs w:val="22"/>
        </w:rPr>
        <w:t>the</w:t>
      </w:r>
      <w:r>
        <w:rPr>
          <w:rFonts w:ascii="Meiryo" w:eastAsia="Meiryo" w:hAnsi="Meiryo" w:cs="Meiryo"/>
          <w:color w:val="221F1F"/>
          <w:spacing w:val="-5"/>
          <w:w w:val="91"/>
          <w:position w:val="3"/>
          <w:sz w:val="22"/>
          <w:szCs w:val="22"/>
        </w:rPr>
        <w:t xml:space="preserve"> </w:t>
      </w:r>
      <w:r>
        <w:rPr>
          <w:rFonts w:ascii="Meiryo" w:eastAsia="Meiryo" w:hAnsi="Meiryo" w:cs="Meiryo"/>
          <w:color w:val="221F1F"/>
          <w:w w:val="91"/>
          <w:position w:val="3"/>
          <w:sz w:val="22"/>
          <w:szCs w:val="22"/>
        </w:rPr>
        <w:t>reliabili</w:t>
      </w:r>
      <w:r>
        <w:rPr>
          <w:rFonts w:ascii="Meiryo" w:eastAsia="Meiryo" w:hAnsi="Meiryo" w:cs="Meiryo"/>
          <w:color w:val="221F1F"/>
          <w:spacing w:val="-5"/>
          <w:w w:val="91"/>
          <w:position w:val="3"/>
          <w:sz w:val="22"/>
          <w:szCs w:val="22"/>
        </w:rPr>
        <w:t>t</w:t>
      </w:r>
      <w:r>
        <w:rPr>
          <w:rFonts w:ascii="Meiryo" w:eastAsia="Meiryo" w:hAnsi="Meiryo" w:cs="Meiryo"/>
          <w:color w:val="221F1F"/>
          <w:w w:val="91"/>
          <w:position w:val="3"/>
          <w:sz w:val="22"/>
          <w:szCs w:val="22"/>
        </w:rPr>
        <w:t>y</w:t>
      </w:r>
      <w:r>
        <w:rPr>
          <w:rFonts w:ascii="Meiryo" w:eastAsia="Meiryo" w:hAnsi="Meiryo" w:cs="Meiryo"/>
          <w:color w:val="221F1F"/>
          <w:spacing w:val="50"/>
          <w:w w:val="91"/>
          <w:position w:val="3"/>
          <w:sz w:val="22"/>
          <w:szCs w:val="22"/>
        </w:rPr>
        <w:t xml:space="preserve"> </w:t>
      </w:r>
      <w:r>
        <w:rPr>
          <w:rFonts w:ascii="Meiryo" w:eastAsia="Meiryo" w:hAnsi="Meiryo" w:cs="Meiryo"/>
          <w:color w:val="221F1F"/>
          <w:position w:val="3"/>
          <w:sz w:val="22"/>
          <w:szCs w:val="22"/>
        </w:rPr>
        <w:t>of</w:t>
      </w:r>
      <w:r>
        <w:rPr>
          <w:rFonts w:ascii="Meiryo" w:eastAsia="Meiryo" w:hAnsi="Meiryo" w:cs="Meiryo"/>
          <w:color w:val="221F1F"/>
          <w:spacing w:val="-28"/>
          <w:position w:val="3"/>
          <w:sz w:val="22"/>
          <w:szCs w:val="22"/>
        </w:rPr>
        <w:t xml:space="preserve"> </w:t>
      </w:r>
      <w:r>
        <w:rPr>
          <w:rFonts w:ascii="Meiryo" w:eastAsia="Meiryo" w:hAnsi="Meiryo" w:cs="Meiryo"/>
          <w:color w:val="221F1F"/>
          <w:w w:val="85"/>
          <w:position w:val="3"/>
          <w:sz w:val="22"/>
          <w:szCs w:val="22"/>
        </w:rPr>
        <w:t>the</w:t>
      </w:r>
      <w:r>
        <w:rPr>
          <w:rFonts w:ascii="Meiryo" w:eastAsia="Meiryo" w:hAnsi="Meiryo" w:cs="Meiryo"/>
          <w:color w:val="221F1F"/>
          <w:spacing w:val="21"/>
          <w:w w:val="85"/>
          <w:position w:val="3"/>
          <w:sz w:val="22"/>
          <w:szCs w:val="22"/>
        </w:rPr>
        <w:t xml:space="preserve"> </w:t>
      </w:r>
      <w:r>
        <w:rPr>
          <w:rFonts w:ascii="Meiryo" w:eastAsia="Meiryo" w:hAnsi="Meiryo" w:cs="Meiryo"/>
          <w:color w:val="221F1F"/>
          <w:w w:val="85"/>
          <w:position w:val="3"/>
          <w:sz w:val="22"/>
          <w:szCs w:val="22"/>
        </w:rPr>
        <w:t>diﬀerence</w:t>
      </w:r>
      <w:r>
        <w:rPr>
          <w:rFonts w:ascii="Meiryo" w:eastAsia="Meiryo" w:hAnsi="Meiryo" w:cs="Meiryo"/>
          <w:color w:val="221F1F"/>
          <w:spacing w:val="21"/>
          <w:w w:val="85"/>
          <w:position w:val="3"/>
          <w:sz w:val="22"/>
          <w:szCs w:val="22"/>
        </w:rPr>
        <w:t xml:space="preserve"> </w:t>
      </w:r>
      <w:r>
        <w:rPr>
          <w:rFonts w:ascii="Meiryo" w:eastAsia="Meiryo" w:hAnsi="Meiryo" w:cs="Meiryo"/>
          <w:color w:val="221F1F"/>
          <w:w w:val="85"/>
          <w:position w:val="3"/>
          <w:sz w:val="22"/>
          <w:szCs w:val="22"/>
        </w:rPr>
        <w:t>score,</w:t>
      </w:r>
    </w:p>
    <w:p>
      <w:pPr>
        <w:spacing w:before="3" w:line="180" w:lineRule="exact"/>
        <w:rPr>
          <w:sz w:val="19"/>
          <w:szCs w:val="19"/>
        </w:rPr>
      </w:pPr>
    </w:p>
    <w:p>
      <w:pPr>
        <w:ind w:left="424"/>
        <w:rPr>
          <w:rFonts w:ascii="Meiryo" w:eastAsia="Meiryo" w:hAnsi="Meiryo" w:cs="Meiryo"/>
          <w:sz w:val="22"/>
          <w:szCs w:val="22"/>
        </w:rPr>
      </w:pPr>
      <w:r>
        <w:rPr>
          <w:rFonts w:ascii="Times New Roman" w:eastAsia="Times New Roman" w:hAnsi="Times New Roman"/>
          <w:sz w:val="20"/>
          <w:szCs w:val="20"/>
        </w:rPr>
        <w:pict>
          <v:shapetype id="_x0000_t202" coordsize="21600,21600" o:spt="202" path="m,l,21600r21600,l21600,xe">
            <v:stroke joinstyle="miter"/>
            <v:path gradientshapeok="t" o:connecttype="rect"/>
          </v:shapetype>
          <v:shape id="_x0000_s1035" type="#_x0000_t202" style="position:absolute;left:0;text-align:left;margin-left:127.5pt;margin-top:13.65pt;width:4.5pt;height:7.5pt;z-index:-251659264;mso-position-horizontal-relative:page" filled="f" stroked="f">
            <v:textbox style="mso-next-textbox:#_x0000_s1035" inset="0,0,0,0">
              <w:txbxContent>
                <w:p>
                  <w:pPr>
                    <w:spacing w:line="140" w:lineRule="exact"/>
                    <w:ind w:right="-42"/>
                    <w:rPr>
                      <w:sz w:val="15"/>
                      <w:szCs w:val="15"/>
                    </w:rPr>
                  </w:pPr>
                  <w:r>
                    <w:rPr>
                      <w:i/>
                      <w:color w:val="221F1F"/>
                      <w:w w:val="134"/>
                      <w:sz w:val="15"/>
                      <w:szCs w:val="15"/>
                    </w:rPr>
                    <w:t>x</w:t>
                  </w:r>
                </w:p>
              </w:txbxContent>
            </v:textbox>
            <w10:wrap anchorx="page"/>
          </v:shape>
        </w:pict>
      </w: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i/>
          <w:color w:val="221F1F"/>
          <w:spacing w:val="8"/>
          <w:sz w:val="22"/>
          <w:szCs w:val="22"/>
        </w:rPr>
        <w:t>σ</w:t>
      </w:r>
      <w:r>
        <w:rPr>
          <w:color w:val="221F1F"/>
          <w:position w:val="8"/>
          <w:sz w:val="15"/>
          <w:szCs w:val="15"/>
        </w:rPr>
        <w:t xml:space="preserve">2 </w:t>
      </w:r>
      <w:r>
        <w:rPr>
          <w:color w:val="221F1F"/>
          <w:spacing w:val="31"/>
          <w:position w:val="8"/>
          <w:sz w:val="15"/>
          <w:szCs w:val="15"/>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ariance</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5"/>
          <w:sz w:val="22"/>
          <w:szCs w:val="22"/>
        </w:rPr>
        <w:t>kin</w:t>
      </w:r>
      <w:r>
        <w:rPr>
          <w:color w:val="221F1F"/>
          <w:w w:val="106"/>
          <w:position w:val="-3"/>
          <w:sz w:val="15"/>
          <w:szCs w:val="15"/>
        </w:rPr>
        <w:t>1</w:t>
      </w:r>
      <w:r>
        <w:rPr>
          <w:color w:val="221F1F"/>
          <w:spacing w:val="-28"/>
          <w:position w:val="-3"/>
          <w:sz w:val="15"/>
          <w:szCs w:val="15"/>
        </w:rPr>
        <w:t xml:space="preserve"> </w:t>
      </w:r>
      <w:r>
        <w:rPr>
          <w:rFonts w:ascii="Meiryo" w:eastAsia="Meiryo" w:hAnsi="Meiryo" w:cs="Meiryo"/>
          <w:color w:val="221F1F"/>
          <w:sz w:val="22"/>
          <w:szCs w:val="22"/>
        </w:rPr>
        <w:t>’s</w:t>
      </w:r>
      <w:r>
        <w:rPr>
          <w:rFonts w:ascii="Meiryo" w:eastAsia="Meiryo" w:hAnsi="Meiryo" w:cs="Meiryo"/>
          <w:color w:val="221F1F"/>
          <w:spacing w:val="-21"/>
          <w:sz w:val="22"/>
          <w:szCs w:val="22"/>
        </w:rPr>
        <w:t xml:space="preserve"> </w:t>
      </w:r>
      <w:r>
        <w:rPr>
          <w:rFonts w:ascii="Meiryo" w:eastAsia="Meiryo" w:hAnsi="Meiryo" w:cs="Meiryo"/>
          <w:color w:val="221F1F"/>
          <w:w w:val="83"/>
          <w:sz w:val="22"/>
          <w:szCs w:val="22"/>
        </w:rPr>
        <w:t>score,</w:t>
      </w:r>
    </w:p>
    <w:p>
      <w:pPr>
        <w:spacing w:before="3" w:line="180" w:lineRule="exact"/>
        <w:rPr>
          <w:sz w:val="19"/>
          <w:szCs w:val="19"/>
        </w:rPr>
      </w:pPr>
    </w:p>
    <w:p>
      <w:pPr>
        <w:ind w:left="424"/>
        <w:rPr>
          <w:rFonts w:ascii="Meiryo" w:eastAsia="Meiryo" w:hAnsi="Meiryo" w:cs="Meiryo"/>
          <w:sz w:val="22"/>
          <w:szCs w:val="22"/>
        </w:rPr>
      </w:pPr>
      <w:r>
        <w:rPr>
          <w:rFonts w:ascii="Meiryo" w:eastAsia="Meiryo" w:hAnsi="Meiryo" w:cs="Meiryo"/>
          <w:color w:val="221F1F"/>
          <w:w w:val="128"/>
          <w:sz w:val="22"/>
          <w:szCs w:val="22"/>
        </w:rPr>
        <w:t>•</w:t>
      </w:r>
      <w:r>
        <w:rPr>
          <w:rFonts w:ascii="Meiryo" w:eastAsia="Meiryo" w:hAnsi="Meiryo" w:cs="Meiryo"/>
          <w:color w:val="221F1F"/>
          <w:spacing w:val="36"/>
          <w:w w:val="128"/>
          <w:sz w:val="22"/>
          <w:szCs w:val="22"/>
        </w:rPr>
        <w:t xml:space="preserve"> </w:t>
      </w:r>
      <w:r>
        <w:rPr>
          <w:i/>
          <w:color w:val="221F1F"/>
          <w:w w:val="128"/>
          <w:sz w:val="22"/>
          <w:szCs w:val="22"/>
        </w:rPr>
        <w:t>ρ</w:t>
      </w:r>
      <w:r>
        <w:rPr>
          <w:i/>
          <w:color w:val="221F1F"/>
          <w:w w:val="128"/>
          <w:position w:val="-3"/>
          <w:sz w:val="15"/>
          <w:szCs w:val="15"/>
        </w:rPr>
        <w:t>xx</w:t>
      </w:r>
      <w:r>
        <w:rPr>
          <w:i/>
          <w:color w:val="221F1F"/>
          <w:w w:val="128"/>
          <w:position w:val="1"/>
          <w:sz w:val="11"/>
          <w:szCs w:val="11"/>
        </w:rPr>
        <w:t xml:space="preserve">  </w:t>
      </w:r>
      <w:r>
        <w:rPr>
          <w:i/>
          <w:color w:val="221F1F"/>
          <w:spacing w:val="14"/>
          <w:w w:val="128"/>
          <w:position w:val="1"/>
          <w:sz w:val="11"/>
          <w:szCs w:val="11"/>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the</w:t>
      </w:r>
      <w:r>
        <w:rPr>
          <w:rFonts w:ascii="Meiryo" w:eastAsia="Meiryo" w:hAnsi="Meiryo" w:cs="Meiryo"/>
          <w:color w:val="221F1F"/>
          <w:spacing w:val="-5"/>
          <w:w w:val="91"/>
          <w:sz w:val="22"/>
          <w:szCs w:val="22"/>
        </w:rPr>
        <w:t xml:space="preserve"> </w:t>
      </w:r>
      <w:r>
        <w:rPr>
          <w:rFonts w:ascii="Meiryo" w:eastAsia="Meiryo" w:hAnsi="Meiryo" w:cs="Meiryo"/>
          <w:color w:val="221F1F"/>
          <w:w w:val="91"/>
          <w:sz w:val="22"/>
          <w:szCs w:val="22"/>
        </w:rPr>
        <w:t>reliabili</w:t>
      </w:r>
      <w:r>
        <w:rPr>
          <w:rFonts w:ascii="Meiryo" w:eastAsia="Meiryo" w:hAnsi="Meiryo" w:cs="Meiryo"/>
          <w:color w:val="221F1F"/>
          <w:spacing w:val="-5"/>
          <w:w w:val="91"/>
          <w:sz w:val="22"/>
          <w:szCs w:val="22"/>
        </w:rPr>
        <w:t>t</w:t>
      </w:r>
      <w:r>
        <w:rPr>
          <w:rFonts w:ascii="Meiryo" w:eastAsia="Meiryo" w:hAnsi="Meiryo" w:cs="Meiryo"/>
          <w:color w:val="221F1F"/>
          <w:w w:val="91"/>
          <w:sz w:val="22"/>
          <w:szCs w:val="22"/>
        </w:rPr>
        <w:t>y</w:t>
      </w:r>
      <w:r>
        <w:rPr>
          <w:rFonts w:ascii="Meiryo" w:eastAsia="Meiryo" w:hAnsi="Meiryo" w:cs="Meiryo"/>
          <w:color w:val="221F1F"/>
          <w:spacing w:val="50"/>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95"/>
          <w:sz w:val="22"/>
          <w:szCs w:val="22"/>
        </w:rPr>
        <w:t>kin</w:t>
      </w:r>
      <w:r>
        <w:rPr>
          <w:color w:val="221F1F"/>
          <w:w w:val="106"/>
          <w:position w:val="-3"/>
          <w:sz w:val="15"/>
          <w:szCs w:val="15"/>
        </w:rPr>
        <w:t>1</w:t>
      </w:r>
      <w:r>
        <w:rPr>
          <w:color w:val="221F1F"/>
          <w:spacing w:val="-28"/>
          <w:position w:val="-3"/>
          <w:sz w:val="15"/>
          <w:szCs w:val="15"/>
        </w:rPr>
        <w:t xml:space="preserve"> </w:t>
      </w:r>
      <w:r>
        <w:rPr>
          <w:rFonts w:ascii="Meiryo" w:eastAsia="Meiryo" w:hAnsi="Meiryo" w:cs="Meiryo"/>
          <w:color w:val="221F1F"/>
          <w:sz w:val="22"/>
          <w:szCs w:val="22"/>
        </w:rPr>
        <w:t>’s</w:t>
      </w:r>
      <w:r>
        <w:rPr>
          <w:rFonts w:ascii="Meiryo" w:eastAsia="Meiryo" w:hAnsi="Meiryo" w:cs="Meiryo"/>
          <w:color w:val="221F1F"/>
          <w:spacing w:val="-21"/>
          <w:sz w:val="22"/>
          <w:szCs w:val="22"/>
        </w:rPr>
        <w:t xml:space="preserve"> </w:t>
      </w:r>
      <w:r>
        <w:rPr>
          <w:rFonts w:ascii="Meiryo" w:eastAsia="Meiryo" w:hAnsi="Meiryo" w:cs="Meiryo"/>
          <w:color w:val="221F1F"/>
          <w:w w:val="83"/>
          <w:sz w:val="22"/>
          <w:szCs w:val="22"/>
        </w:rPr>
        <w:t>score,</w:t>
      </w:r>
    </w:p>
    <w:p>
      <w:pPr>
        <w:spacing w:before="3" w:line="180" w:lineRule="exact"/>
        <w:rPr>
          <w:sz w:val="19"/>
          <w:szCs w:val="19"/>
        </w:rPr>
      </w:pPr>
    </w:p>
    <w:p>
      <w:pPr>
        <w:ind w:left="424"/>
        <w:rPr>
          <w:rFonts w:ascii="Meiryo" w:eastAsia="Meiryo" w:hAnsi="Meiryo" w:cs="Meiryo"/>
          <w:sz w:val="22"/>
          <w:szCs w:val="22"/>
        </w:rPr>
      </w:pPr>
      <w:r>
        <w:rPr>
          <w:rFonts w:ascii="Times New Roman" w:eastAsia="Times New Roman" w:hAnsi="Times New Roman"/>
          <w:sz w:val="20"/>
          <w:szCs w:val="20"/>
        </w:rPr>
        <w:pict>
          <v:shape id="_x0000_s1034" type="#_x0000_t202" style="position:absolute;left:0;text-align:left;margin-left:127.5pt;margin-top:13.65pt;width:3.95pt;height:7.5pt;z-index:-251658240;mso-position-horizontal-relative:page" filled="f" stroked="f">
            <v:textbox style="mso-next-textbox:#_x0000_s1034" inset="0,0,0,0">
              <w:txbxContent>
                <w:p>
                  <w:pPr>
                    <w:spacing w:line="140" w:lineRule="exact"/>
                    <w:ind w:right="-42"/>
                    <w:rPr>
                      <w:sz w:val="15"/>
                      <w:szCs w:val="15"/>
                    </w:rPr>
                  </w:pPr>
                  <w:r>
                    <w:rPr>
                      <w:i/>
                      <w:color w:val="221F1F"/>
                      <w:w w:val="118"/>
                      <w:sz w:val="15"/>
                      <w:szCs w:val="15"/>
                    </w:rPr>
                    <w:t>y</w:t>
                  </w:r>
                </w:p>
              </w:txbxContent>
            </v:textbox>
            <w10:wrap anchorx="page"/>
          </v:shape>
        </w:pict>
      </w: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i/>
          <w:color w:val="221F1F"/>
          <w:spacing w:val="8"/>
          <w:sz w:val="22"/>
          <w:szCs w:val="22"/>
        </w:rPr>
        <w:t>σ</w:t>
      </w:r>
      <w:r>
        <w:rPr>
          <w:color w:val="221F1F"/>
          <w:position w:val="8"/>
          <w:sz w:val="15"/>
          <w:szCs w:val="15"/>
        </w:rPr>
        <w:t xml:space="preserve">2 </w:t>
      </w:r>
      <w:r>
        <w:rPr>
          <w:color w:val="221F1F"/>
          <w:spacing w:val="29"/>
          <w:position w:val="8"/>
          <w:sz w:val="15"/>
          <w:szCs w:val="15"/>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ariance</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5"/>
          <w:sz w:val="22"/>
          <w:szCs w:val="22"/>
        </w:rPr>
        <w:t>kin</w:t>
      </w:r>
      <w:r>
        <w:rPr>
          <w:color w:val="221F1F"/>
          <w:w w:val="106"/>
          <w:position w:val="-3"/>
          <w:sz w:val="15"/>
          <w:szCs w:val="15"/>
        </w:rPr>
        <w:t>2</w:t>
      </w:r>
      <w:r>
        <w:rPr>
          <w:color w:val="221F1F"/>
          <w:spacing w:val="-28"/>
          <w:position w:val="-3"/>
          <w:sz w:val="15"/>
          <w:szCs w:val="15"/>
        </w:rPr>
        <w:t xml:space="preserve"> </w:t>
      </w:r>
      <w:r>
        <w:rPr>
          <w:rFonts w:ascii="Meiryo" w:eastAsia="Meiryo" w:hAnsi="Meiryo" w:cs="Meiryo"/>
          <w:color w:val="221F1F"/>
          <w:sz w:val="22"/>
          <w:szCs w:val="22"/>
        </w:rPr>
        <w:t>’s</w:t>
      </w:r>
      <w:r>
        <w:rPr>
          <w:rFonts w:ascii="Meiryo" w:eastAsia="Meiryo" w:hAnsi="Meiryo" w:cs="Meiryo"/>
          <w:color w:val="221F1F"/>
          <w:spacing w:val="-21"/>
          <w:sz w:val="22"/>
          <w:szCs w:val="22"/>
        </w:rPr>
        <w:t xml:space="preserve"> </w:t>
      </w:r>
      <w:r>
        <w:rPr>
          <w:rFonts w:ascii="Meiryo" w:eastAsia="Meiryo" w:hAnsi="Meiryo" w:cs="Meiryo"/>
          <w:color w:val="221F1F"/>
          <w:w w:val="83"/>
          <w:sz w:val="22"/>
          <w:szCs w:val="22"/>
        </w:rPr>
        <w:t>score,</w:t>
      </w:r>
    </w:p>
    <w:p>
      <w:pPr>
        <w:spacing w:before="3" w:line="180" w:lineRule="exact"/>
        <w:rPr>
          <w:sz w:val="19"/>
          <w:szCs w:val="19"/>
        </w:rPr>
      </w:pPr>
    </w:p>
    <w:p>
      <w:pPr>
        <w:ind w:left="424"/>
        <w:rPr>
          <w:rFonts w:ascii="Meiryo" w:eastAsia="Meiryo" w:hAnsi="Meiryo" w:cs="Meiryo"/>
          <w:sz w:val="22"/>
          <w:szCs w:val="22"/>
        </w:rPr>
      </w:pPr>
      <w:r>
        <w:rPr>
          <w:rFonts w:ascii="Meiryo" w:eastAsia="Meiryo" w:hAnsi="Meiryo" w:cs="Meiryo"/>
          <w:color w:val="221F1F"/>
          <w:w w:val="146"/>
          <w:sz w:val="22"/>
          <w:szCs w:val="22"/>
        </w:rPr>
        <w:t>•</w:t>
      </w:r>
      <w:r>
        <w:rPr>
          <w:rFonts w:ascii="Meiryo" w:eastAsia="Meiryo" w:hAnsi="Meiryo" w:cs="Meiryo"/>
          <w:color w:val="221F1F"/>
          <w:spacing w:val="2"/>
          <w:w w:val="146"/>
          <w:sz w:val="22"/>
          <w:szCs w:val="22"/>
        </w:rPr>
        <w:t xml:space="preserve"> </w:t>
      </w:r>
      <w:r>
        <w:rPr>
          <w:i/>
          <w:color w:val="221F1F"/>
          <w:sz w:val="22"/>
          <w:szCs w:val="22"/>
        </w:rPr>
        <w:t>ρ</w:t>
      </w:r>
      <w:proofErr w:type="spellStart"/>
      <w:r>
        <w:rPr>
          <w:i/>
          <w:color w:val="221F1F"/>
          <w:spacing w:val="5"/>
          <w:position w:val="-3"/>
          <w:sz w:val="15"/>
          <w:szCs w:val="15"/>
        </w:rPr>
        <w:t>yy</w:t>
      </w:r>
      <w:proofErr w:type="spellEnd"/>
      <w:r>
        <w:rPr>
          <w:i/>
          <w:color w:val="221F1F"/>
          <w:position w:val="1"/>
          <w:sz w:val="11"/>
          <w:szCs w:val="11"/>
        </w:rPr>
        <w:t xml:space="preserve">    </w:t>
      </w:r>
      <w:r>
        <w:rPr>
          <w:i/>
          <w:color w:val="221F1F"/>
          <w:spacing w:val="27"/>
          <w:position w:val="1"/>
          <w:sz w:val="11"/>
          <w:szCs w:val="11"/>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the</w:t>
      </w:r>
      <w:r>
        <w:rPr>
          <w:rFonts w:ascii="Meiryo" w:eastAsia="Meiryo" w:hAnsi="Meiryo" w:cs="Meiryo"/>
          <w:color w:val="221F1F"/>
          <w:spacing w:val="-5"/>
          <w:w w:val="91"/>
          <w:sz w:val="22"/>
          <w:szCs w:val="22"/>
        </w:rPr>
        <w:t xml:space="preserve"> </w:t>
      </w:r>
      <w:r>
        <w:rPr>
          <w:rFonts w:ascii="Meiryo" w:eastAsia="Meiryo" w:hAnsi="Meiryo" w:cs="Meiryo"/>
          <w:color w:val="221F1F"/>
          <w:w w:val="91"/>
          <w:sz w:val="22"/>
          <w:szCs w:val="22"/>
        </w:rPr>
        <w:t>reliabili</w:t>
      </w:r>
      <w:r>
        <w:rPr>
          <w:rFonts w:ascii="Meiryo" w:eastAsia="Meiryo" w:hAnsi="Meiryo" w:cs="Meiryo"/>
          <w:color w:val="221F1F"/>
          <w:spacing w:val="-5"/>
          <w:w w:val="91"/>
          <w:sz w:val="22"/>
          <w:szCs w:val="22"/>
        </w:rPr>
        <w:t>t</w:t>
      </w:r>
      <w:r>
        <w:rPr>
          <w:rFonts w:ascii="Meiryo" w:eastAsia="Meiryo" w:hAnsi="Meiryo" w:cs="Meiryo"/>
          <w:color w:val="221F1F"/>
          <w:w w:val="91"/>
          <w:sz w:val="22"/>
          <w:szCs w:val="22"/>
        </w:rPr>
        <w:t>y</w:t>
      </w:r>
      <w:r>
        <w:rPr>
          <w:rFonts w:ascii="Meiryo" w:eastAsia="Meiryo" w:hAnsi="Meiryo" w:cs="Meiryo"/>
          <w:color w:val="221F1F"/>
          <w:spacing w:val="50"/>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95"/>
          <w:sz w:val="22"/>
          <w:szCs w:val="22"/>
        </w:rPr>
        <w:t>kin</w:t>
      </w:r>
      <w:r>
        <w:rPr>
          <w:color w:val="221F1F"/>
          <w:w w:val="106"/>
          <w:position w:val="-3"/>
          <w:sz w:val="15"/>
          <w:szCs w:val="15"/>
        </w:rPr>
        <w:t>2</w:t>
      </w:r>
      <w:r>
        <w:rPr>
          <w:color w:val="221F1F"/>
          <w:spacing w:val="-28"/>
          <w:position w:val="-3"/>
          <w:sz w:val="15"/>
          <w:szCs w:val="15"/>
        </w:rPr>
        <w:t xml:space="preserve"> </w:t>
      </w:r>
      <w:r>
        <w:rPr>
          <w:rFonts w:ascii="Meiryo" w:eastAsia="Meiryo" w:hAnsi="Meiryo" w:cs="Meiryo"/>
          <w:color w:val="221F1F"/>
          <w:sz w:val="22"/>
          <w:szCs w:val="22"/>
        </w:rPr>
        <w:t>’s</w:t>
      </w:r>
      <w:r>
        <w:rPr>
          <w:rFonts w:ascii="Meiryo" w:eastAsia="Meiryo" w:hAnsi="Meiryo" w:cs="Meiryo"/>
          <w:color w:val="221F1F"/>
          <w:spacing w:val="-21"/>
          <w:sz w:val="22"/>
          <w:szCs w:val="22"/>
        </w:rPr>
        <w:t xml:space="preserve"> </w:t>
      </w:r>
      <w:r>
        <w:rPr>
          <w:rFonts w:ascii="Meiryo" w:eastAsia="Meiryo" w:hAnsi="Meiryo" w:cs="Meiryo"/>
          <w:color w:val="221F1F"/>
          <w:w w:val="83"/>
          <w:sz w:val="22"/>
          <w:szCs w:val="22"/>
        </w:rPr>
        <w:t>score,</w:t>
      </w:r>
    </w:p>
    <w:p>
      <w:pPr>
        <w:spacing w:before="3" w:line="180" w:lineRule="exact"/>
        <w:rPr>
          <w:sz w:val="19"/>
          <w:szCs w:val="19"/>
        </w:rPr>
      </w:pPr>
    </w:p>
    <w:p>
      <w:pPr>
        <w:ind w:left="424"/>
        <w:rPr>
          <w:rFonts w:ascii="Meiryo" w:eastAsia="Meiryo" w:hAnsi="Meiryo" w:cs="Meiryo"/>
          <w:sz w:val="22"/>
          <w:szCs w:val="22"/>
        </w:rPr>
      </w:pPr>
      <w:r>
        <w:rPr>
          <w:rFonts w:ascii="Meiryo" w:eastAsia="Meiryo" w:hAnsi="Meiryo" w:cs="Meiryo"/>
          <w:color w:val="221F1F"/>
          <w:w w:val="128"/>
          <w:sz w:val="22"/>
          <w:szCs w:val="22"/>
        </w:rPr>
        <w:t>•</w:t>
      </w:r>
      <w:r>
        <w:rPr>
          <w:rFonts w:ascii="Meiryo" w:eastAsia="Meiryo" w:hAnsi="Meiryo" w:cs="Meiryo"/>
          <w:color w:val="221F1F"/>
          <w:spacing w:val="36"/>
          <w:w w:val="128"/>
          <w:sz w:val="22"/>
          <w:szCs w:val="22"/>
        </w:rPr>
        <w:t xml:space="preserve"> </w:t>
      </w:r>
      <w:r>
        <w:rPr>
          <w:i/>
          <w:color w:val="221F1F"/>
          <w:w w:val="128"/>
          <w:sz w:val="22"/>
          <w:szCs w:val="22"/>
        </w:rPr>
        <w:t>ρ</w:t>
      </w:r>
      <w:proofErr w:type="spellStart"/>
      <w:r>
        <w:rPr>
          <w:i/>
          <w:color w:val="221F1F"/>
          <w:w w:val="128"/>
          <w:position w:val="-3"/>
          <w:sz w:val="15"/>
          <w:szCs w:val="15"/>
        </w:rPr>
        <w:t>xy</w:t>
      </w:r>
      <w:proofErr w:type="spellEnd"/>
      <w:r>
        <w:rPr>
          <w:i/>
          <w:color w:val="221F1F"/>
          <w:spacing w:val="15"/>
          <w:w w:val="128"/>
          <w:position w:val="-3"/>
          <w:sz w:val="15"/>
          <w:szCs w:val="15"/>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correlation</w:t>
      </w:r>
      <w:r>
        <w:rPr>
          <w:rFonts w:ascii="Meiryo" w:eastAsia="Meiryo" w:hAnsi="Meiryo" w:cs="Meiryo"/>
          <w:color w:val="221F1F"/>
          <w:spacing w:val="44"/>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95"/>
          <w:sz w:val="22"/>
          <w:szCs w:val="22"/>
        </w:rPr>
        <w:t>kin</w:t>
      </w:r>
      <w:r>
        <w:rPr>
          <w:color w:val="221F1F"/>
          <w:w w:val="106"/>
          <w:position w:val="-3"/>
          <w:sz w:val="15"/>
          <w:szCs w:val="15"/>
        </w:rPr>
        <w:t>1</w:t>
      </w:r>
      <w:r>
        <w:rPr>
          <w:color w:val="221F1F"/>
          <w:spacing w:val="-28"/>
          <w:position w:val="-3"/>
          <w:sz w:val="15"/>
          <w:szCs w:val="15"/>
        </w:rPr>
        <w:t xml:space="preserve"> </w:t>
      </w:r>
      <w:r>
        <w:rPr>
          <w:rFonts w:ascii="Meiryo" w:eastAsia="Meiryo" w:hAnsi="Meiryo" w:cs="Meiryo"/>
          <w:color w:val="221F1F"/>
          <w:sz w:val="22"/>
          <w:szCs w:val="22"/>
        </w:rPr>
        <w:t>’s</w:t>
      </w:r>
      <w:r>
        <w:rPr>
          <w:rFonts w:ascii="Meiryo" w:eastAsia="Meiryo" w:hAnsi="Meiryo" w:cs="Meiryo"/>
          <w:color w:val="221F1F"/>
          <w:spacing w:val="-21"/>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w w:val="95"/>
          <w:sz w:val="22"/>
          <w:szCs w:val="22"/>
        </w:rPr>
        <w:t>kin</w:t>
      </w:r>
      <w:r>
        <w:rPr>
          <w:color w:val="221F1F"/>
          <w:w w:val="106"/>
          <w:position w:val="-3"/>
          <w:sz w:val="15"/>
          <w:szCs w:val="15"/>
        </w:rPr>
        <w:t>2</w:t>
      </w:r>
      <w:r>
        <w:rPr>
          <w:color w:val="221F1F"/>
          <w:spacing w:val="-28"/>
          <w:position w:val="-3"/>
          <w:sz w:val="15"/>
          <w:szCs w:val="15"/>
        </w:rPr>
        <w:t xml:space="preserve"> </w:t>
      </w:r>
      <w:r>
        <w:rPr>
          <w:rFonts w:ascii="Meiryo" w:eastAsia="Meiryo" w:hAnsi="Meiryo" w:cs="Meiryo"/>
          <w:color w:val="221F1F"/>
          <w:sz w:val="22"/>
          <w:szCs w:val="22"/>
        </w:rPr>
        <w:t>’s</w:t>
      </w:r>
      <w:r>
        <w:rPr>
          <w:rFonts w:ascii="Meiryo" w:eastAsia="Meiryo" w:hAnsi="Meiryo" w:cs="Meiryo"/>
          <w:color w:val="221F1F"/>
          <w:spacing w:val="-21"/>
          <w:sz w:val="22"/>
          <w:szCs w:val="22"/>
        </w:rPr>
        <w:t xml:space="preserve"> </w:t>
      </w:r>
      <w:r>
        <w:rPr>
          <w:rFonts w:ascii="Meiryo" w:eastAsia="Meiryo" w:hAnsi="Meiryo" w:cs="Meiryo"/>
          <w:color w:val="221F1F"/>
          <w:w w:val="82"/>
          <w:sz w:val="22"/>
          <w:szCs w:val="22"/>
        </w:rPr>
        <w:t>scores.</w:t>
      </w:r>
    </w:p>
    <w:p>
      <w:pPr>
        <w:spacing w:before="9" w:line="140" w:lineRule="exact"/>
        <w:rPr>
          <w:sz w:val="15"/>
          <w:szCs w:val="15"/>
        </w:rPr>
      </w:pPr>
    </w:p>
    <w:p>
      <w:pPr>
        <w:spacing w:line="252" w:lineRule="auto"/>
        <w:ind w:left="155" w:right="412" w:firstLine="542"/>
        <w:rPr>
          <w:rFonts w:ascii="Meiryo" w:eastAsia="Meiryo" w:hAnsi="Meiryo" w:cs="Meiryo"/>
          <w:sz w:val="22"/>
          <w:szCs w:val="22"/>
        </w:rPr>
        <w:sectPr>
          <w:type w:val="continuous"/>
          <w:pgSz w:w="12240" w:h="15840"/>
          <w:pgMar w:top="900" w:right="1720" w:bottom="280" w:left="1720" w:header="720" w:footer="720" w:gutter="0"/>
          <w:cols w:space="720"/>
        </w:sectPr>
      </w:pPr>
      <w:r>
        <w:rPr>
          <w:rFonts w:ascii="Meiryo" w:eastAsia="Meiryo" w:hAnsi="Meiryo" w:cs="Meiryo"/>
          <w:color w:val="221F1F"/>
          <w:spacing w:val="-5"/>
          <w:w w:val="88"/>
          <w:sz w:val="22"/>
          <w:szCs w:val="22"/>
        </w:rPr>
        <w:t>A</w:t>
      </w:r>
      <w:r>
        <w:rPr>
          <w:rFonts w:ascii="Meiryo" w:eastAsia="Meiryo" w:hAnsi="Meiryo" w:cs="Meiryo"/>
          <w:color w:val="221F1F"/>
          <w:w w:val="88"/>
          <w:sz w:val="22"/>
          <w:szCs w:val="22"/>
        </w:rPr>
        <w:t>ccordingl</w:t>
      </w:r>
      <w:r>
        <w:rPr>
          <w:rFonts w:ascii="Meiryo" w:eastAsia="Meiryo" w:hAnsi="Meiryo" w:cs="Meiryo"/>
          <w:color w:val="221F1F"/>
          <w:spacing w:val="-16"/>
          <w:w w:val="88"/>
          <w:sz w:val="22"/>
          <w:szCs w:val="22"/>
        </w:rPr>
        <w:t>y</w:t>
      </w:r>
      <w:r>
        <w:rPr>
          <w:rFonts w:ascii="Meiryo" w:eastAsia="Meiryo" w:hAnsi="Meiryo" w:cs="Meiryo"/>
          <w:color w:val="221F1F"/>
          <w:w w:val="88"/>
          <w:sz w:val="22"/>
          <w:szCs w:val="22"/>
        </w:rPr>
        <w:t>,</w:t>
      </w:r>
      <w:r>
        <w:rPr>
          <w:rFonts w:ascii="Meiryo" w:eastAsia="Meiryo" w:hAnsi="Meiryo" w:cs="Meiryo"/>
          <w:color w:val="221F1F"/>
          <w:spacing w:val="53"/>
          <w:w w:val="88"/>
          <w:sz w:val="22"/>
          <w:szCs w:val="22"/>
        </w:rPr>
        <w:t xml:space="preserve"> </w:t>
      </w:r>
      <w:r>
        <w:rPr>
          <w:rFonts w:ascii="Meiryo" w:eastAsia="Meiryo" w:hAnsi="Meiryo" w:cs="Meiryo"/>
          <w:color w:val="221F1F"/>
          <w:spacing w:val="-5"/>
          <w:w w:val="88"/>
          <w:sz w:val="22"/>
          <w:szCs w:val="22"/>
        </w:rPr>
        <w:t>w</w:t>
      </w:r>
      <w:r>
        <w:rPr>
          <w:rFonts w:ascii="Meiryo" w:eastAsia="Meiryo" w:hAnsi="Meiryo" w:cs="Meiryo"/>
          <w:color w:val="221F1F"/>
          <w:w w:val="88"/>
          <w:sz w:val="22"/>
          <w:szCs w:val="22"/>
        </w:rPr>
        <w:t>e</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can</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substitute</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foll</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wing</w:t>
      </w:r>
      <w:r>
        <w:rPr>
          <w:rFonts w:ascii="Meiryo" w:eastAsia="Meiryo" w:hAnsi="Meiryo" w:cs="Meiryo"/>
          <w:color w:val="221F1F"/>
          <w:spacing w:val="26"/>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alues</w:t>
      </w:r>
      <w:r>
        <w:rPr>
          <w:rFonts w:ascii="Meiryo" w:eastAsia="Meiryo" w:hAnsi="Meiryo" w:cs="Meiryo"/>
          <w:color w:val="221F1F"/>
          <w:spacing w:val="2"/>
          <w:w w:val="88"/>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to</w:t>
      </w:r>
      <w:r>
        <w:rPr>
          <w:rFonts w:ascii="Meiryo" w:eastAsia="Meiryo" w:hAnsi="Meiryo" w:cs="Meiryo"/>
          <w:color w:val="221F1F"/>
          <w:spacing w:val="-29"/>
          <w:sz w:val="22"/>
          <w:szCs w:val="22"/>
        </w:rPr>
        <w:t xml:space="preserve"> </w:t>
      </w:r>
      <w:r>
        <w:rPr>
          <w:rFonts w:ascii="Meiryo" w:eastAsia="Meiryo" w:hAnsi="Meiryo" w:cs="Meiryo"/>
          <w:color w:val="221F1F"/>
          <w:w w:val="84"/>
          <w:sz w:val="22"/>
          <w:szCs w:val="22"/>
        </w:rPr>
        <w:t>equation</w:t>
      </w:r>
      <w:r>
        <w:rPr>
          <w:rFonts w:ascii="Meiryo" w:eastAsia="Meiryo" w:hAnsi="Meiryo" w:cs="Meiryo"/>
          <w:color w:val="221F1F"/>
          <w:spacing w:val="49"/>
          <w:w w:val="84"/>
          <w:sz w:val="22"/>
          <w:szCs w:val="22"/>
        </w:rPr>
        <w:t xml:space="preserve"> </w:t>
      </w:r>
      <w:r>
        <w:rPr>
          <w:rFonts w:ascii="Meiryo" w:eastAsia="Meiryo" w:hAnsi="Meiryo" w:cs="Meiryo"/>
          <w:color w:val="221F1F"/>
          <w:w w:val="84"/>
          <w:sz w:val="22"/>
          <w:szCs w:val="22"/>
        </w:rPr>
        <w:t>5</w:t>
      </w:r>
      <w:r>
        <w:rPr>
          <w:rFonts w:ascii="Meiryo" w:eastAsia="Meiryo" w:hAnsi="Meiryo" w:cs="Meiryo"/>
          <w:color w:val="221F1F"/>
          <w:spacing w:val="5"/>
          <w:w w:val="84"/>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 xml:space="preserve">calculate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diﬀerence</w:t>
      </w:r>
      <w:r>
        <w:rPr>
          <w:rFonts w:ascii="Meiryo" w:eastAsia="Meiryo" w:hAnsi="Meiryo" w:cs="Meiryo"/>
          <w:color w:val="221F1F"/>
          <w:spacing w:val="-13"/>
          <w:w w:val="88"/>
          <w:sz w:val="22"/>
          <w:szCs w:val="22"/>
        </w:rPr>
        <w:t xml:space="preserve"> </w:t>
      </w:r>
      <w:r>
        <w:rPr>
          <w:rFonts w:ascii="Meiryo" w:eastAsia="Meiryo" w:hAnsi="Meiryo" w:cs="Meiryo"/>
          <w:color w:val="221F1F"/>
          <w:w w:val="88"/>
          <w:sz w:val="22"/>
          <w:szCs w:val="22"/>
        </w:rPr>
        <w:t>score</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reliabili</w:t>
      </w:r>
      <w:r>
        <w:rPr>
          <w:rFonts w:ascii="Meiryo" w:eastAsia="Meiryo" w:hAnsi="Meiryo" w:cs="Meiryo"/>
          <w:color w:val="221F1F"/>
          <w:spacing w:val="-5"/>
          <w:w w:val="88"/>
          <w:sz w:val="22"/>
          <w:szCs w:val="22"/>
        </w:rPr>
        <w:t>t</w:t>
      </w:r>
      <w:r>
        <w:rPr>
          <w:rFonts w:ascii="Meiryo" w:eastAsia="Meiryo" w:hAnsi="Meiryo" w:cs="Meiryo"/>
          <w:color w:val="221F1F"/>
          <w:w w:val="88"/>
          <w:sz w:val="22"/>
          <w:szCs w:val="22"/>
        </w:rPr>
        <w:t xml:space="preserve">y </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for</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Generation</w:t>
      </w:r>
      <w:r>
        <w:rPr>
          <w:rFonts w:ascii="Meiryo" w:eastAsia="Meiryo" w:hAnsi="Meiryo" w:cs="Meiryo"/>
          <w:color w:val="221F1F"/>
          <w:spacing w:val="32"/>
          <w:w w:val="88"/>
          <w:sz w:val="22"/>
          <w:szCs w:val="22"/>
        </w:rPr>
        <w:t xml:space="preserve"> </w:t>
      </w:r>
      <w:r>
        <w:rPr>
          <w:rFonts w:ascii="Meiryo" w:eastAsia="Meiryo" w:hAnsi="Meiryo" w:cs="Meiryo"/>
          <w:color w:val="221F1F"/>
          <w:w w:val="88"/>
          <w:sz w:val="22"/>
          <w:szCs w:val="22"/>
        </w:rPr>
        <w:t>1</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36"/>
          <w:w w:val="88"/>
          <w:sz w:val="22"/>
          <w:szCs w:val="22"/>
        </w:rPr>
        <w:t xml:space="preserve"> </w:t>
      </w:r>
      <w:r>
        <w:rPr>
          <w:rFonts w:ascii="Meiryo" w:eastAsia="Meiryo" w:hAnsi="Meiryo" w:cs="Meiryo"/>
          <w:color w:val="221F1F"/>
          <w:sz w:val="22"/>
          <w:szCs w:val="22"/>
        </w:rPr>
        <w:t>where,</w:t>
      </w:r>
    </w:p>
    <w:p>
      <w:pPr>
        <w:spacing w:line="200" w:lineRule="exact"/>
      </w:pPr>
    </w:p>
    <w:p>
      <w:pPr>
        <w:spacing w:before="10" w:line="260" w:lineRule="exact"/>
        <w:rPr>
          <w:sz w:val="26"/>
          <w:szCs w:val="26"/>
        </w:rPr>
      </w:pPr>
    </w:p>
    <w:p>
      <w:pPr>
        <w:spacing w:line="200" w:lineRule="exact"/>
        <w:ind w:left="424"/>
        <w:rPr>
          <w:rFonts w:ascii="Meiryo" w:eastAsia="Meiryo" w:hAnsi="Meiryo" w:cs="Meiryo"/>
          <w:sz w:val="22"/>
          <w:szCs w:val="22"/>
        </w:rPr>
      </w:pPr>
      <w:r>
        <w:rPr>
          <w:rFonts w:ascii="Meiryo" w:eastAsia="Meiryo" w:hAnsi="Meiryo" w:cs="Meiryo"/>
          <w:color w:val="221F1F"/>
          <w:w w:val="146"/>
          <w:position w:val="-10"/>
          <w:sz w:val="22"/>
          <w:szCs w:val="22"/>
        </w:rPr>
        <w:t>•</w:t>
      </w:r>
      <w:r>
        <w:rPr>
          <w:rFonts w:ascii="Meiryo" w:eastAsia="Meiryo" w:hAnsi="Meiryo" w:cs="Meiryo"/>
          <w:color w:val="221F1F"/>
          <w:spacing w:val="2"/>
          <w:w w:val="146"/>
          <w:position w:val="-10"/>
          <w:sz w:val="22"/>
          <w:szCs w:val="22"/>
        </w:rPr>
        <w:t xml:space="preserve"> </w:t>
      </w:r>
      <w:r>
        <w:rPr>
          <w:i/>
          <w:color w:val="221F1F"/>
          <w:spacing w:val="8"/>
          <w:position w:val="-10"/>
          <w:sz w:val="22"/>
          <w:szCs w:val="22"/>
        </w:rPr>
        <w:t>σ</w:t>
      </w:r>
      <w:r>
        <w:rPr>
          <w:color w:val="221F1F"/>
          <w:position w:val="-2"/>
          <w:sz w:val="15"/>
          <w:szCs w:val="15"/>
        </w:rPr>
        <w:t xml:space="preserve">2 </w:t>
      </w:r>
      <w:r>
        <w:rPr>
          <w:color w:val="221F1F"/>
          <w:spacing w:val="31"/>
          <w:position w:val="-2"/>
          <w:sz w:val="15"/>
          <w:szCs w:val="15"/>
        </w:rPr>
        <w:t xml:space="preserve"> </w:t>
      </w:r>
      <w:r>
        <w:rPr>
          <w:rFonts w:ascii="Meiryo" w:eastAsia="Meiryo" w:hAnsi="Meiryo" w:cs="Meiryo"/>
          <w:color w:val="221F1F"/>
          <w:w w:val="89"/>
          <w:position w:val="-10"/>
          <w:sz w:val="22"/>
          <w:szCs w:val="22"/>
        </w:rPr>
        <w:t>and</w:t>
      </w:r>
      <w:r>
        <w:rPr>
          <w:rFonts w:ascii="Meiryo" w:eastAsia="Meiryo" w:hAnsi="Meiryo" w:cs="Meiryo"/>
          <w:color w:val="221F1F"/>
          <w:spacing w:val="7"/>
          <w:w w:val="89"/>
          <w:position w:val="-10"/>
          <w:sz w:val="22"/>
          <w:szCs w:val="22"/>
        </w:rPr>
        <w:t xml:space="preserve"> </w:t>
      </w:r>
      <w:r>
        <w:rPr>
          <w:i/>
          <w:color w:val="221F1F"/>
          <w:spacing w:val="8"/>
          <w:position w:val="-10"/>
          <w:sz w:val="22"/>
          <w:szCs w:val="22"/>
        </w:rPr>
        <w:t>σ</w:t>
      </w:r>
      <w:r>
        <w:rPr>
          <w:color w:val="221F1F"/>
          <w:position w:val="-2"/>
          <w:sz w:val="15"/>
          <w:szCs w:val="15"/>
        </w:rPr>
        <w:t xml:space="preserve">2 </w:t>
      </w:r>
      <w:r>
        <w:rPr>
          <w:color w:val="221F1F"/>
          <w:spacing w:val="29"/>
          <w:position w:val="-2"/>
          <w:sz w:val="15"/>
          <w:szCs w:val="15"/>
        </w:rPr>
        <w:t xml:space="preserve"> </w:t>
      </w:r>
      <w:r>
        <w:rPr>
          <w:rFonts w:ascii="Meiryo" w:eastAsia="Meiryo" w:hAnsi="Meiryo" w:cs="Meiryo"/>
          <w:color w:val="221F1F"/>
          <w:w w:val="82"/>
          <w:position w:val="-10"/>
          <w:sz w:val="22"/>
          <w:szCs w:val="22"/>
        </w:rPr>
        <w:t>are</w:t>
      </w:r>
      <w:r>
        <w:rPr>
          <w:rFonts w:ascii="Meiryo" w:eastAsia="Meiryo" w:hAnsi="Meiryo" w:cs="Meiryo"/>
          <w:color w:val="221F1F"/>
          <w:spacing w:val="19"/>
          <w:w w:val="82"/>
          <w:position w:val="-10"/>
          <w:sz w:val="22"/>
          <w:szCs w:val="22"/>
        </w:rPr>
        <w:t xml:space="preserve"> </w:t>
      </w:r>
      <w:r>
        <w:rPr>
          <w:rFonts w:ascii="Meiryo" w:eastAsia="Meiryo" w:hAnsi="Meiryo" w:cs="Meiryo"/>
          <w:color w:val="221F1F"/>
          <w:w w:val="82"/>
          <w:position w:val="-10"/>
          <w:sz w:val="22"/>
          <w:szCs w:val="22"/>
        </w:rPr>
        <w:t>1.1881</w:t>
      </w:r>
      <w:r>
        <w:rPr>
          <w:rFonts w:ascii="Meiryo" w:eastAsia="Meiryo" w:hAnsi="Meiryo" w:cs="Meiryo"/>
          <w:color w:val="221F1F"/>
          <w:spacing w:val="-2"/>
          <w:w w:val="82"/>
          <w:position w:val="-10"/>
          <w:sz w:val="22"/>
          <w:szCs w:val="22"/>
        </w:rPr>
        <w:t xml:space="preserve"> </w:t>
      </w:r>
      <w:r>
        <w:rPr>
          <w:rFonts w:ascii="Meiryo" w:eastAsia="Meiryo" w:hAnsi="Meiryo" w:cs="Meiryo"/>
          <w:color w:val="221F1F"/>
          <w:w w:val="91"/>
          <w:position w:val="-10"/>
          <w:sz w:val="22"/>
          <w:szCs w:val="22"/>
        </w:rPr>
        <w:t>(from</w:t>
      </w:r>
      <w:r>
        <w:rPr>
          <w:rFonts w:ascii="Meiryo" w:eastAsia="Meiryo" w:hAnsi="Meiryo" w:cs="Meiryo"/>
          <w:color w:val="221F1F"/>
          <w:spacing w:val="-11"/>
          <w:w w:val="91"/>
          <w:position w:val="-10"/>
          <w:sz w:val="22"/>
          <w:szCs w:val="22"/>
        </w:rPr>
        <w:t xml:space="preserve"> </w:t>
      </w:r>
      <w:r>
        <w:rPr>
          <w:rFonts w:ascii="Meiryo" w:eastAsia="Meiryo" w:hAnsi="Meiryo" w:cs="Meiryo"/>
          <w:color w:val="221F1F"/>
          <w:spacing w:val="-16"/>
          <w:w w:val="91"/>
          <w:position w:val="-10"/>
          <w:sz w:val="22"/>
          <w:szCs w:val="22"/>
        </w:rPr>
        <w:t>T</w:t>
      </w:r>
      <w:r>
        <w:rPr>
          <w:rFonts w:ascii="Meiryo" w:eastAsia="Meiryo" w:hAnsi="Meiryo" w:cs="Meiryo"/>
          <w:color w:val="221F1F"/>
          <w:w w:val="91"/>
          <w:position w:val="-10"/>
          <w:sz w:val="22"/>
          <w:szCs w:val="22"/>
        </w:rPr>
        <w:t>able</w:t>
      </w:r>
      <w:r>
        <w:rPr>
          <w:rFonts w:ascii="Meiryo" w:eastAsia="Meiryo" w:hAnsi="Meiryo" w:cs="Meiryo"/>
          <w:color w:val="221F1F"/>
          <w:spacing w:val="22"/>
          <w:w w:val="91"/>
          <w:position w:val="-10"/>
          <w:sz w:val="22"/>
          <w:szCs w:val="22"/>
        </w:rPr>
        <w:t xml:space="preserve"> </w:t>
      </w:r>
      <w:r>
        <w:rPr>
          <w:rFonts w:ascii="Meiryo" w:eastAsia="Meiryo" w:hAnsi="Meiryo" w:cs="Meiryo"/>
          <w:color w:val="221F1F"/>
          <w:w w:val="83"/>
          <w:position w:val="-10"/>
          <w:sz w:val="22"/>
          <w:szCs w:val="22"/>
        </w:rPr>
        <w:t>1</w:t>
      </w:r>
      <w:r>
        <w:rPr>
          <w:rFonts w:ascii="Meiryo" w:eastAsia="Meiryo" w:hAnsi="Meiryo" w:cs="Meiryo"/>
          <w:color w:val="221F1F"/>
          <w:spacing w:val="8"/>
          <w:w w:val="83"/>
          <w:position w:val="-10"/>
          <w:sz w:val="22"/>
          <w:szCs w:val="22"/>
        </w:rPr>
        <w:t xml:space="preserve"> </w:t>
      </w:r>
      <w:r>
        <w:rPr>
          <w:rFonts w:ascii="Meiryo" w:eastAsia="Meiryo" w:hAnsi="Meiryo" w:cs="Meiryo"/>
          <w:color w:val="221F1F"/>
          <w:w w:val="83"/>
          <w:position w:val="-10"/>
          <w:sz w:val="22"/>
          <w:szCs w:val="22"/>
        </w:rPr>
        <w:t>on</w:t>
      </w:r>
      <w:r>
        <w:rPr>
          <w:rFonts w:ascii="Meiryo" w:eastAsia="Meiryo" w:hAnsi="Meiryo" w:cs="Meiryo"/>
          <w:color w:val="221F1F"/>
          <w:spacing w:val="23"/>
          <w:w w:val="83"/>
          <w:position w:val="-10"/>
          <w:sz w:val="22"/>
          <w:szCs w:val="22"/>
        </w:rPr>
        <w:t xml:space="preserve"> </w:t>
      </w:r>
      <w:r>
        <w:rPr>
          <w:rFonts w:ascii="Meiryo" w:eastAsia="Meiryo" w:hAnsi="Meiryo" w:cs="Meiryo"/>
          <w:color w:val="221F1F"/>
          <w:w w:val="83"/>
          <w:position w:val="-10"/>
          <w:sz w:val="22"/>
          <w:szCs w:val="22"/>
        </w:rPr>
        <w:t>page</w:t>
      </w:r>
      <w:r>
        <w:rPr>
          <w:rFonts w:ascii="Meiryo" w:eastAsia="Meiryo" w:hAnsi="Meiryo" w:cs="Meiryo"/>
          <w:color w:val="221F1F"/>
          <w:spacing w:val="18"/>
          <w:w w:val="83"/>
          <w:position w:val="-10"/>
          <w:sz w:val="22"/>
          <w:szCs w:val="22"/>
        </w:rPr>
        <w:t xml:space="preserve"> </w:t>
      </w:r>
      <w:r>
        <w:rPr>
          <w:rFonts w:ascii="Meiryo" w:eastAsia="Meiryo" w:hAnsi="Meiryo" w:cs="Meiryo"/>
          <w:color w:val="221F1F"/>
          <w:w w:val="83"/>
          <w:position w:val="-10"/>
          <w:sz w:val="22"/>
          <w:szCs w:val="22"/>
        </w:rPr>
        <w:t>26)</w:t>
      </w:r>
    </w:p>
    <w:p>
      <w:pPr>
        <w:spacing w:line="140" w:lineRule="exact"/>
        <w:ind w:left="830"/>
        <w:rPr>
          <w:sz w:val="15"/>
          <w:szCs w:val="15"/>
        </w:rPr>
      </w:pPr>
      <w:r>
        <w:rPr>
          <w:i/>
          <w:color w:val="221F1F"/>
          <w:w w:val="126"/>
          <w:sz w:val="15"/>
          <w:szCs w:val="15"/>
        </w:rPr>
        <w:t xml:space="preserve">x            </w:t>
      </w:r>
      <w:r>
        <w:rPr>
          <w:i/>
          <w:color w:val="221F1F"/>
          <w:spacing w:val="28"/>
          <w:w w:val="126"/>
          <w:sz w:val="15"/>
          <w:szCs w:val="15"/>
        </w:rPr>
        <w:t xml:space="preserve"> </w:t>
      </w:r>
      <w:r>
        <w:rPr>
          <w:i/>
          <w:color w:val="221F1F"/>
          <w:w w:val="126"/>
          <w:sz w:val="15"/>
          <w:szCs w:val="15"/>
        </w:rPr>
        <w:t>y</w:t>
      </w:r>
    </w:p>
    <w:p>
      <w:pPr>
        <w:spacing w:before="9" w:line="100" w:lineRule="exact"/>
        <w:rPr>
          <w:sz w:val="10"/>
          <w:szCs w:val="10"/>
        </w:rPr>
      </w:pPr>
    </w:p>
    <w:p>
      <w:pPr>
        <w:spacing w:line="200" w:lineRule="exact"/>
      </w:pPr>
    </w:p>
    <w:p>
      <w:pPr>
        <w:spacing w:line="320" w:lineRule="exact"/>
        <w:ind w:left="424"/>
        <w:rPr>
          <w:rFonts w:ascii="Meiryo" w:eastAsia="Meiryo" w:hAnsi="Meiryo" w:cs="Meiryo"/>
          <w:sz w:val="22"/>
          <w:szCs w:val="22"/>
        </w:rPr>
      </w:pPr>
      <w:r>
        <w:rPr>
          <w:rFonts w:ascii="Meiryo" w:eastAsia="Meiryo" w:hAnsi="Meiryo" w:cs="Meiryo"/>
          <w:color w:val="221F1F"/>
          <w:w w:val="128"/>
          <w:position w:val="3"/>
          <w:sz w:val="22"/>
          <w:szCs w:val="22"/>
        </w:rPr>
        <w:t>•</w:t>
      </w:r>
      <w:r>
        <w:rPr>
          <w:rFonts w:ascii="Meiryo" w:eastAsia="Meiryo" w:hAnsi="Meiryo" w:cs="Meiryo"/>
          <w:color w:val="221F1F"/>
          <w:spacing w:val="36"/>
          <w:w w:val="128"/>
          <w:position w:val="3"/>
          <w:sz w:val="22"/>
          <w:szCs w:val="22"/>
        </w:rPr>
        <w:t xml:space="preserve"> </w:t>
      </w:r>
      <w:r>
        <w:rPr>
          <w:i/>
          <w:color w:val="221F1F"/>
          <w:w w:val="128"/>
          <w:position w:val="3"/>
          <w:sz w:val="22"/>
          <w:szCs w:val="22"/>
        </w:rPr>
        <w:t>ρ</w:t>
      </w:r>
      <w:r>
        <w:rPr>
          <w:i/>
          <w:color w:val="221F1F"/>
          <w:w w:val="128"/>
          <w:sz w:val="15"/>
          <w:szCs w:val="15"/>
        </w:rPr>
        <w:t>xx</w:t>
      </w:r>
      <w:r>
        <w:rPr>
          <w:i/>
          <w:color w:val="221F1F"/>
          <w:w w:val="128"/>
          <w:position w:val="4"/>
          <w:sz w:val="11"/>
          <w:szCs w:val="11"/>
        </w:rPr>
        <w:t xml:space="preserve">  </w:t>
      </w:r>
      <w:r>
        <w:rPr>
          <w:i/>
          <w:color w:val="221F1F"/>
          <w:spacing w:val="14"/>
          <w:w w:val="128"/>
          <w:position w:val="4"/>
          <w:sz w:val="11"/>
          <w:szCs w:val="11"/>
        </w:rPr>
        <w:t xml:space="preserve"> </w:t>
      </w:r>
      <w:r>
        <w:rPr>
          <w:rFonts w:ascii="Meiryo" w:eastAsia="Meiryo" w:hAnsi="Meiryo" w:cs="Meiryo"/>
          <w:color w:val="221F1F"/>
          <w:w w:val="89"/>
          <w:position w:val="3"/>
          <w:sz w:val="22"/>
          <w:szCs w:val="22"/>
        </w:rPr>
        <w:t>and</w:t>
      </w:r>
      <w:r>
        <w:rPr>
          <w:rFonts w:ascii="Meiryo" w:eastAsia="Meiryo" w:hAnsi="Meiryo" w:cs="Meiryo"/>
          <w:color w:val="221F1F"/>
          <w:spacing w:val="7"/>
          <w:w w:val="89"/>
          <w:position w:val="3"/>
          <w:sz w:val="22"/>
          <w:szCs w:val="22"/>
        </w:rPr>
        <w:t xml:space="preserve"> </w:t>
      </w:r>
      <w:r>
        <w:rPr>
          <w:i/>
          <w:color w:val="221F1F"/>
          <w:position w:val="3"/>
          <w:sz w:val="22"/>
          <w:szCs w:val="22"/>
        </w:rPr>
        <w:t>ρ</w:t>
      </w:r>
      <w:proofErr w:type="spellStart"/>
      <w:r>
        <w:rPr>
          <w:i/>
          <w:color w:val="221F1F"/>
          <w:spacing w:val="5"/>
          <w:sz w:val="15"/>
          <w:szCs w:val="15"/>
        </w:rPr>
        <w:t>yy</w:t>
      </w:r>
      <w:proofErr w:type="spellEnd"/>
      <w:r>
        <w:rPr>
          <w:i/>
          <w:color w:val="221F1F"/>
          <w:position w:val="4"/>
          <w:sz w:val="11"/>
          <w:szCs w:val="11"/>
        </w:rPr>
        <w:t xml:space="preserve">    </w:t>
      </w:r>
      <w:r>
        <w:rPr>
          <w:i/>
          <w:color w:val="221F1F"/>
          <w:spacing w:val="27"/>
          <w:position w:val="4"/>
          <w:sz w:val="11"/>
          <w:szCs w:val="11"/>
        </w:rPr>
        <w:t xml:space="preserve"> </w:t>
      </w:r>
      <w:r>
        <w:rPr>
          <w:rFonts w:ascii="Meiryo" w:eastAsia="Meiryo" w:hAnsi="Meiryo" w:cs="Meiryo"/>
          <w:color w:val="221F1F"/>
          <w:w w:val="85"/>
          <w:position w:val="3"/>
          <w:sz w:val="22"/>
          <w:szCs w:val="22"/>
        </w:rPr>
        <w:t>are</w:t>
      </w:r>
      <w:r>
        <w:rPr>
          <w:rFonts w:ascii="Meiryo" w:eastAsia="Meiryo" w:hAnsi="Meiryo" w:cs="Meiryo"/>
          <w:color w:val="221F1F"/>
          <w:spacing w:val="7"/>
          <w:w w:val="85"/>
          <w:position w:val="3"/>
          <w:sz w:val="22"/>
          <w:szCs w:val="22"/>
        </w:rPr>
        <w:t xml:space="preserve"> </w:t>
      </w:r>
      <w:r>
        <w:rPr>
          <w:rFonts w:ascii="Meiryo" w:eastAsia="Meiryo" w:hAnsi="Meiryo" w:cs="Meiryo"/>
          <w:color w:val="221F1F"/>
          <w:w w:val="85"/>
          <w:position w:val="3"/>
          <w:sz w:val="22"/>
          <w:szCs w:val="22"/>
        </w:rPr>
        <w:t>.87</w:t>
      </w:r>
      <w:r>
        <w:rPr>
          <w:rFonts w:ascii="Meiryo" w:eastAsia="Meiryo" w:hAnsi="Meiryo" w:cs="Meiryo"/>
          <w:color w:val="221F1F"/>
          <w:spacing w:val="-6"/>
          <w:w w:val="85"/>
          <w:position w:val="3"/>
          <w:sz w:val="22"/>
          <w:szCs w:val="22"/>
        </w:rPr>
        <w:t xml:space="preserve"> </w:t>
      </w:r>
      <w:r>
        <w:rPr>
          <w:rFonts w:ascii="Meiryo" w:eastAsia="Meiryo" w:hAnsi="Meiryo" w:cs="Meiryo"/>
          <w:color w:val="221F1F"/>
          <w:w w:val="85"/>
          <w:position w:val="3"/>
          <w:sz w:val="22"/>
          <w:szCs w:val="22"/>
        </w:rPr>
        <w:t>(the</w:t>
      </w:r>
      <w:r>
        <w:rPr>
          <w:rFonts w:ascii="Meiryo" w:eastAsia="Meiryo" w:hAnsi="Meiryo" w:cs="Meiryo"/>
          <w:color w:val="221F1F"/>
          <w:spacing w:val="23"/>
          <w:w w:val="85"/>
          <w:position w:val="3"/>
          <w:sz w:val="22"/>
          <w:szCs w:val="22"/>
        </w:rPr>
        <w:t xml:space="preserve"> </w:t>
      </w:r>
      <w:r>
        <w:rPr>
          <w:rFonts w:ascii="Meiryo" w:eastAsia="Meiryo" w:hAnsi="Meiryo" w:cs="Meiryo"/>
          <w:color w:val="221F1F"/>
          <w:w w:val="85"/>
          <w:position w:val="3"/>
          <w:sz w:val="22"/>
          <w:szCs w:val="22"/>
        </w:rPr>
        <w:t>l</w:t>
      </w:r>
      <w:r>
        <w:rPr>
          <w:rFonts w:ascii="Meiryo" w:eastAsia="Meiryo" w:hAnsi="Meiryo" w:cs="Meiryo"/>
          <w:color w:val="221F1F"/>
          <w:spacing w:val="-5"/>
          <w:w w:val="85"/>
          <w:position w:val="3"/>
          <w:sz w:val="22"/>
          <w:szCs w:val="22"/>
        </w:rPr>
        <w:t>o</w:t>
      </w:r>
      <w:r>
        <w:rPr>
          <w:rFonts w:ascii="Meiryo" w:eastAsia="Meiryo" w:hAnsi="Meiryo" w:cs="Meiryo"/>
          <w:color w:val="221F1F"/>
          <w:w w:val="85"/>
          <w:position w:val="3"/>
          <w:sz w:val="22"/>
          <w:szCs w:val="22"/>
        </w:rPr>
        <w:t>w</w:t>
      </w:r>
      <w:r>
        <w:rPr>
          <w:rFonts w:ascii="Meiryo" w:eastAsia="Meiryo" w:hAnsi="Meiryo" w:cs="Meiryo"/>
          <w:color w:val="221F1F"/>
          <w:spacing w:val="22"/>
          <w:w w:val="85"/>
          <w:position w:val="3"/>
          <w:sz w:val="22"/>
          <w:szCs w:val="22"/>
        </w:rPr>
        <w:t xml:space="preserve"> </w:t>
      </w:r>
      <w:r>
        <w:rPr>
          <w:rFonts w:ascii="Meiryo" w:eastAsia="Meiryo" w:hAnsi="Meiryo" w:cs="Meiryo"/>
          <w:color w:val="221F1F"/>
          <w:w w:val="85"/>
          <w:position w:val="3"/>
          <w:sz w:val="22"/>
          <w:szCs w:val="22"/>
        </w:rPr>
        <w:t>end</w:t>
      </w:r>
      <w:r>
        <w:rPr>
          <w:rFonts w:ascii="Meiryo" w:eastAsia="Meiryo" w:hAnsi="Meiryo" w:cs="Meiryo"/>
          <w:color w:val="221F1F"/>
          <w:spacing w:val="14"/>
          <w:w w:val="85"/>
          <w:position w:val="3"/>
          <w:sz w:val="22"/>
          <w:szCs w:val="22"/>
        </w:rPr>
        <w:t xml:space="preserve"> </w:t>
      </w:r>
      <w:r>
        <w:rPr>
          <w:rFonts w:ascii="Meiryo" w:eastAsia="Meiryo" w:hAnsi="Meiryo" w:cs="Meiryo"/>
          <w:color w:val="221F1F"/>
          <w:position w:val="3"/>
          <w:sz w:val="22"/>
          <w:szCs w:val="22"/>
        </w:rPr>
        <w:t>of</w:t>
      </w:r>
      <w:r>
        <w:rPr>
          <w:rFonts w:ascii="Meiryo" w:eastAsia="Meiryo" w:hAnsi="Meiryo" w:cs="Meiryo"/>
          <w:color w:val="221F1F"/>
          <w:spacing w:val="-30"/>
          <w:position w:val="3"/>
          <w:sz w:val="22"/>
          <w:szCs w:val="22"/>
        </w:rPr>
        <w:t xml:space="preserve"> </w:t>
      </w:r>
      <w:r>
        <w:rPr>
          <w:rFonts w:ascii="Meiryo" w:eastAsia="Meiryo" w:hAnsi="Meiryo" w:cs="Meiryo"/>
          <w:color w:val="221F1F"/>
          <w:position w:val="3"/>
          <w:sz w:val="22"/>
          <w:szCs w:val="22"/>
        </w:rPr>
        <w:t>A</w:t>
      </w:r>
      <w:r>
        <w:rPr>
          <w:rFonts w:ascii="Meiryo" w:eastAsia="Meiryo" w:hAnsi="Meiryo" w:cs="Meiryo"/>
          <w:color w:val="221F1F"/>
          <w:spacing w:val="-6"/>
          <w:position w:val="3"/>
          <w:sz w:val="22"/>
          <w:szCs w:val="22"/>
        </w:rPr>
        <w:t>F</w:t>
      </w:r>
      <w:r>
        <w:rPr>
          <w:rFonts w:ascii="Meiryo" w:eastAsia="Meiryo" w:hAnsi="Meiryo" w:cs="Meiryo"/>
          <w:color w:val="221F1F"/>
          <w:position w:val="3"/>
          <w:sz w:val="22"/>
          <w:szCs w:val="22"/>
        </w:rPr>
        <w:t>QT</w:t>
      </w:r>
      <w:r>
        <w:rPr>
          <w:rFonts w:ascii="Meiryo" w:eastAsia="Meiryo" w:hAnsi="Meiryo" w:cs="Meiryo"/>
          <w:color w:val="221F1F"/>
          <w:spacing w:val="53"/>
          <w:position w:val="3"/>
          <w:sz w:val="22"/>
          <w:szCs w:val="22"/>
        </w:rPr>
        <w:t xml:space="preserve"> </w:t>
      </w:r>
      <w:r>
        <w:rPr>
          <w:rFonts w:ascii="Meiryo" w:eastAsia="Meiryo" w:hAnsi="Meiryo" w:cs="Meiryo"/>
          <w:color w:val="221F1F"/>
          <w:w w:val="90"/>
          <w:position w:val="3"/>
          <w:sz w:val="22"/>
          <w:szCs w:val="22"/>
        </w:rPr>
        <w:t>reliabili</w:t>
      </w:r>
      <w:r>
        <w:rPr>
          <w:rFonts w:ascii="Meiryo" w:eastAsia="Meiryo" w:hAnsi="Meiryo" w:cs="Meiryo"/>
          <w:color w:val="221F1F"/>
          <w:spacing w:val="-4"/>
          <w:w w:val="90"/>
          <w:position w:val="3"/>
          <w:sz w:val="22"/>
          <w:szCs w:val="22"/>
        </w:rPr>
        <w:t>t</w:t>
      </w:r>
      <w:r>
        <w:rPr>
          <w:rFonts w:ascii="Meiryo" w:eastAsia="Meiryo" w:hAnsi="Meiryo" w:cs="Meiryo"/>
          <w:color w:val="221F1F"/>
          <w:w w:val="90"/>
          <w:position w:val="3"/>
          <w:sz w:val="22"/>
          <w:szCs w:val="22"/>
        </w:rPr>
        <w:t>y</w:t>
      </w:r>
      <w:r>
        <w:rPr>
          <w:rFonts w:ascii="Meiryo" w:eastAsia="Meiryo" w:hAnsi="Meiryo" w:cs="Meiryo"/>
          <w:color w:val="221F1F"/>
          <w:spacing w:val="60"/>
          <w:w w:val="90"/>
          <w:position w:val="3"/>
          <w:sz w:val="22"/>
          <w:szCs w:val="22"/>
        </w:rPr>
        <w:t xml:space="preserve"> </w:t>
      </w:r>
      <w:r>
        <w:rPr>
          <w:rFonts w:ascii="Meiryo" w:eastAsia="Meiryo" w:hAnsi="Meiryo" w:cs="Meiryo"/>
          <w:color w:val="221F1F"/>
          <w:w w:val="90"/>
          <w:position w:val="3"/>
          <w:sz w:val="22"/>
          <w:szCs w:val="22"/>
        </w:rPr>
        <w:t>re</w:t>
      </w:r>
      <w:r>
        <w:rPr>
          <w:rFonts w:ascii="Meiryo" w:eastAsia="Meiryo" w:hAnsi="Meiryo" w:cs="Meiryo"/>
          <w:color w:val="221F1F"/>
          <w:spacing w:val="5"/>
          <w:w w:val="90"/>
          <w:position w:val="3"/>
          <w:sz w:val="22"/>
          <w:szCs w:val="22"/>
        </w:rPr>
        <w:t>p</w:t>
      </w:r>
      <w:r>
        <w:rPr>
          <w:rFonts w:ascii="Meiryo" w:eastAsia="Meiryo" w:hAnsi="Meiryo" w:cs="Meiryo"/>
          <w:color w:val="221F1F"/>
          <w:w w:val="90"/>
          <w:position w:val="3"/>
          <w:sz w:val="22"/>
          <w:szCs w:val="22"/>
        </w:rPr>
        <w:t>orted</w:t>
      </w:r>
      <w:r>
        <w:rPr>
          <w:rFonts w:ascii="Meiryo" w:eastAsia="Meiryo" w:hAnsi="Meiryo" w:cs="Meiryo"/>
          <w:color w:val="221F1F"/>
          <w:spacing w:val="-17"/>
          <w:w w:val="90"/>
          <w:position w:val="3"/>
          <w:sz w:val="22"/>
          <w:szCs w:val="22"/>
        </w:rPr>
        <w:t xml:space="preserve"> </w:t>
      </w:r>
      <w:r>
        <w:rPr>
          <w:rFonts w:ascii="Meiryo" w:eastAsia="Meiryo" w:hAnsi="Meiryo" w:cs="Meiryo"/>
          <w:color w:val="221F1F"/>
          <w:position w:val="3"/>
          <w:sz w:val="22"/>
          <w:szCs w:val="22"/>
        </w:rPr>
        <w:t>in</w:t>
      </w:r>
      <w:r>
        <w:rPr>
          <w:rFonts w:ascii="Meiryo" w:eastAsia="Meiryo" w:hAnsi="Meiryo" w:cs="Meiryo"/>
          <w:color w:val="221F1F"/>
          <w:spacing w:val="-11"/>
          <w:position w:val="3"/>
          <w:sz w:val="22"/>
          <w:szCs w:val="22"/>
        </w:rPr>
        <w:t xml:space="preserve"> </w:t>
      </w:r>
      <w:r>
        <w:rPr>
          <w:rFonts w:ascii="Meiryo" w:eastAsia="Meiryo" w:hAnsi="Meiryo" w:cs="Meiryo"/>
          <w:color w:val="221F1F"/>
          <w:spacing w:val="-6"/>
          <w:w w:val="114"/>
          <w:position w:val="3"/>
          <w:sz w:val="22"/>
          <w:szCs w:val="22"/>
        </w:rPr>
        <w:t>P</w:t>
      </w:r>
      <w:r>
        <w:rPr>
          <w:rFonts w:ascii="Meiryo" w:eastAsia="Meiryo" w:hAnsi="Meiryo" w:cs="Meiryo"/>
          <w:color w:val="221F1F"/>
          <w:w w:val="87"/>
          <w:position w:val="3"/>
          <w:sz w:val="22"/>
          <w:szCs w:val="22"/>
        </w:rPr>
        <w:t>almer</w:t>
      </w:r>
      <w:r>
        <w:rPr>
          <w:rFonts w:ascii="Meiryo" w:eastAsia="Meiryo" w:hAnsi="Meiryo" w:cs="Meiryo"/>
          <w:color w:val="221F1F"/>
          <w:position w:val="3"/>
          <w:sz w:val="22"/>
          <w:szCs w:val="22"/>
        </w:rPr>
        <w:t xml:space="preserve"> </w:t>
      </w:r>
      <w:r>
        <w:rPr>
          <w:rFonts w:ascii="Meiryo" w:eastAsia="Meiryo" w:hAnsi="Meiryo" w:cs="Meiryo"/>
          <w:color w:val="221F1F"/>
          <w:w w:val="86"/>
          <w:position w:val="3"/>
          <w:sz w:val="22"/>
          <w:szCs w:val="22"/>
        </w:rPr>
        <w:t>et</w:t>
      </w:r>
      <w:r>
        <w:rPr>
          <w:rFonts w:ascii="Meiryo" w:eastAsia="Meiryo" w:hAnsi="Meiryo" w:cs="Meiryo"/>
          <w:color w:val="221F1F"/>
          <w:spacing w:val="11"/>
          <w:w w:val="86"/>
          <w:position w:val="3"/>
          <w:sz w:val="22"/>
          <w:szCs w:val="22"/>
        </w:rPr>
        <w:t xml:space="preserve"> </w:t>
      </w:r>
      <w:r>
        <w:rPr>
          <w:rFonts w:ascii="Meiryo" w:eastAsia="Meiryo" w:hAnsi="Meiryo" w:cs="Meiryo"/>
          <w:color w:val="221F1F"/>
          <w:position w:val="3"/>
          <w:sz w:val="22"/>
          <w:szCs w:val="22"/>
        </w:rPr>
        <w:t>al.,</w:t>
      </w:r>
    </w:p>
    <w:p>
      <w:pPr>
        <w:spacing w:before="23"/>
        <w:ind w:left="705"/>
        <w:rPr>
          <w:rFonts w:ascii="Meiryo" w:eastAsia="Meiryo" w:hAnsi="Meiryo" w:cs="Meiryo"/>
          <w:sz w:val="22"/>
          <w:szCs w:val="22"/>
        </w:rPr>
      </w:pPr>
      <w:r>
        <w:rPr>
          <w:rFonts w:ascii="Meiryo" w:eastAsia="Meiryo" w:hAnsi="Meiryo" w:cs="Meiryo"/>
          <w:color w:val="221F1F"/>
          <w:w w:val="81"/>
          <w:sz w:val="22"/>
          <w:szCs w:val="22"/>
        </w:rPr>
        <w:t>1988),</w:t>
      </w:r>
    </w:p>
    <w:p>
      <w:pPr>
        <w:spacing w:before="11" w:line="200" w:lineRule="exact"/>
      </w:pPr>
    </w:p>
    <w:p>
      <w:pPr>
        <w:spacing w:line="400" w:lineRule="exact"/>
        <w:ind w:left="424"/>
        <w:rPr>
          <w:rFonts w:ascii="Meiryo" w:eastAsia="Meiryo" w:hAnsi="Meiryo" w:cs="Meiryo"/>
          <w:sz w:val="22"/>
          <w:szCs w:val="22"/>
        </w:rPr>
      </w:pPr>
      <w:r>
        <w:rPr>
          <w:rFonts w:ascii="Meiryo" w:eastAsia="Meiryo" w:hAnsi="Meiryo" w:cs="Meiryo"/>
          <w:color w:val="221F1F"/>
          <w:w w:val="128"/>
          <w:position w:val="-1"/>
          <w:sz w:val="22"/>
          <w:szCs w:val="22"/>
        </w:rPr>
        <w:t>•</w:t>
      </w:r>
      <w:r>
        <w:rPr>
          <w:rFonts w:ascii="Meiryo" w:eastAsia="Meiryo" w:hAnsi="Meiryo" w:cs="Meiryo"/>
          <w:color w:val="221F1F"/>
          <w:spacing w:val="36"/>
          <w:w w:val="128"/>
          <w:position w:val="-1"/>
          <w:sz w:val="22"/>
          <w:szCs w:val="22"/>
        </w:rPr>
        <w:t xml:space="preserve"> </w:t>
      </w:r>
      <w:r>
        <w:rPr>
          <w:i/>
          <w:color w:val="221F1F"/>
          <w:w w:val="128"/>
          <w:position w:val="-1"/>
          <w:sz w:val="22"/>
          <w:szCs w:val="22"/>
        </w:rPr>
        <w:t>ρ</w:t>
      </w:r>
      <w:proofErr w:type="spellStart"/>
      <w:r>
        <w:rPr>
          <w:i/>
          <w:color w:val="221F1F"/>
          <w:w w:val="128"/>
          <w:position w:val="-4"/>
          <w:sz w:val="15"/>
          <w:szCs w:val="15"/>
        </w:rPr>
        <w:t>xy</w:t>
      </w:r>
      <w:proofErr w:type="spellEnd"/>
      <w:r>
        <w:rPr>
          <w:i/>
          <w:color w:val="221F1F"/>
          <w:spacing w:val="15"/>
          <w:w w:val="128"/>
          <w:position w:val="-4"/>
          <w:sz w:val="15"/>
          <w:szCs w:val="15"/>
        </w:rPr>
        <w:t xml:space="preserve"> </w:t>
      </w:r>
      <w:r>
        <w:rPr>
          <w:rFonts w:ascii="Meiryo" w:eastAsia="Meiryo" w:hAnsi="Meiryo" w:cs="Meiryo"/>
          <w:color w:val="221F1F"/>
          <w:position w:val="-1"/>
          <w:sz w:val="22"/>
          <w:szCs w:val="22"/>
        </w:rPr>
        <w:t>is</w:t>
      </w:r>
      <w:r>
        <w:rPr>
          <w:rFonts w:ascii="Meiryo" w:eastAsia="Meiryo" w:hAnsi="Meiryo" w:cs="Meiryo"/>
          <w:color w:val="221F1F"/>
          <w:spacing w:val="-19"/>
          <w:position w:val="-1"/>
          <w:sz w:val="22"/>
          <w:szCs w:val="22"/>
        </w:rPr>
        <w:t xml:space="preserve"> </w:t>
      </w:r>
      <w:r>
        <w:rPr>
          <w:rFonts w:ascii="Meiryo" w:eastAsia="Meiryo" w:hAnsi="Meiryo" w:cs="Meiryo"/>
          <w:color w:val="221F1F"/>
          <w:w w:val="87"/>
          <w:position w:val="-1"/>
          <w:sz w:val="22"/>
          <w:szCs w:val="22"/>
        </w:rPr>
        <w:t>the</w:t>
      </w:r>
      <w:r>
        <w:rPr>
          <w:rFonts w:ascii="Meiryo" w:eastAsia="Meiryo" w:hAnsi="Meiryo" w:cs="Meiryo"/>
          <w:color w:val="221F1F"/>
          <w:spacing w:val="12"/>
          <w:w w:val="87"/>
          <w:position w:val="-1"/>
          <w:sz w:val="22"/>
          <w:szCs w:val="22"/>
        </w:rPr>
        <w:t xml:space="preserve"> </w:t>
      </w:r>
      <w:r>
        <w:rPr>
          <w:rFonts w:ascii="Meiryo" w:eastAsia="Meiryo" w:hAnsi="Meiryo" w:cs="Meiryo"/>
          <w:color w:val="221F1F"/>
          <w:w w:val="87"/>
          <w:position w:val="-1"/>
          <w:sz w:val="22"/>
          <w:szCs w:val="22"/>
        </w:rPr>
        <w:t>correlation</w:t>
      </w:r>
      <w:r>
        <w:rPr>
          <w:rFonts w:ascii="Meiryo" w:eastAsia="Meiryo" w:hAnsi="Meiryo" w:cs="Meiryo"/>
          <w:color w:val="221F1F"/>
          <w:spacing w:val="44"/>
          <w:w w:val="87"/>
          <w:position w:val="-1"/>
          <w:sz w:val="22"/>
          <w:szCs w:val="22"/>
        </w:rPr>
        <w:t xml:space="preserve"> </w:t>
      </w:r>
      <w:r>
        <w:rPr>
          <w:rFonts w:ascii="Meiryo" w:eastAsia="Meiryo" w:hAnsi="Meiryo" w:cs="Meiryo"/>
          <w:color w:val="221F1F"/>
          <w:spacing w:val="5"/>
          <w:w w:val="87"/>
          <w:position w:val="-1"/>
          <w:sz w:val="22"/>
          <w:szCs w:val="22"/>
        </w:rPr>
        <w:t>b</w:t>
      </w:r>
      <w:r>
        <w:rPr>
          <w:rFonts w:ascii="Meiryo" w:eastAsia="Meiryo" w:hAnsi="Meiryo" w:cs="Meiryo"/>
          <w:color w:val="221F1F"/>
          <w:w w:val="87"/>
          <w:position w:val="-1"/>
          <w:sz w:val="22"/>
          <w:szCs w:val="22"/>
        </w:rPr>
        <w:t>e</w:t>
      </w:r>
      <w:r>
        <w:rPr>
          <w:rFonts w:ascii="Meiryo" w:eastAsia="Meiryo" w:hAnsi="Meiryo" w:cs="Meiryo"/>
          <w:color w:val="221F1F"/>
          <w:spacing w:val="-5"/>
          <w:w w:val="87"/>
          <w:position w:val="-1"/>
          <w:sz w:val="22"/>
          <w:szCs w:val="22"/>
        </w:rPr>
        <w:t>tw</w:t>
      </w:r>
      <w:r>
        <w:rPr>
          <w:rFonts w:ascii="Meiryo" w:eastAsia="Meiryo" w:hAnsi="Meiryo" w:cs="Meiryo"/>
          <w:color w:val="221F1F"/>
          <w:w w:val="87"/>
          <w:position w:val="-1"/>
          <w:sz w:val="22"/>
          <w:szCs w:val="22"/>
        </w:rPr>
        <w:t>een</w:t>
      </w:r>
      <w:r>
        <w:rPr>
          <w:rFonts w:ascii="Meiryo" w:eastAsia="Meiryo" w:hAnsi="Meiryo" w:cs="Meiryo"/>
          <w:color w:val="221F1F"/>
          <w:spacing w:val="-12"/>
          <w:w w:val="87"/>
          <w:position w:val="-1"/>
          <w:sz w:val="22"/>
          <w:szCs w:val="22"/>
        </w:rPr>
        <w:t xml:space="preserve"> </w:t>
      </w:r>
      <w:r>
        <w:rPr>
          <w:rFonts w:ascii="Meiryo" w:eastAsia="Meiryo" w:hAnsi="Meiryo" w:cs="Meiryo"/>
          <w:color w:val="221F1F"/>
          <w:w w:val="87"/>
          <w:position w:val="-1"/>
          <w:sz w:val="22"/>
          <w:szCs w:val="22"/>
        </w:rPr>
        <w:t>sisters</w:t>
      </w:r>
      <w:r>
        <w:rPr>
          <w:rFonts w:ascii="Meiryo" w:eastAsia="Meiryo" w:hAnsi="Meiryo" w:cs="Meiryo"/>
          <w:color w:val="221F1F"/>
          <w:spacing w:val="2"/>
          <w:w w:val="87"/>
          <w:position w:val="-1"/>
          <w:sz w:val="22"/>
          <w:szCs w:val="22"/>
        </w:rPr>
        <w:t xml:space="preserve"> </w:t>
      </w:r>
      <w:r>
        <w:rPr>
          <w:rFonts w:ascii="Meiryo" w:eastAsia="Meiryo" w:hAnsi="Meiryo" w:cs="Meiryo"/>
          <w:color w:val="221F1F"/>
          <w:position w:val="-1"/>
          <w:sz w:val="22"/>
          <w:szCs w:val="22"/>
        </w:rPr>
        <w:t>is</w:t>
      </w:r>
      <w:r>
        <w:rPr>
          <w:rFonts w:ascii="Meiryo" w:eastAsia="Meiryo" w:hAnsi="Meiryo" w:cs="Meiryo"/>
          <w:color w:val="221F1F"/>
          <w:spacing w:val="-19"/>
          <w:position w:val="-1"/>
          <w:sz w:val="22"/>
          <w:szCs w:val="22"/>
        </w:rPr>
        <w:t xml:space="preserve"> </w:t>
      </w:r>
      <w:r>
        <w:rPr>
          <w:rFonts w:ascii="Meiryo" w:eastAsia="Meiryo" w:hAnsi="Meiryo" w:cs="Meiryo"/>
          <w:color w:val="221F1F"/>
          <w:w w:val="80"/>
          <w:position w:val="-1"/>
          <w:sz w:val="22"/>
          <w:szCs w:val="22"/>
        </w:rPr>
        <w:t>.67.</w:t>
      </w:r>
    </w:p>
    <w:p>
      <w:pPr>
        <w:spacing w:line="200" w:lineRule="exact"/>
      </w:pPr>
    </w:p>
    <w:p>
      <w:pPr>
        <w:spacing w:line="200" w:lineRule="exact"/>
      </w:pPr>
    </w:p>
    <w:p>
      <w:pPr>
        <w:spacing w:line="200" w:lineRule="exact"/>
      </w:pPr>
    </w:p>
    <w:p>
      <w:pPr>
        <w:spacing w:before="19" w:line="260" w:lineRule="exact"/>
        <w:rPr>
          <w:sz w:val="26"/>
          <w:szCs w:val="26"/>
        </w:rPr>
      </w:pPr>
    </w:p>
    <w:p>
      <w:pPr>
        <w:spacing w:before="40"/>
        <w:ind w:left="174"/>
        <w:rPr>
          <w:sz w:val="22"/>
          <w:szCs w:val="22"/>
        </w:rPr>
      </w:pPr>
      <w:proofErr w:type="spellStart"/>
      <w:r>
        <w:rPr>
          <w:color w:val="221F1F"/>
          <w:spacing w:val="19"/>
          <w:w w:val="106"/>
          <w:sz w:val="22"/>
          <w:szCs w:val="22"/>
        </w:rPr>
        <w:t>sigma</w:t>
      </w:r>
      <w:r>
        <w:rPr>
          <w:color w:val="221F1F"/>
          <w:w w:val="106"/>
          <w:sz w:val="22"/>
          <w:szCs w:val="22"/>
        </w:rPr>
        <w:t>x</w:t>
      </w:r>
      <w:proofErr w:type="spellEnd"/>
      <w:r>
        <w:rPr>
          <w:color w:val="221F1F"/>
          <w:sz w:val="22"/>
          <w:szCs w:val="22"/>
        </w:rPr>
        <w:t xml:space="preserve">   </w:t>
      </w:r>
      <w:r>
        <w:rPr>
          <w:color w:val="221F1F"/>
          <w:w w:val="90"/>
          <w:sz w:val="22"/>
          <w:szCs w:val="22"/>
        </w:rPr>
        <w:t>=</w:t>
      </w:r>
      <w:r>
        <w:rPr>
          <w:color w:val="221F1F"/>
          <w:sz w:val="22"/>
          <w:szCs w:val="22"/>
        </w:rPr>
        <w:t xml:space="preserve">  </w:t>
      </w:r>
      <w:r>
        <w:rPr>
          <w:color w:val="221F1F"/>
          <w:spacing w:val="-1"/>
          <w:sz w:val="22"/>
          <w:szCs w:val="22"/>
        </w:rPr>
        <w:t xml:space="preserve"> </w:t>
      </w:r>
      <w:r>
        <w:rPr>
          <w:color w:val="221F1F"/>
          <w:spacing w:val="18"/>
          <w:w w:val="136"/>
          <w:sz w:val="22"/>
          <w:szCs w:val="22"/>
        </w:rPr>
        <w:t>sqr</w:t>
      </w:r>
      <w:r>
        <w:rPr>
          <w:color w:val="221F1F"/>
          <w:w w:val="136"/>
          <w:sz w:val="22"/>
          <w:szCs w:val="22"/>
        </w:rPr>
        <w:t>t</w:t>
      </w:r>
      <w:r>
        <w:rPr>
          <w:color w:val="221F1F"/>
          <w:spacing w:val="-17"/>
          <w:sz w:val="22"/>
          <w:szCs w:val="22"/>
        </w:rPr>
        <w:t xml:space="preserve"> </w:t>
      </w:r>
      <w:r>
        <w:rPr>
          <w:color w:val="221F1F"/>
          <w:spacing w:val="20"/>
          <w:w w:val="119"/>
          <w:sz w:val="22"/>
          <w:szCs w:val="22"/>
        </w:rPr>
        <w:t>(1.1881</w:t>
      </w:r>
      <w:r>
        <w:rPr>
          <w:color w:val="221F1F"/>
          <w:w w:val="119"/>
          <w:sz w:val="22"/>
          <w:szCs w:val="22"/>
        </w:rPr>
        <w:t>)</w:t>
      </w:r>
      <w:r>
        <w:rPr>
          <w:color w:val="221F1F"/>
          <w:spacing w:val="-35"/>
          <w:sz w:val="22"/>
          <w:szCs w:val="22"/>
        </w:rPr>
        <w:t xml:space="preserve"> </w:t>
      </w:r>
    </w:p>
    <w:p>
      <w:pPr>
        <w:spacing w:line="200" w:lineRule="exact"/>
      </w:pPr>
    </w:p>
    <w:p>
      <w:pPr>
        <w:spacing w:before="2" w:line="220" w:lineRule="exact"/>
        <w:rPr>
          <w:sz w:val="22"/>
          <w:szCs w:val="22"/>
        </w:rPr>
      </w:pPr>
    </w:p>
    <w:p>
      <w:pPr>
        <w:spacing w:line="640" w:lineRule="auto"/>
        <w:ind w:left="172" w:right="6583" w:firstLine="2"/>
        <w:rPr>
          <w:sz w:val="22"/>
          <w:szCs w:val="22"/>
        </w:rPr>
      </w:pPr>
      <w:proofErr w:type="spellStart"/>
      <w:r>
        <w:rPr>
          <w:color w:val="221F1F"/>
          <w:spacing w:val="19"/>
          <w:sz w:val="22"/>
          <w:szCs w:val="22"/>
        </w:rPr>
        <w:t>sigma</w:t>
      </w:r>
      <w:r>
        <w:rPr>
          <w:color w:val="221F1F"/>
          <w:sz w:val="22"/>
          <w:szCs w:val="22"/>
        </w:rPr>
        <w:t>y</w:t>
      </w:r>
      <w:proofErr w:type="spellEnd"/>
      <w:r>
        <w:rPr>
          <w:color w:val="221F1F"/>
          <w:sz w:val="22"/>
          <w:szCs w:val="22"/>
        </w:rPr>
        <w:t xml:space="preserve">  </w:t>
      </w:r>
      <w:r>
        <w:rPr>
          <w:color w:val="221F1F"/>
          <w:spacing w:val="38"/>
          <w:sz w:val="22"/>
          <w:szCs w:val="22"/>
        </w:rPr>
        <w:t xml:space="preserve"> </w:t>
      </w:r>
      <w:r>
        <w:rPr>
          <w:color w:val="221F1F"/>
          <w:sz w:val="22"/>
          <w:szCs w:val="22"/>
        </w:rPr>
        <w:t xml:space="preserve">= </w:t>
      </w:r>
      <w:r>
        <w:rPr>
          <w:color w:val="221F1F"/>
          <w:spacing w:val="4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w w:val="102"/>
          <w:sz w:val="22"/>
          <w:szCs w:val="22"/>
        </w:rPr>
        <w:t>igma</w:t>
      </w:r>
      <w:r>
        <w:rPr>
          <w:color w:val="221F1F"/>
          <w:w w:val="102"/>
          <w:sz w:val="22"/>
          <w:szCs w:val="22"/>
        </w:rPr>
        <w:t>x</w:t>
      </w:r>
      <w:proofErr w:type="spellEnd"/>
      <w:r>
        <w:rPr>
          <w:color w:val="221F1F"/>
          <w:spacing w:val="-36"/>
          <w:sz w:val="22"/>
          <w:szCs w:val="22"/>
        </w:rPr>
        <w:t xml:space="preserve"> </w:t>
      </w:r>
      <w:proofErr w:type="spellStart"/>
      <w:r>
        <w:rPr>
          <w:color w:val="221F1F"/>
          <w:spacing w:val="17"/>
          <w:w w:val="115"/>
          <w:sz w:val="22"/>
          <w:szCs w:val="22"/>
        </w:rPr>
        <w:t>rx</w:t>
      </w:r>
      <w:r>
        <w:rPr>
          <w:color w:val="221F1F"/>
          <w:w w:val="115"/>
          <w:sz w:val="22"/>
          <w:szCs w:val="22"/>
        </w:rPr>
        <w:t>x</w:t>
      </w:r>
      <w:proofErr w:type="spellEnd"/>
      <w:r>
        <w:rPr>
          <w:color w:val="221F1F"/>
          <w:sz w:val="22"/>
          <w:szCs w:val="22"/>
        </w:rPr>
        <w:t xml:space="preserve">  </w:t>
      </w:r>
      <w:r>
        <w:rPr>
          <w:color w:val="221F1F"/>
          <w:spacing w:val="-2"/>
          <w:sz w:val="22"/>
          <w:szCs w:val="22"/>
        </w:rPr>
        <w:t xml:space="preserve"> </w:t>
      </w:r>
      <w:r>
        <w:rPr>
          <w:color w:val="221F1F"/>
          <w:w w:val="90"/>
          <w:sz w:val="22"/>
          <w:szCs w:val="22"/>
        </w:rPr>
        <w:t>=</w:t>
      </w:r>
      <w:r>
        <w:rPr>
          <w:color w:val="221F1F"/>
          <w:sz w:val="22"/>
          <w:szCs w:val="22"/>
        </w:rPr>
        <w:t xml:space="preserve">  </w:t>
      </w:r>
      <w:r>
        <w:rPr>
          <w:color w:val="221F1F"/>
          <w:spacing w:val="-2"/>
          <w:sz w:val="22"/>
          <w:szCs w:val="22"/>
        </w:rPr>
        <w:t xml:space="preserve"> </w:t>
      </w:r>
      <w:r>
        <w:rPr>
          <w:color w:val="221F1F"/>
          <w:spacing w:val="17"/>
          <w:w w:val="122"/>
          <w:sz w:val="22"/>
          <w:szCs w:val="22"/>
        </w:rPr>
        <w:t>.8</w:t>
      </w:r>
      <w:r>
        <w:rPr>
          <w:color w:val="221F1F"/>
          <w:w w:val="122"/>
          <w:sz w:val="22"/>
          <w:szCs w:val="22"/>
        </w:rPr>
        <w:t>7</w:t>
      </w:r>
      <w:r>
        <w:rPr>
          <w:color w:val="221F1F"/>
          <w:spacing w:val="-38"/>
          <w:sz w:val="22"/>
          <w:szCs w:val="22"/>
        </w:rPr>
        <w:t xml:space="preserve"> </w:t>
      </w:r>
    </w:p>
    <w:p>
      <w:pPr>
        <w:spacing w:before="15" w:line="640" w:lineRule="auto"/>
        <w:ind w:left="172" w:right="7393"/>
        <w:rPr>
          <w:sz w:val="22"/>
          <w:szCs w:val="22"/>
        </w:rPr>
      </w:pPr>
      <w:r>
        <w:rPr>
          <w:sz w:val="20"/>
          <w:szCs w:val="20"/>
        </w:rPr>
        <w:pict>
          <v:group id="_x0000_s1032" style="position:absolute;left:0;text-align:left;margin-left:90.9pt;margin-top:-114.35pt;width:430.15pt;height:275.55pt;z-index:-251657216;mso-position-horizontal-relative:page" coordorigin="1818,-2287" coordsize="8603,5511">
            <v:shape id="_x0000_s1033" style="position:absolute;left:1818;top:-2287;width:8603;height:5511" coordorigin="1818,-2287" coordsize="8603,5511" path="m1818,3223r8604,l10422,-2287r-8604,l1818,3223xe" fillcolor="#f7f6f7" stroked="f">
              <v:path arrowok="t"/>
            </v:shape>
            <w10:wrap anchorx="page"/>
          </v:group>
        </w:pict>
      </w:r>
      <w:proofErr w:type="spellStart"/>
      <w:r>
        <w:rPr>
          <w:color w:val="221F1F"/>
          <w:spacing w:val="17"/>
          <w:sz w:val="22"/>
          <w:szCs w:val="22"/>
        </w:rPr>
        <w:t>ry</w:t>
      </w:r>
      <w:r>
        <w:rPr>
          <w:color w:val="221F1F"/>
          <w:sz w:val="22"/>
          <w:szCs w:val="22"/>
        </w:rPr>
        <w:t>y</w:t>
      </w:r>
      <w:proofErr w:type="spellEnd"/>
      <w:r>
        <w:rPr>
          <w:color w:val="221F1F"/>
          <w:sz w:val="22"/>
          <w:szCs w:val="22"/>
        </w:rPr>
        <w:t xml:space="preserve">  </w:t>
      </w:r>
      <w:r>
        <w:rPr>
          <w:color w:val="221F1F"/>
          <w:spacing w:val="42"/>
          <w:sz w:val="22"/>
          <w:szCs w:val="22"/>
        </w:rPr>
        <w:t xml:space="preserve"> </w:t>
      </w:r>
      <w:r>
        <w:rPr>
          <w:color w:val="221F1F"/>
          <w:sz w:val="22"/>
          <w:szCs w:val="22"/>
        </w:rPr>
        <w:t xml:space="preserve">= </w:t>
      </w:r>
      <w:r>
        <w:rPr>
          <w:color w:val="221F1F"/>
          <w:spacing w:val="41"/>
          <w:sz w:val="22"/>
          <w:szCs w:val="22"/>
        </w:rPr>
        <w:t xml:space="preserve"> </w:t>
      </w:r>
      <w:proofErr w:type="spellStart"/>
      <w:r>
        <w:rPr>
          <w:color w:val="221F1F"/>
          <w:spacing w:val="17"/>
          <w:w w:val="115"/>
          <w:sz w:val="22"/>
          <w:szCs w:val="22"/>
        </w:rPr>
        <w:t>rx</w:t>
      </w:r>
      <w:r>
        <w:rPr>
          <w:color w:val="221F1F"/>
          <w:w w:val="115"/>
          <w:sz w:val="22"/>
          <w:szCs w:val="22"/>
        </w:rPr>
        <w:t>x</w:t>
      </w:r>
      <w:proofErr w:type="spellEnd"/>
      <w:r>
        <w:rPr>
          <w:color w:val="221F1F"/>
          <w:spacing w:val="-38"/>
          <w:sz w:val="22"/>
          <w:szCs w:val="22"/>
        </w:rPr>
        <w:t xml:space="preserve"> </w:t>
      </w:r>
      <w:proofErr w:type="spellStart"/>
      <w:r>
        <w:rPr>
          <w:color w:val="221F1F"/>
          <w:spacing w:val="18"/>
          <w:w w:val="115"/>
          <w:sz w:val="22"/>
          <w:szCs w:val="22"/>
        </w:rPr>
        <w:t>rx</w:t>
      </w:r>
      <w:r>
        <w:rPr>
          <w:color w:val="221F1F"/>
          <w:w w:val="115"/>
          <w:sz w:val="22"/>
          <w:szCs w:val="22"/>
        </w:rPr>
        <w:t>y</w:t>
      </w:r>
      <w:proofErr w:type="spellEnd"/>
      <w:r>
        <w:rPr>
          <w:color w:val="221F1F"/>
          <w:spacing w:val="-20"/>
          <w:sz w:val="22"/>
          <w:szCs w:val="22"/>
        </w:rPr>
        <w:t xml:space="preserve"> </w:t>
      </w:r>
      <w:r>
        <w:rPr>
          <w:color w:val="221F1F"/>
          <w:spacing w:val="18"/>
          <w:w w:val="112"/>
          <w:sz w:val="22"/>
          <w:szCs w:val="22"/>
        </w:rPr>
        <w:t>=.6</w:t>
      </w:r>
      <w:r>
        <w:rPr>
          <w:color w:val="221F1F"/>
          <w:w w:val="112"/>
          <w:sz w:val="22"/>
          <w:szCs w:val="22"/>
        </w:rPr>
        <w:t>7</w:t>
      </w:r>
      <w:r>
        <w:rPr>
          <w:color w:val="221F1F"/>
          <w:spacing w:val="-37"/>
          <w:sz w:val="22"/>
          <w:szCs w:val="22"/>
        </w:rPr>
        <w:t xml:space="preserve"> </w:t>
      </w:r>
    </w:p>
    <w:p>
      <w:pPr>
        <w:spacing w:before="1" w:line="240" w:lineRule="exact"/>
      </w:pPr>
    </w:p>
    <w:p>
      <w:pPr>
        <w:spacing w:line="426" w:lineRule="auto"/>
        <w:ind w:left="436" w:right="386" w:hanging="270"/>
        <w:rPr>
          <w:sz w:val="22"/>
          <w:szCs w:val="22"/>
        </w:rPr>
      </w:pPr>
      <w:r>
        <w:rPr>
          <w:color w:val="221F1F"/>
          <w:w w:val="153"/>
          <w:sz w:val="22"/>
          <w:szCs w:val="22"/>
        </w:rPr>
        <w:t>(</w:t>
      </w:r>
      <w:r>
        <w:rPr>
          <w:color w:val="221F1F"/>
          <w:spacing w:val="-2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w w:val="102"/>
          <w:sz w:val="22"/>
          <w:szCs w:val="22"/>
        </w:rPr>
        <w:t>*</w:t>
      </w:r>
      <w:r>
        <w:rPr>
          <w:color w:val="221F1F"/>
          <w:spacing w:val="-27"/>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x</w:t>
      </w:r>
      <w:r>
        <w:rPr>
          <w:color w:val="221F1F"/>
          <w:spacing w:val="-38"/>
          <w:sz w:val="22"/>
          <w:szCs w:val="22"/>
        </w:rPr>
        <w:t xml:space="preserve"> </w:t>
      </w:r>
      <w:proofErr w:type="spellStart"/>
      <w:r>
        <w:rPr>
          <w:color w:val="221F1F"/>
          <w:sz w:val="22"/>
          <w:szCs w:val="22"/>
        </w:rPr>
        <w:t>x</w:t>
      </w:r>
      <w:proofErr w:type="spellEnd"/>
      <w:r>
        <w:rPr>
          <w:color w:val="221F1F"/>
          <w:sz w:val="22"/>
          <w:szCs w:val="22"/>
        </w:rPr>
        <w:t xml:space="preserve">   </w:t>
      </w:r>
      <w:r>
        <w:rPr>
          <w:color w:val="221F1F"/>
          <w:w w:val="90"/>
          <w:sz w:val="22"/>
          <w:szCs w:val="22"/>
        </w:rPr>
        <w:t>+</w:t>
      </w:r>
      <w:r>
        <w:rPr>
          <w:color w:val="221F1F"/>
          <w:spacing w:val="-2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3"/>
          <w:sz w:val="22"/>
          <w:szCs w:val="22"/>
        </w:rPr>
        <w:t xml:space="preserve"> </w:t>
      </w:r>
      <w:r>
        <w:rPr>
          <w:color w:val="221F1F"/>
          <w:w w:val="102"/>
          <w:sz w:val="22"/>
          <w:szCs w:val="22"/>
        </w:rPr>
        <w:t>*</w:t>
      </w:r>
      <w:r>
        <w:rPr>
          <w:color w:val="221F1F"/>
          <w:spacing w:val="-27"/>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y</w:t>
      </w:r>
      <w:r>
        <w:rPr>
          <w:color w:val="221F1F"/>
          <w:spacing w:val="-38"/>
          <w:sz w:val="22"/>
          <w:szCs w:val="22"/>
        </w:rPr>
        <w:t xml:space="preserve"> </w:t>
      </w:r>
      <w:proofErr w:type="spellStart"/>
      <w:r>
        <w:rPr>
          <w:color w:val="221F1F"/>
          <w:sz w:val="22"/>
          <w:szCs w:val="22"/>
        </w:rPr>
        <w:t>y</w:t>
      </w:r>
      <w:proofErr w:type="spellEnd"/>
      <w:r>
        <w:rPr>
          <w:color w:val="221F1F"/>
          <w:sz w:val="22"/>
          <w:szCs w:val="22"/>
        </w:rPr>
        <w:t xml:space="preserve">  </w:t>
      </w:r>
      <w:r>
        <w:rPr>
          <w:color w:val="221F1F"/>
          <w:spacing w:val="16"/>
          <w:sz w:val="22"/>
          <w:szCs w:val="22"/>
        </w:rPr>
        <w:t xml:space="preserve"> </w:t>
      </w:r>
      <w:r>
        <w:rPr>
          <w:color w:val="221F1F"/>
          <w:spacing w:val="13"/>
          <w:w w:val="153"/>
          <w:sz w:val="22"/>
          <w:szCs w:val="22"/>
        </w:rPr>
        <w:t>-</w:t>
      </w:r>
      <w:r>
        <w:rPr>
          <w:color w:val="221F1F"/>
          <w:spacing w:val="13"/>
          <w:w w:val="102"/>
          <w:sz w:val="22"/>
          <w:szCs w:val="22"/>
        </w:rPr>
        <w:t>2</w:t>
      </w:r>
      <w:r>
        <w:rPr>
          <w:color w:val="221F1F"/>
          <w:w w:val="102"/>
          <w:sz w:val="22"/>
          <w:szCs w:val="22"/>
        </w:rPr>
        <w:t>*</w:t>
      </w:r>
      <w:r>
        <w:rPr>
          <w:color w:val="221F1F"/>
          <w:spacing w:val="-25"/>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x</w:t>
      </w:r>
      <w:r>
        <w:rPr>
          <w:color w:val="221F1F"/>
          <w:spacing w:val="-38"/>
          <w:sz w:val="22"/>
          <w:szCs w:val="22"/>
        </w:rPr>
        <w:t xml:space="preserve"> </w:t>
      </w:r>
      <w:r>
        <w:rPr>
          <w:color w:val="221F1F"/>
          <w:w w:val="102"/>
          <w:sz w:val="22"/>
          <w:szCs w:val="22"/>
        </w:rPr>
        <w:t>y</w:t>
      </w:r>
      <w:r>
        <w:rPr>
          <w:color w:val="221F1F"/>
          <w:spacing w:val="-27"/>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4"/>
          <w:sz w:val="22"/>
          <w:szCs w:val="22"/>
        </w:rPr>
        <w:t xml:space="preserve"> </w:t>
      </w:r>
      <w:r>
        <w:rPr>
          <w:color w:val="221F1F"/>
          <w:w w:val="153"/>
          <w:sz w:val="22"/>
          <w:szCs w:val="22"/>
        </w:rPr>
        <w:t>)</w:t>
      </w:r>
      <w:r>
        <w:rPr>
          <w:color w:val="221F1F"/>
          <w:spacing w:val="73"/>
          <w:w w:val="153"/>
          <w:sz w:val="22"/>
          <w:szCs w:val="22"/>
        </w:rPr>
        <w:t xml:space="preserve"> </w:t>
      </w:r>
      <w:r>
        <w:rPr>
          <w:color w:val="221F1F"/>
          <w:w w:val="184"/>
          <w:sz w:val="22"/>
          <w:szCs w:val="22"/>
        </w:rPr>
        <w:t xml:space="preserve">/ </w:t>
      </w:r>
      <w:r>
        <w:rPr>
          <w:color w:val="221F1F"/>
          <w:w w:val="153"/>
          <w:sz w:val="22"/>
          <w:szCs w:val="22"/>
        </w:rPr>
        <w:t>(</w:t>
      </w:r>
      <w:r>
        <w:rPr>
          <w:color w:val="221F1F"/>
          <w:spacing w:val="-2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z w:val="22"/>
          <w:szCs w:val="22"/>
        </w:rPr>
        <w:t xml:space="preserve">  </w:t>
      </w:r>
      <w:r>
        <w:rPr>
          <w:color w:val="221F1F"/>
          <w:spacing w:val="12"/>
          <w:sz w:val="22"/>
          <w:szCs w:val="22"/>
        </w:rPr>
        <w:t xml:space="preserve"> </w:t>
      </w:r>
      <w:r>
        <w:rPr>
          <w:color w:val="221F1F"/>
          <w:sz w:val="22"/>
          <w:szCs w:val="22"/>
        </w:rPr>
        <w:t xml:space="preserve">+ </w:t>
      </w:r>
      <w:r>
        <w:rPr>
          <w:color w:val="221F1F"/>
          <w:spacing w:val="4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z w:val="22"/>
          <w:szCs w:val="22"/>
        </w:rPr>
        <w:t xml:space="preserve">  </w:t>
      </w:r>
      <w:r>
        <w:rPr>
          <w:color w:val="221F1F"/>
          <w:spacing w:val="27"/>
          <w:sz w:val="22"/>
          <w:szCs w:val="22"/>
        </w:rPr>
        <w:t xml:space="preserve"> </w:t>
      </w:r>
      <w:r>
        <w:rPr>
          <w:color w:val="221F1F"/>
          <w:spacing w:val="13"/>
          <w:w w:val="153"/>
          <w:sz w:val="22"/>
          <w:szCs w:val="22"/>
        </w:rPr>
        <w:t>-</w:t>
      </w:r>
      <w:r>
        <w:rPr>
          <w:color w:val="221F1F"/>
          <w:spacing w:val="13"/>
          <w:w w:val="102"/>
          <w:sz w:val="22"/>
          <w:szCs w:val="22"/>
        </w:rPr>
        <w:t>2</w:t>
      </w:r>
      <w:r>
        <w:rPr>
          <w:color w:val="221F1F"/>
          <w:w w:val="102"/>
          <w:sz w:val="22"/>
          <w:szCs w:val="22"/>
        </w:rPr>
        <w:t>*</w:t>
      </w:r>
      <w:r>
        <w:rPr>
          <w:color w:val="221F1F"/>
          <w:spacing w:val="-25"/>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x</w:t>
      </w:r>
      <w:r>
        <w:rPr>
          <w:color w:val="221F1F"/>
          <w:spacing w:val="-38"/>
          <w:sz w:val="22"/>
          <w:szCs w:val="22"/>
        </w:rPr>
        <w:t xml:space="preserve"> </w:t>
      </w:r>
      <w:r>
        <w:rPr>
          <w:color w:val="221F1F"/>
          <w:w w:val="102"/>
          <w:sz w:val="22"/>
          <w:szCs w:val="22"/>
        </w:rPr>
        <w:t>y</w:t>
      </w:r>
      <w:r>
        <w:rPr>
          <w:color w:val="221F1F"/>
          <w:spacing w:val="-27"/>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4"/>
          <w:sz w:val="22"/>
          <w:szCs w:val="22"/>
        </w:rPr>
        <w:t xml:space="preserve"> </w:t>
      </w:r>
      <w:r>
        <w:rPr>
          <w:color w:val="221F1F"/>
          <w:w w:val="153"/>
          <w:sz w:val="22"/>
          <w:szCs w:val="22"/>
        </w:rPr>
        <w:t>)</w:t>
      </w:r>
    </w:p>
    <w:p>
      <w:pPr>
        <w:spacing w:before="12" w:line="220" w:lineRule="exact"/>
        <w:rPr>
          <w:sz w:val="22"/>
          <w:szCs w:val="22"/>
        </w:rPr>
      </w:pPr>
    </w:p>
    <w:p>
      <w:pPr>
        <w:ind w:left="166"/>
        <w:rPr>
          <w:sz w:val="22"/>
          <w:szCs w:val="22"/>
        </w:rPr>
      </w:pPr>
      <w:r>
        <w:rPr>
          <w:color w:val="262365"/>
          <w:w w:val="102"/>
          <w:sz w:val="22"/>
          <w:szCs w:val="22"/>
        </w:rPr>
        <w:t>#</w:t>
      </w:r>
      <w:r>
        <w:rPr>
          <w:color w:val="262365"/>
          <w:spacing w:val="-33"/>
          <w:sz w:val="22"/>
          <w:szCs w:val="22"/>
        </w:rPr>
        <w:t xml:space="preserve"> </w:t>
      </w:r>
      <w:r>
        <w:rPr>
          <w:color w:val="262365"/>
          <w:sz w:val="22"/>
          <w:szCs w:val="22"/>
        </w:rPr>
        <w:t xml:space="preserve">#   </w:t>
      </w:r>
      <w:r>
        <w:rPr>
          <w:color w:val="262365"/>
          <w:spacing w:val="22"/>
          <w:w w:val="127"/>
          <w:sz w:val="22"/>
          <w:szCs w:val="22"/>
        </w:rPr>
        <w:t>[1</w:t>
      </w:r>
      <w:r>
        <w:rPr>
          <w:color w:val="262365"/>
          <w:w w:val="127"/>
          <w:sz w:val="22"/>
          <w:szCs w:val="22"/>
        </w:rPr>
        <w:t xml:space="preserve">] </w:t>
      </w:r>
      <w:r>
        <w:rPr>
          <w:color w:val="262365"/>
          <w:spacing w:val="31"/>
          <w:w w:val="127"/>
          <w:sz w:val="22"/>
          <w:szCs w:val="22"/>
        </w:rPr>
        <w:t xml:space="preserve"> </w:t>
      </w:r>
      <w:r>
        <w:rPr>
          <w:color w:val="262365"/>
          <w:w w:val="102"/>
          <w:sz w:val="22"/>
          <w:szCs w:val="22"/>
        </w:rPr>
        <w:t>0</w:t>
      </w:r>
      <w:r>
        <w:rPr>
          <w:color w:val="262365"/>
          <w:spacing w:val="-36"/>
          <w:sz w:val="22"/>
          <w:szCs w:val="22"/>
        </w:rPr>
        <w:t xml:space="preserve"> </w:t>
      </w:r>
      <w:r>
        <w:rPr>
          <w:color w:val="262365"/>
          <w:w w:val="204"/>
          <w:sz w:val="22"/>
          <w:szCs w:val="22"/>
        </w:rPr>
        <w:t>.</w:t>
      </w:r>
      <w:r>
        <w:rPr>
          <w:color w:val="262365"/>
          <w:spacing w:val="-36"/>
          <w:sz w:val="22"/>
          <w:szCs w:val="22"/>
        </w:rPr>
        <w:t xml:space="preserve"> </w:t>
      </w:r>
      <w:r>
        <w:rPr>
          <w:color w:val="262365"/>
          <w:w w:val="102"/>
          <w:sz w:val="22"/>
          <w:szCs w:val="22"/>
        </w:rPr>
        <w:t>6</w:t>
      </w:r>
      <w:r>
        <w:rPr>
          <w:color w:val="262365"/>
          <w:spacing w:val="-36"/>
          <w:sz w:val="22"/>
          <w:szCs w:val="22"/>
        </w:rPr>
        <w:t xml:space="preserve"> </w:t>
      </w:r>
      <w:r>
        <w:rPr>
          <w:color w:val="262365"/>
          <w:w w:val="102"/>
          <w:sz w:val="22"/>
          <w:szCs w:val="22"/>
        </w:rPr>
        <w:t>0</w:t>
      </w:r>
      <w:r>
        <w:rPr>
          <w:color w:val="262365"/>
          <w:spacing w:val="-36"/>
          <w:sz w:val="22"/>
          <w:szCs w:val="22"/>
        </w:rPr>
        <w:t xml:space="preserve"> </w:t>
      </w:r>
      <w:r>
        <w:rPr>
          <w:color w:val="262365"/>
          <w:w w:val="102"/>
          <w:sz w:val="22"/>
          <w:szCs w:val="22"/>
        </w:rPr>
        <w:t>6</w:t>
      </w:r>
    </w:p>
    <w:p>
      <w:pPr>
        <w:spacing w:before="3" w:line="160" w:lineRule="exact"/>
        <w:rPr>
          <w:sz w:val="16"/>
          <w:szCs w:val="16"/>
        </w:rPr>
      </w:pPr>
    </w:p>
    <w:p>
      <w:pPr>
        <w:spacing w:line="200" w:lineRule="exact"/>
      </w:pPr>
    </w:p>
    <w:p>
      <w:pPr>
        <w:spacing w:line="200" w:lineRule="exact"/>
      </w:pPr>
    </w:p>
    <w:p>
      <w:pPr>
        <w:spacing w:line="252" w:lineRule="auto"/>
        <w:ind w:left="155" w:right="350" w:firstLine="542"/>
        <w:rPr>
          <w:rFonts w:ascii="Meiryo" w:eastAsia="Meiryo" w:hAnsi="Meiryo" w:cs="Meiryo"/>
          <w:sz w:val="22"/>
          <w:szCs w:val="22"/>
        </w:rPr>
      </w:pP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92"/>
          <w:sz w:val="22"/>
          <w:szCs w:val="22"/>
        </w:rPr>
        <w:t>calculated</w:t>
      </w:r>
      <w:r>
        <w:rPr>
          <w:rFonts w:ascii="Meiryo" w:eastAsia="Meiryo" w:hAnsi="Meiryo" w:cs="Meiryo"/>
          <w:color w:val="221F1F"/>
          <w:spacing w:val="-15"/>
          <w:w w:val="92"/>
          <w:sz w:val="22"/>
          <w:szCs w:val="22"/>
        </w:rPr>
        <w:t xml:space="preserve"> </w:t>
      </w:r>
      <w:r>
        <w:rPr>
          <w:rFonts w:ascii="Meiryo" w:eastAsia="Meiryo" w:hAnsi="Meiryo" w:cs="Meiryo"/>
          <w:color w:val="221F1F"/>
          <w:w w:val="92"/>
          <w:sz w:val="22"/>
          <w:szCs w:val="22"/>
        </w:rPr>
        <w:t>reliabili</w:t>
      </w:r>
      <w:r>
        <w:rPr>
          <w:rFonts w:ascii="Meiryo" w:eastAsia="Meiryo" w:hAnsi="Meiryo" w:cs="Meiryo"/>
          <w:color w:val="221F1F"/>
          <w:spacing w:val="-5"/>
          <w:w w:val="92"/>
          <w:sz w:val="22"/>
          <w:szCs w:val="22"/>
        </w:rPr>
        <w:t>t</w:t>
      </w:r>
      <w:r>
        <w:rPr>
          <w:rFonts w:ascii="Meiryo" w:eastAsia="Meiryo" w:hAnsi="Meiryo" w:cs="Meiryo"/>
          <w:color w:val="221F1F"/>
          <w:w w:val="92"/>
          <w:sz w:val="22"/>
          <w:szCs w:val="22"/>
        </w:rPr>
        <w:t>y</w:t>
      </w:r>
      <w:r>
        <w:rPr>
          <w:rFonts w:ascii="Meiryo" w:eastAsia="Meiryo" w:hAnsi="Meiryo" w:cs="Meiryo"/>
          <w:color w:val="221F1F"/>
          <w:spacing w:val="39"/>
          <w:w w:val="92"/>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Generation  1’s</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spacing w:val="-5"/>
          <w:w w:val="81"/>
          <w:sz w:val="22"/>
          <w:szCs w:val="22"/>
        </w:rPr>
        <w:t>w</w:t>
      </w:r>
      <w:r>
        <w:rPr>
          <w:rFonts w:ascii="Meiryo" w:eastAsia="Meiryo" w:hAnsi="Meiryo" w:cs="Meiryo"/>
          <w:color w:val="221F1F"/>
          <w:w w:val="81"/>
          <w:sz w:val="22"/>
          <w:szCs w:val="22"/>
        </w:rPr>
        <w:t>as</w:t>
      </w:r>
      <w:r>
        <w:rPr>
          <w:rFonts w:ascii="Meiryo" w:eastAsia="Meiryo" w:hAnsi="Meiryo" w:cs="Meiryo"/>
          <w:color w:val="221F1F"/>
          <w:spacing w:val="25"/>
          <w:w w:val="81"/>
          <w:sz w:val="22"/>
          <w:szCs w:val="22"/>
        </w:rPr>
        <w:t xml:space="preserve"> </w:t>
      </w:r>
      <w:r>
        <w:rPr>
          <w:rFonts w:ascii="Meiryo" w:eastAsia="Meiryo" w:hAnsi="Meiryo" w:cs="Meiryo"/>
          <w:color w:val="221F1F"/>
          <w:w w:val="81"/>
          <w:sz w:val="22"/>
          <w:szCs w:val="22"/>
        </w:rPr>
        <w:t xml:space="preserve">0.606, </w:t>
      </w:r>
      <w:r>
        <w:rPr>
          <w:rFonts w:ascii="Meiryo" w:eastAsia="Meiryo" w:hAnsi="Meiryo" w:cs="Meiryo"/>
          <w:color w:val="221F1F"/>
          <w:w w:val="87"/>
          <w:sz w:val="22"/>
          <w:szCs w:val="22"/>
        </w:rPr>
        <w:t>acceptable,</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but</w:t>
      </w:r>
      <w:r>
        <w:rPr>
          <w:rFonts w:ascii="Meiryo" w:eastAsia="Meiryo" w:hAnsi="Meiryo" w:cs="Meiryo"/>
          <w:color w:val="221F1F"/>
          <w:spacing w:val="-26"/>
          <w:sz w:val="22"/>
          <w:szCs w:val="22"/>
        </w:rPr>
        <w:t xml:space="preserve"> </w:t>
      </w:r>
      <w:r>
        <w:rPr>
          <w:rFonts w:ascii="Meiryo" w:eastAsia="Meiryo" w:hAnsi="Meiryo" w:cs="Meiryo"/>
          <w:color w:val="221F1F"/>
          <w:w w:val="87"/>
          <w:sz w:val="22"/>
          <w:szCs w:val="22"/>
        </w:rPr>
        <w:t>l</w:t>
      </w:r>
      <w:r>
        <w:rPr>
          <w:rFonts w:ascii="Meiryo" w:eastAsia="Meiryo" w:hAnsi="Meiryo" w:cs="Meiryo"/>
          <w:color w:val="221F1F"/>
          <w:spacing w:val="-5"/>
          <w:w w:val="87"/>
          <w:sz w:val="22"/>
          <w:szCs w:val="22"/>
        </w:rPr>
        <w:t>ow</w:t>
      </w:r>
      <w:r>
        <w:rPr>
          <w:rFonts w:ascii="Meiryo" w:eastAsia="Meiryo" w:hAnsi="Meiryo" w:cs="Meiryo"/>
          <w:color w:val="221F1F"/>
          <w:w w:val="87"/>
          <w:sz w:val="22"/>
          <w:szCs w:val="22"/>
        </w:rPr>
        <w:t>er</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than</w:t>
      </w:r>
      <w:r>
        <w:rPr>
          <w:rFonts w:ascii="Meiryo" w:eastAsia="Meiryo" w:hAnsi="Meiryo" w:cs="Meiryo"/>
          <w:color w:val="221F1F"/>
          <w:spacing w:val="29"/>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empirical</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correlation</w:t>
      </w:r>
      <w:r>
        <w:rPr>
          <w:rFonts w:ascii="Meiryo" w:eastAsia="Meiryo" w:hAnsi="Meiryo" w:cs="Meiryo"/>
          <w:color w:val="221F1F"/>
          <w:spacing w:val="44"/>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deri</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ed</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cousin</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diﬀerences.</w:t>
      </w:r>
    </w:p>
    <w:p>
      <w:pPr>
        <w:spacing w:before="5" w:line="252" w:lineRule="auto"/>
        <w:ind w:left="155" w:right="575" w:firstLine="542"/>
        <w:rPr>
          <w:rFonts w:ascii="Meiryo" w:eastAsia="Meiryo" w:hAnsi="Meiryo" w:cs="Meiryo"/>
          <w:sz w:val="22"/>
          <w:szCs w:val="22"/>
        </w:rPr>
      </w:pPr>
      <w:r>
        <w:rPr>
          <w:rFonts w:ascii="Meiryo" w:eastAsia="Meiryo" w:hAnsi="Meiryo" w:cs="Meiryo"/>
          <w:color w:val="221F1F"/>
          <w:spacing w:val="-16"/>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can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also</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calculate</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diﬀerence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score</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reliabili</w:t>
      </w:r>
      <w:r>
        <w:rPr>
          <w:rFonts w:ascii="Meiryo" w:eastAsia="Meiryo" w:hAnsi="Meiryo" w:cs="Meiryo"/>
          <w:color w:val="221F1F"/>
          <w:spacing w:val="-4"/>
          <w:w w:val="87"/>
          <w:sz w:val="22"/>
          <w:szCs w:val="22"/>
        </w:rPr>
        <w:t>t</w:t>
      </w:r>
      <w:r>
        <w:rPr>
          <w:rFonts w:ascii="Meiryo" w:eastAsia="Meiryo" w:hAnsi="Meiryo" w:cs="Meiryo"/>
          <w:color w:val="221F1F"/>
          <w:w w:val="87"/>
          <w:sz w:val="22"/>
          <w:szCs w:val="22"/>
        </w:rPr>
        <w:t xml:space="preserve">y </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Generation</w:t>
      </w:r>
      <w:r>
        <w:rPr>
          <w:rFonts w:ascii="Meiryo" w:eastAsia="Meiryo" w:hAnsi="Meiryo" w:cs="Meiryo"/>
          <w:color w:val="221F1F"/>
          <w:spacing w:val="45"/>
          <w:w w:val="87"/>
          <w:sz w:val="22"/>
          <w:szCs w:val="22"/>
        </w:rPr>
        <w:t xml:space="preserve"> </w:t>
      </w:r>
      <w:r>
        <w:rPr>
          <w:rFonts w:ascii="Meiryo" w:eastAsia="Meiryo" w:hAnsi="Meiryo" w:cs="Meiryo"/>
          <w:color w:val="221F1F"/>
          <w:w w:val="87"/>
          <w:sz w:val="22"/>
          <w:szCs w:val="22"/>
        </w:rPr>
        <w:t>2</w:t>
      </w:r>
      <w:r>
        <w:rPr>
          <w:rFonts w:ascii="Meiryo" w:eastAsia="Meiryo" w:hAnsi="Meiryo" w:cs="Meiryo"/>
          <w:color w:val="221F1F"/>
          <w:spacing w:val="-1"/>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 xml:space="preserve">y </w:t>
      </w:r>
      <w:r>
        <w:rPr>
          <w:rFonts w:ascii="Meiryo" w:eastAsia="Meiryo" w:hAnsi="Meiryo" w:cs="Meiryo"/>
          <w:color w:val="221F1F"/>
          <w:w w:val="88"/>
          <w:sz w:val="22"/>
          <w:szCs w:val="22"/>
        </w:rPr>
        <w:t>substituting</w:t>
      </w:r>
      <w:r>
        <w:rPr>
          <w:rFonts w:ascii="Meiryo" w:eastAsia="Meiryo" w:hAnsi="Meiryo" w:cs="Meiryo"/>
          <w:color w:val="221F1F"/>
          <w:spacing w:val="47"/>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foll</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wing</w:t>
      </w:r>
      <w:r>
        <w:rPr>
          <w:rFonts w:ascii="Meiryo" w:eastAsia="Meiryo" w:hAnsi="Meiryo" w:cs="Meiryo"/>
          <w:color w:val="221F1F"/>
          <w:spacing w:val="26"/>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alues</w:t>
      </w:r>
      <w:r>
        <w:rPr>
          <w:rFonts w:ascii="Meiryo" w:eastAsia="Meiryo" w:hAnsi="Meiryo" w:cs="Meiryo"/>
          <w:color w:val="221F1F"/>
          <w:spacing w:val="2"/>
          <w:w w:val="88"/>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to</w:t>
      </w:r>
      <w:r>
        <w:rPr>
          <w:rFonts w:ascii="Meiryo" w:eastAsia="Meiryo" w:hAnsi="Meiryo" w:cs="Meiryo"/>
          <w:color w:val="221F1F"/>
          <w:spacing w:val="-29"/>
          <w:sz w:val="22"/>
          <w:szCs w:val="22"/>
        </w:rPr>
        <w:t xml:space="preserve"> </w:t>
      </w:r>
      <w:r>
        <w:rPr>
          <w:rFonts w:ascii="Meiryo" w:eastAsia="Meiryo" w:hAnsi="Meiryo" w:cs="Meiryo"/>
          <w:color w:val="221F1F"/>
          <w:w w:val="84"/>
          <w:sz w:val="22"/>
          <w:szCs w:val="22"/>
        </w:rPr>
        <w:t>equation</w:t>
      </w:r>
      <w:r>
        <w:rPr>
          <w:rFonts w:ascii="Meiryo" w:eastAsia="Meiryo" w:hAnsi="Meiryo" w:cs="Meiryo"/>
          <w:color w:val="221F1F"/>
          <w:spacing w:val="49"/>
          <w:w w:val="84"/>
          <w:sz w:val="22"/>
          <w:szCs w:val="22"/>
        </w:rPr>
        <w:t xml:space="preserve"> </w:t>
      </w:r>
      <w:r>
        <w:rPr>
          <w:rFonts w:ascii="Meiryo" w:eastAsia="Meiryo" w:hAnsi="Meiryo" w:cs="Meiryo"/>
          <w:color w:val="221F1F"/>
          <w:w w:val="84"/>
          <w:sz w:val="22"/>
          <w:szCs w:val="22"/>
        </w:rPr>
        <w:t>5,</w:t>
      </w:r>
      <w:r>
        <w:rPr>
          <w:rFonts w:ascii="Meiryo" w:eastAsia="Meiryo" w:hAnsi="Meiryo" w:cs="Meiryo"/>
          <w:color w:val="221F1F"/>
          <w:spacing w:val="2"/>
          <w:w w:val="84"/>
          <w:sz w:val="22"/>
          <w:szCs w:val="22"/>
        </w:rPr>
        <w:t xml:space="preserve"> </w:t>
      </w:r>
      <w:r>
        <w:rPr>
          <w:rFonts w:ascii="Meiryo" w:eastAsia="Meiryo" w:hAnsi="Meiryo" w:cs="Meiryo"/>
          <w:color w:val="221F1F"/>
          <w:sz w:val="22"/>
          <w:szCs w:val="22"/>
        </w:rPr>
        <w:t>where,</w:t>
      </w:r>
    </w:p>
    <w:p>
      <w:pPr>
        <w:spacing w:before="3" w:line="180" w:lineRule="exact"/>
        <w:rPr>
          <w:sz w:val="19"/>
          <w:szCs w:val="19"/>
        </w:rPr>
      </w:pPr>
    </w:p>
    <w:p>
      <w:pPr>
        <w:spacing w:line="260" w:lineRule="exact"/>
        <w:ind w:left="424"/>
        <w:rPr>
          <w:rFonts w:ascii="Meiryo" w:eastAsia="Meiryo" w:hAnsi="Meiryo" w:cs="Meiryo"/>
          <w:sz w:val="22"/>
          <w:szCs w:val="22"/>
        </w:rPr>
      </w:pPr>
      <w:r>
        <w:rPr>
          <w:rFonts w:ascii="Meiryo" w:eastAsia="Meiryo" w:hAnsi="Meiryo" w:cs="Meiryo"/>
          <w:color w:val="221F1F"/>
          <w:w w:val="146"/>
          <w:position w:val="-11"/>
          <w:sz w:val="22"/>
          <w:szCs w:val="22"/>
        </w:rPr>
        <w:t>•</w:t>
      </w:r>
      <w:r>
        <w:rPr>
          <w:rFonts w:ascii="Meiryo" w:eastAsia="Meiryo" w:hAnsi="Meiryo" w:cs="Meiryo"/>
          <w:color w:val="221F1F"/>
          <w:spacing w:val="2"/>
          <w:w w:val="146"/>
          <w:position w:val="-11"/>
          <w:sz w:val="22"/>
          <w:szCs w:val="22"/>
        </w:rPr>
        <w:t xml:space="preserve"> </w:t>
      </w:r>
      <w:r>
        <w:rPr>
          <w:i/>
          <w:color w:val="221F1F"/>
          <w:spacing w:val="8"/>
          <w:position w:val="-11"/>
          <w:sz w:val="22"/>
          <w:szCs w:val="22"/>
        </w:rPr>
        <w:t>σ</w:t>
      </w:r>
      <w:r>
        <w:rPr>
          <w:color w:val="221F1F"/>
          <w:position w:val="-3"/>
          <w:sz w:val="15"/>
          <w:szCs w:val="15"/>
        </w:rPr>
        <w:t xml:space="preserve">2 </w:t>
      </w:r>
      <w:r>
        <w:rPr>
          <w:color w:val="221F1F"/>
          <w:spacing w:val="31"/>
          <w:position w:val="-3"/>
          <w:sz w:val="15"/>
          <w:szCs w:val="15"/>
        </w:rPr>
        <w:t xml:space="preserve"> </w:t>
      </w:r>
      <w:r>
        <w:rPr>
          <w:rFonts w:ascii="Meiryo" w:eastAsia="Meiryo" w:hAnsi="Meiryo" w:cs="Meiryo"/>
          <w:color w:val="221F1F"/>
          <w:w w:val="89"/>
          <w:position w:val="-11"/>
          <w:sz w:val="22"/>
          <w:szCs w:val="22"/>
        </w:rPr>
        <w:t>and</w:t>
      </w:r>
      <w:r>
        <w:rPr>
          <w:rFonts w:ascii="Meiryo" w:eastAsia="Meiryo" w:hAnsi="Meiryo" w:cs="Meiryo"/>
          <w:color w:val="221F1F"/>
          <w:spacing w:val="7"/>
          <w:w w:val="89"/>
          <w:position w:val="-11"/>
          <w:sz w:val="22"/>
          <w:szCs w:val="22"/>
        </w:rPr>
        <w:t xml:space="preserve"> </w:t>
      </w:r>
      <w:r>
        <w:rPr>
          <w:i/>
          <w:color w:val="221F1F"/>
          <w:spacing w:val="8"/>
          <w:position w:val="-11"/>
          <w:sz w:val="22"/>
          <w:szCs w:val="22"/>
        </w:rPr>
        <w:t>σ</w:t>
      </w:r>
      <w:r>
        <w:rPr>
          <w:color w:val="221F1F"/>
          <w:position w:val="-3"/>
          <w:sz w:val="15"/>
          <w:szCs w:val="15"/>
        </w:rPr>
        <w:t xml:space="preserve">2 </w:t>
      </w:r>
      <w:r>
        <w:rPr>
          <w:color w:val="221F1F"/>
          <w:spacing w:val="29"/>
          <w:position w:val="-3"/>
          <w:sz w:val="15"/>
          <w:szCs w:val="15"/>
        </w:rPr>
        <w:t xml:space="preserve"> </w:t>
      </w:r>
      <w:r>
        <w:rPr>
          <w:rFonts w:ascii="Meiryo" w:eastAsia="Meiryo" w:hAnsi="Meiryo" w:cs="Meiryo"/>
          <w:color w:val="221F1F"/>
          <w:w w:val="82"/>
          <w:position w:val="-11"/>
          <w:sz w:val="22"/>
          <w:szCs w:val="22"/>
        </w:rPr>
        <w:t>are</w:t>
      </w:r>
      <w:r>
        <w:rPr>
          <w:rFonts w:ascii="Meiryo" w:eastAsia="Meiryo" w:hAnsi="Meiryo" w:cs="Meiryo"/>
          <w:color w:val="221F1F"/>
          <w:spacing w:val="19"/>
          <w:w w:val="82"/>
          <w:position w:val="-11"/>
          <w:sz w:val="22"/>
          <w:szCs w:val="22"/>
        </w:rPr>
        <w:t xml:space="preserve"> </w:t>
      </w:r>
      <w:r>
        <w:rPr>
          <w:rFonts w:ascii="Meiryo" w:eastAsia="Meiryo" w:hAnsi="Meiryo" w:cs="Meiryo"/>
          <w:color w:val="221F1F"/>
          <w:w w:val="82"/>
          <w:position w:val="-11"/>
          <w:sz w:val="22"/>
          <w:szCs w:val="22"/>
        </w:rPr>
        <w:t>4.41</w:t>
      </w:r>
      <w:r>
        <w:rPr>
          <w:rFonts w:ascii="Meiryo" w:eastAsia="Meiryo" w:hAnsi="Meiryo" w:cs="Meiryo"/>
          <w:color w:val="221F1F"/>
          <w:spacing w:val="4"/>
          <w:w w:val="82"/>
          <w:position w:val="-11"/>
          <w:sz w:val="22"/>
          <w:szCs w:val="22"/>
        </w:rPr>
        <w:t xml:space="preserve"> </w:t>
      </w:r>
      <w:r>
        <w:rPr>
          <w:rFonts w:ascii="Meiryo" w:eastAsia="Meiryo" w:hAnsi="Meiryo" w:cs="Meiryo"/>
          <w:color w:val="221F1F"/>
          <w:w w:val="91"/>
          <w:position w:val="-11"/>
          <w:sz w:val="22"/>
          <w:szCs w:val="22"/>
        </w:rPr>
        <w:t>(from</w:t>
      </w:r>
      <w:r>
        <w:rPr>
          <w:rFonts w:ascii="Meiryo" w:eastAsia="Meiryo" w:hAnsi="Meiryo" w:cs="Meiryo"/>
          <w:color w:val="221F1F"/>
          <w:spacing w:val="-11"/>
          <w:w w:val="91"/>
          <w:position w:val="-11"/>
          <w:sz w:val="22"/>
          <w:szCs w:val="22"/>
        </w:rPr>
        <w:t xml:space="preserve"> </w:t>
      </w:r>
      <w:r>
        <w:rPr>
          <w:rFonts w:ascii="Meiryo" w:eastAsia="Meiryo" w:hAnsi="Meiryo" w:cs="Meiryo"/>
          <w:color w:val="221F1F"/>
          <w:spacing w:val="-16"/>
          <w:w w:val="91"/>
          <w:position w:val="-11"/>
          <w:sz w:val="22"/>
          <w:szCs w:val="22"/>
        </w:rPr>
        <w:t>T</w:t>
      </w:r>
      <w:r>
        <w:rPr>
          <w:rFonts w:ascii="Meiryo" w:eastAsia="Meiryo" w:hAnsi="Meiryo" w:cs="Meiryo"/>
          <w:color w:val="221F1F"/>
          <w:w w:val="91"/>
          <w:position w:val="-11"/>
          <w:sz w:val="22"/>
          <w:szCs w:val="22"/>
        </w:rPr>
        <w:t>able</w:t>
      </w:r>
      <w:r>
        <w:rPr>
          <w:rFonts w:ascii="Meiryo" w:eastAsia="Meiryo" w:hAnsi="Meiryo" w:cs="Meiryo"/>
          <w:color w:val="221F1F"/>
          <w:spacing w:val="22"/>
          <w:w w:val="91"/>
          <w:position w:val="-11"/>
          <w:sz w:val="22"/>
          <w:szCs w:val="22"/>
        </w:rPr>
        <w:t xml:space="preserve"> </w:t>
      </w:r>
      <w:r>
        <w:rPr>
          <w:rFonts w:ascii="Meiryo" w:eastAsia="Meiryo" w:hAnsi="Meiryo" w:cs="Meiryo"/>
          <w:color w:val="221F1F"/>
          <w:w w:val="83"/>
          <w:position w:val="-11"/>
          <w:sz w:val="22"/>
          <w:szCs w:val="22"/>
        </w:rPr>
        <w:t>2</w:t>
      </w:r>
      <w:r>
        <w:rPr>
          <w:rFonts w:ascii="Meiryo" w:eastAsia="Meiryo" w:hAnsi="Meiryo" w:cs="Meiryo"/>
          <w:color w:val="221F1F"/>
          <w:spacing w:val="8"/>
          <w:w w:val="83"/>
          <w:position w:val="-11"/>
          <w:sz w:val="22"/>
          <w:szCs w:val="22"/>
        </w:rPr>
        <w:t xml:space="preserve"> </w:t>
      </w:r>
      <w:r>
        <w:rPr>
          <w:rFonts w:ascii="Meiryo" w:eastAsia="Meiryo" w:hAnsi="Meiryo" w:cs="Meiryo"/>
          <w:color w:val="221F1F"/>
          <w:w w:val="83"/>
          <w:position w:val="-11"/>
          <w:sz w:val="22"/>
          <w:szCs w:val="22"/>
        </w:rPr>
        <w:t>on</w:t>
      </w:r>
      <w:r>
        <w:rPr>
          <w:rFonts w:ascii="Meiryo" w:eastAsia="Meiryo" w:hAnsi="Meiryo" w:cs="Meiryo"/>
          <w:color w:val="221F1F"/>
          <w:spacing w:val="23"/>
          <w:w w:val="83"/>
          <w:position w:val="-11"/>
          <w:sz w:val="22"/>
          <w:szCs w:val="22"/>
        </w:rPr>
        <w:t xml:space="preserve"> </w:t>
      </w:r>
      <w:r>
        <w:rPr>
          <w:rFonts w:ascii="Meiryo" w:eastAsia="Meiryo" w:hAnsi="Meiryo" w:cs="Meiryo"/>
          <w:color w:val="221F1F"/>
          <w:w w:val="83"/>
          <w:position w:val="-11"/>
          <w:sz w:val="22"/>
          <w:szCs w:val="22"/>
        </w:rPr>
        <w:t>page</w:t>
      </w:r>
      <w:r>
        <w:rPr>
          <w:rFonts w:ascii="Meiryo" w:eastAsia="Meiryo" w:hAnsi="Meiryo" w:cs="Meiryo"/>
          <w:color w:val="221F1F"/>
          <w:spacing w:val="18"/>
          <w:w w:val="83"/>
          <w:position w:val="-11"/>
          <w:sz w:val="22"/>
          <w:szCs w:val="22"/>
        </w:rPr>
        <w:t xml:space="preserve"> </w:t>
      </w:r>
      <w:r>
        <w:rPr>
          <w:rFonts w:ascii="Meiryo" w:eastAsia="Meiryo" w:hAnsi="Meiryo" w:cs="Meiryo"/>
          <w:color w:val="221F1F"/>
          <w:w w:val="83"/>
          <w:position w:val="-11"/>
          <w:sz w:val="22"/>
          <w:szCs w:val="22"/>
        </w:rPr>
        <w:t>26)</w:t>
      </w:r>
    </w:p>
    <w:p>
      <w:pPr>
        <w:spacing w:line="140" w:lineRule="exact"/>
        <w:ind w:left="830"/>
        <w:rPr>
          <w:sz w:val="15"/>
          <w:szCs w:val="15"/>
        </w:rPr>
      </w:pPr>
      <w:r>
        <w:rPr>
          <w:i/>
          <w:color w:val="221F1F"/>
          <w:w w:val="126"/>
          <w:sz w:val="15"/>
          <w:szCs w:val="15"/>
        </w:rPr>
        <w:t xml:space="preserve">x            </w:t>
      </w:r>
      <w:r>
        <w:rPr>
          <w:i/>
          <w:color w:val="221F1F"/>
          <w:spacing w:val="28"/>
          <w:w w:val="126"/>
          <w:sz w:val="15"/>
          <w:szCs w:val="15"/>
        </w:rPr>
        <w:t xml:space="preserve"> </w:t>
      </w:r>
      <w:r>
        <w:rPr>
          <w:i/>
          <w:color w:val="221F1F"/>
          <w:w w:val="126"/>
          <w:sz w:val="15"/>
          <w:szCs w:val="15"/>
        </w:rPr>
        <w:t>y</w:t>
      </w:r>
    </w:p>
    <w:p>
      <w:pPr>
        <w:spacing w:before="9" w:line="100" w:lineRule="exact"/>
        <w:rPr>
          <w:sz w:val="10"/>
          <w:szCs w:val="10"/>
        </w:rPr>
      </w:pPr>
    </w:p>
    <w:p>
      <w:pPr>
        <w:spacing w:line="200" w:lineRule="exact"/>
      </w:pPr>
    </w:p>
    <w:p>
      <w:pPr>
        <w:spacing w:line="320" w:lineRule="exact"/>
        <w:ind w:left="424"/>
        <w:rPr>
          <w:rFonts w:ascii="Meiryo" w:eastAsia="Meiryo" w:hAnsi="Meiryo" w:cs="Meiryo"/>
          <w:sz w:val="22"/>
          <w:szCs w:val="22"/>
        </w:rPr>
      </w:pPr>
      <w:r>
        <w:rPr>
          <w:rFonts w:ascii="Meiryo" w:eastAsia="Meiryo" w:hAnsi="Meiryo" w:cs="Meiryo"/>
          <w:color w:val="221F1F"/>
          <w:w w:val="128"/>
          <w:position w:val="3"/>
          <w:sz w:val="22"/>
          <w:szCs w:val="22"/>
        </w:rPr>
        <w:t>•</w:t>
      </w:r>
      <w:r>
        <w:rPr>
          <w:rFonts w:ascii="Meiryo" w:eastAsia="Meiryo" w:hAnsi="Meiryo" w:cs="Meiryo"/>
          <w:color w:val="221F1F"/>
          <w:spacing w:val="36"/>
          <w:w w:val="128"/>
          <w:position w:val="3"/>
          <w:sz w:val="22"/>
          <w:szCs w:val="22"/>
        </w:rPr>
        <w:t xml:space="preserve"> </w:t>
      </w:r>
      <w:r>
        <w:rPr>
          <w:i/>
          <w:color w:val="221F1F"/>
          <w:w w:val="128"/>
          <w:position w:val="3"/>
          <w:sz w:val="22"/>
          <w:szCs w:val="22"/>
        </w:rPr>
        <w:t>ρ</w:t>
      </w:r>
      <w:r>
        <w:rPr>
          <w:i/>
          <w:color w:val="221F1F"/>
          <w:w w:val="128"/>
          <w:sz w:val="15"/>
          <w:szCs w:val="15"/>
        </w:rPr>
        <w:t>xx</w:t>
      </w:r>
      <w:r>
        <w:rPr>
          <w:i/>
          <w:color w:val="221F1F"/>
          <w:w w:val="128"/>
          <w:position w:val="4"/>
          <w:sz w:val="11"/>
          <w:szCs w:val="11"/>
        </w:rPr>
        <w:t xml:space="preserve">  </w:t>
      </w:r>
      <w:r>
        <w:rPr>
          <w:i/>
          <w:color w:val="221F1F"/>
          <w:spacing w:val="14"/>
          <w:w w:val="128"/>
          <w:position w:val="4"/>
          <w:sz w:val="11"/>
          <w:szCs w:val="11"/>
        </w:rPr>
        <w:t xml:space="preserve"> </w:t>
      </w:r>
      <w:r>
        <w:rPr>
          <w:rFonts w:ascii="Meiryo" w:eastAsia="Meiryo" w:hAnsi="Meiryo" w:cs="Meiryo"/>
          <w:color w:val="221F1F"/>
          <w:w w:val="89"/>
          <w:position w:val="3"/>
          <w:sz w:val="22"/>
          <w:szCs w:val="22"/>
        </w:rPr>
        <w:t>and</w:t>
      </w:r>
      <w:r>
        <w:rPr>
          <w:rFonts w:ascii="Meiryo" w:eastAsia="Meiryo" w:hAnsi="Meiryo" w:cs="Meiryo"/>
          <w:color w:val="221F1F"/>
          <w:spacing w:val="7"/>
          <w:w w:val="89"/>
          <w:position w:val="3"/>
          <w:sz w:val="22"/>
          <w:szCs w:val="22"/>
        </w:rPr>
        <w:t xml:space="preserve"> </w:t>
      </w:r>
      <w:r>
        <w:rPr>
          <w:i/>
          <w:color w:val="221F1F"/>
          <w:position w:val="3"/>
          <w:sz w:val="22"/>
          <w:szCs w:val="22"/>
        </w:rPr>
        <w:t>ρ</w:t>
      </w:r>
      <w:proofErr w:type="spellStart"/>
      <w:r>
        <w:rPr>
          <w:i/>
          <w:color w:val="221F1F"/>
          <w:spacing w:val="5"/>
          <w:sz w:val="15"/>
          <w:szCs w:val="15"/>
        </w:rPr>
        <w:t>yy</w:t>
      </w:r>
      <w:proofErr w:type="spellEnd"/>
      <w:r>
        <w:rPr>
          <w:i/>
          <w:color w:val="221F1F"/>
          <w:position w:val="4"/>
          <w:sz w:val="11"/>
          <w:szCs w:val="11"/>
        </w:rPr>
        <w:t xml:space="preserve">    </w:t>
      </w:r>
      <w:r>
        <w:rPr>
          <w:i/>
          <w:color w:val="221F1F"/>
          <w:spacing w:val="27"/>
          <w:position w:val="4"/>
          <w:sz w:val="11"/>
          <w:szCs w:val="11"/>
        </w:rPr>
        <w:t xml:space="preserve"> </w:t>
      </w:r>
      <w:r>
        <w:rPr>
          <w:rFonts w:ascii="Meiryo" w:eastAsia="Meiryo" w:hAnsi="Meiryo" w:cs="Meiryo"/>
          <w:color w:val="221F1F"/>
          <w:w w:val="82"/>
          <w:position w:val="3"/>
          <w:sz w:val="22"/>
          <w:szCs w:val="22"/>
        </w:rPr>
        <w:t>are</w:t>
      </w:r>
      <w:r>
        <w:rPr>
          <w:rFonts w:ascii="Meiryo" w:eastAsia="Meiryo" w:hAnsi="Meiryo" w:cs="Meiryo"/>
          <w:color w:val="221F1F"/>
          <w:spacing w:val="19"/>
          <w:w w:val="82"/>
          <w:position w:val="3"/>
          <w:sz w:val="22"/>
          <w:szCs w:val="22"/>
        </w:rPr>
        <w:t xml:space="preserve"> </w:t>
      </w:r>
      <w:r>
        <w:rPr>
          <w:rFonts w:ascii="Meiryo" w:eastAsia="Meiryo" w:hAnsi="Meiryo" w:cs="Meiryo"/>
          <w:color w:val="221F1F"/>
          <w:w w:val="82"/>
          <w:position w:val="3"/>
          <w:sz w:val="22"/>
          <w:szCs w:val="22"/>
        </w:rPr>
        <w:t>.76</w:t>
      </w:r>
      <w:r>
        <w:rPr>
          <w:rFonts w:ascii="Meiryo" w:eastAsia="Meiryo" w:hAnsi="Meiryo" w:cs="Meiryo"/>
          <w:color w:val="221F1F"/>
          <w:spacing w:val="6"/>
          <w:w w:val="82"/>
          <w:position w:val="3"/>
          <w:sz w:val="22"/>
          <w:szCs w:val="22"/>
        </w:rPr>
        <w:t xml:space="preserve"> </w:t>
      </w:r>
      <w:r>
        <w:rPr>
          <w:rFonts w:ascii="Meiryo" w:eastAsia="Meiryo" w:hAnsi="Meiryo" w:cs="Meiryo"/>
          <w:color w:val="221F1F"/>
          <w:w w:val="91"/>
          <w:position w:val="3"/>
          <w:sz w:val="22"/>
          <w:szCs w:val="22"/>
        </w:rPr>
        <w:t>(from</w:t>
      </w:r>
      <w:r>
        <w:rPr>
          <w:rFonts w:ascii="Meiryo" w:eastAsia="Meiryo" w:hAnsi="Meiryo" w:cs="Meiryo"/>
          <w:color w:val="221F1F"/>
          <w:spacing w:val="-11"/>
          <w:w w:val="91"/>
          <w:position w:val="3"/>
          <w:sz w:val="22"/>
          <w:szCs w:val="22"/>
        </w:rPr>
        <w:t xml:space="preserve"> </w:t>
      </w:r>
      <w:r>
        <w:rPr>
          <w:rFonts w:ascii="Meiryo" w:eastAsia="Meiryo" w:hAnsi="Meiryo" w:cs="Meiryo"/>
          <w:color w:val="221F1F"/>
          <w:spacing w:val="-16"/>
          <w:w w:val="91"/>
          <w:position w:val="3"/>
          <w:sz w:val="22"/>
          <w:szCs w:val="22"/>
        </w:rPr>
        <w:t>T</w:t>
      </w:r>
      <w:r>
        <w:rPr>
          <w:rFonts w:ascii="Meiryo" w:eastAsia="Meiryo" w:hAnsi="Meiryo" w:cs="Meiryo"/>
          <w:color w:val="221F1F"/>
          <w:w w:val="91"/>
          <w:position w:val="3"/>
          <w:sz w:val="22"/>
          <w:szCs w:val="22"/>
        </w:rPr>
        <w:t>able</w:t>
      </w:r>
      <w:r>
        <w:rPr>
          <w:rFonts w:ascii="Meiryo" w:eastAsia="Meiryo" w:hAnsi="Meiryo" w:cs="Meiryo"/>
          <w:color w:val="221F1F"/>
          <w:spacing w:val="22"/>
          <w:w w:val="91"/>
          <w:position w:val="3"/>
          <w:sz w:val="22"/>
          <w:szCs w:val="22"/>
        </w:rPr>
        <w:t xml:space="preserve"> </w:t>
      </w:r>
      <w:r>
        <w:rPr>
          <w:rFonts w:ascii="Meiryo" w:eastAsia="Meiryo" w:hAnsi="Meiryo" w:cs="Meiryo"/>
          <w:color w:val="221F1F"/>
          <w:w w:val="83"/>
          <w:position w:val="3"/>
          <w:sz w:val="22"/>
          <w:szCs w:val="22"/>
        </w:rPr>
        <w:t>6</w:t>
      </w:r>
      <w:r>
        <w:rPr>
          <w:rFonts w:ascii="Meiryo" w:eastAsia="Meiryo" w:hAnsi="Meiryo" w:cs="Meiryo"/>
          <w:color w:val="221F1F"/>
          <w:spacing w:val="8"/>
          <w:w w:val="83"/>
          <w:position w:val="3"/>
          <w:sz w:val="22"/>
          <w:szCs w:val="22"/>
        </w:rPr>
        <w:t xml:space="preserve"> </w:t>
      </w:r>
      <w:r>
        <w:rPr>
          <w:rFonts w:ascii="Meiryo" w:eastAsia="Meiryo" w:hAnsi="Meiryo" w:cs="Meiryo"/>
          <w:color w:val="221F1F"/>
          <w:w w:val="83"/>
          <w:position w:val="3"/>
          <w:sz w:val="22"/>
          <w:szCs w:val="22"/>
        </w:rPr>
        <w:t>on</w:t>
      </w:r>
      <w:r>
        <w:rPr>
          <w:rFonts w:ascii="Meiryo" w:eastAsia="Meiryo" w:hAnsi="Meiryo" w:cs="Meiryo"/>
          <w:color w:val="221F1F"/>
          <w:spacing w:val="23"/>
          <w:w w:val="83"/>
          <w:position w:val="3"/>
          <w:sz w:val="22"/>
          <w:szCs w:val="22"/>
        </w:rPr>
        <w:t xml:space="preserve"> </w:t>
      </w:r>
      <w:r>
        <w:rPr>
          <w:rFonts w:ascii="Meiryo" w:eastAsia="Meiryo" w:hAnsi="Meiryo" w:cs="Meiryo"/>
          <w:color w:val="221F1F"/>
          <w:w w:val="83"/>
          <w:position w:val="3"/>
          <w:sz w:val="22"/>
          <w:szCs w:val="22"/>
        </w:rPr>
        <w:t>page</w:t>
      </w:r>
      <w:r>
        <w:rPr>
          <w:rFonts w:ascii="Meiryo" w:eastAsia="Meiryo" w:hAnsi="Meiryo" w:cs="Meiryo"/>
          <w:color w:val="221F1F"/>
          <w:spacing w:val="18"/>
          <w:w w:val="83"/>
          <w:position w:val="3"/>
          <w:sz w:val="22"/>
          <w:szCs w:val="22"/>
        </w:rPr>
        <w:t xml:space="preserve"> </w:t>
      </w:r>
      <w:r>
        <w:rPr>
          <w:rFonts w:ascii="Meiryo" w:eastAsia="Meiryo" w:hAnsi="Meiryo" w:cs="Meiryo"/>
          <w:color w:val="221F1F"/>
          <w:w w:val="83"/>
          <w:position w:val="3"/>
          <w:sz w:val="22"/>
          <w:szCs w:val="22"/>
        </w:rPr>
        <w:t>30),</w:t>
      </w:r>
    </w:p>
    <w:p>
      <w:pPr>
        <w:spacing w:before="11" w:line="200" w:lineRule="exact"/>
      </w:pPr>
    </w:p>
    <w:p>
      <w:pPr>
        <w:spacing w:line="252" w:lineRule="auto"/>
        <w:ind w:left="705" w:right="520" w:hanging="281"/>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128"/>
          <w:sz w:val="22"/>
          <w:szCs w:val="22"/>
        </w:rPr>
        <w:t>•</w:t>
      </w:r>
      <w:r>
        <w:rPr>
          <w:rFonts w:ascii="Meiryo" w:eastAsia="Meiryo" w:hAnsi="Meiryo" w:cs="Meiryo"/>
          <w:color w:val="221F1F"/>
          <w:spacing w:val="36"/>
          <w:w w:val="128"/>
          <w:sz w:val="22"/>
          <w:szCs w:val="22"/>
        </w:rPr>
        <w:t xml:space="preserve"> </w:t>
      </w:r>
      <w:r>
        <w:rPr>
          <w:i/>
          <w:color w:val="221F1F"/>
          <w:w w:val="128"/>
          <w:sz w:val="22"/>
          <w:szCs w:val="22"/>
        </w:rPr>
        <w:t>ρ</w:t>
      </w:r>
      <w:proofErr w:type="spellStart"/>
      <w:r>
        <w:rPr>
          <w:i/>
          <w:color w:val="221F1F"/>
          <w:w w:val="128"/>
          <w:position w:val="-3"/>
          <w:sz w:val="15"/>
          <w:szCs w:val="15"/>
        </w:rPr>
        <w:t>xy</w:t>
      </w:r>
      <w:proofErr w:type="spellEnd"/>
      <w:r>
        <w:rPr>
          <w:i/>
          <w:color w:val="221F1F"/>
          <w:spacing w:val="15"/>
          <w:w w:val="128"/>
          <w:position w:val="-3"/>
          <w:sz w:val="15"/>
          <w:szCs w:val="15"/>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correlation</w:t>
      </w:r>
      <w:r>
        <w:rPr>
          <w:rFonts w:ascii="Meiryo" w:eastAsia="Meiryo" w:hAnsi="Meiryo" w:cs="Meiryo"/>
          <w:color w:val="221F1F"/>
          <w:spacing w:val="44"/>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cousins</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.099.(from Figure</w:t>
      </w:r>
      <w:r>
        <w:rPr>
          <w:rFonts w:ascii="Meiryo" w:eastAsia="Meiryo" w:hAnsi="Meiryo" w:cs="Meiryo"/>
          <w:color w:val="221F1F"/>
          <w:spacing w:val="58"/>
          <w:w w:val="85"/>
          <w:sz w:val="22"/>
          <w:szCs w:val="22"/>
        </w:rPr>
        <w:t xml:space="preserve"> </w:t>
      </w:r>
      <w:r>
        <w:rPr>
          <w:rFonts w:ascii="Meiryo" w:eastAsia="Meiryo" w:hAnsi="Meiryo" w:cs="Meiryo"/>
          <w:color w:val="221F1F"/>
          <w:w w:val="85"/>
          <w:sz w:val="22"/>
          <w:szCs w:val="22"/>
        </w:rPr>
        <w:t>3</w:t>
      </w:r>
      <w:r>
        <w:rPr>
          <w:rFonts w:ascii="Meiryo" w:eastAsia="Meiryo" w:hAnsi="Meiryo" w:cs="Meiryo"/>
          <w:color w:val="221F1F"/>
          <w:spacing w:val="3"/>
          <w:w w:val="85"/>
          <w:sz w:val="22"/>
          <w:szCs w:val="22"/>
        </w:rPr>
        <w:t xml:space="preserve"> </w:t>
      </w:r>
      <w:r>
        <w:rPr>
          <w:rFonts w:ascii="Meiryo" w:eastAsia="Meiryo" w:hAnsi="Meiryo" w:cs="Meiryo"/>
          <w:color w:val="221F1F"/>
          <w:sz w:val="22"/>
          <w:szCs w:val="22"/>
        </w:rPr>
        <w:t xml:space="preserve">on </w:t>
      </w:r>
      <w:r>
        <w:rPr>
          <w:rFonts w:ascii="Meiryo" w:eastAsia="Meiryo" w:hAnsi="Meiryo" w:cs="Meiryo"/>
          <w:color w:val="221F1F"/>
          <w:w w:val="83"/>
          <w:sz w:val="22"/>
          <w:szCs w:val="22"/>
        </w:rPr>
        <w:t>page</w:t>
      </w:r>
      <w:r>
        <w:rPr>
          <w:rFonts w:ascii="Meiryo" w:eastAsia="Meiryo" w:hAnsi="Meiryo" w:cs="Meiryo"/>
          <w:color w:val="221F1F"/>
          <w:spacing w:val="17"/>
          <w:w w:val="83"/>
          <w:sz w:val="22"/>
          <w:szCs w:val="22"/>
        </w:rPr>
        <w:t xml:space="preserve"> </w:t>
      </w:r>
      <w:r>
        <w:rPr>
          <w:rFonts w:ascii="Meiryo" w:eastAsia="Meiryo" w:hAnsi="Meiryo" w:cs="Meiryo"/>
          <w:color w:val="221F1F"/>
          <w:w w:val="83"/>
          <w:sz w:val="22"/>
          <w:szCs w:val="22"/>
        </w:rPr>
        <w:t>40)</w:t>
      </w:r>
    </w:p>
    <w:p>
      <w:pPr>
        <w:spacing w:line="200" w:lineRule="exact"/>
      </w:pPr>
    </w:p>
    <w:p>
      <w:pPr>
        <w:spacing w:line="200" w:lineRule="exact"/>
      </w:pPr>
    </w:p>
    <w:p>
      <w:pPr>
        <w:spacing w:line="200" w:lineRule="exact"/>
      </w:pPr>
    </w:p>
    <w:p>
      <w:pPr>
        <w:spacing w:before="16" w:line="240" w:lineRule="exact"/>
      </w:pPr>
    </w:p>
    <w:p>
      <w:pPr>
        <w:spacing w:before="40"/>
        <w:ind w:left="174"/>
        <w:rPr>
          <w:sz w:val="22"/>
          <w:szCs w:val="22"/>
        </w:rPr>
      </w:pPr>
      <w:proofErr w:type="spellStart"/>
      <w:r>
        <w:rPr>
          <w:color w:val="221F1F"/>
          <w:spacing w:val="19"/>
          <w:w w:val="106"/>
          <w:sz w:val="22"/>
          <w:szCs w:val="22"/>
        </w:rPr>
        <w:t>sigma</w:t>
      </w:r>
      <w:r>
        <w:rPr>
          <w:color w:val="221F1F"/>
          <w:w w:val="106"/>
          <w:sz w:val="22"/>
          <w:szCs w:val="22"/>
        </w:rPr>
        <w:t>x</w:t>
      </w:r>
      <w:proofErr w:type="spellEnd"/>
      <w:r>
        <w:rPr>
          <w:color w:val="221F1F"/>
          <w:sz w:val="22"/>
          <w:szCs w:val="22"/>
        </w:rPr>
        <w:t xml:space="preserve">   </w:t>
      </w:r>
      <w:r>
        <w:rPr>
          <w:color w:val="221F1F"/>
          <w:w w:val="90"/>
          <w:sz w:val="22"/>
          <w:szCs w:val="22"/>
        </w:rPr>
        <w:t>=</w:t>
      </w:r>
      <w:r>
        <w:rPr>
          <w:color w:val="221F1F"/>
          <w:sz w:val="22"/>
          <w:szCs w:val="22"/>
        </w:rPr>
        <w:t xml:space="preserve">  </w:t>
      </w:r>
      <w:r>
        <w:rPr>
          <w:color w:val="221F1F"/>
          <w:spacing w:val="-1"/>
          <w:sz w:val="22"/>
          <w:szCs w:val="22"/>
        </w:rPr>
        <w:t xml:space="preserve"> </w:t>
      </w:r>
      <w:r>
        <w:rPr>
          <w:color w:val="221F1F"/>
          <w:spacing w:val="19"/>
          <w:w w:val="136"/>
          <w:sz w:val="22"/>
          <w:szCs w:val="22"/>
        </w:rPr>
        <w:t>sqr</w:t>
      </w:r>
      <w:r>
        <w:rPr>
          <w:color w:val="221F1F"/>
          <w:w w:val="136"/>
          <w:sz w:val="22"/>
          <w:szCs w:val="22"/>
        </w:rPr>
        <w:t>t</w:t>
      </w:r>
      <w:r>
        <w:rPr>
          <w:color w:val="221F1F"/>
          <w:spacing w:val="-18"/>
          <w:sz w:val="22"/>
          <w:szCs w:val="22"/>
        </w:rPr>
        <w:t xml:space="preserve"> </w:t>
      </w:r>
      <w:r>
        <w:rPr>
          <w:color w:val="221F1F"/>
          <w:spacing w:val="19"/>
          <w:w w:val="126"/>
          <w:sz w:val="22"/>
          <w:szCs w:val="22"/>
        </w:rPr>
        <w:t>(4.41</w:t>
      </w:r>
      <w:r>
        <w:rPr>
          <w:color w:val="221F1F"/>
          <w:w w:val="126"/>
          <w:sz w:val="22"/>
          <w:szCs w:val="22"/>
        </w:rPr>
        <w:t>)</w:t>
      </w:r>
      <w:r>
        <w:rPr>
          <w:color w:val="221F1F"/>
          <w:spacing w:val="-36"/>
          <w:sz w:val="22"/>
          <w:szCs w:val="22"/>
        </w:rPr>
        <w:t xml:space="preserve"> </w:t>
      </w:r>
    </w:p>
    <w:p>
      <w:pPr>
        <w:spacing w:line="200" w:lineRule="exact"/>
      </w:pPr>
    </w:p>
    <w:p>
      <w:pPr>
        <w:spacing w:before="2" w:line="220" w:lineRule="exact"/>
        <w:rPr>
          <w:sz w:val="22"/>
          <w:szCs w:val="22"/>
        </w:rPr>
      </w:pPr>
    </w:p>
    <w:p>
      <w:pPr>
        <w:spacing w:line="640" w:lineRule="auto"/>
        <w:ind w:left="172" w:right="6583" w:firstLine="2"/>
        <w:rPr>
          <w:sz w:val="22"/>
          <w:szCs w:val="22"/>
        </w:rPr>
      </w:pPr>
      <w:proofErr w:type="spellStart"/>
      <w:r>
        <w:rPr>
          <w:color w:val="221F1F"/>
          <w:spacing w:val="19"/>
          <w:sz w:val="22"/>
          <w:szCs w:val="22"/>
        </w:rPr>
        <w:t>sigma</w:t>
      </w:r>
      <w:r>
        <w:rPr>
          <w:color w:val="221F1F"/>
          <w:sz w:val="22"/>
          <w:szCs w:val="22"/>
        </w:rPr>
        <w:t>y</w:t>
      </w:r>
      <w:proofErr w:type="spellEnd"/>
      <w:r>
        <w:rPr>
          <w:color w:val="221F1F"/>
          <w:sz w:val="22"/>
          <w:szCs w:val="22"/>
        </w:rPr>
        <w:t xml:space="preserve">  </w:t>
      </w:r>
      <w:r>
        <w:rPr>
          <w:color w:val="221F1F"/>
          <w:spacing w:val="38"/>
          <w:sz w:val="22"/>
          <w:szCs w:val="22"/>
        </w:rPr>
        <w:t xml:space="preserve"> </w:t>
      </w:r>
      <w:r>
        <w:rPr>
          <w:color w:val="221F1F"/>
          <w:sz w:val="22"/>
          <w:szCs w:val="22"/>
        </w:rPr>
        <w:t xml:space="preserve">= </w:t>
      </w:r>
      <w:r>
        <w:rPr>
          <w:color w:val="221F1F"/>
          <w:spacing w:val="4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w w:val="102"/>
          <w:sz w:val="22"/>
          <w:szCs w:val="22"/>
        </w:rPr>
        <w:t>igma</w:t>
      </w:r>
      <w:r>
        <w:rPr>
          <w:color w:val="221F1F"/>
          <w:w w:val="102"/>
          <w:sz w:val="22"/>
          <w:szCs w:val="22"/>
        </w:rPr>
        <w:t>x</w:t>
      </w:r>
      <w:proofErr w:type="spellEnd"/>
      <w:r>
        <w:rPr>
          <w:color w:val="221F1F"/>
          <w:spacing w:val="-36"/>
          <w:sz w:val="22"/>
          <w:szCs w:val="22"/>
        </w:rPr>
        <w:t xml:space="preserve"> </w:t>
      </w:r>
      <w:proofErr w:type="spellStart"/>
      <w:r>
        <w:rPr>
          <w:color w:val="221F1F"/>
          <w:spacing w:val="17"/>
          <w:w w:val="115"/>
          <w:sz w:val="22"/>
          <w:szCs w:val="22"/>
        </w:rPr>
        <w:t>rx</w:t>
      </w:r>
      <w:r>
        <w:rPr>
          <w:color w:val="221F1F"/>
          <w:w w:val="115"/>
          <w:sz w:val="22"/>
          <w:szCs w:val="22"/>
        </w:rPr>
        <w:t>x</w:t>
      </w:r>
      <w:proofErr w:type="spellEnd"/>
      <w:r>
        <w:rPr>
          <w:color w:val="221F1F"/>
          <w:sz w:val="22"/>
          <w:szCs w:val="22"/>
        </w:rPr>
        <w:t xml:space="preserve">  </w:t>
      </w:r>
      <w:r>
        <w:rPr>
          <w:color w:val="221F1F"/>
          <w:spacing w:val="-2"/>
          <w:sz w:val="22"/>
          <w:szCs w:val="22"/>
        </w:rPr>
        <w:t xml:space="preserve"> </w:t>
      </w:r>
      <w:r>
        <w:rPr>
          <w:color w:val="221F1F"/>
          <w:w w:val="90"/>
          <w:sz w:val="22"/>
          <w:szCs w:val="22"/>
        </w:rPr>
        <w:t>=</w:t>
      </w:r>
      <w:r>
        <w:rPr>
          <w:color w:val="221F1F"/>
          <w:sz w:val="22"/>
          <w:szCs w:val="22"/>
        </w:rPr>
        <w:t xml:space="preserve">  </w:t>
      </w:r>
      <w:r>
        <w:rPr>
          <w:color w:val="221F1F"/>
          <w:spacing w:val="-2"/>
          <w:sz w:val="22"/>
          <w:szCs w:val="22"/>
        </w:rPr>
        <w:t xml:space="preserve"> </w:t>
      </w:r>
      <w:r>
        <w:rPr>
          <w:color w:val="221F1F"/>
          <w:spacing w:val="17"/>
          <w:w w:val="122"/>
          <w:sz w:val="22"/>
          <w:szCs w:val="22"/>
        </w:rPr>
        <w:t>.7</w:t>
      </w:r>
      <w:r>
        <w:rPr>
          <w:color w:val="221F1F"/>
          <w:w w:val="122"/>
          <w:sz w:val="22"/>
          <w:szCs w:val="22"/>
        </w:rPr>
        <w:t>6</w:t>
      </w:r>
      <w:r>
        <w:rPr>
          <w:color w:val="221F1F"/>
          <w:spacing w:val="-38"/>
          <w:sz w:val="22"/>
          <w:szCs w:val="22"/>
        </w:rPr>
        <w:t xml:space="preserve"> </w:t>
      </w:r>
    </w:p>
    <w:p>
      <w:pPr>
        <w:spacing w:before="15" w:line="640" w:lineRule="auto"/>
        <w:ind w:left="172" w:right="7393"/>
        <w:rPr>
          <w:sz w:val="22"/>
          <w:szCs w:val="22"/>
        </w:rPr>
      </w:pPr>
      <w:r>
        <w:rPr>
          <w:sz w:val="20"/>
          <w:szCs w:val="20"/>
        </w:rPr>
        <w:pict>
          <v:group id="_x0000_s1030" style="position:absolute;left:0;text-align:left;margin-left:90.9pt;margin-top:76.35pt;width:430.15pt;height:264.3pt;z-index:-251656192;mso-position-horizontal-relative:page;mso-position-vertical-relative:page" coordorigin="1818,1527" coordsize="8603,5286">
            <v:shape id="_x0000_s1031" style="position:absolute;left:1818;top:1527;width:8603;height:5286" coordorigin="1818,1527" coordsize="8603,5286" path="m1818,6813r8604,l10422,1527r-8604,l1818,6813xe" fillcolor="#f7f6f7" stroked="f">
              <v:path arrowok="t"/>
            </v:shape>
            <w10:wrap anchorx="page" anchory="page"/>
          </v:group>
        </w:pict>
      </w:r>
      <w:proofErr w:type="spellStart"/>
      <w:r>
        <w:rPr>
          <w:color w:val="221F1F"/>
          <w:spacing w:val="17"/>
          <w:sz w:val="22"/>
          <w:szCs w:val="22"/>
        </w:rPr>
        <w:t>ry</w:t>
      </w:r>
      <w:r>
        <w:rPr>
          <w:color w:val="221F1F"/>
          <w:sz w:val="22"/>
          <w:szCs w:val="22"/>
        </w:rPr>
        <w:t>y</w:t>
      </w:r>
      <w:proofErr w:type="spellEnd"/>
      <w:r>
        <w:rPr>
          <w:color w:val="221F1F"/>
          <w:sz w:val="22"/>
          <w:szCs w:val="22"/>
        </w:rPr>
        <w:t xml:space="preserve">  </w:t>
      </w:r>
      <w:r>
        <w:rPr>
          <w:color w:val="221F1F"/>
          <w:spacing w:val="42"/>
          <w:sz w:val="22"/>
          <w:szCs w:val="22"/>
        </w:rPr>
        <w:t xml:space="preserve"> </w:t>
      </w:r>
      <w:r>
        <w:rPr>
          <w:color w:val="221F1F"/>
          <w:sz w:val="22"/>
          <w:szCs w:val="22"/>
        </w:rPr>
        <w:t xml:space="preserve">= </w:t>
      </w:r>
      <w:r>
        <w:rPr>
          <w:color w:val="221F1F"/>
          <w:spacing w:val="41"/>
          <w:sz w:val="22"/>
          <w:szCs w:val="22"/>
        </w:rPr>
        <w:t xml:space="preserve"> </w:t>
      </w:r>
      <w:proofErr w:type="spellStart"/>
      <w:r>
        <w:rPr>
          <w:color w:val="221F1F"/>
          <w:spacing w:val="17"/>
          <w:w w:val="115"/>
          <w:sz w:val="22"/>
          <w:szCs w:val="22"/>
        </w:rPr>
        <w:t>rx</w:t>
      </w:r>
      <w:r>
        <w:rPr>
          <w:color w:val="221F1F"/>
          <w:w w:val="115"/>
          <w:sz w:val="22"/>
          <w:szCs w:val="22"/>
        </w:rPr>
        <w:t>x</w:t>
      </w:r>
      <w:proofErr w:type="spellEnd"/>
      <w:r>
        <w:rPr>
          <w:color w:val="221F1F"/>
          <w:spacing w:val="-38"/>
          <w:sz w:val="22"/>
          <w:szCs w:val="22"/>
        </w:rPr>
        <w:t xml:space="preserve"> </w:t>
      </w:r>
      <w:proofErr w:type="spellStart"/>
      <w:r>
        <w:rPr>
          <w:color w:val="221F1F"/>
          <w:spacing w:val="17"/>
          <w:sz w:val="22"/>
          <w:szCs w:val="22"/>
        </w:rPr>
        <w:t>rx</w:t>
      </w:r>
      <w:r>
        <w:rPr>
          <w:color w:val="221F1F"/>
          <w:sz w:val="22"/>
          <w:szCs w:val="22"/>
        </w:rPr>
        <w:t>y</w:t>
      </w:r>
      <w:proofErr w:type="spellEnd"/>
      <w:r>
        <w:rPr>
          <w:color w:val="221F1F"/>
          <w:spacing w:val="25"/>
          <w:sz w:val="22"/>
          <w:szCs w:val="22"/>
        </w:rPr>
        <w:t xml:space="preserve"> </w:t>
      </w:r>
      <w:r>
        <w:rPr>
          <w:color w:val="221F1F"/>
          <w:w w:val="90"/>
          <w:sz w:val="22"/>
          <w:szCs w:val="22"/>
        </w:rPr>
        <w:t>=</w:t>
      </w:r>
      <w:r>
        <w:rPr>
          <w:color w:val="221F1F"/>
          <w:spacing w:val="-36"/>
          <w:sz w:val="22"/>
          <w:szCs w:val="22"/>
        </w:rPr>
        <w:t xml:space="preserve"> </w:t>
      </w:r>
      <w:r>
        <w:rPr>
          <w:color w:val="221F1F"/>
          <w:w w:val="204"/>
          <w:sz w:val="22"/>
          <w:szCs w:val="22"/>
        </w:rPr>
        <w:t>.</w:t>
      </w:r>
      <w:r>
        <w:rPr>
          <w:color w:val="221F1F"/>
          <w:spacing w:val="-36"/>
          <w:sz w:val="22"/>
          <w:szCs w:val="22"/>
        </w:rPr>
        <w:t xml:space="preserve"> </w:t>
      </w:r>
      <w:r>
        <w:rPr>
          <w:color w:val="221F1F"/>
          <w:w w:val="102"/>
          <w:sz w:val="22"/>
          <w:szCs w:val="22"/>
        </w:rPr>
        <w:t>0</w:t>
      </w:r>
      <w:r>
        <w:rPr>
          <w:color w:val="221F1F"/>
          <w:spacing w:val="-36"/>
          <w:sz w:val="22"/>
          <w:szCs w:val="22"/>
        </w:rPr>
        <w:t xml:space="preserve"> </w:t>
      </w:r>
      <w:r>
        <w:rPr>
          <w:color w:val="221F1F"/>
          <w:w w:val="102"/>
          <w:sz w:val="22"/>
          <w:szCs w:val="22"/>
        </w:rPr>
        <w:t>9</w:t>
      </w:r>
      <w:r>
        <w:rPr>
          <w:color w:val="221F1F"/>
          <w:spacing w:val="-36"/>
          <w:sz w:val="22"/>
          <w:szCs w:val="22"/>
        </w:rPr>
        <w:t xml:space="preserve"> </w:t>
      </w:r>
      <w:r>
        <w:rPr>
          <w:color w:val="221F1F"/>
          <w:w w:val="102"/>
          <w:sz w:val="22"/>
          <w:szCs w:val="22"/>
        </w:rPr>
        <w:t>9</w:t>
      </w:r>
    </w:p>
    <w:p>
      <w:pPr>
        <w:spacing w:before="15" w:line="426" w:lineRule="auto"/>
        <w:ind w:left="436" w:right="386" w:hanging="270"/>
        <w:rPr>
          <w:sz w:val="22"/>
          <w:szCs w:val="22"/>
        </w:rPr>
      </w:pPr>
      <w:r>
        <w:rPr>
          <w:color w:val="221F1F"/>
          <w:w w:val="153"/>
          <w:sz w:val="22"/>
          <w:szCs w:val="22"/>
        </w:rPr>
        <w:t>(</w:t>
      </w:r>
      <w:r>
        <w:rPr>
          <w:color w:val="221F1F"/>
          <w:spacing w:val="-2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w w:val="102"/>
          <w:sz w:val="22"/>
          <w:szCs w:val="22"/>
        </w:rPr>
        <w:t>*</w:t>
      </w:r>
      <w:r>
        <w:rPr>
          <w:color w:val="221F1F"/>
          <w:spacing w:val="-27"/>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x</w:t>
      </w:r>
      <w:r>
        <w:rPr>
          <w:color w:val="221F1F"/>
          <w:spacing w:val="-38"/>
          <w:sz w:val="22"/>
          <w:szCs w:val="22"/>
        </w:rPr>
        <w:t xml:space="preserve"> </w:t>
      </w:r>
      <w:proofErr w:type="spellStart"/>
      <w:r>
        <w:rPr>
          <w:color w:val="221F1F"/>
          <w:sz w:val="22"/>
          <w:szCs w:val="22"/>
        </w:rPr>
        <w:t>x</w:t>
      </w:r>
      <w:proofErr w:type="spellEnd"/>
      <w:r>
        <w:rPr>
          <w:color w:val="221F1F"/>
          <w:sz w:val="22"/>
          <w:szCs w:val="22"/>
        </w:rPr>
        <w:t xml:space="preserve">   </w:t>
      </w:r>
      <w:r>
        <w:rPr>
          <w:color w:val="221F1F"/>
          <w:w w:val="90"/>
          <w:sz w:val="22"/>
          <w:szCs w:val="22"/>
        </w:rPr>
        <w:t>+</w:t>
      </w:r>
      <w:r>
        <w:rPr>
          <w:color w:val="221F1F"/>
          <w:spacing w:val="-2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3"/>
          <w:sz w:val="22"/>
          <w:szCs w:val="22"/>
        </w:rPr>
        <w:t xml:space="preserve"> </w:t>
      </w:r>
      <w:r>
        <w:rPr>
          <w:color w:val="221F1F"/>
          <w:w w:val="102"/>
          <w:sz w:val="22"/>
          <w:szCs w:val="22"/>
        </w:rPr>
        <w:t>*</w:t>
      </w:r>
      <w:r>
        <w:rPr>
          <w:color w:val="221F1F"/>
          <w:spacing w:val="-27"/>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y</w:t>
      </w:r>
      <w:r>
        <w:rPr>
          <w:color w:val="221F1F"/>
          <w:spacing w:val="-38"/>
          <w:sz w:val="22"/>
          <w:szCs w:val="22"/>
        </w:rPr>
        <w:t xml:space="preserve"> </w:t>
      </w:r>
      <w:proofErr w:type="spellStart"/>
      <w:r>
        <w:rPr>
          <w:color w:val="221F1F"/>
          <w:sz w:val="22"/>
          <w:szCs w:val="22"/>
        </w:rPr>
        <w:t>y</w:t>
      </w:r>
      <w:proofErr w:type="spellEnd"/>
      <w:r>
        <w:rPr>
          <w:color w:val="221F1F"/>
          <w:sz w:val="22"/>
          <w:szCs w:val="22"/>
        </w:rPr>
        <w:t xml:space="preserve">  </w:t>
      </w:r>
      <w:r>
        <w:rPr>
          <w:color w:val="221F1F"/>
          <w:spacing w:val="16"/>
          <w:sz w:val="22"/>
          <w:szCs w:val="22"/>
        </w:rPr>
        <w:t xml:space="preserve"> </w:t>
      </w:r>
      <w:r>
        <w:rPr>
          <w:color w:val="221F1F"/>
          <w:spacing w:val="13"/>
          <w:w w:val="153"/>
          <w:sz w:val="22"/>
          <w:szCs w:val="22"/>
        </w:rPr>
        <w:t>-</w:t>
      </w:r>
      <w:r>
        <w:rPr>
          <w:color w:val="221F1F"/>
          <w:spacing w:val="13"/>
          <w:w w:val="102"/>
          <w:sz w:val="22"/>
          <w:szCs w:val="22"/>
        </w:rPr>
        <w:t>2</w:t>
      </w:r>
      <w:r>
        <w:rPr>
          <w:color w:val="221F1F"/>
          <w:w w:val="102"/>
          <w:sz w:val="22"/>
          <w:szCs w:val="22"/>
        </w:rPr>
        <w:t>*</w:t>
      </w:r>
      <w:r>
        <w:rPr>
          <w:color w:val="221F1F"/>
          <w:spacing w:val="-25"/>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x</w:t>
      </w:r>
      <w:r>
        <w:rPr>
          <w:color w:val="221F1F"/>
          <w:spacing w:val="-38"/>
          <w:sz w:val="22"/>
          <w:szCs w:val="22"/>
        </w:rPr>
        <w:t xml:space="preserve"> </w:t>
      </w:r>
      <w:r>
        <w:rPr>
          <w:color w:val="221F1F"/>
          <w:w w:val="102"/>
          <w:sz w:val="22"/>
          <w:szCs w:val="22"/>
        </w:rPr>
        <w:t>y</w:t>
      </w:r>
      <w:r>
        <w:rPr>
          <w:color w:val="221F1F"/>
          <w:spacing w:val="-27"/>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4"/>
          <w:sz w:val="22"/>
          <w:szCs w:val="22"/>
        </w:rPr>
        <w:t xml:space="preserve"> </w:t>
      </w:r>
      <w:r>
        <w:rPr>
          <w:color w:val="221F1F"/>
          <w:w w:val="153"/>
          <w:sz w:val="22"/>
          <w:szCs w:val="22"/>
        </w:rPr>
        <w:t>)</w:t>
      </w:r>
      <w:r>
        <w:rPr>
          <w:color w:val="221F1F"/>
          <w:spacing w:val="73"/>
          <w:w w:val="153"/>
          <w:sz w:val="22"/>
          <w:szCs w:val="22"/>
        </w:rPr>
        <w:t xml:space="preserve"> </w:t>
      </w:r>
      <w:r>
        <w:rPr>
          <w:color w:val="221F1F"/>
          <w:w w:val="184"/>
          <w:sz w:val="22"/>
          <w:szCs w:val="22"/>
        </w:rPr>
        <w:t xml:space="preserve">/ </w:t>
      </w:r>
      <w:r>
        <w:rPr>
          <w:color w:val="221F1F"/>
          <w:w w:val="153"/>
          <w:sz w:val="22"/>
          <w:szCs w:val="22"/>
        </w:rPr>
        <w:t>(</w:t>
      </w:r>
      <w:r>
        <w:rPr>
          <w:color w:val="221F1F"/>
          <w:spacing w:val="-2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z w:val="22"/>
          <w:szCs w:val="22"/>
        </w:rPr>
        <w:t xml:space="preserve">  </w:t>
      </w:r>
      <w:r>
        <w:rPr>
          <w:color w:val="221F1F"/>
          <w:spacing w:val="12"/>
          <w:sz w:val="22"/>
          <w:szCs w:val="22"/>
        </w:rPr>
        <w:t xml:space="preserve"> </w:t>
      </w:r>
      <w:r>
        <w:rPr>
          <w:color w:val="221F1F"/>
          <w:sz w:val="22"/>
          <w:szCs w:val="22"/>
        </w:rPr>
        <w:t xml:space="preserve">+ </w:t>
      </w:r>
      <w:r>
        <w:rPr>
          <w:color w:val="221F1F"/>
          <w:spacing w:val="44"/>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z w:val="22"/>
          <w:szCs w:val="22"/>
        </w:rPr>
        <w:t xml:space="preserve">  </w:t>
      </w:r>
      <w:r>
        <w:rPr>
          <w:color w:val="221F1F"/>
          <w:spacing w:val="27"/>
          <w:sz w:val="22"/>
          <w:szCs w:val="22"/>
        </w:rPr>
        <w:t xml:space="preserve"> </w:t>
      </w:r>
      <w:r>
        <w:rPr>
          <w:color w:val="221F1F"/>
          <w:spacing w:val="13"/>
          <w:w w:val="153"/>
          <w:sz w:val="22"/>
          <w:szCs w:val="22"/>
        </w:rPr>
        <w:t>-</w:t>
      </w:r>
      <w:r>
        <w:rPr>
          <w:color w:val="221F1F"/>
          <w:spacing w:val="13"/>
          <w:w w:val="102"/>
          <w:sz w:val="22"/>
          <w:szCs w:val="22"/>
        </w:rPr>
        <w:t>2</w:t>
      </w:r>
      <w:r>
        <w:rPr>
          <w:color w:val="221F1F"/>
          <w:w w:val="102"/>
          <w:sz w:val="22"/>
          <w:szCs w:val="22"/>
        </w:rPr>
        <w:t>*</w:t>
      </w:r>
      <w:r>
        <w:rPr>
          <w:color w:val="221F1F"/>
          <w:spacing w:val="-25"/>
          <w:sz w:val="22"/>
          <w:szCs w:val="22"/>
        </w:rPr>
        <w:t xml:space="preserve"> </w:t>
      </w:r>
      <w:r>
        <w:rPr>
          <w:color w:val="221F1F"/>
          <w:w w:val="153"/>
          <w:sz w:val="22"/>
          <w:szCs w:val="22"/>
        </w:rPr>
        <w:t>r</w:t>
      </w:r>
      <w:r>
        <w:rPr>
          <w:color w:val="221F1F"/>
          <w:spacing w:val="-38"/>
          <w:sz w:val="22"/>
          <w:szCs w:val="22"/>
        </w:rPr>
        <w:t xml:space="preserve"> </w:t>
      </w:r>
      <w:r>
        <w:rPr>
          <w:color w:val="221F1F"/>
          <w:w w:val="102"/>
          <w:sz w:val="22"/>
          <w:szCs w:val="22"/>
        </w:rPr>
        <w:t>x</w:t>
      </w:r>
      <w:r>
        <w:rPr>
          <w:color w:val="221F1F"/>
          <w:spacing w:val="-38"/>
          <w:sz w:val="22"/>
          <w:szCs w:val="22"/>
        </w:rPr>
        <w:t xml:space="preserve"> </w:t>
      </w:r>
      <w:r>
        <w:rPr>
          <w:color w:val="221F1F"/>
          <w:w w:val="102"/>
          <w:sz w:val="22"/>
          <w:szCs w:val="22"/>
        </w:rPr>
        <w:t>y</w:t>
      </w:r>
      <w:r>
        <w:rPr>
          <w:color w:val="221F1F"/>
          <w:spacing w:val="-27"/>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x</w:t>
      </w:r>
      <w:proofErr w:type="spellEnd"/>
      <w:r>
        <w:rPr>
          <w:color w:val="221F1F"/>
          <w:spacing w:val="-13"/>
          <w:sz w:val="22"/>
          <w:szCs w:val="22"/>
        </w:rPr>
        <w:t xml:space="preserve"> </w:t>
      </w:r>
      <w:r>
        <w:rPr>
          <w:color w:val="221F1F"/>
          <w:sz w:val="22"/>
          <w:szCs w:val="22"/>
        </w:rPr>
        <w:t>*</w:t>
      </w:r>
      <w:r>
        <w:rPr>
          <w:color w:val="221F1F"/>
          <w:spacing w:val="-22"/>
          <w:sz w:val="22"/>
          <w:szCs w:val="22"/>
        </w:rPr>
        <w:t xml:space="preserve"> </w:t>
      </w:r>
      <w:r>
        <w:rPr>
          <w:color w:val="221F1F"/>
          <w:w w:val="131"/>
          <w:sz w:val="22"/>
          <w:szCs w:val="22"/>
        </w:rPr>
        <w:t>s</w:t>
      </w:r>
      <w:r>
        <w:rPr>
          <w:color w:val="221F1F"/>
          <w:spacing w:val="-36"/>
          <w:sz w:val="22"/>
          <w:szCs w:val="22"/>
        </w:rPr>
        <w:t xml:space="preserve"> </w:t>
      </w:r>
      <w:proofErr w:type="spellStart"/>
      <w:r>
        <w:rPr>
          <w:color w:val="221F1F"/>
          <w:spacing w:val="19"/>
          <w:sz w:val="22"/>
          <w:szCs w:val="22"/>
        </w:rPr>
        <w:t>igma</w:t>
      </w:r>
      <w:r>
        <w:rPr>
          <w:color w:val="221F1F"/>
          <w:sz w:val="22"/>
          <w:szCs w:val="22"/>
        </w:rPr>
        <w:t>y</w:t>
      </w:r>
      <w:proofErr w:type="spellEnd"/>
      <w:r>
        <w:rPr>
          <w:color w:val="221F1F"/>
          <w:spacing w:val="-14"/>
          <w:sz w:val="22"/>
          <w:szCs w:val="22"/>
        </w:rPr>
        <w:t xml:space="preserve"> </w:t>
      </w:r>
      <w:r>
        <w:rPr>
          <w:color w:val="221F1F"/>
          <w:w w:val="153"/>
          <w:sz w:val="22"/>
          <w:szCs w:val="22"/>
        </w:rPr>
        <w:t>)</w:t>
      </w:r>
    </w:p>
    <w:p>
      <w:pPr>
        <w:spacing w:before="12" w:line="220" w:lineRule="exact"/>
        <w:rPr>
          <w:sz w:val="22"/>
          <w:szCs w:val="22"/>
        </w:rPr>
      </w:pPr>
    </w:p>
    <w:p>
      <w:pPr>
        <w:ind w:left="166"/>
        <w:rPr>
          <w:sz w:val="22"/>
          <w:szCs w:val="22"/>
        </w:rPr>
      </w:pPr>
      <w:r>
        <w:rPr>
          <w:color w:val="262365"/>
          <w:w w:val="102"/>
          <w:sz w:val="22"/>
          <w:szCs w:val="22"/>
        </w:rPr>
        <w:t>#</w:t>
      </w:r>
      <w:r>
        <w:rPr>
          <w:color w:val="262365"/>
          <w:spacing w:val="-33"/>
          <w:sz w:val="22"/>
          <w:szCs w:val="22"/>
        </w:rPr>
        <w:t xml:space="preserve"> </w:t>
      </w:r>
      <w:r>
        <w:rPr>
          <w:color w:val="262365"/>
          <w:sz w:val="22"/>
          <w:szCs w:val="22"/>
        </w:rPr>
        <w:t xml:space="preserve">#   </w:t>
      </w:r>
      <w:r>
        <w:rPr>
          <w:color w:val="262365"/>
          <w:spacing w:val="22"/>
          <w:w w:val="127"/>
          <w:sz w:val="22"/>
          <w:szCs w:val="22"/>
        </w:rPr>
        <w:t>[1</w:t>
      </w:r>
      <w:r>
        <w:rPr>
          <w:color w:val="262365"/>
          <w:w w:val="127"/>
          <w:sz w:val="22"/>
          <w:szCs w:val="22"/>
        </w:rPr>
        <w:t xml:space="preserve">] </w:t>
      </w:r>
      <w:r>
        <w:rPr>
          <w:color w:val="262365"/>
          <w:spacing w:val="31"/>
          <w:w w:val="127"/>
          <w:sz w:val="22"/>
          <w:szCs w:val="22"/>
        </w:rPr>
        <w:t xml:space="preserve"> </w:t>
      </w:r>
      <w:r>
        <w:rPr>
          <w:color w:val="262365"/>
          <w:w w:val="102"/>
          <w:sz w:val="22"/>
          <w:szCs w:val="22"/>
        </w:rPr>
        <w:t>0</w:t>
      </w:r>
      <w:r>
        <w:rPr>
          <w:color w:val="262365"/>
          <w:spacing w:val="-36"/>
          <w:sz w:val="22"/>
          <w:szCs w:val="22"/>
        </w:rPr>
        <w:t xml:space="preserve"> </w:t>
      </w:r>
      <w:r>
        <w:rPr>
          <w:color w:val="262365"/>
          <w:w w:val="204"/>
          <w:sz w:val="22"/>
          <w:szCs w:val="22"/>
        </w:rPr>
        <w:t>.</w:t>
      </w:r>
      <w:r>
        <w:rPr>
          <w:color w:val="262365"/>
          <w:spacing w:val="-36"/>
          <w:sz w:val="22"/>
          <w:szCs w:val="22"/>
        </w:rPr>
        <w:t xml:space="preserve"> </w:t>
      </w:r>
      <w:r>
        <w:rPr>
          <w:color w:val="262365"/>
          <w:w w:val="102"/>
          <w:sz w:val="22"/>
          <w:szCs w:val="22"/>
        </w:rPr>
        <w:t>7</w:t>
      </w:r>
      <w:r>
        <w:rPr>
          <w:color w:val="262365"/>
          <w:spacing w:val="-36"/>
          <w:sz w:val="22"/>
          <w:szCs w:val="22"/>
        </w:rPr>
        <w:t xml:space="preserve"> </w:t>
      </w:r>
      <w:r>
        <w:rPr>
          <w:color w:val="262365"/>
          <w:w w:val="102"/>
          <w:sz w:val="22"/>
          <w:szCs w:val="22"/>
        </w:rPr>
        <w:t>3</w:t>
      </w:r>
      <w:r>
        <w:rPr>
          <w:color w:val="262365"/>
          <w:spacing w:val="-36"/>
          <w:sz w:val="22"/>
          <w:szCs w:val="22"/>
        </w:rPr>
        <w:t xml:space="preserve"> </w:t>
      </w:r>
      <w:r>
        <w:rPr>
          <w:color w:val="262365"/>
          <w:w w:val="102"/>
          <w:sz w:val="22"/>
          <w:szCs w:val="22"/>
        </w:rPr>
        <w:t>4</w:t>
      </w:r>
    </w:p>
    <w:p>
      <w:pPr>
        <w:spacing w:before="3" w:line="160" w:lineRule="exact"/>
        <w:rPr>
          <w:sz w:val="16"/>
          <w:szCs w:val="16"/>
        </w:rPr>
      </w:pPr>
    </w:p>
    <w:p>
      <w:pPr>
        <w:spacing w:line="200" w:lineRule="exact"/>
      </w:pPr>
    </w:p>
    <w:p>
      <w:pPr>
        <w:spacing w:line="200" w:lineRule="exact"/>
      </w:pPr>
    </w:p>
    <w:p>
      <w:pPr>
        <w:ind w:left="697"/>
        <w:rPr>
          <w:rFonts w:ascii="Meiryo" w:eastAsia="Meiryo" w:hAnsi="Meiryo" w:cs="Meiryo"/>
          <w:sz w:val="22"/>
          <w:szCs w:val="22"/>
        </w:rPr>
      </w:pPr>
      <w:r>
        <w:rPr>
          <w:rFonts w:ascii="Meiryo" w:eastAsia="Meiryo" w:hAnsi="Meiryo" w:cs="Meiryo"/>
          <w:color w:val="221F1F"/>
          <w:w w:val="90"/>
          <w:sz w:val="22"/>
          <w:szCs w:val="22"/>
        </w:rPr>
        <w:t>Gen2</w:t>
      </w:r>
      <w:r>
        <w:rPr>
          <w:rFonts w:ascii="Meiryo" w:eastAsia="Meiryo" w:hAnsi="Meiryo" w:cs="Meiryo"/>
          <w:color w:val="221F1F"/>
          <w:spacing w:val="1"/>
          <w:w w:val="90"/>
          <w:sz w:val="22"/>
          <w:szCs w:val="22"/>
        </w:rPr>
        <w:t xml:space="preserve"> </w:t>
      </w:r>
      <w:r>
        <w:rPr>
          <w:rFonts w:ascii="Meiryo" w:eastAsia="Meiryo" w:hAnsi="Meiryo" w:cs="Meiryo"/>
          <w:color w:val="221F1F"/>
          <w:w w:val="90"/>
          <w:sz w:val="22"/>
          <w:szCs w:val="22"/>
        </w:rPr>
        <w:t>Mean</w:t>
      </w:r>
      <w:r>
        <w:rPr>
          <w:rFonts w:ascii="Meiryo" w:eastAsia="Meiryo" w:hAnsi="Meiryo" w:cs="Meiryo"/>
          <w:color w:val="221F1F"/>
          <w:spacing w:val="18"/>
          <w:w w:val="90"/>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5"/>
          <w:sz w:val="22"/>
          <w:szCs w:val="22"/>
        </w:rPr>
        <w:t>diﬀerence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scores</w:t>
      </w:r>
      <w:r>
        <w:rPr>
          <w:rFonts w:ascii="Meiryo" w:eastAsia="Meiryo" w:hAnsi="Meiryo" w:cs="Meiryo"/>
          <w:color w:val="221F1F"/>
          <w:spacing w:val="-2"/>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also</w:t>
      </w:r>
      <w:r>
        <w:rPr>
          <w:rFonts w:ascii="Meiryo" w:eastAsia="Meiryo" w:hAnsi="Meiryo" w:cs="Meiryo"/>
          <w:color w:val="221F1F"/>
          <w:spacing w:val="14"/>
          <w:w w:val="85"/>
          <w:sz w:val="22"/>
          <w:szCs w:val="22"/>
        </w:rPr>
        <w:t xml:space="preserve"> </w:t>
      </w:r>
      <w:r>
        <w:rPr>
          <w:rFonts w:ascii="Meiryo" w:eastAsia="Meiryo" w:hAnsi="Meiryo" w:cs="Meiryo"/>
          <w:color w:val="221F1F"/>
          <w:w w:val="85"/>
          <w:sz w:val="22"/>
          <w:szCs w:val="22"/>
        </w:rPr>
        <w:t>reliable</w:t>
      </w:r>
      <w:r>
        <w:rPr>
          <w:rFonts w:ascii="Meiryo" w:eastAsia="Meiryo" w:hAnsi="Meiryo" w:cs="Meiryo"/>
          <w:color w:val="221F1F"/>
          <w:spacing w:val="49"/>
          <w:w w:val="85"/>
          <w:sz w:val="22"/>
          <w:szCs w:val="22"/>
        </w:rPr>
        <w:t xml:space="preserve"> </w:t>
      </w:r>
      <w:r>
        <w:rPr>
          <w:rFonts w:ascii="Meiryo" w:eastAsia="Meiryo" w:hAnsi="Meiryo" w:cs="Meiryo"/>
          <w:color w:val="221F1F"/>
          <w:sz w:val="22"/>
          <w:szCs w:val="22"/>
        </w:rPr>
        <w:t>(r</w:t>
      </w:r>
      <w:r>
        <w:rPr>
          <w:rFonts w:ascii="Meiryo" w:eastAsia="Meiryo" w:hAnsi="Meiryo" w:cs="Meiryo"/>
          <w:color w:val="221F1F"/>
          <w:spacing w:val="-17"/>
          <w:sz w:val="22"/>
          <w:szCs w:val="22"/>
        </w:rPr>
        <w:t xml:space="preserve"> </w:t>
      </w:r>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w w:val="85"/>
          <w:sz w:val="22"/>
          <w:szCs w:val="22"/>
        </w:rPr>
        <w:t>0.734)</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comparable</w:t>
      </w:r>
      <w:r>
        <w:rPr>
          <w:rFonts w:ascii="Meiryo" w:eastAsia="Meiryo" w:hAnsi="Meiryo" w:cs="Meiryo"/>
          <w:color w:val="221F1F"/>
          <w:spacing w:val="49"/>
          <w:w w:val="85"/>
          <w:sz w:val="22"/>
          <w:szCs w:val="22"/>
        </w:rPr>
        <w:t xml:space="preserve"> </w:t>
      </w:r>
      <w:r>
        <w:rPr>
          <w:rFonts w:ascii="Meiryo" w:eastAsia="Meiryo" w:hAnsi="Meiryo" w:cs="Meiryo"/>
          <w:color w:val="221F1F"/>
          <w:sz w:val="22"/>
          <w:szCs w:val="22"/>
        </w:rPr>
        <w:t>to</w:t>
      </w:r>
    </w:p>
    <w:p>
      <w:pPr>
        <w:spacing w:before="23"/>
        <w:ind w:left="155"/>
        <w:rPr>
          <w:rFonts w:ascii="Meiryo" w:eastAsia="Meiryo" w:hAnsi="Meiryo" w:cs="Meiryo"/>
          <w:sz w:val="22"/>
          <w:szCs w:val="22"/>
        </w:rPr>
      </w:pPr>
      <w:r>
        <w:rPr>
          <w:rFonts w:ascii="Meiryo" w:eastAsia="Meiryo" w:hAnsi="Meiryo" w:cs="Meiryo"/>
          <w:color w:val="221F1F"/>
          <w:w w:val="87"/>
          <w:sz w:val="22"/>
          <w:szCs w:val="22"/>
        </w:rPr>
        <w:t>Generation</w:t>
      </w:r>
      <w:r>
        <w:rPr>
          <w:rFonts w:ascii="Meiryo" w:eastAsia="Meiryo" w:hAnsi="Meiryo" w:cs="Meiryo"/>
          <w:color w:val="221F1F"/>
          <w:spacing w:val="45"/>
          <w:w w:val="87"/>
          <w:sz w:val="22"/>
          <w:szCs w:val="22"/>
        </w:rPr>
        <w:t xml:space="preserve"> </w:t>
      </w:r>
      <w:r>
        <w:rPr>
          <w:rFonts w:ascii="Meiryo" w:eastAsia="Meiryo" w:hAnsi="Meiryo" w:cs="Meiryo"/>
          <w:color w:val="221F1F"/>
          <w:w w:val="87"/>
          <w:sz w:val="22"/>
          <w:szCs w:val="22"/>
        </w:rPr>
        <w:t>1</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sibling</w:t>
      </w:r>
      <w:r>
        <w:rPr>
          <w:rFonts w:ascii="Meiryo" w:eastAsia="Meiryo" w:hAnsi="Meiryo" w:cs="Meiryo"/>
          <w:color w:val="221F1F"/>
          <w:spacing w:val="36"/>
          <w:w w:val="87"/>
          <w:sz w:val="22"/>
          <w:szCs w:val="22"/>
        </w:rPr>
        <w:t xml:space="preserve"> </w:t>
      </w:r>
      <w:r>
        <w:rPr>
          <w:rFonts w:ascii="Meiryo" w:eastAsia="Meiryo" w:hAnsi="Meiryo" w:cs="Meiryo"/>
          <w:color w:val="221F1F"/>
          <w:sz w:val="22"/>
          <w:szCs w:val="22"/>
        </w:rPr>
        <w:t>diﬀerences.</w:t>
      </w:r>
    </w:p>
    <w:p>
      <w:pPr>
        <w:spacing w:before="5" w:line="260" w:lineRule="exact"/>
        <w:rPr>
          <w:sz w:val="26"/>
          <w:szCs w:val="26"/>
        </w:rPr>
      </w:pPr>
    </w:p>
    <w:p>
      <w:pPr>
        <w:ind w:left="3957" w:right="3958"/>
        <w:jc w:val="center"/>
        <w:rPr>
          <w:rFonts w:ascii="Meiryo" w:eastAsia="Meiryo" w:hAnsi="Meiryo" w:cs="Meiryo"/>
          <w:sz w:val="22"/>
          <w:szCs w:val="22"/>
        </w:rPr>
      </w:pPr>
      <w:r>
        <w:rPr>
          <w:rFonts w:ascii="Meiryo" w:eastAsia="Meiryo" w:hAnsi="Meiryo" w:cs="Meiryo"/>
          <w:b/>
          <w:color w:val="221F1F"/>
          <w:w w:val="95"/>
          <w:sz w:val="22"/>
          <w:szCs w:val="22"/>
        </w:rPr>
        <w:t>Results</w:t>
      </w:r>
    </w:p>
    <w:p>
      <w:pPr>
        <w:spacing w:before="8" w:line="160" w:lineRule="exact"/>
        <w:rPr>
          <w:sz w:val="16"/>
          <w:szCs w:val="16"/>
        </w:rPr>
      </w:pPr>
    </w:p>
    <w:p>
      <w:pPr>
        <w:spacing w:line="252" w:lineRule="auto"/>
        <w:ind w:left="155" w:right="91" w:firstLine="542"/>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spacing w:val="-16"/>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examined</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relationship</w:t>
      </w:r>
      <w:r>
        <w:rPr>
          <w:rFonts w:ascii="Meiryo" w:eastAsia="Meiryo" w:hAnsi="Meiryo" w:cs="Meiryo"/>
          <w:color w:val="221F1F"/>
          <w:spacing w:val="4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w w:val="87"/>
          <w:sz w:val="22"/>
          <w:szCs w:val="22"/>
        </w:rPr>
        <w:t>using</w:t>
      </w:r>
      <w:r>
        <w:rPr>
          <w:rFonts w:ascii="Meiryo" w:eastAsia="Meiryo" w:hAnsi="Meiryo" w:cs="Meiryo"/>
          <w:color w:val="221F1F"/>
          <w:spacing w:val="14"/>
          <w:w w:val="87"/>
          <w:sz w:val="22"/>
          <w:szCs w:val="22"/>
        </w:rPr>
        <w:t xml:space="preserve"> </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o</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 xml:space="preserve">designs: </w:t>
      </w:r>
      <w:ins w:id="814" w:author="0" w:date="2015-11-12T21:00:00Z">
        <w:r>
          <w:rPr>
            <w:rFonts w:ascii="Meiryo" w:eastAsia="Meiryo" w:hAnsi="Meiryo" w:cs="Meiryo"/>
            <w:color w:val="221F1F"/>
            <w:w w:val="87"/>
            <w:sz w:val="22"/>
            <w:szCs w:val="22"/>
          </w:rPr>
          <w:t xml:space="preserve">a </w:t>
        </w:r>
      </w:ins>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815" w:author="0" w:date="2015-11-12T21:00:00Z">
        <w:r>
          <w:rPr>
            <w:rFonts w:ascii="Meiryo" w:eastAsia="Meiryo" w:hAnsi="Meiryo" w:cs="Meiryo"/>
            <w:color w:val="221F1F"/>
            <w:w w:val="87"/>
            <w:sz w:val="22"/>
            <w:szCs w:val="22"/>
          </w:rPr>
          <w:t>-family design,</w:t>
        </w:r>
      </w:ins>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ins w:id="816" w:author="0" w:date="2015-11-12T21:01:00Z">
        <w:r>
          <w:rPr>
            <w:rFonts w:ascii="Meiryo" w:eastAsia="Meiryo" w:hAnsi="Meiryo" w:cs="Meiryo"/>
            <w:color w:val="221F1F"/>
            <w:spacing w:val="17"/>
            <w:w w:val="87"/>
            <w:sz w:val="22"/>
            <w:szCs w:val="22"/>
          </w:rPr>
          <w:t xml:space="preserve">a </w:t>
        </w:r>
      </w:ins>
      <w:r>
        <w:rPr>
          <w:rFonts w:ascii="Meiryo" w:eastAsia="Meiryo" w:hAnsi="Meiryo" w:cs="Meiryo"/>
          <w:color w:val="221F1F"/>
          <w:w w:val="87"/>
          <w:sz w:val="22"/>
          <w:szCs w:val="22"/>
        </w:rPr>
        <w:t>within</w:t>
      </w:r>
      <w:ins w:id="817" w:author="0" w:date="2015-11-12T21:01:00Z">
        <w:r>
          <w:rPr>
            <w:rFonts w:ascii="Meiryo" w:eastAsia="Meiryo" w:hAnsi="Meiryo" w:cs="Meiryo"/>
            <w:color w:val="221F1F"/>
            <w:w w:val="87"/>
            <w:sz w:val="22"/>
            <w:szCs w:val="22"/>
          </w:rPr>
          <w:t>-family design (which also includes between-family variance in the differences between the family means)</w:t>
        </w:r>
      </w:ins>
      <w:del w:id="818" w:author="0" w:date="2015-11-12T21:01:00Z">
        <w:r>
          <w:rPr>
            <w:rFonts w:ascii="Meiryo" w:eastAsia="Meiryo" w:hAnsi="Meiryo" w:cs="Meiryo"/>
            <w:color w:val="221F1F"/>
            <w:spacing w:val="54"/>
            <w:w w:val="87"/>
            <w:sz w:val="22"/>
            <w:szCs w:val="22"/>
          </w:rPr>
          <w:delText xml:space="preserve"> </w:delText>
        </w:r>
        <w:r>
          <w:rPr>
            <w:rFonts w:ascii="Meiryo" w:eastAsia="Meiryo" w:hAnsi="Meiryo" w:cs="Meiryo"/>
            <w:color w:val="221F1F"/>
            <w:w w:val="87"/>
            <w:sz w:val="22"/>
            <w:szCs w:val="22"/>
          </w:rPr>
          <w:delText>families</w:delText>
        </w:r>
      </w:del>
      <w:r>
        <w:rPr>
          <w:rFonts w:ascii="Meiryo" w:eastAsia="Meiryo" w:hAnsi="Meiryo" w:cs="Meiryo"/>
          <w:color w:val="221F1F"/>
          <w:w w:val="87"/>
          <w:sz w:val="22"/>
          <w:szCs w:val="22"/>
        </w:rPr>
        <w:t>.</w:t>
      </w:r>
      <w:r>
        <w:rPr>
          <w:rFonts w:ascii="Meiryo" w:eastAsia="Meiryo" w:hAnsi="Meiryo" w:cs="Meiryo"/>
          <w:color w:val="221F1F"/>
          <w:spacing w:val="42"/>
          <w:w w:val="87"/>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6"/>
          <w:sz w:val="22"/>
          <w:szCs w:val="22"/>
        </w:rPr>
        <w:t>results</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are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organized</w:t>
      </w:r>
      <w:r>
        <w:rPr>
          <w:rFonts w:ascii="Meiryo" w:eastAsia="Meiryo" w:hAnsi="Meiryo" w:cs="Meiryo"/>
          <w:color w:val="221F1F"/>
          <w:spacing w:val="21"/>
          <w:w w:val="86"/>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to</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those</w:t>
      </w:r>
      <w:r>
        <w:rPr>
          <w:rFonts w:ascii="Meiryo" w:eastAsia="Meiryo" w:hAnsi="Meiryo" w:cs="Meiryo"/>
          <w:color w:val="221F1F"/>
          <w:spacing w:val="10"/>
          <w:w w:val="85"/>
          <w:sz w:val="22"/>
          <w:szCs w:val="22"/>
        </w:rPr>
        <w:t xml:space="preserve"> </w:t>
      </w:r>
      <w:r>
        <w:rPr>
          <w:rFonts w:ascii="Meiryo" w:eastAsia="Meiryo" w:hAnsi="Meiryo" w:cs="Meiryo"/>
          <w:color w:val="221F1F"/>
          <w:spacing w:val="-5"/>
          <w:w w:val="85"/>
          <w:sz w:val="22"/>
          <w:szCs w:val="22"/>
        </w:rPr>
        <w:t>tw</w:t>
      </w:r>
      <w:r>
        <w:rPr>
          <w:rFonts w:ascii="Meiryo" w:eastAsia="Meiryo" w:hAnsi="Meiryo" w:cs="Meiryo"/>
          <w:color w:val="221F1F"/>
          <w:w w:val="85"/>
          <w:sz w:val="22"/>
          <w:szCs w:val="22"/>
        </w:rPr>
        <w:t>o</w:t>
      </w:r>
      <w:r>
        <w:rPr>
          <w:rFonts w:ascii="Meiryo" w:eastAsia="Meiryo" w:hAnsi="Meiryo" w:cs="Meiryo"/>
          <w:color w:val="221F1F"/>
          <w:spacing w:val="23"/>
          <w:w w:val="85"/>
          <w:sz w:val="22"/>
          <w:szCs w:val="22"/>
        </w:rPr>
        <w:t xml:space="preserve"> </w:t>
      </w:r>
      <w:r>
        <w:rPr>
          <w:rFonts w:ascii="Meiryo" w:eastAsia="Meiryo" w:hAnsi="Meiryo" w:cs="Meiryo"/>
          <w:color w:val="221F1F"/>
          <w:w w:val="85"/>
          <w:sz w:val="22"/>
          <w:szCs w:val="22"/>
        </w:rPr>
        <w:t>designs.</w:t>
      </w:r>
      <w:r>
        <w:rPr>
          <w:rFonts w:ascii="Meiryo" w:eastAsia="Meiryo" w:hAnsi="Meiryo" w:cs="Meiryo"/>
          <w:color w:val="221F1F"/>
          <w:spacing w:val="26"/>
          <w:w w:val="85"/>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ins w:id="819" w:author="0" w:date="2015-11-12T21:01:00Z">
        <w:r>
          <w:rPr>
            <w:rFonts w:ascii="Meiryo" w:eastAsia="Meiryo" w:hAnsi="Meiryo" w:cs="Meiryo"/>
            <w:color w:val="221F1F"/>
            <w:w w:val="86"/>
            <w:sz w:val="22"/>
            <w:szCs w:val="22"/>
          </w:rPr>
          <w:t>-</w:t>
        </w:r>
      </w:ins>
      <w:del w:id="820" w:author="0" w:date="2015-11-12T21:01:00Z">
        <w:r>
          <w:rPr>
            <w:rFonts w:ascii="Meiryo" w:eastAsia="Meiryo" w:hAnsi="Meiryo" w:cs="Meiryo"/>
            <w:color w:val="221F1F"/>
            <w:spacing w:val="-2"/>
            <w:w w:val="86"/>
            <w:sz w:val="22"/>
            <w:szCs w:val="22"/>
          </w:rPr>
          <w:delText xml:space="preserve"> </w:delText>
        </w:r>
      </w:del>
      <w:r>
        <w:rPr>
          <w:rFonts w:ascii="Meiryo" w:eastAsia="Meiryo" w:hAnsi="Meiryo" w:cs="Meiryo"/>
          <w:color w:val="221F1F"/>
          <w:w w:val="86"/>
          <w:sz w:val="22"/>
          <w:szCs w:val="22"/>
        </w:rPr>
        <w:t>family</w:t>
      </w:r>
      <w:r>
        <w:rPr>
          <w:rFonts w:ascii="Meiryo" w:eastAsia="Meiryo" w:hAnsi="Meiryo" w:cs="Meiryo"/>
          <w:color w:val="221F1F"/>
          <w:spacing w:val="48"/>
          <w:w w:val="86"/>
          <w:sz w:val="22"/>
          <w:szCs w:val="22"/>
        </w:rPr>
        <w:t xml:space="preserve"> </w:t>
      </w:r>
      <w:r>
        <w:rPr>
          <w:rFonts w:ascii="Meiryo" w:eastAsia="Meiryo" w:hAnsi="Meiryo" w:cs="Meiryo"/>
          <w:color w:val="221F1F"/>
          <w:w w:val="86"/>
          <w:sz w:val="22"/>
          <w:szCs w:val="22"/>
        </w:rPr>
        <w:t>analyses</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w:t>
      </w:r>
      <w:r>
        <w:rPr>
          <w:rFonts w:ascii="Meiryo" w:eastAsia="Meiryo" w:hAnsi="Meiryo" w:cs="Meiryo"/>
          <w:color w:val="221F1F"/>
          <w:spacing w:val="3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relationships</w:t>
      </w:r>
      <w:r>
        <w:rPr>
          <w:rFonts w:ascii="Meiryo" w:eastAsia="Meiryo" w:hAnsi="Meiryo" w:cs="Meiryo"/>
          <w:color w:val="221F1F"/>
          <w:spacing w:val="51"/>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ins w:id="821" w:author="0" w:date="2015-11-12T21:01:00Z">
        <w:r>
          <w:rPr>
            <w:rFonts w:ascii="Meiryo" w:eastAsia="Meiryo" w:hAnsi="Meiryo" w:cs="Meiryo"/>
            <w:color w:val="221F1F"/>
            <w:spacing w:val="16"/>
            <w:w w:val="86"/>
            <w:sz w:val="22"/>
            <w:szCs w:val="22"/>
          </w:rPr>
          <w:t xml:space="preserve">within-family </w:t>
        </w:r>
      </w:ins>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pacing w:val="-12"/>
          <w:sz w:val="22"/>
          <w:szCs w:val="22"/>
        </w:rPr>
        <w:t>v</w:t>
      </w:r>
      <w:r>
        <w:rPr>
          <w:rFonts w:ascii="Meiryo" w:eastAsia="Meiryo" w:hAnsi="Meiryo" w:cs="Meiryo"/>
          <w:color w:val="221F1F"/>
          <w:sz w:val="22"/>
          <w:szCs w:val="22"/>
        </w:rPr>
        <w:t xml:space="preserve">arious </w:t>
      </w:r>
      <w:r>
        <w:rPr>
          <w:rFonts w:ascii="Meiryo" w:eastAsia="Meiryo" w:hAnsi="Meiryo" w:cs="Meiryo"/>
          <w:color w:val="221F1F"/>
          <w:w w:val="83"/>
          <w:sz w:val="22"/>
          <w:szCs w:val="22"/>
        </w:rPr>
        <w:t>measures</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4"/>
          <w:sz w:val="22"/>
          <w:szCs w:val="22"/>
        </w:rPr>
        <w:t>abili</w:t>
      </w:r>
      <w:r>
        <w:rPr>
          <w:rFonts w:ascii="Meiryo" w:eastAsia="Meiryo" w:hAnsi="Meiryo" w:cs="Meiryo"/>
          <w:color w:val="221F1F"/>
          <w:spacing w:val="-6"/>
          <w:w w:val="94"/>
          <w:sz w:val="22"/>
          <w:szCs w:val="22"/>
        </w:rPr>
        <w:t>t</w:t>
      </w:r>
      <w:r>
        <w:rPr>
          <w:rFonts w:ascii="Meiryo" w:eastAsia="Meiryo" w:hAnsi="Meiryo" w:cs="Meiryo"/>
          <w:color w:val="221F1F"/>
          <w:spacing w:val="-17"/>
          <w:w w:val="94"/>
          <w:sz w:val="22"/>
          <w:szCs w:val="22"/>
        </w:rPr>
        <w:t>y</w:t>
      </w:r>
      <w:r>
        <w:rPr>
          <w:rFonts w:ascii="Meiryo" w:eastAsia="Meiryo" w:hAnsi="Meiryo" w:cs="Meiryo"/>
          <w:color w:val="221F1F"/>
          <w:w w:val="94"/>
          <w:sz w:val="22"/>
          <w:szCs w:val="22"/>
        </w:rPr>
        <w:t>.</w:t>
      </w:r>
      <w:r>
        <w:rPr>
          <w:rFonts w:ascii="Meiryo" w:eastAsia="Meiryo" w:hAnsi="Meiryo" w:cs="Meiryo"/>
          <w:color w:val="221F1F"/>
          <w:spacing w:val="34"/>
          <w:w w:val="94"/>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9"/>
          <w:sz w:val="22"/>
          <w:szCs w:val="22"/>
        </w:rPr>
        <w:t>within</w:t>
      </w:r>
      <w:ins w:id="822" w:author="0" w:date="2015-11-12T21:02:00Z">
        <w:r>
          <w:rPr>
            <w:rFonts w:ascii="Meiryo" w:eastAsia="Meiryo" w:hAnsi="Meiryo" w:cs="Meiryo"/>
            <w:color w:val="221F1F"/>
            <w:w w:val="89"/>
            <w:sz w:val="22"/>
            <w:szCs w:val="22"/>
          </w:rPr>
          <w:t>-</w:t>
        </w:r>
      </w:ins>
      <w:del w:id="823" w:author="0" w:date="2015-11-12T21:02:00Z">
        <w:r>
          <w:rPr>
            <w:rFonts w:ascii="Meiryo" w:eastAsia="Meiryo" w:hAnsi="Meiryo" w:cs="Meiryo"/>
            <w:color w:val="221F1F"/>
            <w:spacing w:val="40"/>
            <w:w w:val="89"/>
            <w:sz w:val="22"/>
            <w:szCs w:val="22"/>
          </w:rPr>
          <w:delText xml:space="preserve"> </w:delText>
        </w:r>
      </w:del>
      <w:r>
        <w:rPr>
          <w:rFonts w:ascii="Meiryo" w:eastAsia="Meiryo" w:hAnsi="Meiryo" w:cs="Meiryo"/>
          <w:color w:val="221F1F"/>
          <w:w w:val="89"/>
          <w:sz w:val="22"/>
          <w:szCs w:val="22"/>
        </w:rPr>
        <w:t>family</w:t>
      </w:r>
      <w:r>
        <w:rPr>
          <w:rFonts w:ascii="Meiryo" w:eastAsia="Meiryo" w:hAnsi="Meiryo" w:cs="Meiryo"/>
          <w:color w:val="221F1F"/>
          <w:spacing w:val="27"/>
          <w:w w:val="89"/>
          <w:sz w:val="22"/>
          <w:szCs w:val="22"/>
        </w:rPr>
        <w:t xml:space="preserve"> </w:t>
      </w:r>
      <w:r>
        <w:rPr>
          <w:rFonts w:ascii="Meiryo" w:eastAsia="Meiryo" w:hAnsi="Meiryo" w:cs="Meiryo"/>
          <w:color w:val="221F1F"/>
          <w:w w:val="89"/>
          <w:sz w:val="22"/>
          <w:szCs w:val="22"/>
        </w:rPr>
        <w:t>analyses</w:t>
      </w:r>
      <w:r>
        <w:rPr>
          <w:rFonts w:ascii="Meiryo" w:eastAsia="Meiryo" w:hAnsi="Meiryo" w:cs="Meiryo"/>
          <w:color w:val="221F1F"/>
          <w:spacing w:val="-19"/>
          <w:w w:val="89"/>
          <w:sz w:val="22"/>
          <w:szCs w:val="22"/>
        </w:rPr>
        <w:t xml:space="preserve"> </w:t>
      </w:r>
      <w:del w:id="824" w:author="0" w:date="2015-11-12T21:02:00Z">
        <w:r>
          <w:rPr>
            <w:rFonts w:ascii="Meiryo" w:eastAsia="Meiryo" w:hAnsi="Meiryo" w:cs="Meiryo"/>
            <w:color w:val="221F1F"/>
            <w:w w:val="89"/>
            <w:sz w:val="22"/>
            <w:szCs w:val="22"/>
          </w:rPr>
          <w:delText>attempt</w:delText>
        </w:r>
        <w:r>
          <w:rPr>
            <w:rFonts w:ascii="Meiryo" w:eastAsia="Meiryo" w:hAnsi="Meiryo" w:cs="Meiryo"/>
            <w:color w:val="221F1F"/>
            <w:spacing w:val="17"/>
            <w:w w:val="89"/>
            <w:sz w:val="22"/>
            <w:szCs w:val="22"/>
          </w:rPr>
          <w:delText xml:space="preserve"> </w:delText>
        </w:r>
        <w:r>
          <w:rPr>
            <w:rFonts w:ascii="Meiryo" w:eastAsia="Meiryo" w:hAnsi="Meiryo" w:cs="Meiryo"/>
            <w:color w:val="221F1F"/>
            <w:sz w:val="22"/>
            <w:szCs w:val="22"/>
          </w:rPr>
          <w:delText>to</w:delText>
        </w:r>
        <w:r>
          <w:rPr>
            <w:rFonts w:ascii="Meiryo" w:eastAsia="Meiryo" w:hAnsi="Meiryo" w:cs="Meiryo"/>
            <w:color w:val="221F1F"/>
            <w:spacing w:val="-20"/>
            <w:sz w:val="22"/>
            <w:szCs w:val="22"/>
          </w:rPr>
          <w:delText xml:space="preserve"> </w:delText>
        </w:r>
      </w:del>
      <w:r>
        <w:rPr>
          <w:rFonts w:ascii="Meiryo" w:eastAsia="Meiryo" w:hAnsi="Meiryo" w:cs="Meiryo"/>
          <w:color w:val="221F1F"/>
          <w:w w:val="87"/>
          <w:sz w:val="22"/>
          <w:szCs w:val="22"/>
        </w:rPr>
        <w:t>replicate</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 xml:space="preserve">family </w:t>
      </w:r>
      <w:r>
        <w:rPr>
          <w:rFonts w:ascii="Meiryo" w:eastAsia="Meiryo" w:hAnsi="Meiryo" w:cs="Meiryo"/>
          <w:color w:val="221F1F"/>
          <w:w w:val="89"/>
          <w:sz w:val="22"/>
          <w:szCs w:val="22"/>
        </w:rPr>
        <w:t>ﬁndings</w:t>
      </w:r>
      <w:r>
        <w:rPr>
          <w:rFonts w:ascii="Meiryo" w:eastAsia="Meiryo" w:hAnsi="Meiryo" w:cs="Meiryo"/>
          <w:color w:val="221F1F"/>
          <w:spacing w:val="7"/>
          <w:w w:val="89"/>
          <w:sz w:val="22"/>
          <w:szCs w:val="22"/>
        </w:rPr>
        <w:t xml:space="preserve"> </w:t>
      </w:r>
      <w:ins w:id="825" w:author="0" w:date="2015-11-12T21:02:00Z">
        <w:r>
          <w:rPr>
            <w:rFonts w:ascii="Meiryo" w:eastAsia="Meiryo" w:hAnsi="Meiryo" w:cs="Meiryo"/>
            <w:color w:val="221F1F"/>
            <w:spacing w:val="7"/>
            <w:w w:val="89"/>
            <w:sz w:val="22"/>
            <w:szCs w:val="22"/>
          </w:rPr>
          <w:t xml:space="preserve">using within-family difference scores </w:t>
        </w:r>
      </w:ins>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7"/>
          <w:sz w:val="22"/>
          <w:szCs w:val="22"/>
        </w:rPr>
        <w:t>testing</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whether</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can</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explained</w:t>
      </w:r>
      <w:r>
        <w:rPr>
          <w:rFonts w:ascii="Meiryo" w:eastAsia="Meiryo" w:hAnsi="Meiryo" w:cs="Meiryo"/>
          <w:color w:val="221F1F"/>
          <w:spacing w:val="29"/>
          <w:w w:val="87"/>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pacing w:val="-12"/>
          <w:sz w:val="22"/>
          <w:szCs w:val="22"/>
        </w:rPr>
        <w:t>v</w:t>
      </w:r>
      <w:r>
        <w:rPr>
          <w:rFonts w:ascii="Meiryo" w:eastAsia="Meiryo" w:hAnsi="Meiryo" w:cs="Meiryo"/>
          <w:color w:val="221F1F"/>
          <w:sz w:val="22"/>
          <w:szCs w:val="22"/>
        </w:rPr>
        <w:t xml:space="preserve">arious </w:t>
      </w:r>
      <w:r>
        <w:rPr>
          <w:rFonts w:ascii="Meiryo" w:eastAsia="Meiryo" w:hAnsi="Meiryo" w:cs="Meiryo"/>
          <w:color w:val="221F1F"/>
          <w:w w:val="83"/>
          <w:sz w:val="22"/>
          <w:szCs w:val="22"/>
        </w:rPr>
        <w:t>measures</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4"/>
          <w:sz w:val="22"/>
          <w:szCs w:val="22"/>
        </w:rPr>
        <w:t>abili</w:t>
      </w:r>
      <w:r>
        <w:rPr>
          <w:rFonts w:ascii="Meiryo" w:eastAsia="Meiryo" w:hAnsi="Meiryo" w:cs="Meiryo"/>
          <w:color w:val="221F1F"/>
          <w:spacing w:val="-6"/>
          <w:w w:val="94"/>
          <w:sz w:val="22"/>
          <w:szCs w:val="22"/>
        </w:rPr>
        <w:t>t</w:t>
      </w:r>
      <w:r>
        <w:rPr>
          <w:rFonts w:ascii="Meiryo" w:eastAsia="Meiryo" w:hAnsi="Meiryo" w:cs="Meiryo"/>
          <w:color w:val="221F1F"/>
          <w:spacing w:val="-17"/>
          <w:w w:val="94"/>
          <w:sz w:val="22"/>
          <w:szCs w:val="22"/>
        </w:rPr>
        <w:t>y</w:t>
      </w:r>
      <w:r>
        <w:rPr>
          <w:rFonts w:ascii="Meiryo" w:eastAsia="Meiryo" w:hAnsi="Meiryo" w:cs="Meiryo"/>
          <w:color w:val="221F1F"/>
          <w:w w:val="94"/>
          <w:sz w:val="22"/>
          <w:szCs w:val="22"/>
        </w:rPr>
        <w:t>.</w:t>
      </w:r>
      <w:r>
        <w:rPr>
          <w:rFonts w:ascii="Meiryo" w:eastAsia="Meiryo" w:hAnsi="Meiryo" w:cs="Meiryo"/>
          <w:color w:val="221F1F"/>
          <w:spacing w:val="34"/>
          <w:w w:val="94"/>
          <w:sz w:val="22"/>
          <w:szCs w:val="22"/>
        </w:rPr>
        <w:t xml:space="preserve"> </w:t>
      </w:r>
      <w:del w:id="826" w:author="0" w:date="2015-11-12T21:02:00Z">
        <w:r>
          <w:rPr>
            <w:rFonts w:ascii="Meiryo" w:eastAsia="Meiryo" w:hAnsi="Meiryo" w:cs="Meiryo"/>
            <w:color w:val="221F1F"/>
            <w:sz w:val="22"/>
            <w:szCs w:val="22"/>
          </w:rPr>
          <w:delText>If</w:delText>
        </w:r>
        <w:r>
          <w:rPr>
            <w:rFonts w:ascii="Meiryo" w:eastAsia="Meiryo" w:hAnsi="Meiryo" w:cs="Meiryo"/>
            <w:color w:val="221F1F"/>
            <w:spacing w:val="-17"/>
            <w:sz w:val="22"/>
            <w:szCs w:val="22"/>
          </w:rPr>
          <w:delText xml:space="preserve"> </w:delText>
        </w:r>
        <w:r>
          <w:rPr>
            <w:rFonts w:ascii="Meiryo" w:eastAsia="Meiryo" w:hAnsi="Meiryo" w:cs="Meiryo"/>
            <w:color w:val="221F1F"/>
            <w:w w:val="86"/>
            <w:sz w:val="22"/>
            <w:szCs w:val="22"/>
          </w:rPr>
          <w:delText>there</w:delText>
        </w:r>
        <w:r>
          <w:rPr>
            <w:rFonts w:ascii="Meiryo" w:eastAsia="Meiryo" w:hAnsi="Meiryo" w:cs="Meiryo"/>
            <w:color w:val="221F1F"/>
            <w:spacing w:val="10"/>
            <w:w w:val="86"/>
            <w:sz w:val="22"/>
            <w:szCs w:val="22"/>
          </w:rPr>
          <w:delText xml:space="preserve"> </w:delText>
        </w:r>
        <w:r>
          <w:rPr>
            <w:rFonts w:ascii="Meiryo" w:eastAsia="Meiryo" w:hAnsi="Meiryo" w:cs="Meiryo"/>
            <w:color w:val="221F1F"/>
            <w:sz w:val="22"/>
            <w:szCs w:val="22"/>
          </w:rPr>
          <w:delText>is</w:delText>
        </w:r>
        <w:r>
          <w:rPr>
            <w:rFonts w:ascii="Meiryo" w:eastAsia="Meiryo" w:hAnsi="Meiryo" w:cs="Meiryo"/>
            <w:color w:val="221F1F"/>
            <w:spacing w:val="-19"/>
            <w:sz w:val="22"/>
            <w:szCs w:val="22"/>
          </w:rPr>
          <w:delText xml:space="preserve"> </w:delText>
        </w:r>
        <w:r>
          <w:rPr>
            <w:rFonts w:ascii="Meiryo" w:eastAsia="Meiryo" w:hAnsi="Meiryo" w:cs="Meiryo"/>
            <w:color w:val="221F1F"/>
            <w:sz w:val="22"/>
            <w:szCs w:val="22"/>
          </w:rPr>
          <w:delText>a</w:delText>
        </w:r>
        <w:r>
          <w:rPr>
            <w:rFonts w:ascii="Meiryo" w:eastAsia="Meiryo" w:hAnsi="Meiryo" w:cs="Meiryo"/>
            <w:color w:val="221F1F"/>
            <w:spacing w:val="-19"/>
            <w:sz w:val="22"/>
            <w:szCs w:val="22"/>
          </w:rPr>
          <w:delText xml:space="preserve"> </w:delText>
        </w:r>
        <w:r>
          <w:rPr>
            <w:rFonts w:ascii="Meiryo" w:eastAsia="Meiryo" w:hAnsi="Meiryo" w:cs="Meiryo"/>
            <w:color w:val="221F1F"/>
            <w:w w:val="87"/>
            <w:sz w:val="22"/>
            <w:szCs w:val="22"/>
          </w:rPr>
          <w:delText>causal</w:delText>
        </w:r>
        <w:r>
          <w:rPr>
            <w:rFonts w:ascii="Meiryo" w:eastAsia="Meiryo" w:hAnsi="Meiryo" w:cs="Meiryo"/>
            <w:color w:val="221F1F"/>
            <w:spacing w:val="16"/>
            <w:w w:val="87"/>
            <w:sz w:val="22"/>
            <w:szCs w:val="22"/>
          </w:rPr>
          <w:delText xml:space="preserve"> </w:delText>
        </w:r>
        <w:r>
          <w:rPr>
            <w:rFonts w:ascii="Meiryo" w:eastAsia="Meiryo" w:hAnsi="Meiryo" w:cs="Meiryo"/>
            <w:color w:val="221F1F"/>
            <w:w w:val="87"/>
            <w:sz w:val="22"/>
            <w:szCs w:val="22"/>
          </w:rPr>
          <w:delText>relationship</w:delText>
        </w:r>
        <w:r>
          <w:rPr>
            <w:rFonts w:ascii="Meiryo" w:eastAsia="Meiryo" w:hAnsi="Meiryo" w:cs="Meiryo"/>
            <w:color w:val="221F1F"/>
            <w:spacing w:val="47"/>
            <w:w w:val="87"/>
            <w:sz w:val="22"/>
            <w:szCs w:val="22"/>
          </w:rPr>
          <w:delText xml:space="preserve"> </w:delText>
        </w:r>
        <w:r>
          <w:rPr>
            <w:rFonts w:ascii="Meiryo" w:eastAsia="Meiryo" w:hAnsi="Meiryo" w:cs="Meiryo"/>
            <w:color w:val="221F1F"/>
            <w:spacing w:val="5"/>
            <w:w w:val="87"/>
            <w:sz w:val="22"/>
            <w:szCs w:val="22"/>
          </w:rPr>
          <w:delText>b</w:delText>
        </w:r>
        <w:r>
          <w:rPr>
            <w:rFonts w:ascii="Meiryo" w:eastAsia="Meiryo" w:hAnsi="Meiryo" w:cs="Meiryo"/>
            <w:color w:val="221F1F"/>
            <w:w w:val="87"/>
            <w:sz w:val="22"/>
            <w:szCs w:val="22"/>
          </w:rPr>
          <w:delText>e</w:delText>
        </w:r>
        <w:r>
          <w:rPr>
            <w:rFonts w:ascii="Meiryo" w:eastAsia="Meiryo" w:hAnsi="Meiryo" w:cs="Meiryo"/>
            <w:color w:val="221F1F"/>
            <w:spacing w:val="-5"/>
            <w:w w:val="87"/>
            <w:sz w:val="22"/>
            <w:szCs w:val="22"/>
          </w:rPr>
          <w:delText>tw</w:delText>
        </w:r>
        <w:r>
          <w:rPr>
            <w:rFonts w:ascii="Meiryo" w:eastAsia="Meiryo" w:hAnsi="Meiryo" w:cs="Meiryo"/>
            <w:color w:val="221F1F"/>
            <w:w w:val="87"/>
            <w:sz w:val="22"/>
            <w:szCs w:val="22"/>
          </w:rPr>
          <w:delText>een</w:delText>
        </w:r>
        <w:r>
          <w:rPr>
            <w:rFonts w:ascii="Meiryo" w:eastAsia="Meiryo" w:hAnsi="Meiryo" w:cs="Meiryo"/>
            <w:color w:val="221F1F"/>
            <w:spacing w:val="-12"/>
            <w:w w:val="87"/>
            <w:sz w:val="22"/>
            <w:szCs w:val="22"/>
          </w:rPr>
          <w:delText xml:space="preserve"> </w:delText>
        </w:r>
        <w:r>
          <w:rPr>
            <w:rFonts w:ascii="Meiryo" w:eastAsia="Meiryo" w:hAnsi="Meiryo" w:cs="Meiryo"/>
            <w:color w:val="221F1F"/>
            <w:w w:val="87"/>
            <w:sz w:val="22"/>
            <w:szCs w:val="22"/>
          </w:rPr>
          <w:delText>i</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telligence</w:delText>
        </w:r>
        <w:r>
          <w:rPr>
            <w:rFonts w:ascii="Meiryo" w:eastAsia="Meiryo" w:hAnsi="Meiryo" w:cs="Meiryo"/>
            <w:color w:val="221F1F"/>
            <w:spacing w:val="33"/>
            <w:w w:val="87"/>
            <w:sz w:val="22"/>
            <w:szCs w:val="22"/>
          </w:rPr>
          <w:delText xml:space="preserve"> </w:delText>
        </w:r>
        <w:r>
          <w:rPr>
            <w:rFonts w:ascii="Meiryo" w:eastAsia="Meiryo" w:hAnsi="Meiryo" w:cs="Meiryo"/>
            <w:color w:val="221F1F"/>
            <w:w w:val="87"/>
            <w:sz w:val="22"/>
            <w:szCs w:val="22"/>
          </w:rPr>
          <w:delText>and</w:delText>
        </w:r>
        <w:r>
          <w:rPr>
            <w:rFonts w:ascii="Meiryo" w:eastAsia="Meiryo" w:hAnsi="Meiryo" w:cs="Meiryo"/>
            <w:color w:val="221F1F"/>
            <w:spacing w:val="17"/>
            <w:w w:val="87"/>
            <w:sz w:val="22"/>
            <w:szCs w:val="22"/>
          </w:rPr>
          <w:delText xml:space="preserve"> </w:delText>
        </w:r>
        <w:r>
          <w:rPr>
            <w:rFonts w:ascii="Meiryo" w:eastAsia="Meiryo" w:hAnsi="Meiryo" w:cs="Meiryo"/>
            <w:color w:val="221F1F"/>
            <w:sz w:val="22"/>
            <w:szCs w:val="22"/>
          </w:rPr>
          <w:delText>AFI</w:delText>
        </w:r>
        <w:r>
          <w:rPr>
            <w:rFonts w:ascii="Meiryo" w:eastAsia="Meiryo" w:hAnsi="Meiryo" w:cs="Meiryo"/>
            <w:color w:val="221F1F"/>
            <w:spacing w:val="21"/>
            <w:sz w:val="22"/>
            <w:szCs w:val="22"/>
          </w:rPr>
          <w:delText xml:space="preserve"> </w:delText>
        </w:r>
        <w:r>
          <w:rPr>
            <w:rFonts w:ascii="Meiryo" w:eastAsia="Meiryo" w:hAnsi="Meiryo" w:cs="Meiryo"/>
            <w:color w:val="221F1F"/>
            <w:sz w:val="22"/>
            <w:szCs w:val="22"/>
          </w:rPr>
          <w:delText xml:space="preserve">then </w:delText>
        </w:r>
        <w:r>
          <w:rPr>
            <w:rFonts w:ascii="Meiryo" w:eastAsia="Meiryo" w:hAnsi="Meiryo" w:cs="Meiryo"/>
            <w:color w:val="221F1F"/>
            <w:w w:val="85"/>
            <w:sz w:val="22"/>
            <w:szCs w:val="22"/>
          </w:rPr>
          <w:delText>diﬀerences</w:delText>
        </w:r>
        <w:r>
          <w:rPr>
            <w:rFonts w:ascii="Meiryo" w:eastAsia="Meiryo" w:hAnsi="Meiryo" w:cs="Meiryo"/>
            <w:color w:val="221F1F"/>
            <w:spacing w:val="10"/>
            <w:w w:val="85"/>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sz w:val="22"/>
            <w:szCs w:val="22"/>
          </w:rPr>
          <w:delText>AFI</w:delText>
        </w:r>
        <w:r>
          <w:rPr>
            <w:rFonts w:ascii="Meiryo" w:eastAsia="Meiryo" w:hAnsi="Meiryo" w:cs="Meiryo"/>
            <w:color w:val="221F1F"/>
            <w:spacing w:val="21"/>
            <w:sz w:val="22"/>
            <w:szCs w:val="22"/>
          </w:rPr>
          <w:delText xml:space="preserve"> </w:delText>
        </w:r>
        <w:r>
          <w:rPr>
            <w:rFonts w:ascii="Meiryo" w:eastAsia="Meiryo" w:hAnsi="Meiryo" w:cs="Meiryo"/>
            <w:color w:val="221F1F"/>
            <w:sz w:val="22"/>
            <w:szCs w:val="22"/>
          </w:rPr>
          <w:delText>will</w:delText>
        </w:r>
        <w:r>
          <w:rPr>
            <w:rFonts w:ascii="Meiryo" w:eastAsia="Meiryo" w:hAnsi="Meiryo" w:cs="Meiryo"/>
            <w:color w:val="221F1F"/>
            <w:spacing w:val="-11"/>
            <w:sz w:val="22"/>
            <w:szCs w:val="22"/>
          </w:rPr>
          <w:delText xml:space="preserve"> </w:delText>
        </w:r>
        <w:r>
          <w:rPr>
            <w:rFonts w:ascii="Meiryo" w:eastAsia="Meiryo" w:hAnsi="Meiryo" w:cs="Meiryo"/>
            <w:color w:val="221F1F"/>
            <w:spacing w:val="5"/>
            <w:w w:val="87"/>
            <w:sz w:val="22"/>
            <w:szCs w:val="22"/>
          </w:rPr>
          <w:delText>b</w:delText>
        </w:r>
        <w:r>
          <w:rPr>
            <w:rFonts w:ascii="Meiryo" w:eastAsia="Meiryo" w:hAnsi="Meiryo" w:cs="Meiryo"/>
            <w:color w:val="221F1F"/>
            <w:w w:val="87"/>
            <w:sz w:val="22"/>
            <w:szCs w:val="22"/>
          </w:rPr>
          <w:delText>e</w:delText>
        </w:r>
        <w:r>
          <w:rPr>
            <w:rFonts w:ascii="Meiryo" w:eastAsia="Meiryo" w:hAnsi="Meiryo" w:cs="Meiryo"/>
            <w:color w:val="221F1F"/>
            <w:spacing w:val="2"/>
            <w:w w:val="87"/>
            <w:sz w:val="22"/>
            <w:szCs w:val="22"/>
          </w:rPr>
          <w:delText xml:space="preserve"> </w:delText>
        </w:r>
        <w:r>
          <w:rPr>
            <w:rFonts w:ascii="Meiryo" w:eastAsia="Meiryo" w:hAnsi="Meiryo" w:cs="Meiryo"/>
            <w:color w:val="221F1F"/>
            <w:w w:val="87"/>
            <w:sz w:val="22"/>
            <w:szCs w:val="22"/>
          </w:rPr>
          <w:delText>signiﬁca</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tly</w:delText>
        </w:r>
        <w:r>
          <w:rPr>
            <w:rFonts w:ascii="Meiryo" w:eastAsia="Meiryo" w:hAnsi="Meiryo" w:cs="Meiryo"/>
            <w:color w:val="221F1F"/>
            <w:spacing w:val="59"/>
            <w:w w:val="87"/>
            <w:sz w:val="22"/>
            <w:szCs w:val="22"/>
          </w:rPr>
          <w:delText xml:space="preserve"> </w:delText>
        </w:r>
        <w:r>
          <w:rPr>
            <w:rFonts w:ascii="Meiryo" w:eastAsia="Meiryo" w:hAnsi="Meiryo" w:cs="Meiryo"/>
            <w:color w:val="221F1F"/>
            <w:w w:val="87"/>
            <w:sz w:val="22"/>
            <w:szCs w:val="22"/>
          </w:rPr>
          <w:delText>ass</w:delText>
        </w:r>
        <w:r>
          <w:rPr>
            <w:rFonts w:ascii="Meiryo" w:eastAsia="Meiryo" w:hAnsi="Meiryo" w:cs="Meiryo"/>
            <w:color w:val="221F1F"/>
            <w:spacing w:val="6"/>
            <w:w w:val="87"/>
            <w:sz w:val="22"/>
            <w:szCs w:val="22"/>
          </w:rPr>
          <w:delText>o</w:delText>
        </w:r>
        <w:r>
          <w:rPr>
            <w:rFonts w:ascii="Meiryo" w:eastAsia="Meiryo" w:hAnsi="Meiryo" w:cs="Meiryo"/>
            <w:color w:val="221F1F"/>
            <w:w w:val="87"/>
            <w:sz w:val="22"/>
            <w:szCs w:val="22"/>
          </w:rPr>
          <w:delText>ciated</w:delText>
        </w:r>
        <w:r>
          <w:rPr>
            <w:rFonts w:ascii="Meiryo" w:eastAsia="Meiryo" w:hAnsi="Meiryo" w:cs="Meiryo"/>
            <w:color w:val="221F1F"/>
            <w:spacing w:val="5"/>
            <w:w w:val="87"/>
            <w:sz w:val="22"/>
            <w:szCs w:val="22"/>
          </w:rPr>
          <w:delText xml:space="preserve"> </w:delText>
        </w:r>
        <w:r>
          <w:rPr>
            <w:rFonts w:ascii="Meiryo" w:eastAsia="Meiryo" w:hAnsi="Meiryo" w:cs="Meiryo"/>
            <w:color w:val="221F1F"/>
            <w:w w:val="87"/>
            <w:sz w:val="22"/>
            <w:szCs w:val="22"/>
          </w:rPr>
          <w:delText>with</w:delText>
        </w:r>
        <w:r>
          <w:rPr>
            <w:rFonts w:ascii="Meiryo" w:eastAsia="Meiryo" w:hAnsi="Meiryo" w:cs="Meiryo"/>
            <w:color w:val="221F1F"/>
            <w:spacing w:val="36"/>
            <w:w w:val="87"/>
            <w:sz w:val="22"/>
            <w:szCs w:val="22"/>
          </w:rPr>
          <w:delText xml:space="preserve"> </w:delText>
        </w:r>
        <w:r>
          <w:rPr>
            <w:rFonts w:ascii="Meiryo" w:eastAsia="Meiryo" w:hAnsi="Meiryo" w:cs="Meiryo"/>
            <w:color w:val="221F1F"/>
            <w:w w:val="87"/>
            <w:sz w:val="22"/>
            <w:szCs w:val="22"/>
          </w:rPr>
          <w:delText>diﬀerences</w:delText>
        </w:r>
        <w:r>
          <w:rPr>
            <w:rFonts w:ascii="Meiryo" w:eastAsia="Meiryo" w:hAnsi="Meiryo" w:cs="Meiryo"/>
            <w:color w:val="221F1F"/>
            <w:spacing w:val="-15"/>
            <w:w w:val="87"/>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w w:val="94"/>
            <w:sz w:val="22"/>
            <w:szCs w:val="22"/>
          </w:rPr>
          <w:delText>abili</w:delText>
        </w:r>
        <w:r>
          <w:rPr>
            <w:rFonts w:ascii="Meiryo" w:eastAsia="Meiryo" w:hAnsi="Meiryo" w:cs="Meiryo"/>
            <w:color w:val="221F1F"/>
            <w:spacing w:val="-6"/>
            <w:w w:val="94"/>
            <w:sz w:val="22"/>
            <w:szCs w:val="22"/>
          </w:rPr>
          <w:delText>t</w:delText>
        </w:r>
        <w:r>
          <w:rPr>
            <w:rFonts w:ascii="Meiryo" w:eastAsia="Meiryo" w:hAnsi="Meiryo" w:cs="Meiryo"/>
            <w:color w:val="221F1F"/>
            <w:spacing w:val="-17"/>
            <w:w w:val="94"/>
            <w:sz w:val="22"/>
            <w:szCs w:val="22"/>
          </w:rPr>
          <w:delText>y</w:delText>
        </w:r>
        <w:r>
          <w:rPr>
            <w:rFonts w:ascii="Meiryo" w:eastAsia="Meiryo" w:hAnsi="Meiryo" w:cs="Meiryo"/>
            <w:color w:val="221F1F"/>
            <w:w w:val="94"/>
            <w:sz w:val="22"/>
            <w:szCs w:val="22"/>
          </w:rPr>
          <w:delText>.</w:delText>
        </w:r>
        <w:r>
          <w:rPr>
            <w:rFonts w:ascii="Meiryo" w:eastAsia="Meiryo" w:hAnsi="Meiryo" w:cs="Meiryo"/>
            <w:color w:val="221F1F"/>
            <w:spacing w:val="34"/>
            <w:w w:val="94"/>
            <w:sz w:val="22"/>
            <w:szCs w:val="22"/>
          </w:rPr>
          <w:delText xml:space="preserve"> </w:delText>
        </w:r>
        <w:r>
          <w:rPr>
            <w:rFonts w:ascii="Meiryo" w:eastAsia="Meiryo" w:hAnsi="Meiryo" w:cs="Meiryo"/>
            <w:color w:val="221F1F"/>
            <w:sz w:val="22"/>
            <w:szCs w:val="22"/>
          </w:rPr>
          <w:delText>If</w:delText>
        </w:r>
        <w:r>
          <w:rPr>
            <w:rFonts w:ascii="Meiryo" w:eastAsia="Meiryo" w:hAnsi="Meiryo" w:cs="Meiryo"/>
            <w:color w:val="221F1F"/>
            <w:spacing w:val="-17"/>
            <w:sz w:val="22"/>
            <w:szCs w:val="22"/>
          </w:rPr>
          <w:delText xml:space="preserve"> </w:delText>
        </w:r>
        <w:r>
          <w:rPr>
            <w:rFonts w:ascii="Meiryo" w:eastAsia="Meiryo" w:hAnsi="Meiryo" w:cs="Meiryo"/>
            <w:color w:val="221F1F"/>
            <w:sz w:val="22"/>
            <w:szCs w:val="22"/>
          </w:rPr>
          <w:delText xml:space="preserve">the </w:delText>
        </w:r>
        <w:r>
          <w:rPr>
            <w:rFonts w:ascii="Meiryo" w:eastAsia="Meiryo" w:hAnsi="Meiryo" w:cs="Meiryo"/>
            <w:color w:val="221F1F"/>
            <w:w w:val="90"/>
            <w:sz w:val="22"/>
            <w:szCs w:val="22"/>
          </w:rPr>
          <w:delText>relationship</w:delText>
        </w:r>
        <w:r>
          <w:rPr>
            <w:rFonts w:ascii="Meiryo" w:eastAsia="Meiryo" w:hAnsi="Meiryo" w:cs="Meiryo"/>
            <w:color w:val="221F1F"/>
            <w:spacing w:val="7"/>
            <w:w w:val="90"/>
            <w:sz w:val="22"/>
            <w:szCs w:val="22"/>
          </w:rPr>
          <w:delText xml:space="preserve"> </w:delText>
        </w:r>
        <w:r>
          <w:rPr>
            <w:rFonts w:ascii="Meiryo" w:eastAsia="Meiryo" w:hAnsi="Meiryo" w:cs="Meiryo"/>
            <w:color w:val="221F1F"/>
            <w:sz w:val="22"/>
            <w:szCs w:val="22"/>
          </w:rPr>
          <w:delText>is</w:delText>
        </w:r>
        <w:r>
          <w:rPr>
            <w:rFonts w:ascii="Meiryo" w:eastAsia="Meiryo" w:hAnsi="Meiryo" w:cs="Meiryo"/>
            <w:color w:val="221F1F"/>
            <w:spacing w:val="-19"/>
            <w:sz w:val="22"/>
            <w:szCs w:val="22"/>
          </w:rPr>
          <w:delText xml:space="preserve"> </w:delText>
        </w:r>
        <w:r>
          <w:rPr>
            <w:rFonts w:ascii="Meiryo" w:eastAsia="Meiryo" w:hAnsi="Meiryo" w:cs="Meiryo"/>
            <w:color w:val="221F1F"/>
            <w:w w:val="88"/>
            <w:sz w:val="22"/>
            <w:szCs w:val="22"/>
          </w:rPr>
          <w:delText>the</w:delText>
        </w:r>
        <w:r>
          <w:rPr>
            <w:rFonts w:ascii="Meiryo" w:eastAsia="Meiryo" w:hAnsi="Meiryo" w:cs="Meiryo"/>
            <w:color w:val="221F1F"/>
            <w:spacing w:val="8"/>
            <w:w w:val="88"/>
            <w:sz w:val="22"/>
            <w:szCs w:val="22"/>
          </w:rPr>
          <w:delText xml:space="preserve"> </w:delText>
        </w:r>
        <w:r>
          <w:rPr>
            <w:rFonts w:ascii="Meiryo" w:eastAsia="Meiryo" w:hAnsi="Meiryo" w:cs="Meiryo"/>
            <w:color w:val="221F1F"/>
            <w:w w:val="88"/>
            <w:sz w:val="22"/>
            <w:szCs w:val="22"/>
          </w:rPr>
          <w:delText>result</w:delText>
        </w:r>
        <w:r>
          <w:rPr>
            <w:rFonts w:ascii="Meiryo" w:eastAsia="Meiryo" w:hAnsi="Meiryo" w:cs="Meiryo"/>
            <w:color w:val="221F1F"/>
            <w:spacing w:val="14"/>
            <w:w w:val="88"/>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30"/>
            <w:sz w:val="22"/>
            <w:szCs w:val="22"/>
          </w:rPr>
          <w:delText xml:space="preserve"> </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e</w:delText>
        </w:r>
        <w:r>
          <w:rPr>
            <w:rFonts w:ascii="Meiryo" w:eastAsia="Meiryo" w:hAnsi="Meiryo" w:cs="Meiryo"/>
            <w:color w:val="221F1F"/>
            <w:spacing w:val="-5"/>
            <w:w w:val="86"/>
            <w:sz w:val="22"/>
            <w:szCs w:val="22"/>
          </w:rPr>
          <w:delText>tw</w:delText>
        </w:r>
        <w:r>
          <w:rPr>
            <w:rFonts w:ascii="Meiryo" w:eastAsia="Meiryo" w:hAnsi="Meiryo" w:cs="Meiryo"/>
            <w:color w:val="221F1F"/>
            <w:w w:val="86"/>
            <w:sz w:val="22"/>
            <w:szCs w:val="22"/>
          </w:rPr>
          <w:delText>een</w:delText>
        </w:r>
        <w:r>
          <w:rPr>
            <w:rFonts w:ascii="Meiryo" w:eastAsia="Meiryo" w:hAnsi="Meiryo" w:cs="Meiryo"/>
            <w:color w:val="221F1F"/>
            <w:spacing w:val="-2"/>
            <w:w w:val="86"/>
            <w:sz w:val="22"/>
            <w:szCs w:val="22"/>
          </w:rPr>
          <w:delText xml:space="preserve"> </w:delText>
        </w:r>
        <w:r>
          <w:rPr>
            <w:rFonts w:ascii="Meiryo" w:eastAsia="Meiryo" w:hAnsi="Meiryo" w:cs="Meiryo"/>
            <w:color w:val="221F1F"/>
            <w:w w:val="86"/>
            <w:sz w:val="22"/>
            <w:szCs w:val="22"/>
          </w:rPr>
          <w:delText>family</w:delText>
        </w:r>
        <w:r>
          <w:rPr>
            <w:rFonts w:ascii="Meiryo" w:eastAsia="Meiryo" w:hAnsi="Meiryo" w:cs="Meiryo"/>
            <w:color w:val="221F1F"/>
            <w:spacing w:val="48"/>
            <w:w w:val="86"/>
            <w:sz w:val="22"/>
            <w:szCs w:val="22"/>
          </w:rPr>
          <w:delText xml:space="preserve"> </w:delText>
        </w:r>
        <w:r>
          <w:rPr>
            <w:rFonts w:ascii="Meiryo" w:eastAsia="Meiryo" w:hAnsi="Meiryo" w:cs="Meiryo"/>
            <w:color w:val="221F1F"/>
            <w:w w:val="86"/>
            <w:sz w:val="22"/>
            <w:szCs w:val="22"/>
          </w:rPr>
          <w:delText>confounds,</w:delText>
        </w:r>
        <w:r>
          <w:rPr>
            <w:rFonts w:ascii="Meiryo" w:eastAsia="Meiryo" w:hAnsi="Meiryo" w:cs="Meiryo"/>
            <w:color w:val="221F1F"/>
            <w:spacing w:val="21"/>
            <w:w w:val="86"/>
            <w:sz w:val="22"/>
            <w:szCs w:val="22"/>
          </w:rPr>
          <w:delText xml:space="preserve"> </w:delText>
        </w:r>
        <w:r>
          <w:rPr>
            <w:rFonts w:ascii="Meiryo" w:eastAsia="Meiryo" w:hAnsi="Meiryo" w:cs="Meiryo"/>
            <w:color w:val="221F1F"/>
            <w:w w:val="86"/>
            <w:sz w:val="22"/>
            <w:szCs w:val="22"/>
          </w:rPr>
          <w:delText>su</w:delText>
        </w:r>
        <w:r>
          <w:rPr>
            <w:rFonts w:ascii="Meiryo" w:eastAsia="Meiryo" w:hAnsi="Meiryo" w:cs="Meiryo"/>
            <w:color w:val="221F1F"/>
            <w:spacing w:val="-5"/>
            <w:w w:val="86"/>
            <w:sz w:val="22"/>
            <w:szCs w:val="22"/>
          </w:rPr>
          <w:delText>c</w:delText>
        </w:r>
        <w:r>
          <w:rPr>
            <w:rFonts w:ascii="Meiryo" w:eastAsia="Meiryo" w:hAnsi="Meiryo" w:cs="Meiryo"/>
            <w:color w:val="221F1F"/>
            <w:w w:val="86"/>
            <w:sz w:val="22"/>
            <w:szCs w:val="22"/>
          </w:rPr>
          <w:delText>h</w:delText>
        </w:r>
        <w:r>
          <w:rPr>
            <w:rFonts w:ascii="Meiryo" w:eastAsia="Meiryo" w:hAnsi="Meiryo" w:cs="Meiryo"/>
            <w:color w:val="221F1F"/>
            <w:spacing w:val="14"/>
            <w:w w:val="86"/>
            <w:sz w:val="22"/>
            <w:szCs w:val="22"/>
          </w:rPr>
          <w:delText xml:space="preserve"> </w:delText>
        </w:r>
        <w:r>
          <w:rPr>
            <w:rFonts w:ascii="Meiryo" w:eastAsia="Meiryo" w:hAnsi="Meiryo" w:cs="Meiryo"/>
            <w:color w:val="221F1F"/>
            <w:w w:val="86"/>
            <w:sz w:val="22"/>
            <w:szCs w:val="22"/>
          </w:rPr>
          <w:delText>as</w:delText>
        </w:r>
        <w:r>
          <w:rPr>
            <w:rFonts w:ascii="Meiryo" w:eastAsia="Meiryo" w:hAnsi="Meiryo" w:cs="Meiryo"/>
            <w:color w:val="221F1F"/>
            <w:spacing w:val="2"/>
            <w:w w:val="86"/>
            <w:sz w:val="22"/>
            <w:szCs w:val="22"/>
          </w:rPr>
          <w:delText xml:space="preserve"> </w:delText>
        </w:r>
        <w:r>
          <w:rPr>
            <w:rFonts w:ascii="Meiryo" w:eastAsia="Meiryo" w:hAnsi="Meiryo" w:cs="Meiryo"/>
            <w:color w:val="221F1F"/>
            <w:w w:val="86"/>
            <w:sz w:val="22"/>
            <w:szCs w:val="22"/>
          </w:rPr>
          <w:delText>shared</w:delText>
        </w:r>
        <w:r>
          <w:rPr>
            <w:rFonts w:ascii="Meiryo" w:eastAsia="Meiryo" w:hAnsi="Meiryo" w:cs="Meiryo"/>
            <w:color w:val="221F1F"/>
            <w:spacing w:val="9"/>
            <w:w w:val="86"/>
            <w:sz w:val="22"/>
            <w:szCs w:val="22"/>
          </w:rPr>
          <w:delText xml:space="preserve"> </w:delText>
        </w:r>
        <w:r>
          <w:rPr>
            <w:rFonts w:ascii="Meiryo" w:eastAsia="Meiryo" w:hAnsi="Meiryo" w:cs="Meiryo"/>
            <w:color w:val="221F1F"/>
            <w:w w:val="83"/>
            <w:sz w:val="22"/>
            <w:szCs w:val="22"/>
          </w:rPr>
          <w:delText>e</w:delText>
        </w:r>
        <w:r>
          <w:rPr>
            <w:rFonts w:ascii="Meiryo" w:eastAsia="Meiryo" w:hAnsi="Meiryo" w:cs="Meiryo"/>
            <w:color w:val="221F1F"/>
            <w:spacing w:val="-6"/>
            <w:w w:val="83"/>
            <w:sz w:val="22"/>
            <w:szCs w:val="22"/>
          </w:rPr>
          <w:delText>n</w:delText>
        </w:r>
        <w:r>
          <w:rPr>
            <w:rFonts w:ascii="Meiryo" w:eastAsia="Meiryo" w:hAnsi="Meiryo" w:cs="Meiryo"/>
            <w:color w:val="221F1F"/>
            <w:w w:val="88"/>
            <w:sz w:val="22"/>
            <w:szCs w:val="22"/>
          </w:rPr>
          <w:delText>vironme</w:delText>
        </w:r>
        <w:r>
          <w:rPr>
            <w:rFonts w:ascii="Meiryo" w:eastAsia="Meiryo" w:hAnsi="Meiryo" w:cs="Meiryo"/>
            <w:color w:val="221F1F"/>
            <w:spacing w:val="-5"/>
            <w:w w:val="88"/>
            <w:sz w:val="22"/>
            <w:szCs w:val="22"/>
          </w:rPr>
          <w:delText>n</w:delText>
        </w:r>
        <w:r>
          <w:rPr>
            <w:rFonts w:ascii="Meiryo" w:eastAsia="Meiryo" w:hAnsi="Meiryo" w:cs="Meiryo"/>
            <w:color w:val="221F1F"/>
            <w:w w:val="96"/>
            <w:sz w:val="22"/>
            <w:szCs w:val="22"/>
          </w:rPr>
          <w:delText xml:space="preserve">tal </w:delText>
        </w:r>
        <w:r>
          <w:rPr>
            <w:rFonts w:ascii="Meiryo" w:eastAsia="Meiryo" w:hAnsi="Meiryo" w:cs="Meiryo"/>
            <w:color w:val="221F1F"/>
            <w:w w:val="86"/>
            <w:sz w:val="22"/>
            <w:szCs w:val="22"/>
          </w:rPr>
          <w:delText>inﬂuences,</w:delText>
        </w:r>
        <w:r>
          <w:rPr>
            <w:rFonts w:ascii="Meiryo" w:eastAsia="Meiryo" w:hAnsi="Meiryo" w:cs="Meiryo"/>
            <w:color w:val="221F1F"/>
            <w:spacing w:val="9"/>
            <w:w w:val="86"/>
            <w:sz w:val="22"/>
            <w:szCs w:val="22"/>
          </w:rPr>
          <w:delText xml:space="preserve"> </w:delText>
        </w:r>
        <w:r>
          <w:rPr>
            <w:rFonts w:ascii="Meiryo" w:eastAsia="Meiryo" w:hAnsi="Meiryo" w:cs="Meiryo"/>
            <w:color w:val="221F1F"/>
            <w:w w:val="86"/>
            <w:sz w:val="22"/>
            <w:szCs w:val="22"/>
          </w:rPr>
          <w:delText>then</w:delText>
        </w:r>
        <w:r>
          <w:rPr>
            <w:rFonts w:ascii="Meiryo" w:eastAsia="Meiryo" w:hAnsi="Meiryo" w:cs="Meiryo"/>
            <w:color w:val="221F1F"/>
            <w:spacing w:val="19"/>
            <w:w w:val="86"/>
            <w:sz w:val="22"/>
            <w:szCs w:val="22"/>
          </w:rPr>
          <w:delText xml:space="preserve"> </w:delText>
        </w:r>
        <w:r>
          <w:rPr>
            <w:rFonts w:ascii="Meiryo" w:eastAsia="Meiryo" w:hAnsi="Meiryo" w:cs="Meiryo"/>
            <w:color w:val="221F1F"/>
            <w:w w:val="86"/>
            <w:sz w:val="22"/>
            <w:szCs w:val="22"/>
          </w:rPr>
          <w:delText>diﬀerences</w:delText>
        </w:r>
        <w:r>
          <w:rPr>
            <w:rFonts w:ascii="Meiryo" w:eastAsia="Meiryo" w:hAnsi="Meiryo" w:cs="Meiryo"/>
            <w:color w:val="221F1F"/>
            <w:spacing w:val="-2"/>
            <w:w w:val="86"/>
            <w:sz w:val="22"/>
            <w:szCs w:val="22"/>
          </w:rPr>
          <w:delText xml:space="preserve"> </w:delText>
        </w:r>
        <w:r>
          <w:rPr>
            <w:rFonts w:ascii="Meiryo" w:eastAsia="Meiryo" w:hAnsi="Meiryo" w:cs="Meiryo"/>
            <w:color w:val="221F1F"/>
            <w:sz w:val="22"/>
            <w:szCs w:val="22"/>
          </w:rPr>
          <w:delText>in</w:delText>
        </w:r>
        <w:r>
          <w:rPr>
            <w:rFonts w:ascii="Meiryo" w:eastAsia="Meiryo" w:hAnsi="Meiryo" w:cs="Meiryo"/>
            <w:color w:val="221F1F"/>
            <w:spacing w:val="-11"/>
            <w:sz w:val="22"/>
            <w:szCs w:val="22"/>
          </w:rPr>
          <w:delText xml:space="preserve"> </w:delText>
        </w:r>
        <w:r>
          <w:rPr>
            <w:rFonts w:ascii="Meiryo" w:eastAsia="Meiryo" w:hAnsi="Meiryo" w:cs="Meiryo"/>
            <w:color w:val="221F1F"/>
            <w:sz w:val="22"/>
            <w:szCs w:val="22"/>
          </w:rPr>
          <w:delText>AFI</w:delText>
        </w:r>
        <w:r>
          <w:rPr>
            <w:rFonts w:ascii="Meiryo" w:eastAsia="Meiryo" w:hAnsi="Meiryo" w:cs="Meiryo"/>
            <w:color w:val="221F1F"/>
            <w:spacing w:val="20"/>
            <w:sz w:val="22"/>
            <w:szCs w:val="22"/>
          </w:rPr>
          <w:delText xml:space="preserve"> </w:delText>
        </w:r>
        <w:r>
          <w:rPr>
            <w:rFonts w:ascii="Meiryo" w:eastAsia="Meiryo" w:hAnsi="Meiryo" w:cs="Meiryo"/>
            <w:color w:val="221F1F"/>
            <w:sz w:val="22"/>
            <w:szCs w:val="22"/>
          </w:rPr>
          <w:delText>will</w:delText>
        </w:r>
        <w:r>
          <w:rPr>
            <w:rFonts w:ascii="Meiryo" w:eastAsia="Meiryo" w:hAnsi="Meiryo" w:cs="Meiryo"/>
            <w:color w:val="221F1F"/>
            <w:spacing w:val="-11"/>
            <w:sz w:val="22"/>
            <w:szCs w:val="22"/>
          </w:rPr>
          <w:delText xml:space="preserve"> </w:delText>
        </w:r>
        <w:r>
          <w:rPr>
            <w:rFonts w:ascii="Meiryo" w:eastAsia="Meiryo" w:hAnsi="Meiryo" w:cs="Meiryo"/>
            <w:color w:val="221F1F"/>
            <w:w w:val="87"/>
            <w:sz w:val="22"/>
            <w:szCs w:val="22"/>
          </w:rPr>
          <w:delText>not</w:delText>
        </w:r>
        <w:r>
          <w:rPr>
            <w:rFonts w:ascii="Meiryo" w:eastAsia="Meiryo" w:hAnsi="Meiryo" w:cs="Meiryo"/>
            <w:color w:val="221F1F"/>
            <w:spacing w:val="19"/>
            <w:w w:val="87"/>
            <w:sz w:val="22"/>
            <w:szCs w:val="22"/>
          </w:rPr>
          <w:delText xml:space="preserve"> </w:delText>
        </w:r>
        <w:r>
          <w:rPr>
            <w:rFonts w:ascii="Meiryo" w:eastAsia="Meiryo" w:hAnsi="Meiryo" w:cs="Meiryo"/>
            <w:color w:val="221F1F"/>
            <w:spacing w:val="5"/>
            <w:w w:val="87"/>
            <w:sz w:val="22"/>
            <w:szCs w:val="22"/>
          </w:rPr>
          <w:delText>b</w:delText>
        </w:r>
        <w:r>
          <w:rPr>
            <w:rFonts w:ascii="Meiryo" w:eastAsia="Meiryo" w:hAnsi="Meiryo" w:cs="Meiryo"/>
            <w:color w:val="221F1F"/>
            <w:w w:val="87"/>
            <w:sz w:val="22"/>
            <w:szCs w:val="22"/>
          </w:rPr>
          <w:delText>e</w:delText>
        </w:r>
        <w:r>
          <w:rPr>
            <w:rFonts w:ascii="Meiryo" w:eastAsia="Meiryo" w:hAnsi="Meiryo" w:cs="Meiryo"/>
            <w:color w:val="221F1F"/>
            <w:spacing w:val="2"/>
            <w:w w:val="87"/>
            <w:sz w:val="22"/>
            <w:szCs w:val="22"/>
          </w:rPr>
          <w:delText xml:space="preserve"> </w:delText>
        </w:r>
        <w:r>
          <w:rPr>
            <w:rFonts w:ascii="Meiryo" w:eastAsia="Meiryo" w:hAnsi="Meiryo" w:cs="Meiryo"/>
            <w:color w:val="221F1F"/>
            <w:w w:val="87"/>
            <w:sz w:val="22"/>
            <w:szCs w:val="22"/>
          </w:rPr>
          <w:delText>signiﬁca</w:delText>
        </w:r>
        <w:r>
          <w:rPr>
            <w:rFonts w:ascii="Meiryo" w:eastAsia="Meiryo" w:hAnsi="Meiryo" w:cs="Meiryo"/>
            <w:color w:val="221F1F"/>
            <w:spacing w:val="-5"/>
            <w:w w:val="87"/>
            <w:sz w:val="22"/>
            <w:szCs w:val="22"/>
          </w:rPr>
          <w:delText>n</w:delText>
        </w:r>
        <w:r>
          <w:rPr>
            <w:rFonts w:ascii="Meiryo" w:eastAsia="Meiryo" w:hAnsi="Meiryo" w:cs="Meiryo"/>
            <w:color w:val="221F1F"/>
            <w:w w:val="87"/>
            <w:sz w:val="22"/>
            <w:szCs w:val="22"/>
          </w:rPr>
          <w:delText>tly</w:delText>
        </w:r>
        <w:r>
          <w:rPr>
            <w:rFonts w:ascii="Meiryo" w:eastAsia="Meiryo" w:hAnsi="Meiryo" w:cs="Meiryo"/>
            <w:color w:val="221F1F"/>
            <w:spacing w:val="59"/>
            <w:w w:val="87"/>
            <w:sz w:val="22"/>
            <w:szCs w:val="22"/>
          </w:rPr>
          <w:delText xml:space="preserve"> </w:delText>
        </w:r>
        <w:r>
          <w:rPr>
            <w:rFonts w:ascii="Meiryo" w:eastAsia="Meiryo" w:hAnsi="Meiryo" w:cs="Meiryo"/>
            <w:color w:val="221F1F"/>
            <w:w w:val="87"/>
            <w:sz w:val="22"/>
            <w:szCs w:val="22"/>
          </w:rPr>
          <w:delText>ass</w:delText>
        </w:r>
        <w:r>
          <w:rPr>
            <w:rFonts w:ascii="Meiryo" w:eastAsia="Meiryo" w:hAnsi="Meiryo" w:cs="Meiryo"/>
            <w:color w:val="221F1F"/>
            <w:spacing w:val="6"/>
            <w:w w:val="87"/>
            <w:sz w:val="22"/>
            <w:szCs w:val="22"/>
          </w:rPr>
          <w:delText>o</w:delText>
        </w:r>
        <w:r>
          <w:rPr>
            <w:rFonts w:ascii="Meiryo" w:eastAsia="Meiryo" w:hAnsi="Meiryo" w:cs="Meiryo"/>
            <w:color w:val="221F1F"/>
            <w:w w:val="87"/>
            <w:sz w:val="22"/>
            <w:szCs w:val="22"/>
          </w:rPr>
          <w:delText>ciated</w:delText>
        </w:r>
        <w:r>
          <w:rPr>
            <w:rFonts w:ascii="Meiryo" w:eastAsia="Meiryo" w:hAnsi="Meiryo" w:cs="Meiryo"/>
            <w:color w:val="221F1F"/>
            <w:spacing w:val="5"/>
            <w:w w:val="87"/>
            <w:sz w:val="22"/>
            <w:szCs w:val="22"/>
          </w:rPr>
          <w:delText xml:space="preserve"> </w:delText>
        </w:r>
        <w:r>
          <w:rPr>
            <w:rFonts w:ascii="Meiryo" w:eastAsia="Meiryo" w:hAnsi="Meiryo" w:cs="Meiryo"/>
            <w:color w:val="221F1F"/>
            <w:w w:val="87"/>
            <w:sz w:val="22"/>
            <w:szCs w:val="22"/>
          </w:rPr>
          <w:delText>with</w:delText>
        </w:r>
        <w:r>
          <w:rPr>
            <w:rFonts w:ascii="Meiryo" w:eastAsia="Meiryo" w:hAnsi="Meiryo" w:cs="Meiryo"/>
            <w:color w:val="221F1F"/>
            <w:spacing w:val="36"/>
            <w:w w:val="87"/>
            <w:sz w:val="22"/>
            <w:szCs w:val="22"/>
          </w:rPr>
          <w:delText xml:space="preserve"> </w:delText>
        </w:r>
        <w:r>
          <w:rPr>
            <w:rFonts w:ascii="Meiryo" w:eastAsia="Meiryo" w:hAnsi="Meiryo" w:cs="Meiryo"/>
            <w:color w:val="221F1F"/>
            <w:w w:val="87"/>
            <w:sz w:val="22"/>
            <w:szCs w:val="22"/>
          </w:rPr>
          <w:delText>diﬀerences</w:delText>
        </w:r>
        <w:r>
          <w:rPr>
            <w:rFonts w:ascii="Meiryo" w:eastAsia="Meiryo" w:hAnsi="Meiryo" w:cs="Meiryo"/>
            <w:color w:val="221F1F"/>
            <w:spacing w:val="-15"/>
            <w:w w:val="87"/>
            <w:sz w:val="22"/>
            <w:szCs w:val="22"/>
          </w:rPr>
          <w:delText xml:space="preserve"> </w:delText>
        </w:r>
        <w:r>
          <w:rPr>
            <w:rFonts w:ascii="Meiryo" w:eastAsia="Meiryo" w:hAnsi="Meiryo" w:cs="Meiryo"/>
            <w:color w:val="221F1F"/>
            <w:sz w:val="22"/>
            <w:szCs w:val="22"/>
          </w:rPr>
          <w:delText xml:space="preserve">in </w:delText>
        </w:r>
        <w:r>
          <w:rPr>
            <w:rFonts w:ascii="Meiryo" w:eastAsia="Meiryo" w:hAnsi="Meiryo" w:cs="Meiryo"/>
            <w:color w:val="221F1F"/>
            <w:w w:val="90"/>
            <w:sz w:val="22"/>
            <w:szCs w:val="22"/>
          </w:rPr>
          <w:delText>abili</w:delText>
        </w:r>
        <w:r>
          <w:rPr>
            <w:rFonts w:ascii="Meiryo" w:eastAsia="Meiryo" w:hAnsi="Meiryo" w:cs="Meiryo"/>
            <w:color w:val="221F1F"/>
            <w:spacing w:val="-5"/>
            <w:w w:val="90"/>
            <w:sz w:val="22"/>
            <w:szCs w:val="22"/>
          </w:rPr>
          <w:delText>t</w:delText>
        </w:r>
        <w:r>
          <w:rPr>
            <w:rFonts w:ascii="Meiryo" w:eastAsia="Meiryo" w:hAnsi="Meiryo" w:cs="Meiryo"/>
            <w:color w:val="221F1F"/>
            <w:spacing w:val="-16"/>
            <w:w w:val="90"/>
            <w:sz w:val="22"/>
            <w:szCs w:val="22"/>
          </w:rPr>
          <w:delText>y</w:delText>
        </w:r>
        <w:r>
          <w:rPr>
            <w:rFonts w:ascii="Meiryo" w:eastAsia="Meiryo" w:hAnsi="Meiryo" w:cs="Meiryo"/>
            <w:color w:val="221F1F"/>
            <w:w w:val="90"/>
            <w:sz w:val="22"/>
            <w:szCs w:val="22"/>
          </w:rPr>
          <w:delText>,</w:delText>
        </w:r>
        <w:r>
          <w:rPr>
            <w:rFonts w:ascii="Meiryo" w:eastAsia="Meiryo" w:hAnsi="Meiryo" w:cs="Meiryo"/>
            <w:color w:val="221F1F"/>
            <w:spacing w:val="40"/>
            <w:w w:val="90"/>
            <w:sz w:val="22"/>
            <w:szCs w:val="22"/>
          </w:rPr>
          <w:delText xml:space="preserve"> </w:delText>
        </w:r>
        <w:r>
          <w:rPr>
            <w:rFonts w:ascii="Meiryo" w:eastAsia="Meiryo" w:hAnsi="Meiryo" w:cs="Meiryo"/>
            <w:color w:val="221F1F"/>
            <w:w w:val="90"/>
            <w:sz w:val="22"/>
            <w:szCs w:val="22"/>
          </w:rPr>
          <w:delText>and</w:delText>
        </w:r>
        <w:r>
          <w:rPr>
            <w:rFonts w:ascii="Meiryo" w:eastAsia="Meiryo" w:hAnsi="Meiryo" w:cs="Meiryo"/>
            <w:color w:val="221F1F"/>
            <w:spacing w:val="2"/>
            <w:w w:val="90"/>
            <w:sz w:val="22"/>
            <w:szCs w:val="22"/>
          </w:rPr>
          <w:delText xml:space="preserve"> </w:delText>
        </w:r>
        <w:r>
          <w:rPr>
            <w:rFonts w:ascii="Meiryo" w:eastAsia="Meiryo" w:hAnsi="Meiryo" w:cs="Meiryo"/>
            <w:color w:val="221F1F"/>
            <w:w w:val="90"/>
            <w:sz w:val="22"/>
            <w:szCs w:val="22"/>
          </w:rPr>
          <w:delText>accordingl</w:delText>
        </w:r>
        <w:r>
          <w:rPr>
            <w:rFonts w:ascii="Meiryo" w:eastAsia="Meiryo" w:hAnsi="Meiryo" w:cs="Meiryo"/>
            <w:color w:val="221F1F"/>
            <w:spacing w:val="-15"/>
            <w:w w:val="90"/>
            <w:sz w:val="22"/>
            <w:szCs w:val="22"/>
          </w:rPr>
          <w:delText>y</w:delText>
        </w:r>
        <w:r>
          <w:rPr>
            <w:rFonts w:ascii="Meiryo" w:eastAsia="Meiryo" w:hAnsi="Meiryo" w:cs="Meiryo"/>
            <w:color w:val="221F1F"/>
            <w:w w:val="90"/>
            <w:sz w:val="22"/>
            <w:szCs w:val="22"/>
          </w:rPr>
          <w:delText>,</w:delText>
        </w:r>
        <w:r>
          <w:rPr>
            <w:rFonts w:ascii="Meiryo" w:eastAsia="Meiryo" w:hAnsi="Meiryo" w:cs="Meiryo"/>
            <w:color w:val="221F1F"/>
            <w:spacing w:val="-4"/>
            <w:w w:val="90"/>
            <w:sz w:val="22"/>
            <w:szCs w:val="22"/>
          </w:rPr>
          <w:delText xml:space="preserve"> </w:delText>
        </w:r>
        <w:r>
          <w:rPr>
            <w:rFonts w:ascii="Meiryo" w:eastAsia="Meiryo" w:hAnsi="Meiryo" w:cs="Meiryo"/>
            <w:color w:val="221F1F"/>
            <w:sz w:val="22"/>
            <w:szCs w:val="22"/>
          </w:rPr>
          <w:delText>AFI</w:delText>
        </w:r>
        <w:r>
          <w:rPr>
            <w:rFonts w:ascii="Meiryo" w:eastAsia="Meiryo" w:hAnsi="Meiryo" w:cs="Meiryo"/>
            <w:color w:val="221F1F"/>
            <w:spacing w:val="21"/>
            <w:sz w:val="22"/>
            <w:szCs w:val="22"/>
          </w:rPr>
          <w:delText xml:space="preserve"> </w:delText>
        </w:r>
        <w:r>
          <w:rPr>
            <w:rFonts w:ascii="Meiryo" w:eastAsia="Meiryo" w:hAnsi="Meiryo" w:cs="Meiryo"/>
            <w:color w:val="221F1F"/>
            <w:w w:val="86"/>
            <w:sz w:val="22"/>
            <w:szCs w:val="22"/>
          </w:rPr>
          <w:delText>cannot</w:delText>
        </w:r>
        <w:r>
          <w:rPr>
            <w:rFonts w:ascii="Meiryo" w:eastAsia="Meiryo" w:hAnsi="Meiryo" w:cs="Meiryo"/>
            <w:color w:val="221F1F"/>
            <w:spacing w:val="32"/>
            <w:w w:val="86"/>
            <w:sz w:val="22"/>
            <w:szCs w:val="22"/>
          </w:rPr>
          <w:delText xml:space="preserve"> </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e</w:delText>
        </w:r>
        <w:r>
          <w:rPr>
            <w:rFonts w:ascii="Meiryo" w:eastAsia="Meiryo" w:hAnsi="Meiryo" w:cs="Meiryo"/>
            <w:color w:val="221F1F"/>
            <w:spacing w:val="6"/>
            <w:w w:val="86"/>
            <w:sz w:val="22"/>
            <w:szCs w:val="22"/>
          </w:rPr>
          <w:delText xml:space="preserve"> </w:delText>
        </w:r>
        <w:r>
          <w:rPr>
            <w:rFonts w:ascii="Meiryo" w:eastAsia="Meiryo" w:hAnsi="Meiryo" w:cs="Meiryo"/>
            <w:color w:val="221F1F"/>
            <w:w w:val="86"/>
            <w:sz w:val="22"/>
            <w:szCs w:val="22"/>
          </w:rPr>
          <w:delText>caused</w:delText>
        </w:r>
        <w:r>
          <w:rPr>
            <w:rFonts w:ascii="Meiryo" w:eastAsia="Meiryo" w:hAnsi="Meiryo" w:cs="Meiryo"/>
            <w:color w:val="221F1F"/>
            <w:spacing w:val="2"/>
            <w:w w:val="86"/>
            <w:sz w:val="22"/>
            <w:szCs w:val="22"/>
          </w:rPr>
          <w:delText xml:space="preserve"> </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y</w:delText>
        </w:r>
        <w:r>
          <w:rPr>
            <w:rFonts w:ascii="Meiryo" w:eastAsia="Meiryo" w:hAnsi="Meiryo" w:cs="Meiryo"/>
            <w:color w:val="221F1F"/>
            <w:spacing w:val="-22"/>
            <w:sz w:val="22"/>
            <w:szCs w:val="22"/>
          </w:rPr>
          <w:delText xml:space="preserve"> </w:delText>
        </w:r>
        <w:r>
          <w:rPr>
            <w:rFonts w:ascii="Meiryo" w:eastAsia="Meiryo" w:hAnsi="Meiryo" w:cs="Meiryo"/>
            <w:color w:val="221F1F"/>
            <w:sz w:val="22"/>
            <w:szCs w:val="22"/>
          </w:rPr>
          <w:delText>i</w:delText>
        </w:r>
        <w:r>
          <w:rPr>
            <w:rFonts w:ascii="Meiryo" w:eastAsia="Meiryo" w:hAnsi="Meiryo" w:cs="Meiryo"/>
            <w:color w:val="221F1F"/>
            <w:spacing w:val="-6"/>
            <w:sz w:val="22"/>
            <w:szCs w:val="22"/>
          </w:rPr>
          <w:delText>n</w:delText>
        </w:r>
        <w:r>
          <w:rPr>
            <w:rFonts w:ascii="Meiryo" w:eastAsia="Meiryo" w:hAnsi="Meiryo" w:cs="Meiryo"/>
            <w:color w:val="221F1F"/>
            <w:sz w:val="22"/>
            <w:szCs w:val="22"/>
          </w:rPr>
          <w:delText>telligence.</w:delText>
        </w:r>
      </w:del>
    </w:p>
    <w:p>
      <w:pPr>
        <w:spacing w:line="200" w:lineRule="exact"/>
      </w:pPr>
    </w:p>
    <w:p>
      <w:pPr>
        <w:spacing w:before="11"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b/>
          <w:color w:val="221F1F"/>
          <w:w w:val="92"/>
          <w:position w:val="3"/>
          <w:sz w:val="22"/>
          <w:szCs w:val="22"/>
        </w:rPr>
        <w:t>Be</w:t>
      </w:r>
      <w:r>
        <w:rPr>
          <w:rFonts w:ascii="Meiryo" w:eastAsia="Meiryo" w:hAnsi="Meiryo" w:cs="Meiryo"/>
          <w:b/>
          <w:color w:val="221F1F"/>
          <w:spacing w:val="-6"/>
          <w:w w:val="92"/>
          <w:position w:val="3"/>
          <w:sz w:val="22"/>
          <w:szCs w:val="22"/>
        </w:rPr>
        <w:t>tw</w:t>
      </w:r>
      <w:r>
        <w:rPr>
          <w:rFonts w:ascii="Meiryo" w:eastAsia="Meiryo" w:hAnsi="Meiryo" w:cs="Meiryo"/>
          <w:b/>
          <w:color w:val="221F1F"/>
          <w:w w:val="92"/>
          <w:position w:val="3"/>
          <w:sz w:val="22"/>
          <w:szCs w:val="22"/>
        </w:rPr>
        <w:t>een</w:t>
      </w:r>
      <w:ins w:id="827" w:author="0" w:date="2015-11-12T21:03:00Z">
        <w:r>
          <w:rPr>
            <w:rFonts w:ascii="Meiryo" w:eastAsia="Meiryo" w:hAnsi="Meiryo" w:cs="Meiryo"/>
            <w:b/>
            <w:color w:val="221F1F"/>
            <w:w w:val="92"/>
            <w:position w:val="3"/>
            <w:sz w:val="22"/>
            <w:szCs w:val="22"/>
          </w:rPr>
          <w:t>-</w:t>
        </w:r>
      </w:ins>
      <w:del w:id="828" w:author="0" w:date="2015-11-12T21:03:00Z">
        <w:r>
          <w:rPr>
            <w:rFonts w:ascii="Meiryo" w:eastAsia="Meiryo" w:hAnsi="Meiryo" w:cs="Meiryo"/>
            <w:b/>
            <w:color w:val="221F1F"/>
            <w:spacing w:val="27"/>
            <w:w w:val="92"/>
            <w:position w:val="3"/>
            <w:sz w:val="22"/>
            <w:szCs w:val="22"/>
          </w:rPr>
          <w:delText xml:space="preserve"> </w:delText>
        </w:r>
      </w:del>
      <w:r>
        <w:rPr>
          <w:rFonts w:ascii="Meiryo" w:eastAsia="Meiryo" w:hAnsi="Meiryo" w:cs="Meiryo"/>
          <w:b/>
          <w:color w:val="221F1F"/>
          <w:spacing w:val="-21"/>
          <w:position w:val="3"/>
          <w:sz w:val="22"/>
          <w:szCs w:val="22"/>
        </w:rPr>
        <w:t>F</w:t>
      </w:r>
      <w:r>
        <w:rPr>
          <w:rFonts w:ascii="Meiryo" w:eastAsia="Meiryo" w:hAnsi="Meiryo" w:cs="Meiryo"/>
          <w:b/>
          <w:color w:val="221F1F"/>
          <w:position w:val="3"/>
          <w:sz w:val="22"/>
          <w:szCs w:val="22"/>
        </w:rPr>
        <w:t>amily</w:t>
      </w:r>
      <w:ins w:id="829" w:author="0" w:date="2015-11-12T21:03:00Z">
        <w:r>
          <w:rPr>
            <w:rFonts w:ascii="Meiryo" w:eastAsia="Meiryo" w:hAnsi="Meiryo" w:cs="Meiryo"/>
            <w:b/>
            <w:color w:val="221F1F"/>
            <w:position w:val="3"/>
            <w:sz w:val="22"/>
            <w:szCs w:val="22"/>
          </w:rPr>
          <w:t xml:space="preserve"> Analyses</w:t>
        </w:r>
      </w:ins>
    </w:p>
    <w:p>
      <w:pPr>
        <w:spacing w:before="8" w:line="160" w:lineRule="exact"/>
        <w:rPr>
          <w:sz w:val="16"/>
          <w:szCs w:val="16"/>
        </w:rPr>
      </w:pPr>
    </w:p>
    <w:p>
      <w:pPr>
        <w:spacing w:line="252" w:lineRule="auto"/>
        <w:ind w:left="155" w:right="122" w:firstLine="542"/>
        <w:rPr>
          <w:rFonts w:ascii="Meiryo" w:eastAsia="Meiryo" w:hAnsi="Meiryo" w:cs="Meiryo"/>
          <w:sz w:val="22"/>
          <w:szCs w:val="22"/>
        </w:rPr>
      </w:pPr>
      <w:r>
        <w:rPr>
          <w:rFonts w:ascii="Times New Roman" w:eastAsia="Times New Roman" w:hAnsi="Times New Roman"/>
          <w:sz w:val="20"/>
          <w:szCs w:val="20"/>
        </w:rPr>
        <w:pict>
          <v:group id="_x0000_s1028" style="position:absolute;left:0;text-align:left;margin-left:349.65pt;margin-top:77.8pt;width:5.7pt;height:0;z-index:-251655168;mso-position-horizontal-relative:page" coordorigin="6993,1556" coordsize="114,0">
            <v:shape id="_x0000_s1029" style="position:absolute;left:6993;top:1556;width:114;height:0" coordorigin="6993,1556" coordsize="114,0" path="m6993,1556r114,e" filled="f" strokecolor="#221f1f" strokeweight=".1319mm">
              <v:path arrowok="t"/>
            </v:shape>
            <w10:wrap anchorx="page"/>
          </v:group>
        </w:pict>
      </w:r>
      <w:r>
        <w:rPr>
          <w:rFonts w:ascii="Times New Roman" w:eastAsia="Times New Roman" w:hAnsi="Times New Roman"/>
          <w:sz w:val="20"/>
          <w:szCs w:val="20"/>
        </w:rPr>
        <w:pict>
          <v:group id="_x0000_s1026" style="position:absolute;left:0;text-align:left;margin-left:391.15pt;margin-top:97.3pt;width:19.4pt;height:0;z-index:-251654144;mso-position-horizontal-relative:page" coordorigin="7823,1946" coordsize="388,0">
            <v:shape id="_x0000_s1027" style="position:absolute;left:7823;top:1946;width:388;height:0" coordorigin="7823,1946" coordsize="388,0" path="m7823,1946r388,e" filled="f" strokecolor="#221f1f" strokeweight=".1319mm">
              <v:path arrowok="t"/>
            </v:shape>
            <w10:wrap anchorx="page"/>
          </v:group>
        </w:pict>
      </w:r>
      <w:r>
        <w:rPr>
          <w:rFonts w:ascii="Meiryo" w:eastAsia="Meiryo" w:hAnsi="Meiryo" w:cs="Meiryo"/>
          <w:color w:val="221F1F"/>
          <w:sz w:val="22"/>
          <w:szCs w:val="22"/>
        </w:rPr>
        <w:t>First,</w:t>
      </w:r>
      <w:r>
        <w:rPr>
          <w:rFonts w:ascii="Meiryo" w:eastAsia="Meiryo" w:hAnsi="Meiryo" w:cs="Meiryo"/>
          <w:color w:val="221F1F"/>
          <w:spacing w:val="-23"/>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examined</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830" w:author="0" w:date="2015-11-12T21:03:00Z">
        <w:r>
          <w:rPr>
            <w:rFonts w:ascii="Meiryo" w:eastAsia="Meiryo" w:hAnsi="Meiryo" w:cs="Meiryo"/>
            <w:color w:val="221F1F"/>
            <w:w w:val="87"/>
            <w:sz w:val="22"/>
            <w:szCs w:val="22"/>
          </w:rPr>
          <w:t>-</w:t>
        </w:r>
      </w:ins>
      <w:del w:id="831" w:author="0" w:date="2015-11-12T21:03:00Z">
        <w:r>
          <w:rPr>
            <w:rFonts w:ascii="Meiryo" w:eastAsia="Meiryo" w:hAnsi="Meiryo" w:cs="Meiryo"/>
            <w:color w:val="221F1F"/>
            <w:spacing w:val="-12"/>
            <w:w w:val="87"/>
            <w:sz w:val="22"/>
            <w:szCs w:val="22"/>
          </w:rPr>
          <w:delText xml:space="preserve"> </w:delText>
        </w:r>
      </w:del>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results.</w:t>
      </w:r>
      <w:r>
        <w:rPr>
          <w:rFonts w:ascii="Meiryo" w:eastAsia="Meiryo" w:hAnsi="Meiryo" w:cs="Meiryo"/>
          <w:color w:val="221F1F"/>
          <w:spacing w:val="34"/>
          <w:w w:val="87"/>
          <w:sz w:val="22"/>
          <w:szCs w:val="22"/>
        </w:rPr>
        <w:t xml:space="preserve"> </w:t>
      </w:r>
      <w:r>
        <w:rPr>
          <w:rFonts w:ascii="Meiryo" w:eastAsia="Meiryo" w:hAnsi="Meiryo" w:cs="Meiryo"/>
          <w:color w:val="221F1F"/>
          <w:spacing w:val="-16"/>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tested</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whether</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 xml:space="preserve">family </w:t>
      </w:r>
      <w:r>
        <w:rPr>
          <w:rFonts w:ascii="Meiryo" w:eastAsia="Meiryo" w:hAnsi="Meiryo" w:cs="Meiryo"/>
          <w:color w:val="221F1F"/>
          <w:spacing w:val="-5"/>
          <w:w w:val="83"/>
          <w:sz w:val="22"/>
          <w:szCs w:val="22"/>
        </w:rPr>
        <w:t>av</w:t>
      </w:r>
      <w:r>
        <w:rPr>
          <w:rFonts w:ascii="Meiryo" w:eastAsia="Meiryo" w:hAnsi="Meiryo" w:cs="Meiryo"/>
          <w:color w:val="221F1F"/>
          <w:w w:val="83"/>
          <w:sz w:val="22"/>
          <w:szCs w:val="22"/>
        </w:rPr>
        <w:t>erage</w:t>
      </w:r>
      <w:r>
        <w:rPr>
          <w:rFonts w:ascii="Meiryo" w:eastAsia="Meiryo" w:hAnsi="Meiryo" w:cs="Meiryo"/>
          <w:color w:val="221F1F"/>
          <w:spacing w:val="21"/>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Gen2</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could</w:t>
      </w:r>
      <w:r>
        <w:rPr>
          <w:rFonts w:ascii="Meiryo" w:eastAsia="Meiryo" w:hAnsi="Meiryo" w:cs="Meiryo"/>
          <w:color w:val="221F1F"/>
          <w:spacing w:val="2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predicted</w:t>
      </w:r>
      <w:r>
        <w:rPr>
          <w:rFonts w:ascii="Meiryo" w:eastAsia="Meiryo" w:hAnsi="Meiryo" w:cs="Meiryo"/>
          <w:color w:val="221F1F"/>
          <w:spacing w:val="29"/>
          <w:w w:val="87"/>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family</w:t>
      </w:r>
      <w:r>
        <w:rPr>
          <w:rFonts w:ascii="Meiryo" w:eastAsia="Meiryo" w:hAnsi="Meiryo" w:cs="Meiryo"/>
          <w:color w:val="221F1F"/>
          <w:spacing w:val="48"/>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Gen1</w:t>
      </w:r>
      <w:r>
        <w:rPr>
          <w:rFonts w:ascii="Meiryo" w:eastAsia="Meiryo" w:hAnsi="Meiryo" w:cs="Meiryo"/>
          <w:color w:val="221F1F"/>
          <w:spacing w:val="7"/>
          <w:w w:val="89"/>
          <w:sz w:val="22"/>
          <w:szCs w:val="22"/>
        </w:rPr>
        <w:t xml:space="preserve"> </w:t>
      </w:r>
      <w:ins w:id="832" w:author="0" w:date="2015-11-12T21:04:00Z">
        <w:r>
          <w:rPr>
            <w:rFonts w:ascii="Meiryo" w:eastAsia="Meiryo" w:hAnsi="Meiryo" w:cs="Meiryo"/>
            <w:color w:val="221F1F"/>
            <w:spacing w:val="7"/>
            <w:w w:val="89"/>
            <w:sz w:val="22"/>
            <w:szCs w:val="22"/>
          </w:rPr>
          <w:t xml:space="preserve">intellectual </w:t>
        </w:r>
      </w:ins>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9"/>
          <w:sz w:val="22"/>
          <w:szCs w:val="22"/>
        </w:rPr>
        <w:t>Gen2</w:t>
      </w:r>
      <w:r>
        <w:rPr>
          <w:rFonts w:ascii="Meiryo" w:eastAsia="Meiryo" w:hAnsi="Meiryo" w:cs="Meiryo"/>
          <w:color w:val="221F1F"/>
          <w:spacing w:val="7"/>
          <w:w w:val="89"/>
          <w:sz w:val="22"/>
          <w:szCs w:val="22"/>
        </w:rPr>
        <w:t xml:space="preserve"> </w:t>
      </w:r>
      <w:ins w:id="833" w:author="0" w:date="2015-11-12T21:04:00Z">
        <w:r>
          <w:rPr>
            <w:rFonts w:ascii="Meiryo" w:eastAsia="Meiryo" w:hAnsi="Meiryo" w:cs="Meiryo"/>
            <w:color w:val="221F1F"/>
            <w:spacing w:val="7"/>
            <w:w w:val="89"/>
            <w:sz w:val="22"/>
            <w:szCs w:val="22"/>
          </w:rPr>
          <w:t xml:space="preserve">intellectual </w:t>
        </w:r>
      </w:ins>
      <w:r>
        <w:rPr>
          <w:rFonts w:ascii="Meiryo" w:eastAsia="Meiryo" w:hAnsi="Meiryo" w:cs="Meiryo"/>
          <w:color w:val="221F1F"/>
          <w:w w:val="89"/>
          <w:sz w:val="22"/>
          <w:szCs w:val="22"/>
        </w:rPr>
        <w:t>abili</w:t>
      </w:r>
      <w:r>
        <w:rPr>
          <w:rFonts w:ascii="Meiryo" w:eastAsia="Meiryo" w:hAnsi="Meiryo" w:cs="Meiryo"/>
          <w:color w:val="221F1F"/>
          <w:spacing w:val="-5"/>
          <w:w w:val="89"/>
          <w:sz w:val="22"/>
          <w:szCs w:val="22"/>
        </w:rPr>
        <w:t>t</w:t>
      </w:r>
      <w:r>
        <w:rPr>
          <w:rFonts w:ascii="Meiryo" w:eastAsia="Meiryo" w:hAnsi="Meiryo" w:cs="Meiryo"/>
          <w:color w:val="221F1F"/>
          <w:spacing w:val="-16"/>
          <w:w w:val="89"/>
          <w:sz w:val="22"/>
          <w:szCs w:val="22"/>
        </w:rPr>
        <w:t>y</w:t>
      </w:r>
      <w:r>
        <w:rPr>
          <w:rFonts w:ascii="Meiryo" w:eastAsia="Meiryo" w:hAnsi="Meiryo" w:cs="Meiryo"/>
          <w:color w:val="221F1F"/>
          <w:w w:val="89"/>
          <w:sz w:val="22"/>
          <w:szCs w:val="22"/>
        </w:rPr>
        <w:t xml:space="preserve">. </w:t>
      </w:r>
      <w:r>
        <w:rPr>
          <w:rFonts w:ascii="Meiryo" w:eastAsia="Meiryo" w:hAnsi="Meiryo" w:cs="Meiryo"/>
          <w:color w:val="221F1F"/>
          <w:spacing w:val="5"/>
          <w:w w:val="89"/>
          <w:sz w:val="22"/>
          <w:szCs w:val="22"/>
        </w:rPr>
        <w:t xml:space="preserve"> </w:t>
      </w:r>
      <w:r>
        <w:rPr>
          <w:rFonts w:ascii="Meiryo" w:eastAsia="Meiryo" w:hAnsi="Meiryo" w:cs="Meiryo"/>
          <w:color w:val="221F1F"/>
          <w:spacing w:val="-16"/>
          <w:w w:val="89"/>
          <w:sz w:val="22"/>
          <w:szCs w:val="22"/>
        </w:rPr>
        <w:t>W</w:t>
      </w:r>
      <w:r>
        <w:rPr>
          <w:rFonts w:ascii="Meiryo" w:eastAsia="Meiryo" w:hAnsi="Meiryo" w:cs="Meiryo"/>
          <w:color w:val="221F1F"/>
          <w:w w:val="89"/>
          <w:sz w:val="22"/>
          <w:szCs w:val="22"/>
        </w:rPr>
        <w:t>e</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e</w:t>
      </w:r>
      <w:r>
        <w:rPr>
          <w:rFonts w:ascii="Meiryo" w:eastAsia="Meiryo" w:hAnsi="Meiryo" w:cs="Meiryo"/>
          <w:color w:val="221F1F"/>
          <w:spacing w:val="-11"/>
          <w:w w:val="89"/>
          <w:sz w:val="22"/>
          <w:szCs w:val="22"/>
        </w:rPr>
        <w:t>v</w:t>
      </w:r>
      <w:r>
        <w:rPr>
          <w:rFonts w:ascii="Meiryo" w:eastAsia="Meiryo" w:hAnsi="Meiryo" w:cs="Meiryo"/>
          <w:color w:val="221F1F"/>
          <w:w w:val="89"/>
          <w:sz w:val="22"/>
          <w:szCs w:val="22"/>
        </w:rPr>
        <w:t>aluated</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inﬂuences</w:t>
      </w:r>
      <w:r>
        <w:rPr>
          <w:rFonts w:ascii="Meiryo" w:eastAsia="Meiryo" w:hAnsi="Meiryo" w:cs="Meiryo"/>
          <w:color w:val="221F1F"/>
          <w:spacing w:val="-14"/>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oth</w:t>
      </w:r>
      <w:r>
        <w:rPr>
          <w:rFonts w:ascii="Meiryo" w:eastAsia="Meiryo" w:hAnsi="Meiryo" w:cs="Meiryo"/>
          <w:color w:val="221F1F"/>
          <w:spacing w:val="14"/>
          <w:w w:val="89"/>
          <w:sz w:val="22"/>
          <w:szCs w:val="22"/>
        </w:rPr>
        <w:t xml:space="preserve"> </w:t>
      </w:r>
      <w:r>
        <w:rPr>
          <w:rFonts w:ascii="Meiryo" w:eastAsia="Meiryo" w:hAnsi="Meiryo" w:cs="Meiryo"/>
          <w:color w:val="221F1F"/>
          <w:w w:val="89"/>
          <w:sz w:val="22"/>
          <w:szCs w:val="22"/>
        </w:rPr>
        <w:t>inde</w:t>
      </w:r>
      <w:r>
        <w:rPr>
          <w:rFonts w:ascii="Meiryo" w:eastAsia="Meiryo" w:hAnsi="Meiryo" w:cs="Meiryo"/>
          <w:color w:val="221F1F"/>
          <w:spacing w:val="5"/>
          <w:w w:val="89"/>
          <w:sz w:val="22"/>
          <w:szCs w:val="22"/>
        </w:rPr>
        <w:t>p</w:t>
      </w:r>
      <w:r>
        <w:rPr>
          <w:rFonts w:ascii="Meiryo" w:eastAsia="Meiryo" w:hAnsi="Meiryo" w:cs="Meiryo"/>
          <w:color w:val="221F1F"/>
          <w:w w:val="89"/>
          <w:sz w:val="22"/>
          <w:szCs w:val="22"/>
        </w:rPr>
        <w:t>ende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tly</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si</w:t>
      </w:r>
      <w:r>
        <w:rPr>
          <w:rFonts w:ascii="Meiryo" w:eastAsia="Meiryo" w:hAnsi="Meiryo" w:cs="Meiryo"/>
          <w:color w:val="221F1F"/>
          <w:spacing w:val="-5"/>
          <w:w w:val="89"/>
          <w:sz w:val="22"/>
          <w:szCs w:val="22"/>
        </w:rPr>
        <w:t>m</w:t>
      </w:r>
      <w:r>
        <w:rPr>
          <w:rFonts w:ascii="Meiryo" w:eastAsia="Meiryo" w:hAnsi="Meiryo" w:cs="Meiryo"/>
          <w:color w:val="221F1F"/>
          <w:w w:val="89"/>
          <w:sz w:val="22"/>
          <w:szCs w:val="22"/>
        </w:rPr>
        <w:t>ultaneousl</w:t>
      </w:r>
      <w:r>
        <w:rPr>
          <w:rFonts w:ascii="Meiryo" w:eastAsia="Meiryo" w:hAnsi="Meiryo" w:cs="Meiryo"/>
          <w:color w:val="221F1F"/>
          <w:spacing w:val="-16"/>
          <w:w w:val="89"/>
          <w:sz w:val="22"/>
          <w:szCs w:val="22"/>
        </w:rPr>
        <w:t>y</w:t>
      </w:r>
      <w:r>
        <w:rPr>
          <w:rFonts w:ascii="Meiryo" w:eastAsia="Meiryo" w:hAnsi="Meiryo" w:cs="Meiryo"/>
          <w:color w:val="221F1F"/>
          <w:w w:val="89"/>
          <w:sz w:val="22"/>
          <w:szCs w:val="22"/>
        </w:rPr>
        <w:t>.</w:t>
      </w:r>
      <w:r>
        <w:rPr>
          <w:rFonts w:ascii="Meiryo" w:eastAsia="Meiryo" w:hAnsi="Meiryo" w:cs="Meiryo"/>
          <w:color w:val="221F1F"/>
          <w:spacing w:val="17"/>
          <w:w w:val="89"/>
          <w:sz w:val="22"/>
          <w:szCs w:val="22"/>
        </w:rPr>
        <w:t xml:space="preserve"> </w:t>
      </w:r>
      <w:r>
        <w:rPr>
          <w:rFonts w:ascii="Meiryo" w:eastAsia="Meiryo" w:hAnsi="Meiryo" w:cs="Meiryo"/>
          <w:color w:val="221F1F"/>
          <w:w w:val="110"/>
          <w:sz w:val="22"/>
          <w:szCs w:val="22"/>
        </w:rPr>
        <w:t xml:space="preserve">All </w:t>
      </w:r>
      <w:ins w:id="834" w:author="0" w:date="2015-11-12T21:04:00Z">
        <w:r>
          <w:rPr>
            <w:rFonts w:ascii="Meiryo" w:eastAsia="Meiryo" w:hAnsi="Meiryo" w:cs="Meiryo"/>
            <w:color w:val="221F1F"/>
            <w:w w:val="110"/>
            <w:sz w:val="22"/>
            <w:szCs w:val="22"/>
          </w:rPr>
          <w:t>intelligence</w:t>
        </w:r>
      </w:ins>
      <w:del w:id="835" w:author="0" w:date="2015-11-12T21:04:00Z">
        <w:r>
          <w:rPr>
            <w:rFonts w:ascii="Meiryo" w:eastAsia="Meiryo" w:hAnsi="Meiryo" w:cs="Meiryo"/>
            <w:color w:val="221F1F"/>
            <w:sz w:val="22"/>
            <w:szCs w:val="22"/>
          </w:rPr>
          <w:delText>abili</w:delText>
        </w:r>
        <w:r>
          <w:rPr>
            <w:rFonts w:ascii="Meiryo" w:eastAsia="Meiryo" w:hAnsi="Meiryo" w:cs="Meiryo"/>
            <w:color w:val="221F1F"/>
            <w:spacing w:val="-6"/>
            <w:sz w:val="22"/>
            <w:szCs w:val="22"/>
          </w:rPr>
          <w:delText>t</w:delText>
        </w:r>
        <w:r>
          <w:rPr>
            <w:rFonts w:ascii="Meiryo" w:eastAsia="Meiryo" w:hAnsi="Meiryo" w:cs="Meiryo"/>
            <w:color w:val="221F1F"/>
            <w:sz w:val="22"/>
            <w:szCs w:val="22"/>
          </w:rPr>
          <w:delText>y</w:delText>
        </w:r>
      </w:del>
      <w:r>
        <w:rPr>
          <w:rFonts w:ascii="Meiryo" w:eastAsia="Meiryo" w:hAnsi="Meiryo" w:cs="Meiryo"/>
          <w:color w:val="221F1F"/>
          <w:spacing w:val="-20"/>
          <w:sz w:val="22"/>
          <w:szCs w:val="22"/>
        </w:rPr>
        <w:t xml:space="preserve"> </w:t>
      </w:r>
      <w:r>
        <w:rPr>
          <w:rFonts w:ascii="Meiryo" w:eastAsia="Meiryo" w:hAnsi="Meiryo" w:cs="Meiryo"/>
          <w:color w:val="221F1F"/>
          <w:w w:val="85"/>
          <w:sz w:val="22"/>
          <w:szCs w:val="22"/>
        </w:rPr>
        <w:t>scores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een</w:t>
      </w:r>
      <w:r>
        <w:rPr>
          <w:rFonts w:ascii="Meiryo" w:eastAsia="Meiryo" w:hAnsi="Meiryo" w:cs="Meiryo"/>
          <w:color w:val="221F1F"/>
          <w:spacing w:val="4"/>
          <w:w w:val="85"/>
          <w:sz w:val="22"/>
          <w:szCs w:val="22"/>
        </w:rPr>
        <w:t xml:space="preserve"> </w:t>
      </w:r>
      <w:r>
        <w:rPr>
          <w:rFonts w:ascii="Meiryo" w:eastAsia="Meiryo" w:hAnsi="Meiryo" w:cs="Meiryo"/>
          <w:color w:val="221F1F"/>
          <w:w w:val="85"/>
          <w:sz w:val="22"/>
          <w:szCs w:val="22"/>
        </w:rPr>
        <w:t xml:space="preserve">standardized </w:t>
      </w:r>
      <w:r>
        <w:rPr>
          <w:rFonts w:ascii="Meiryo" w:eastAsia="Meiryo" w:hAnsi="Meiryo" w:cs="Meiryo"/>
          <w:color w:val="221F1F"/>
          <w:spacing w:val="3"/>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7"/>
          <w:sz w:val="22"/>
          <w:szCs w:val="22"/>
        </w:rPr>
        <w:t>generation</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w:t>
      </w:r>
      <w:r>
        <w:rPr>
          <w:i/>
          <w:color w:val="221F1F"/>
          <w:sz w:val="22"/>
          <w:szCs w:val="22"/>
        </w:rPr>
        <w:t>g</w:t>
      </w:r>
      <w:r>
        <w:rPr>
          <w:i/>
          <w:color w:val="221F1F"/>
          <w:spacing w:val="-1"/>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2"/>
          <w:sz w:val="22"/>
          <w:szCs w:val="22"/>
        </w:rPr>
        <w:t>0,</w:t>
      </w:r>
      <w:r>
        <w:rPr>
          <w:rFonts w:ascii="Meiryo" w:eastAsia="Meiryo" w:hAnsi="Meiryo" w:cs="Meiryo"/>
          <w:color w:val="221F1F"/>
          <w:spacing w:val="7"/>
          <w:w w:val="82"/>
          <w:sz w:val="22"/>
          <w:szCs w:val="22"/>
        </w:rPr>
        <w:t xml:space="preserve"> </w:t>
      </w:r>
      <w:r>
        <w:rPr>
          <w:rFonts w:ascii="Meiryo" w:eastAsia="Meiryo" w:hAnsi="Meiryo" w:cs="Meiryo"/>
          <w:color w:val="221F1F"/>
          <w:w w:val="82"/>
          <w:sz w:val="22"/>
          <w:szCs w:val="22"/>
        </w:rPr>
        <w:t>sd</w:t>
      </w:r>
      <w:r>
        <w:rPr>
          <w:rFonts w:ascii="Meiryo" w:eastAsia="Meiryo" w:hAnsi="Meiryo" w:cs="Meiryo"/>
          <w:color w:val="221F1F"/>
          <w:spacing w:val="21"/>
          <w:w w:val="82"/>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1),</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prior</w:t>
      </w:r>
      <w:r>
        <w:rPr>
          <w:rFonts w:ascii="Meiryo" w:eastAsia="Meiryo" w:hAnsi="Meiryo" w:cs="Meiryo"/>
          <w:color w:val="221F1F"/>
          <w:spacing w:val="35"/>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6"/>
          <w:w w:val="86"/>
          <w:sz w:val="22"/>
          <w:szCs w:val="22"/>
        </w:rPr>
        <w:t>a</w:t>
      </w:r>
      <w:r>
        <w:rPr>
          <w:rFonts w:ascii="Meiryo" w:eastAsia="Meiryo" w:hAnsi="Meiryo" w:cs="Meiryo"/>
          <w:color w:val="221F1F"/>
          <w:spacing w:val="-6"/>
          <w:w w:val="93"/>
          <w:sz w:val="22"/>
          <w:szCs w:val="22"/>
        </w:rPr>
        <w:t>v</w:t>
      </w:r>
      <w:r>
        <w:rPr>
          <w:rFonts w:ascii="Meiryo" w:eastAsia="Meiryo" w:hAnsi="Meiryo" w:cs="Meiryo"/>
          <w:color w:val="221F1F"/>
          <w:w w:val="77"/>
          <w:sz w:val="22"/>
          <w:szCs w:val="22"/>
        </w:rPr>
        <w:t>e</w:t>
      </w:r>
      <w:r>
        <w:rPr>
          <w:rFonts w:ascii="Meiryo" w:eastAsia="Meiryo" w:hAnsi="Meiryo" w:cs="Meiryo"/>
          <w:color w:val="221F1F"/>
          <w:w w:val="88"/>
          <w:sz w:val="22"/>
          <w:szCs w:val="22"/>
        </w:rPr>
        <w:t xml:space="preserve">raging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6"/>
          <w:sz w:val="22"/>
          <w:szCs w:val="22"/>
        </w:rPr>
        <w:t>household.</w:t>
      </w:r>
      <w:r>
        <w:rPr>
          <w:rFonts w:ascii="Meiryo" w:eastAsia="Meiryo" w:hAnsi="Meiryo" w:cs="Meiryo"/>
          <w:color w:val="221F1F"/>
          <w:spacing w:val="34"/>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5"/>
          <w:sz w:val="22"/>
          <w:szCs w:val="22"/>
        </w:rPr>
        <w:t>scores</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een</w:t>
      </w:r>
      <w:r>
        <w:rPr>
          <w:rFonts w:ascii="Meiryo" w:eastAsia="Meiryo" w:hAnsi="Meiryo" w:cs="Meiryo"/>
          <w:color w:val="221F1F"/>
          <w:spacing w:val="4"/>
          <w:w w:val="85"/>
          <w:sz w:val="22"/>
          <w:szCs w:val="22"/>
        </w:rPr>
        <w:t xml:space="preserve"> </w:t>
      </w:r>
      <w:r>
        <w:rPr>
          <w:rFonts w:ascii="Meiryo" w:eastAsia="Meiryo" w:hAnsi="Meiryo" w:cs="Meiryo"/>
          <w:color w:val="221F1F"/>
          <w:w w:val="85"/>
          <w:sz w:val="22"/>
          <w:szCs w:val="22"/>
        </w:rPr>
        <w:t xml:space="preserve">standardized </w:t>
      </w:r>
      <w:r>
        <w:rPr>
          <w:rFonts w:ascii="Meiryo" w:eastAsia="Meiryo" w:hAnsi="Meiryo" w:cs="Meiryo"/>
          <w:color w:val="221F1F"/>
          <w:spacing w:val="3"/>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gender</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2"/>
          <w:sz w:val="22"/>
          <w:szCs w:val="22"/>
        </w:rPr>
        <w:t>0,</w:t>
      </w:r>
      <w:r>
        <w:rPr>
          <w:rFonts w:ascii="Meiryo" w:eastAsia="Meiryo" w:hAnsi="Meiryo" w:cs="Meiryo"/>
          <w:color w:val="221F1F"/>
          <w:spacing w:val="7"/>
          <w:w w:val="82"/>
          <w:sz w:val="22"/>
          <w:szCs w:val="22"/>
        </w:rPr>
        <w:t xml:space="preserve"> </w:t>
      </w:r>
      <w:r>
        <w:rPr>
          <w:rFonts w:ascii="Meiryo" w:eastAsia="Meiryo" w:hAnsi="Meiryo" w:cs="Meiryo"/>
          <w:color w:val="221F1F"/>
          <w:w w:val="82"/>
          <w:sz w:val="22"/>
          <w:szCs w:val="22"/>
        </w:rPr>
        <w:t>sd</w:t>
      </w:r>
      <w:r>
        <w:rPr>
          <w:rFonts w:ascii="Meiryo" w:eastAsia="Meiryo" w:hAnsi="Meiryo" w:cs="Meiryo"/>
          <w:color w:val="221F1F"/>
          <w:spacing w:val="21"/>
          <w:w w:val="82"/>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1),</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prior</w:t>
      </w:r>
      <w:r>
        <w:rPr>
          <w:rFonts w:ascii="Meiryo" w:eastAsia="Meiryo" w:hAnsi="Meiryo" w:cs="Meiryo"/>
          <w:color w:val="221F1F"/>
          <w:spacing w:val="35"/>
          <w:w w:val="87"/>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eraging</w:t>
      </w:r>
      <w:r>
        <w:rPr>
          <w:rFonts w:ascii="Meiryo" w:eastAsia="Meiryo" w:hAnsi="Meiryo" w:cs="Meiryo"/>
          <w:color w:val="221F1F"/>
          <w:spacing w:val="17"/>
          <w:w w:val="86"/>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sz w:val="22"/>
          <w:szCs w:val="22"/>
        </w:rPr>
        <w:t>household.</w:t>
      </w:r>
    </w:p>
    <w:p>
      <w:pPr>
        <w:spacing w:before="5" w:line="252" w:lineRule="auto"/>
        <w:ind w:left="155" w:right="151" w:firstLine="542"/>
        <w:rPr>
          <w:rFonts w:ascii="Meiryo" w:eastAsia="Meiryo" w:hAnsi="Meiryo" w:cs="Meiryo"/>
          <w:sz w:val="22"/>
          <w:szCs w:val="22"/>
        </w:rPr>
      </w:pPr>
      <w:r>
        <w:rPr>
          <w:rFonts w:ascii="Meiryo" w:eastAsia="Meiryo" w:hAnsi="Meiryo" w:cs="Meiryo"/>
          <w:b/>
          <w:color w:val="221F1F"/>
          <w:sz w:val="22"/>
          <w:szCs w:val="22"/>
        </w:rPr>
        <w:t>Gen1</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Mean</w:t>
      </w:r>
      <w:r>
        <w:rPr>
          <w:rFonts w:ascii="Meiryo" w:eastAsia="Meiryo" w:hAnsi="Meiryo" w:cs="Meiryo"/>
          <w:b/>
          <w:color w:val="221F1F"/>
          <w:spacing w:val="6"/>
          <w:sz w:val="22"/>
          <w:szCs w:val="22"/>
        </w:rPr>
        <w:t xml:space="preserve"> </w:t>
      </w:r>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r>
        <w:rPr>
          <w:rFonts w:ascii="Meiryo" w:eastAsia="Meiryo" w:hAnsi="Meiryo" w:cs="Meiryo"/>
          <w:b/>
          <w:color w:val="221F1F"/>
          <w:spacing w:val="25"/>
          <w:w w:val="91"/>
          <w:sz w:val="22"/>
          <w:szCs w:val="22"/>
        </w:rPr>
        <w:t xml:space="preserve"> </w:t>
      </w:r>
      <w:r>
        <w:rPr>
          <w:i/>
          <w:color w:val="221F1F"/>
          <w:sz w:val="22"/>
          <w:szCs w:val="22"/>
        </w:rPr>
        <w:t>→</w:t>
      </w:r>
      <w:r>
        <w:rPr>
          <w:i/>
          <w:color w:val="221F1F"/>
          <w:spacing w:val="33"/>
          <w:sz w:val="22"/>
          <w:szCs w:val="22"/>
        </w:rPr>
        <w:t xml:space="preserve"> </w:t>
      </w: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Mean</w:t>
      </w:r>
      <w:r>
        <w:rPr>
          <w:rFonts w:ascii="Meiryo" w:eastAsia="Meiryo" w:hAnsi="Meiryo" w:cs="Meiryo"/>
          <w:b/>
          <w:color w:val="221F1F"/>
          <w:spacing w:val="6"/>
          <w:sz w:val="22"/>
          <w:szCs w:val="22"/>
        </w:rPr>
        <w:t xml:space="preserve"> </w:t>
      </w:r>
      <w:r>
        <w:rPr>
          <w:rFonts w:ascii="Meiryo" w:eastAsia="Meiryo" w:hAnsi="Meiryo" w:cs="Meiryo"/>
          <w:b/>
          <w:color w:val="221F1F"/>
          <w:sz w:val="22"/>
          <w:szCs w:val="22"/>
        </w:rPr>
        <w:t xml:space="preserve">AFI.  </w:t>
      </w:r>
      <w:r>
        <w:rPr>
          <w:rFonts w:ascii="Meiryo" w:eastAsia="Meiryo" w:hAnsi="Meiryo" w:cs="Meiryo"/>
          <w:b/>
          <w:color w:val="221F1F"/>
          <w:spacing w:val="26"/>
          <w:sz w:val="22"/>
          <w:szCs w:val="22"/>
        </w:rPr>
        <w:t xml:space="preserve"> </w:t>
      </w:r>
      <w:r>
        <w:rPr>
          <w:rFonts w:ascii="Meiryo" w:eastAsia="Meiryo" w:hAnsi="Meiryo" w:cs="Meiryo"/>
          <w:color w:val="221F1F"/>
          <w:w w:val="86"/>
          <w:sz w:val="22"/>
          <w:szCs w:val="22"/>
        </w:rPr>
        <w:t>Gen1</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sister</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ins w:id="836" w:author="0" w:date="2015-11-12T21:05:00Z">
        <w:r>
          <w:rPr>
            <w:rFonts w:ascii="Meiryo" w:eastAsia="Meiryo" w:hAnsi="Meiryo" w:cs="Meiryo"/>
            <w:color w:val="221F1F"/>
            <w:spacing w:val="-11"/>
            <w:w w:val="86"/>
            <w:sz w:val="22"/>
            <w:szCs w:val="22"/>
          </w:rPr>
          <w:t xml:space="preserve">(NLSY79 mothers) </w:t>
        </w:r>
      </w:ins>
      <w:r>
        <w:rPr>
          <w:rFonts w:ascii="Meiryo" w:eastAsia="Meiryo" w:hAnsi="Meiryo" w:cs="Meiryo"/>
          <w:color w:val="221F1F"/>
          <w:sz w:val="22"/>
          <w:szCs w:val="22"/>
        </w:rPr>
        <w:t xml:space="preserve">of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3"/>
          <w:sz w:val="22"/>
          <w:szCs w:val="22"/>
        </w:rPr>
        <w:t>scores</w:t>
      </w:r>
      <w:r>
        <w:rPr>
          <w:rFonts w:ascii="Meiryo" w:eastAsia="Meiryo" w:hAnsi="Meiryo" w:cs="Meiryo"/>
          <w:color w:val="221F1F"/>
          <w:spacing w:val="13"/>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ere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used</w:t>
      </w:r>
      <w:r>
        <w:rPr>
          <w:rFonts w:ascii="Meiryo" w:eastAsia="Meiryo" w:hAnsi="Meiryo" w:cs="Meiryo"/>
          <w:color w:val="221F1F"/>
          <w:spacing w:val="17"/>
          <w:w w:val="83"/>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predict</w:t>
      </w:r>
      <w:r>
        <w:rPr>
          <w:rFonts w:ascii="Meiryo" w:eastAsia="Meiryo" w:hAnsi="Meiryo" w:cs="Meiryo"/>
          <w:color w:val="221F1F"/>
          <w:spacing w:val="47"/>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gender</w:t>
      </w:r>
      <w:r>
        <w:rPr>
          <w:rFonts w:ascii="Meiryo" w:eastAsia="Meiryo" w:hAnsi="Meiryo" w:cs="Meiryo"/>
          <w:color w:val="221F1F"/>
          <w:spacing w:val="11"/>
          <w:w w:val="85"/>
          <w:sz w:val="22"/>
          <w:szCs w:val="22"/>
        </w:rPr>
        <w:t xml:space="preserve"> </w:t>
      </w:r>
      <w:r>
        <w:rPr>
          <w:rFonts w:ascii="Meiryo" w:eastAsia="Meiryo" w:hAnsi="Meiryo" w:cs="Meiryo"/>
          <w:color w:val="221F1F"/>
          <w:sz w:val="22"/>
          <w:szCs w:val="22"/>
        </w:rPr>
        <w:t>standardized AFI.</w:t>
      </w:r>
      <w:r>
        <w:rPr>
          <w:rFonts w:ascii="Meiryo" w:eastAsia="Meiryo" w:hAnsi="Meiryo" w:cs="Meiryo"/>
          <w:color w:val="221F1F"/>
          <w:spacing w:val="8"/>
          <w:sz w:val="22"/>
          <w:szCs w:val="22"/>
        </w:rPr>
        <w:t xml:space="preserve"> </w:t>
      </w:r>
      <w:ins w:id="837" w:author="0" w:date="2015-11-12T21:05:00Z">
        <w:r>
          <w:rPr>
            <w:rFonts w:ascii="Meiryo" w:eastAsia="Meiryo" w:hAnsi="Meiryo" w:cs="Meiryo"/>
            <w:color w:val="221F1F"/>
            <w:spacing w:val="8"/>
            <w:sz w:val="22"/>
            <w:szCs w:val="22"/>
          </w:rPr>
          <w:t xml:space="preserve">[Table 4?]  </w:t>
        </w:r>
      </w:ins>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5"/>
          <w:sz w:val="22"/>
          <w:szCs w:val="22"/>
        </w:rPr>
        <w:t>12</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32</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displ</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ys</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results</w:t>
      </w:r>
      <w:r>
        <w:rPr>
          <w:rFonts w:ascii="Meiryo" w:eastAsia="Meiryo" w:hAnsi="Meiryo" w:cs="Meiryo"/>
          <w:color w:val="221F1F"/>
          <w:spacing w:val="24"/>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90"/>
          <w:sz w:val="22"/>
          <w:szCs w:val="22"/>
        </w:rPr>
        <w:t>Gen2</w:t>
      </w:r>
      <w:r>
        <w:rPr>
          <w:rFonts w:ascii="Meiryo" w:eastAsia="Meiryo" w:hAnsi="Meiryo" w:cs="Meiryo"/>
          <w:color w:val="221F1F"/>
          <w:spacing w:val="1"/>
          <w:w w:val="90"/>
          <w:sz w:val="22"/>
          <w:szCs w:val="22"/>
        </w:rPr>
        <w:t xml:space="preserve"> </w:t>
      </w:r>
      <w:r>
        <w:rPr>
          <w:rFonts w:ascii="Meiryo" w:eastAsia="Meiryo" w:hAnsi="Meiryo" w:cs="Meiryo"/>
          <w:color w:val="221F1F"/>
          <w:w w:val="90"/>
          <w:sz w:val="22"/>
          <w:szCs w:val="22"/>
        </w:rPr>
        <w:t>linking.</w:t>
      </w:r>
      <w:r>
        <w:rPr>
          <w:rFonts w:ascii="Meiryo" w:eastAsia="Meiryo" w:hAnsi="Meiryo" w:cs="Meiryo"/>
          <w:color w:val="221F1F"/>
          <w:spacing w:val="47"/>
          <w:w w:val="90"/>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Mixed</w:t>
      </w:r>
      <w:r>
        <w:rPr>
          <w:rFonts w:ascii="Meiryo" w:eastAsia="Meiryo" w:hAnsi="Meiryo" w:cs="Meiryo"/>
          <w:color w:val="221F1F"/>
          <w:spacing w:val="-26"/>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 xml:space="preserve">del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1"/>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orns</w:t>
      </w:r>
      <w:r>
        <w:rPr>
          <w:rFonts w:ascii="Meiryo" w:eastAsia="Meiryo" w:hAnsi="Meiryo" w:cs="Meiryo"/>
          <w:color w:val="221F1F"/>
          <w:spacing w:val="3"/>
          <w:w w:val="88"/>
          <w:sz w:val="22"/>
          <w:szCs w:val="22"/>
        </w:rPr>
        <w:t xml:space="preserve"> </w:t>
      </w:r>
      <w:ins w:id="838" w:author="0" w:date="2015-11-12T21:06:00Z">
        <w:r>
          <w:rPr>
            <w:rFonts w:ascii="Meiryo" w:eastAsia="Meiryo" w:hAnsi="Meiryo" w:cs="Meiryo"/>
            <w:color w:val="221F1F"/>
            <w:spacing w:val="3"/>
            <w:w w:val="88"/>
            <w:sz w:val="22"/>
            <w:szCs w:val="22"/>
          </w:rPr>
          <w:t xml:space="preserve">child (both males and females) </w:t>
        </w:r>
      </w:ins>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ea</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9"/>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22"/>
          <w:w w:val="85"/>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342),</w:t>
      </w:r>
      <w:r>
        <w:rPr>
          <w:rFonts w:ascii="Meiryo" w:eastAsia="Meiryo" w:hAnsi="Meiryo" w:cs="Meiryo"/>
          <w:color w:val="221F1F"/>
          <w:spacing w:val="-12"/>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Daug</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ters</w:t>
      </w:r>
      <w:r>
        <w:rPr>
          <w:rFonts w:ascii="Meiryo" w:eastAsia="Meiryo" w:hAnsi="Meiryo" w:cs="Meiryo"/>
          <w:color w:val="221F1F"/>
          <w:spacing w:val="49"/>
          <w:w w:val="85"/>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 xml:space="preserve">del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6"/>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orn</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girls</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264),</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Sons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spacing w:val="-5"/>
          <w:w w:val="83"/>
          <w:sz w:val="22"/>
          <w:szCs w:val="22"/>
        </w:rPr>
        <w:t>av</w:t>
      </w:r>
      <w:r>
        <w:rPr>
          <w:rFonts w:ascii="Meiryo" w:eastAsia="Meiryo" w:hAnsi="Meiryo" w:cs="Meiryo"/>
          <w:color w:val="221F1F"/>
          <w:w w:val="83"/>
          <w:sz w:val="22"/>
          <w:szCs w:val="22"/>
        </w:rPr>
        <w:t>erages</w:t>
      </w:r>
      <w:r>
        <w:rPr>
          <w:rFonts w:ascii="Meiryo" w:eastAsia="Meiryo" w:hAnsi="Meiryo" w:cs="Meiryo"/>
          <w:color w:val="221F1F"/>
          <w:spacing w:val="20"/>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sons</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282).</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three</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m</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dels</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eal</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similar</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results.</w:t>
      </w:r>
      <w:r>
        <w:rPr>
          <w:rFonts w:ascii="Meiryo" w:eastAsia="Meiryo" w:hAnsi="Meiryo" w:cs="Meiryo"/>
          <w:color w:val="221F1F"/>
          <w:spacing w:val="34"/>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3"/>
          <w:sz w:val="22"/>
          <w:szCs w:val="22"/>
        </w:rPr>
        <w:t>one</w:t>
      </w:r>
    </w:p>
    <w:p>
      <w:pPr>
        <w:spacing w:before="5"/>
        <w:ind w:left="155"/>
        <w:rPr>
          <w:rFonts w:ascii="Meiryo" w:eastAsia="Meiryo" w:hAnsi="Meiryo" w:cs="Meiryo"/>
          <w:sz w:val="22"/>
          <w:szCs w:val="22"/>
        </w:rPr>
      </w:pPr>
      <w:r>
        <w:rPr>
          <w:rFonts w:ascii="Meiryo" w:eastAsia="Meiryo" w:hAnsi="Meiryo" w:cs="Meiryo"/>
          <w:color w:val="221F1F"/>
          <w:sz w:val="22"/>
          <w:szCs w:val="22"/>
        </w:rPr>
        <w:t>unit</w:t>
      </w:r>
      <w:r>
        <w:rPr>
          <w:rFonts w:ascii="Meiryo" w:eastAsia="Meiryo" w:hAnsi="Meiryo" w:cs="Meiryo"/>
          <w:color w:val="221F1F"/>
          <w:spacing w:val="-25"/>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7"/>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4"/>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9"/>
          <w:w w:val="87"/>
          <w:sz w:val="22"/>
          <w:szCs w:val="22"/>
        </w:rPr>
        <w:t xml:space="preserve"> </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erage</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4"/>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0"/>
          <w:w w:val="87"/>
          <w:sz w:val="22"/>
          <w:szCs w:val="22"/>
        </w:rPr>
        <w:t xml:space="preserve"> </w:t>
      </w:r>
      <w:r>
        <w:rPr>
          <w:rFonts w:ascii="Meiryo" w:eastAsia="Meiryo" w:hAnsi="Meiryo" w:cs="Meiryo"/>
          <w:color w:val="221F1F"/>
          <w:w w:val="87"/>
          <w:sz w:val="22"/>
          <w:szCs w:val="22"/>
        </w:rPr>
        <w:t>of</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9"/>
          <w:w w:val="87"/>
          <w:sz w:val="22"/>
          <w:szCs w:val="22"/>
        </w:rPr>
        <w:t xml:space="preserve"> </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hildren’s</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mothers</w:t>
      </w:r>
      <w:r>
        <w:rPr>
          <w:rFonts w:ascii="Meiryo" w:eastAsia="Meiryo" w:hAnsi="Meiryo" w:cs="Meiryo"/>
          <w:color w:val="221F1F"/>
          <w:spacing w:val="-2"/>
          <w:w w:val="87"/>
          <w:sz w:val="22"/>
          <w:szCs w:val="22"/>
        </w:rPr>
        <w:t xml:space="preserve"> </w:t>
      </w:r>
      <w:r>
        <w:rPr>
          <w:rFonts w:ascii="Meiryo" w:eastAsia="Meiryo" w:hAnsi="Meiryo" w:cs="Meiryo"/>
          <w:color w:val="221F1F"/>
          <w:sz w:val="22"/>
          <w:szCs w:val="22"/>
        </w:rPr>
        <w:t>predicted</w:t>
      </w:r>
      <w:ins w:id="839" w:author="0" w:date="2015-11-12T21:06:00Z">
        <w:r>
          <w:rPr>
            <w:rFonts w:ascii="Meiryo" w:eastAsia="Meiryo" w:hAnsi="Meiryo" w:cs="Meiryo"/>
            <w:color w:val="221F1F"/>
            <w:sz w:val="22"/>
            <w:szCs w:val="22"/>
          </w:rPr>
          <w:t xml:space="preserve"> [a </w:t>
        </w:r>
      </w:ins>
      <w:ins w:id="840" w:author="0" w:date="2015-11-12T21:14:00Z">
        <w:r>
          <w:rPr>
            <w:rFonts w:ascii="Meiryo" w:eastAsia="Meiryo" w:hAnsi="Meiryo" w:cs="Meiryo"/>
            <w:color w:val="221F1F"/>
            <w:sz w:val="22"/>
            <w:szCs w:val="22"/>
          </w:rPr>
          <w:t xml:space="preserve">statistically </w:t>
        </w:r>
      </w:ins>
      <w:ins w:id="841" w:author="0" w:date="2015-11-12T21:06:00Z">
        <w:r>
          <w:rPr>
            <w:rFonts w:ascii="Meiryo" w:eastAsia="Meiryo" w:hAnsi="Meiryo" w:cs="Meiryo"/>
            <w:color w:val="221F1F"/>
            <w:sz w:val="22"/>
            <w:szCs w:val="22"/>
          </w:rPr>
          <w:t>significant?]</w:t>
        </w:r>
      </w:ins>
    </w:p>
    <w:p>
      <w:pPr>
        <w:spacing w:before="23"/>
        <w:ind w:left="155"/>
        <w:rPr>
          <w:rFonts w:ascii="Meiryo" w:eastAsia="Meiryo" w:hAnsi="Meiryo" w:cs="Meiryo"/>
          <w:sz w:val="22"/>
          <w:szCs w:val="22"/>
        </w:rPr>
      </w:pPr>
      <w:r>
        <w:rPr>
          <w:i/>
          <w:color w:val="221F1F"/>
          <w:w w:val="144"/>
          <w:sz w:val="22"/>
          <w:szCs w:val="22"/>
        </w:rPr>
        <w:t>≈</w:t>
      </w:r>
      <w:r>
        <w:rPr>
          <w:i/>
          <w:color w:val="221F1F"/>
          <w:spacing w:val="-16"/>
          <w:w w:val="144"/>
          <w:sz w:val="22"/>
          <w:szCs w:val="22"/>
        </w:rPr>
        <w:t xml:space="preserve"> </w:t>
      </w:r>
      <w:r>
        <w:rPr>
          <w:i/>
          <w:color w:val="221F1F"/>
          <w:w w:val="110"/>
          <w:sz w:val="22"/>
          <w:szCs w:val="22"/>
        </w:rPr>
        <w:t>.</w:t>
      </w:r>
      <w:r>
        <w:rPr>
          <w:rFonts w:ascii="Meiryo" w:eastAsia="Meiryo" w:hAnsi="Meiryo" w:cs="Meiryo"/>
          <w:color w:val="221F1F"/>
          <w:w w:val="80"/>
          <w:sz w:val="22"/>
          <w:szCs w:val="22"/>
        </w:rPr>
        <w:t>013</w:t>
      </w:r>
      <w:r>
        <w:rPr>
          <w:rFonts w:ascii="Meiryo" w:eastAsia="Meiryo" w:hAnsi="Meiryo" w:cs="Meiryo"/>
          <w:color w:val="221F1F"/>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z w:val="22"/>
          <w:szCs w:val="22"/>
        </w:rPr>
        <w:t>AFI</w:t>
      </w:r>
      <w:ins w:id="842" w:author="0" w:date="2015-11-12T21:14:00Z">
        <w:r>
          <w:rPr>
            <w:rFonts w:ascii="Meiryo" w:eastAsia="Meiryo" w:hAnsi="Meiryo" w:cs="Meiryo"/>
            <w:color w:val="221F1F"/>
            <w:sz w:val="22"/>
            <w:szCs w:val="22"/>
          </w:rPr>
          <w:t xml:space="preserve"> [what are the AFI units?  Months?</w:t>
        </w:r>
      </w:ins>
      <w:ins w:id="843" w:author="0" w:date="2015-11-12T21:15:00Z">
        <w:r>
          <w:rPr>
            <w:rFonts w:ascii="Meiryo" w:eastAsia="Meiryo" w:hAnsi="Meiryo" w:cs="Meiryo"/>
            <w:color w:val="221F1F"/>
            <w:sz w:val="22"/>
            <w:szCs w:val="22"/>
          </w:rPr>
          <w:t xml:space="preserve">  Years?  Should probably indicate that]</w:t>
        </w:r>
      </w:ins>
      <w:r>
        <w:rPr>
          <w:rFonts w:ascii="Meiryo" w:eastAsia="Meiryo" w:hAnsi="Meiryo" w:cs="Meiryo"/>
          <w:color w:val="221F1F"/>
          <w:sz w:val="22"/>
          <w:szCs w:val="22"/>
        </w:rPr>
        <w:t>.</w:t>
      </w:r>
      <w:r>
        <w:rPr>
          <w:rFonts w:ascii="Meiryo" w:eastAsia="Meiryo" w:hAnsi="Meiryo" w:cs="Meiryo"/>
          <w:color w:val="221F1F"/>
          <w:spacing w:val="8"/>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adjusted</w:t>
      </w:r>
      <w:r>
        <w:rPr>
          <w:rFonts w:ascii="Meiryo" w:eastAsia="Meiryo" w:hAnsi="Meiryo" w:cs="Meiryo"/>
          <w:color w:val="221F1F"/>
          <w:spacing w:val="9"/>
          <w:w w:val="88"/>
          <w:sz w:val="22"/>
          <w:szCs w:val="22"/>
        </w:rPr>
        <w:t xml:space="preserve"> </w:t>
      </w:r>
      <w:r>
        <w:rPr>
          <w:rFonts w:ascii="Meiryo" w:eastAsia="Meiryo" w:hAnsi="Meiryo" w:cs="Meiryo"/>
          <w:color w:val="221F1F"/>
          <w:spacing w:val="-1"/>
          <w:sz w:val="22"/>
          <w:szCs w:val="22"/>
        </w:rPr>
        <w:t>R</w:t>
      </w:r>
      <w:r>
        <w:rPr>
          <w:color w:val="221F1F"/>
          <w:position w:val="8"/>
          <w:sz w:val="15"/>
          <w:szCs w:val="15"/>
        </w:rPr>
        <w:t xml:space="preserve">2 </w:t>
      </w:r>
      <w:r>
        <w:rPr>
          <w:color w:val="221F1F"/>
          <w:spacing w:val="23"/>
          <w:position w:val="8"/>
          <w:sz w:val="15"/>
          <w:szCs w:val="15"/>
        </w:rPr>
        <w:t xml:space="preserve"> </w:t>
      </w:r>
      <w:r>
        <w:rPr>
          <w:rFonts w:ascii="Meiryo" w:eastAsia="Meiryo" w:hAnsi="Meiryo" w:cs="Meiryo"/>
          <w:color w:val="221F1F"/>
          <w:spacing w:val="-11"/>
          <w:w w:val="91"/>
          <w:sz w:val="22"/>
          <w:szCs w:val="22"/>
        </w:rPr>
        <w:t>v</w:t>
      </w:r>
      <w:r>
        <w:rPr>
          <w:rFonts w:ascii="Meiryo" w:eastAsia="Meiryo" w:hAnsi="Meiryo" w:cs="Meiryo"/>
          <w:color w:val="221F1F"/>
          <w:w w:val="91"/>
          <w:sz w:val="22"/>
          <w:szCs w:val="22"/>
        </w:rPr>
        <w:t>aried</w:t>
      </w:r>
      <w:r>
        <w:rPr>
          <w:rFonts w:ascii="Meiryo" w:eastAsia="Meiryo" w:hAnsi="Meiryo" w:cs="Meiryo"/>
          <w:color w:val="221F1F"/>
          <w:spacing w:val="-4"/>
          <w:w w:val="91"/>
          <w:sz w:val="22"/>
          <w:szCs w:val="22"/>
        </w:rPr>
        <w:t xml:space="preserve"> </w:t>
      </w:r>
      <w:r>
        <w:rPr>
          <w:rFonts w:ascii="Meiryo" w:eastAsia="Meiryo" w:hAnsi="Meiryo" w:cs="Meiryo"/>
          <w:color w:val="221F1F"/>
          <w:w w:val="91"/>
          <w:sz w:val="22"/>
          <w:szCs w:val="22"/>
        </w:rPr>
        <w:t>slig</w:t>
      </w:r>
      <w:r>
        <w:rPr>
          <w:rFonts w:ascii="Meiryo" w:eastAsia="Meiryo" w:hAnsi="Meiryo" w:cs="Meiryo"/>
          <w:color w:val="221F1F"/>
          <w:spacing w:val="-5"/>
          <w:w w:val="91"/>
          <w:sz w:val="22"/>
          <w:szCs w:val="22"/>
        </w:rPr>
        <w:t>h</w:t>
      </w:r>
      <w:r>
        <w:rPr>
          <w:rFonts w:ascii="Meiryo" w:eastAsia="Meiryo" w:hAnsi="Meiryo" w:cs="Meiryo"/>
          <w:color w:val="221F1F"/>
          <w:w w:val="91"/>
          <w:sz w:val="22"/>
          <w:szCs w:val="22"/>
        </w:rPr>
        <w:t>tly</w:t>
      </w:r>
      <w:r>
        <w:rPr>
          <w:rFonts w:ascii="Meiryo" w:eastAsia="Meiryo" w:hAnsi="Meiryo" w:cs="Meiryo"/>
          <w:color w:val="221F1F"/>
          <w:spacing w:val="21"/>
          <w:w w:val="91"/>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9"/>
          <w:sz w:val="22"/>
          <w:szCs w:val="22"/>
        </w:rPr>
        <w:t>Gen2</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linking</w:t>
      </w:r>
    </w:p>
    <w:p>
      <w:pPr>
        <w:spacing w:before="23"/>
        <w:ind w:left="155"/>
        <w:rPr>
          <w:rFonts w:ascii="Meiryo" w:eastAsia="Meiryo" w:hAnsi="Meiryo" w:cs="Meiryo"/>
          <w:sz w:val="22"/>
          <w:szCs w:val="22"/>
        </w:rPr>
      </w:pPr>
      <w:r>
        <w:rPr>
          <w:rFonts w:ascii="Meiryo" w:eastAsia="Meiryo" w:hAnsi="Meiryo" w:cs="Meiryo"/>
          <w:color w:val="221F1F"/>
          <w:w w:val="95"/>
          <w:sz w:val="22"/>
          <w:szCs w:val="22"/>
        </w:rPr>
        <w:t>(Mixed</w:t>
      </w:r>
      <w:r>
        <w:rPr>
          <w:rFonts w:ascii="Meiryo" w:eastAsia="Meiryo" w:hAnsi="Meiryo" w:cs="Meiryo"/>
          <w:color w:val="221F1F"/>
          <w:spacing w:val="4"/>
          <w:w w:val="9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087,</w:t>
      </w:r>
      <w:r>
        <w:rPr>
          <w:rFonts w:ascii="Meiryo" w:eastAsia="Meiryo" w:hAnsi="Meiryo" w:cs="Meiryo"/>
          <w:color w:val="221F1F"/>
          <w:sz w:val="22"/>
          <w:szCs w:val="22"/>
        </w:rPr>
        <w:t xml:space="preserve"> </w:t>
      </w:r>
      <w:r>
        <w:rPr>
          <w:rFonts w:ascii="Meiryo" w:eastAsia="Meiryo" w:hAnsi="Meiryo" w:cs="Meiryo"/>
          <w:color w:val="221F1F"/>
          <w:w w:val="88"/>
          <w:sz w:val="22"/>
          <w:szCs w:val="22"/>
        </w:rPr>
        <w:t>Daug</w:t>
      </w:r>
      <w:r>
        <w:rPr>
          <w:rFonts w:ascii="Meiryo" w:eastAsia="Meiryo" w:hAnsi="Meiryo" w:cs="Meiryo"/>
          <w:color w:val="221F1F"/>
          <w:spacing w:val="-4"/>
          <w:w w:val="88"/>
          <w:sz w:val="22"/>
          <w:szCs w:val="22"/>
        </w:rPr>
        <w:t>h</w:t>
      </w:r>
      <w:r>
        <w:rPr>
          <w:rFonts w:ascii="Meiryo" w:eastAsia="Meiryo" w:hAnsi="Meiryo" w:cs="Meiryo"/>
          <w:color w:val="221F1F"/>
          <w:w w:val="88"/>
          <w:sz w:val="22"/>
          <w:szCs w:val="22"/>
        </w:rPr>
        <w:t>ters</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097,</w:t>
      </w:r>
      <w:r>
        <w:rPr>
          <w:rFonts w:ascii="Meiryo" w:eastAsia="Meiryo" w:hAnsi="Meiryo" w:cs="Meiryo"/>
          <w:color w:val="221F1F"/>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1"/>
          <w:sz w:val="22"/>
          <w:szCs w:val="22"/>
        </w:rPr>
        <w:t>103).</w:t>
      </w:r>
    </w:p>
    <w:p>
      <w:pPr>
        <w:spacing w:before="23" w:line="252" w:lineRule="auto"/>
        <w:ind w:left="155" w:right="151" w:firstLine="542"/>
        <w:rPr>
          <w:rFonts w:ascii="Meiryo" w:eastAsia="Meiryo" w:hAnsi="Meiryo" w:cs="Meiryo"/>
          <w:sz w:val="22"/>
          <w:szCs w:val="22"/>
        </w:rPr>
      </w:pP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Mean</w:t>
      </w:r>
      <w:r>
        <w:rPr>
          <w:rFonts w:ascii="Meiryo" w:eastAsia="Meiryo" w:hAnsi="Meiryo" w:cs="Meiryo"/>
          <w:b/>
          <w:color w:val="221F1F"/>
          <w:spacing w:val="6"/>
          <w:sz w:val="22"/>
          <w:szCs w:val="22"/>
        </w:rPr>
        <w:t xml:space="preserve"> </w:t>
      </w:r>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r>
        <w:rPr>
          <w:rFonts w:ascii="Meiryo" w:eastAsia="Meiryo" w:hAnsi="Meiryo" w:cs="Meiryo"/>
          <w:b/>
          <w:color w:val="221F1F"/>
          <w:spacing w:val="25"/>
          <w:w w:val="91"/>
          <w:sz w:val="22"/>
          <w:szCs w:val="22"/>
        </w:rPr>
        <w:t xml:space="preserve"> </w:t>
      </w:r>
      <w:r>
        <w:rPr>
          <w:i/>
          <w:color w:val="221F1F"/>
          <w:sz w:val="22"/>
          <w:szCs w:val="22"/>
        </w:rPr>
        <w:t>→</w:t>
      </w:r>
      <w:r>
        <w:rPr>
          <w:i/>
          <w:color w:val="221F1F"/>
          <w:spacing w:val="33"/>
          <w:sz w:val="22"/>
          <w:szCs w:val="22"/>
        </w:rPr>
        <w:t xml:space="preserve"> </w:t>
      </w: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Mean</w:t>
      </w:r>
      <w:r>
        <w:rPr>
          <w:rFonts w:ascii="Meiryo" w:eastAsia="Meiryo" w:hAnsi="Meiryo" w:cs="Meiryo"/>
          <w:b/>
          <w:color w:val="221F1F"/>
          <w:spacing w:val="6"/>
          <w:sz w:val="22"/>
          <w:szCs w:val="22"/>
        </w:rPr>
        <w:t xml:space="preserve"> </w:t>
      </w:r>
      <w:r>
        <w:rPr>
          <w:rFonts w:ascii="Meiryo" w:eastAsia="Meiryo" w:hAnsi="Meiryo" w:cs="Meiryo"/>
          <w:b/>
          <w:color w:val="221F1F"/>
          <w:sz w:val="22"/>
          <w:szCs w:val="22"/>
        </w:rPr>
        <w:t xml:space="preserve">AFI.  </w:t>
      </w:r>
      <w:r>
        <w:rPr>
          <w:rFonts w:ascii="Meiryo" w:eastAsia="Meiryo" w:hAnsi="Meiryo" w:cs="Meiryo"/>
          <w:b/>
          <w:color w:val="221F1F"/>
          <w:spacing w:val="2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cousin</w:t>
      </w:r>
      <w:r>
        <w:rPr>
          <w:rFonts w:ascii="Meiryo" w:eastAsia="Meiryo" w:hAnsi="Meiryo" w:cs="Meiryo"/>
          <w:color w:val="221F1F"/>
          <w:spacing w:val="23"/>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ins w:id="844" w:author="0" w:date="2015-11-12T21:07:00Z">
        <w:r>
          <w:rPr>
            <w:rFonts w:ascii="Meiryo" w:eastAsia="Meiryo" w:hAnsi="Meiryo" w:cs="Meiryo"/>
            <w:color w:val="221F1F"/>
            <w:spacing w:val="8"/>
            <w:w w:val="89"/>
            <w:sz w:val="22"/>
            <w:szCs w:val="22"/>
          </w:rPr>
          <w:t xml:space="preserve">intellectual </w:t>
        </w:r>
      </w:ins>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3"/>
          <w:sz w:val="22"/>
          <w:szCs w:val="22"/>
        </w:rPr>
        <w:t>scores</w:t>
      </w:r>
      <w:r>
        <w:rPr>
          <w:rFonts w:ascii="Meiryo" w:eastAsia="Meiryo" w:hAnsi="Meiryo" w:cs="Meiryo"/>
          <w:color w:val="221F1F"/>
          <w:spacing w:val="13"/>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ere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used</w:t>
      </w:r>
      <w:r>
        <w:rPr>
          <w:rFonts w:ascii="Meiryo" w:eastAsia="Meiryo" w:hAnsi="Meiryo" w:cs="Meiryo"/>
          <w:color w:val="221F1F"/>
          <w:spacing w:val="17"/>
          <w:w w:val="83"/>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predict</w:t>
      </w:r>
      <w:r>
        <w:rPr>
          <w:rFonts w:ascii="Meiryo" w:eastAsia="Meiryo" w:hAnsi="Meiryo" w:cs="Meiryo"/>
          <w:color w:val="221F1F"/>
          <w:spacing w:val="47"/>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gender</w:t>
      </w:r>
      <w:ins w:id="845" w:author="0" w:date="2015-11-12T21:07:00Z">
        <w:r>
          <w:rPr>
            <w:rFonts w:ascii="Meiryo" w:eastAsia="Meiryo" w:hAnsi="Meiryo" w:cs="Meiryo"/>
            <w:color w:val="221F1F"/>
            <w:w w:val="85"/>
            <w:sz w:val="22"/>
            <w:szCs w:val="22"/>
          </w:rPr>
          <w:t>-</w:t>
        </w:r>
      </w:ins>
      <w:del w:id="846" w:author="0" w:date="2015-11-12T21:07:00Z">
        <w:r>
          <w:rPr>
            <w:rFonts w:ascii="Meiryo" w:eastAsia="Meiryo" w:hAnsi="Meiryo" w:cs="Meiryo"/>
            <w:color w:val="221F1F"/>
            <w:spacing w:val="11"/>
            <w:w w:val="85"/>
            <w:sz w:val="22"/>
            <w:szCs w:val="22"/>
          </w:rPr>
          <w:delText xml:space="preserve"> </w:delText>
        </w:r>
      </w:del>
      <w:r>
        <w:rPr>
          <w:rFonts w:ascii="Meiryo" w:eastAsia="Meiryo" w:hAnsi="Meiryo" w:cs="Meiryo"/>
          <w:color w:val="221F1F"/>
          <w:sz w:val="22"/>
          <w:szCs w:val="22"/>
        </w:rPr>
        <w:t>standardized AFI.</w:t>
      </w:r>
      <w:r>
        <w:rPr>
          <w:rFonts w:ascii="Meiryo" w:eastAsia="Meiryo" w:hAnsi="Meiryo" w:cs="Meiryo"/>
          <w:color w:val="221F1F"/>
          <w:spacing w:val="8"/>
          <w:sz w:val="22"/>
          <w:szCs w:val="22"/>
        </w:rPr>
        <w:t xml:space="preserve"> </w:t>
      </w:r>
      <w:ins w:id="847" w:author="0" w:date="2015-11-12T21:13:00Z">
        <w:r>
          <w:rPr>
            <w:rFonts w:ascii="Meiryo" w:eastAsia="Meiryo" w:hAnsi="Meiryo" w:cs="Meiryo"/>
            <w:color w:val="221F1F"/>
            <w:spacing w:val="8"/>
            <w:sz w:val="22"/>
            <w:szCs w:val="22"/>
          </w:rPr>
          <w:t>Table 5?</w:t>
        </w:r>
      </w:ins>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5"/>
          <w:sz w:val="22"/>
          <w:szCs w:val="22"/>
        </w:rPr>
        <w:t>13</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33</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displ</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ys</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results</w:t>
      </w:r>
      <w:r>
        <w:rPr>
          <w:rFonts w:ascii="Meiryo" w:eastAsia="Meiryo" w:hAnsi="Meiryo" w:cs="Meiryo"/>
          <w:color w:val="221F1F"/>
          <w:spacing w:val="24"/>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90"/>
          <w:sz w:val="22"/>
          <w:szCs w:val="22"/>
        </w:rPr>
        <w:t>Gen2</w:t>
      </w:r>
      <w:r>
        <w:rPr>
          <w:rFonts w:ascii="Meiryo" w:eastAsia="Meiryo" w:hAnsi="Meiryo" w:cs="Meiryo"/>
          <w:color w:val="221F1F"/>
          <w:spacing w:val="1"/>
          <w:w w:val="90"/>
          <w:sz w:val="22"/>
          <w:szCs w:val="22"/>
        </w:rPr>
        <w:t xml:space="preserve"> </w:t>
      </w:r>
      <w:r>
        <w:rPr>
          <w:rFonts w:ascii="Meiryo" w:eastAsia="Meiryo" w:hAnsi="Meiryo" w:cs="Meiryo"/>
          <w:color w:val="221F1F"/>
          <w:w w:val="90"/>
          <w:sz w:val="22"/>
          <w:szCs w:val="22"/>
        </w:rPr>
        <w:t>linking.</w:t>
      </w:r>
      <w:r>
        <w:rPr>
          <w:rFonts w:ascii="Meiryo" w:eastAsia="Meiryo" w:hAnsi="Meiryo" w:cs="Meiryo"/>
          <w:color w:val="221F1F"/>
          <w:spacing w:val="47"/>
          <w:w w:val="90"/>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Mixed</w:t>
      </w:r>
      <w:r>
        <w:rPr>
          <w:rFonts w:ascii="Meiryo" w:eastAsia="Meiryo" w:hAnsi="Meiryo" w:cs="Meiryo"/>
          <w:color w:val="221F1F"/>
          <w:spacing w:val="-26"/>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 xml:space="preserve">del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ins w:id="848" w:author="0" w:date="2015-11-12T21:13:00Z">
        <w:r>
          <w:rPr>
            <w:rFonts w:ascii="Meiryo" w:eastAsia="Meiryo" w:hAnsi="Meiryo" w:cs="Meiryo"/>
            <w:color w:val="221F1F"/>
            <w:w w:val="88"/>
            <w:sz w:val="22"/>
            <w:szCs w:val="22"/>
          </w:rPr>
          <w:t>-</w:t>
        </w:r>
      </w:ins>
      <w:del w:id="849" w:author="0" w:date="2015-11-12T21:13:00Z">
        <w:r>
          <w:rPr>
            <w:rFonts w:ascii="Meiryo" w:eastAsia="Meiryo" w:hAnsi="Meiryo" w:cs="Meiryo"/>
            <w:color w:val="221F1F"/>
            <w:spacing w:val="21"/>
            <w:w w:val="88"/>
            <w:sz w:val="22"/>
            <w:szCs w:val="22"/>
          </w:rPr>
          <w:delText xml:space="preserve"> </w:delText>
        </w:r>
      </w:del>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orns</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ea</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9"/>
          <w:w w:val="85"/>
          <w:sz w:val="22"/>
          <w:szCs w:val="22"/>
        </w:rPr>
        <w:t xml:space="preserve"> </w:t>
      </w:r>
      <w:ins w:id="850" w:author="0" w:date="2015-11-12T21:13:00Z">
        <w:r>
          <w:rPr>
            <w:rFonts w:ascii="Meiryo" w:eastAsia="Meiryo" w:hAnsi="Meiryo" w:cs="Meiryo"/>
            <w:color w:val="221F1F"/>
            <w:spacing w:val="9"/>
            <w:w w:val="85"/>
            <w:sz w:val="22"/>
            <w:szCs w:val="22"/>
          </w:rPr>
          <w:t>of the NLSY79 mothers (</w:t>
        </w:r>
      </w:ins>
      <w:r>
        <w:rPr>
          <w:rFonts w:ascii="Meiryo" w:eastAsia="Meiryo" w:hAnsi="Meiryo" w:cs="Meiryo"/>
          <w:color w:val="221F1F"/>
          <w:w w:val="85"/>
          <w:sz w:val="22"/>
          <w:szCs w:val="22"/>
        </w:rPr>
        <w:t>sister</w:t>
      </w:r>
      <w:ins w:id="851" w:author="0" w:date="2015-11-12T21:13:00Z">
        <w:r>
          <w:rPr>
            <w:rFonts w:ascii="Meiryo" w:eastAsia="Meiryo" w:hAnsi="Meiryo" w:cs="Meiryo"/>
            <w:color w:val="221F1F"/>
            <w:w w:val="85"/>
            <w:sz w:val="22"/>
            <w:szCs w:val="22"/>
          </w:rPr>
          <w:t>s)</w:t>
        </w:r>
      </w:ins>
      <w:r>
        <w:rPr>
          <w:rFonts w:ascii="Meiryo" w:eastAsia="Meiryo" w:hAnsi="Meiryo" w:cs="Meiryo"/>
          <w:color w:val="221F1F"/>
          <w:spacing w:val="22"/>
          <w:w w:val="85"/>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344),</w:t>
      </w:r>
      <w:r>
        <w:rPr>
          <w:rFonts w:ascii="Meiryo" w:eastAsia="Meiryo" w:hAnsi="Meiryo" w:cs="Meiryo"/>
          <w:color w:val="221F1F"/>
          <w:spacing w:val="-12"/>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Daug</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ters</w:t>
      </w:r>
      <w:r>
        <w:rPr>
          <w:rFonts w:ascii="Meiryo" w:eastAsia="Meiryo" w:hAnsi="Meiryo" w:cs="Meiryo"/>
          <w:color w:val="221F1F"/>
          <w:spacing w:val="49"/>
          <w:w w:val="85"/>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 xml:space="preserve">del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6"/>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orn</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girls</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267),</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Sons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spacing w:val="-5"/>
          <w:w w:val="83"/>
          <w:sz w:val="22"/>
          <w:szCs w:val="22"/>
        </w:rPr>
        <w:t>av</w:t>
      </w:r>
      <w:r>
        <w:rPr>
          <w:rFonts w:ascii="Meiryo" w:eastAsia="Meiryo" w:hAnsi="Meiryo" w:cs="Meiryo"/>
          <w:color w:val="221F1F"/>
          <w:w w:val="83"/>
          <w:sz w:val="22"/>
          <w:szCs w:val="22"/>
        </w:rPr>
        <w:t>erages</w:t>
      </w:r>
      <w:r>
        <w:rPr>
          <w:rFonts w:ascii="Meiryo" w:eastAsia="Meiryo" w:hAnsi="Meiryo" w:cs="Meiryo"/>
          <w:color w:val="221F1F"/>
          <w:spacing w:val="20"/>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sons</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283).</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three</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m</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dels</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eal</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similar</w:t>
      </w:r>
      <w:r>
        <w:rPr>
          <w:rFonts w:ascii="Meiryo" w:eastAsia="Meiryo" w:hAnsi="Meiryo" w:cs="Meiryo"/>
          <w:color w:val="221F1F"/>
          <w:spacing w:val="38"/>
          <w:w w:val="87"/>
          <w:sz w:val="22"/>
          <w:szCs w:val="22"/>
        </w:rPr>
        <w:t xml:space="preserve"> </w:t>
      </w:r>
      <w:r>
        <w:rPr>
          <w:rFonts w:ascii="Meiryo" w:eastAsia="Meiryo" w:hAnsi="Meiryo" w:cs="Meiryo"/>
          <w:color w:val="221F1F"/>
          <w:w w:val="87"/>
          <w:sz w:val="22"/>
          <w:szCs w:val="22"/>
        </w:rPr>
        <w:t>results.</w:t>
      </w:r>
      <w:r>
        <w:rPr>
          <w:rFonts w:ascii="Meiryo" w:eastAsia="Meiryo" w:hAnsi="Meiryo" w:cs="Meiryo"/>
          <w:color w:val="221F1F"/>
          <w:spacing w:val="34"/>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3"/>
          <w:sz w:val="22"/>
          <w:szCs w:val="22"/>
        </w:rPr>
        <w:t xml:space="preserve">one </w:t>
      </w:r>
      <w:r>
        <w:rPr>
          <w:rFonts w:ascii="Meiryo" w:eastAsia="Meiryo" w:hAnsi="Meiryo" w:cs="Meiryo"/>
          <w:color w:val="221F1F"/>
          <w:sz w:val="22"/>
          <w:szCs w:val="22"/>
        </w:rPr>
        <w:t>unit</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11"/>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erage</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hildren</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predicted</w:t>
      </w:r>
      <w:ins w:id="852" w:author="0" w:date="2015-11-12T21:14:00Z">
        <w:r>
          <w:rPr>
            <w:rFonts w:ascii="Meiryo" w:eastAsia="Meiryo" w:hAnsi="Meiryo" w:cs="Meiryo"/>
            <w:color w:val="221F1F"/>
            <w:w w:val="89"/>
            <w:sz w:val="22"/>
            <w:szCs w:val="22"/>
          </w:rPr>
          <w:t xml:space="preserve"> [a statistically significant?]</w:t>
        </w:r>
      </w:ins>
      <w:r>
        <w:rPr>
          <w:rFonts w:ascii="Meiryo" w:eastAsia="Meiryo" w:hAnsi="Meiryo" w:cs="Meiryo"/>
          <w:color w:val="221F1F"/>
          <w:spacing w:val="7"/>
          <w:w w:val="89"/>
          <w:sz w:val="22"/>
          <w:szCs w:val="22"/>
        </w:rPr>
        <w:t xml:space="preserve"> </w:t>
      </w:r>
      <w:r>
        <w:rPr>
          <w:i/>
          <w:color w:val="221F1F"/>
          <w:w w:val="144"/>
          <w:sz w:val="22"/>
          <w:szCs w:val="22"/>
        </w:rPr>
        <w:t>≈</w:t>
      </w:r>
      <w:r>
        <w:rPr>
          <w:i/>
          <w:color w:val="221F1F"/>
          <w:spacing w:val="-16"/>
          <w:w w:val="144"/>
          <w:sz w:val="22"/>
          <w:szCs w:val="22"/>
        </w:rPr>
        <w:t xml:space="preserve"> </w:t>
      </w:r>
      <w:r>
        <w:rPr>
          <w:i/>
          <w:color w:val="221F1F"/>
          <w:w w:val="110"/>
          <w:sz w:val="22"/>
          <w:szCs w:val="22"/>
        </w:rPr>
        <w:t>.</w:t>
      </w:r>
      <w:r>
        <w:rPr>
          <w:rFonts w:ascii="Meiryo" w:eastAsia="Meiryo" w:hAnsi="Meiryo" w:cs="Meiryo"/>
          <w:color w:val="221F1F"/>
          <w:w w:val="80"/>
          <w:sz w:val="22"/>
          <w:szCs w:val="22"/>
        </w:rPr>
        <w:t xml:space="preserve">075 </w:t>
      </w:r>
      <w:ins w:id="853" w:author="0" w:date="2015-11-12T21:15:00Z">
        <w:r>
          <w:rPr>
            <w:rFonts w:ascii="Meiryo" w:eastAsia="Meiryo" w:hAnsi="Meiryo" w:cs="Meiryo"/>
            <w:color w:val="221F1F"/>
            <w:w w:val="80"/>
            <w:sz w:val="22"/>
            <w:szCs w:val="22"/>
          </w:rPr>
          <w:t>year?  Month?</w:t>
        </w:r>
      </w:ins>
      <w:ins w:id="854" w:author="0" w:date="2015-11-12T21:16:00Z">
        <w:r>
          <w:rPr>
            <w:rFonts w:ascii="Meiryo" w:eastAsia="Meiryo" w:hAnsi="Meiryo" w:cs="Meiryo"/>
            <w:color w:val="221F1F"/>
            <w:w w:val="80"/>
            <w:sz w:val="22"/>
            <w:szCs w:val="22"/>
          </w:rPr>
          <w:t xml:space="preserve"> </w:t>
        </w:r>
      </w:ins>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adjusted</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R</w:t>
      </w:r>
      <w:r>
        <w:rPr>
          <w:color w:val="221F1F"/>
          <w:position w:val="8"/>
          <w:sz w:val="15"/>
          <w:szCs w:val="15"/>
        </w:rPr>
        <w:t xml:space="preserve">2 </w:t>
      </w:r>
      <w:r>
        <w:rPr>
          <w:color w:val="221F1F"/>
          <w:spacing w:val="23"/>
          <w:position w:val="8"/>
          <w:sz w:val="15"/>
          <w:szCs w:val="15"/>
        </w:rPr>
        <w:t xml:space="preserve"> </w:t>
      </w:r>
      <w:r>
        <w:rPr>
          <w:rFonts w:ascii="Meiryo" w:eastAsia="Meiryo" w:hAnsi="Meiryo" w:cs="Meiryo"/>
          <w:color w:val="221F1F"/>
          <w:spacing w:val="-11"/>
          <w:w w:val="91"/>
          <w:sz w:val="22"/>
          <w:szCs w:val="22"/>
        </w:rPr>
        <w:t>v</w:t>
      </w:r>
      <w:r>
        <w:rPr>
          <w:rFonts w:ascii="Meiryo" w:eastAsia="Meiryo" w:hAnsi="Meiryo" w:cs="Meiryo"/>
          <w:color w:val="221F1F"/>
          <w:w w:val="91"/>
          <w:sz w:val="22"/>
          <w:szCs w:val="22"/>
        </w:rPr>
        <w:t>aried</w:t>
      </w:r>
      <w:r>
        <w:rPr>
          <w:rFonts w:ascii="Meiryo" w:eastAsia="Meiryo" w:hAnsi="Meiryo" w:cs="Meiryo"/>
          <w:color w:val="221F1F"/>
          <w:spacing w:val="-4"/>
          <w:w w:val="91"/>
          <w:sz w:val="22"/>
          <w:szCs w:val="22"/>
        </w:rPr>
        <w:t xml:space="preserve"> </w:t>
      </w:r>
      <w:r>
        <w:rPr>
          <w:rFonts w:ascii="Meiryo" w:eastAsia="Meiryo" w:hAnsi="Meiryo" w:cs="Meiryo"/>
          <w:color w:val="221F1F"/>
          <w:w w:val="91"/>
          <w:sz w:val="22"/>
          <w:szCs w:val="22"/>
        </w:rPr>
        <w:t>slig</w:t>
      </w:r>
      <w:r>
        <w:rPr>
          <w:rFonts w:ascii="Meiryo" w:eastAsia="Meiryo" w:hAnsi="Meiryo" w:cs="Meiryo"/>
          <w:color w:val="221F1F"/>
          <w:spacing w:val="-5"/>
          <w:w w:val="91"/>
          <w:sz w:val="22"/>
          <w:szCs w:val="22"/>
        </w:rPr>
        <w:t>h</w:t>
      </w:r>
      <w:r>
        <w:rPr>
          <w:rFonts w:ascii="Meiryo" w:eastAsia="Meiryo" w:hAnsi="Meiryo" w:cs="Meiryo"/>
          <w:color w:val="221F1F"/>
          <w:w w:val="91"/>
          <w:sz w:val="22"/>
          <w:szCs w:val="22"/>
        </w:rPr>
        <w:t>tly</w:t>
      </w:r>
      <w:r>
        <w:rPr>
          <w:rFonts w:ascii="Meiryo" w:eastAsia="Meiryo" w:hAnsi="Meiryo" w:cs="Meiryo"/>
          <w:color w:val="221F1F"/>
          <w:spacing w:val="21"/>
          <w:w w:val="91"/>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91"/>
          <w:sz w:val="22"/>
          <w:szCs w:val="22"/>
        </w:rPr>
        <w:t>Gen2</w:t>
      </w:r>
      <w:r>
        <w:rPr>
          <w:rFonts w:ascii="Meiryo" w:eastAsia="Meiryo" w:hAnsi="Meiryo" w:cs="Meiryo"/>
          <w:color w:val="221F1F"/>
          <w:spacing w:val="-5"/>
          <w:w w:val="91"/>
          <w:sz w:val="22"/>
          <w:szCs w:val="22"/>
        </w:rPr>
        <w:t xml:space="preserve"> </w:t>
      </w:r>
      <w:r>
        <w:rPr>
          <w:rFonts w:ascii="Meiryo" w:eastAsia="Meiryo" w:hAnsi="Meiryo" w:cs="Meiryo"/>
          <w:color w:val="221F1F"/>
          <w:w w:val="91"/>
          <w:sz w:val="22"/>
          <w:szCs w:val="22"/>
        </w:rPr>
        <w:t>linking</w:t>
      </w:r>
      <w:r>
        <w:rPr>
          <w:rFonts w:ascii="Meiryo" w:eastAsia="Meiryo" w:hAnsi="Meiryo" w:cs="Meiryo"/>
          <w:color w:val="221F1F"/>
          <w:spacing w:val="27"/>
          <w:w w:val="91"/>
          <w:sz w:val="22"/>
          <w:szCs w:val="22"/>
        </w:rPr>
        <w:t xml:space="preserve"> </w:t>
      </w:r>
      <w:r>
        <w:rPr>
          <w:rFonts w:ascii="Meiryo" w:eastAsia="Meiryo" w:hAnsi="Meiryo" w:cs="Meiryo"/>
          <w:color w:val="221F1F"/>
          <w:sz w:val="22"/>
          <w:szCs w:val="22"/>
        </w:rPr>
        <w:t>(Mixed</w:t>
      </w:r>
    </w:p>
    <w:p>
      <w:pPr>
        <w:spacing w:before="5"/>
        <w:ind w:left="155"/>
        <w:rPr>
          <w:rFonts w:ascii="Meiryo" w:eastAsia="Meiryo" w:hAnsi="Meiryo" w:cs="Meiryo"/>
          <w:sz w:val="22"/>
          <w:szCs w:val="22"/>
        </w:rPr>
      </w:pP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014,</w:t>
      </w:r>
      <w:r>
        <w:rPr>
          <w:rFonts w:ascii="Meiryo" w:eastAsia="Meiryo" w:hAnsi="Meiryo" w:cs="Meiryo"/>
          <w:color w:val="221F1F"/>
          <w:sz w:val="22"/>
          <w:szCs w:val="22"/>
        </w:rPr>
        <w:t xml:space="preserve"> </w:t>
      </w:r>
      <w:r>
        <w:rPr>
          <w:rFonts w:ascii="Meiryo" w:eastAsia="Meiryo" w:hAnsi="Meiryo" w:cs="Meiryo"/>
          <w:color w:val="221F1F"/>
          <w:w w:val="88"/>
          <w:sz w:val="22"/>
          <w:szCs w:val="22"/>
        </w:rPr>
        <w:t>Daug</w:t>
      </w:r>
      <w:r>
        <w:rPr>
          <w:rFonts w:ascii="Meiryo" w:eastAsia="Meiryo" w:hAnsi="Meiryo" w:cs="Meiryo"/>
          <w:color w:val="221F1F"/>
          <w:spacing w:val="-4"/>
          <w:w w:val="88"/>
          <w:sz w:val="22"/>
          <w:szCs w:val="22"/>
        </w:rPr>
        <w:t>h</w:t>
      </w:r>
      <w:r>
        <w:rPr>
          <w:rFonts w:ascii="Meiryo" w:eastAsia="Meiryo" w:hAnsi="Meiryo" w:cs="Meiryo"/>
          <w:color w:val="221F1F"/>
          <w:w w:val="88"/>
          <w:sz w:val="22"/>
          <w:szCs w:val="22"/>
        </w:rPr>
        <w:t>ters</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016,</w:t>
      </w:r>
      <w:r>
        <w:rPr>
          <w:rFonts w:ascii="Meiryo" w:eastAsia="Meiryo" w:hAnsi="Meiryo" w:cs="Meiryo"/>
          <w:color w:val="221F1F"/>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1"/>
          <w:sz w:val="22"/>
          <w:szCs w:val="22"/>
        </w:rPr>
        <w:t>009).</w:t>
      </w:r>
      <w:ins w:id="855" w:author="0" w:date="2015-11-12T21:16:00Z">
        <w:r>
          <w:rPr>
            <w:rFonts w:ascii="Meiryo" w:eastAsia="Meiryo" w:hAnsi="Meiryo" w:cs="Meiryo"/>
            <w:color w:val="221F1F"/>
            <w:w w:val="81"/>
            <w:sz w:val="22"/>
            <w:szCs w:val="22"/>
          </w:rPr>
          <w:t xml:space="preserve">  [Much smaller R-squares, by a whole order of magnitude – are we sure these are correct?]</w:t>
        </w:r>
      </w:ins>
    </w:p>
    <w:p>
      <w:pPr>
        <w:spacing w:before="23" w:line="252" w:lineRule="auto"/>
        <w:ind w:left="155" w:right="94" w:firstLine="542"/>
        <w:jc w:val="both"/>
        <w:rPr>
          <w:rFonts w:ascii="Meiryo" w:eastAsia="Meiryo" w:hAnsi="Meiryo" w:cs="Meiryo"/>
          <w:sz w:val="22"/>
          <w:szCs w:val="22"/>
        </w:rPr>
      </w:pPr>
      <w:r>
        <w:rPr>
          <w:rFonts w:ascii="Meiryo" w:eastAsia="Meiryo" w:hAnsi="Meiryo" w:cs="Meiryo"/>
          <w:b/>
          <w:color w:val="221F1F"/>
          <w:sz w:val="22"/>
          <w:szCs w:val="22"/>
        </w:rPr>
        <w:t>Joi</w:t>
      </w:r>
      <w:r>
        <w:rPr>
          <w:rFonts w:ascii="Meiryo" w:eastAsia="Meiryo" w:hAnsi="Meiryo" w:cs="Meiryo"/>
          <w:b/>
          <w:color w:val="221F1F"/>
          <w:spacing w:val="-6"/>
          <w:sz w:val="22"/>
          <w:szCs w:val="22"/>
        </w:rPr>
        <w:t>n</w:t>
      </w:r>
      <w:r>
        <w:rPr>
          <w:rFonts w:ascii="Meiryo" w:eastAsia="Meiryo" w:hAnsi="Meiryo" w:cs="Meiryo"/>
          <w:b/>
          <w:color w:val="221F1F"/>
          <w:sz w:val="22"/>
          <w:szCs w:val="22"/>
        </w:rPr>
        <w:t>t</w:t>
      </w:r>
      <w:r>
        <w:rPr>
          <w:rFonts w:ascii="Meiryo" w:eastAsia="Meiryo" w:hAnsi="Meiryo" w:cs="Meiryo"/>
          <w:b/>
          <w:color w:val="221F1F"/>
          <w:spacing w:val="12"/>
          <w:sz w:val="22"/>
          <w:szCs w:val="22"/>
        </w:rPr>
        <w:t xml:space="preserve"> </w:t>
      </w:r>
      <w:r>
        <w:rPr>
          <w:rFonts w:ascii="Meiryo" w:eastAsia="Meiryo" w:hAnsi="Meiryo" w:cs="Meiryo"/>
          <w:b/>
          <w:color w:val="221F1F"/>
          <w:sz w:val="22"/>
          <w:szCs w:val="22"/>
        </w:rPr>
        <w:t>Mean</w:t>
      </w:r>
      <w:r>
        <w:rPr>
          <w:rFonts w:ascii="Meiryo" w:eastAsia="Meiryo" w:hAnsi="Meiryo" w:cs="Meiryo"/>
          <w:b/>
          <w:color w:val="221F1F"/>
          <w:spacing w:val="5"/>
          <w:sz w:val="22"/>
          <w:szCs w:val="22"/>
        </w:rPr>
        <w:t xml:space="preserve"> </w:t>
      </w:r>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r>
        <w:rPr>
          <w:rFonts w:ascii="Meiryo" w:eastAsia="Meiryo" w:hAnsi="Meiryo" w:cs="Meiryo"/>
          <w:b/>
          <w:color w:val="221F1F"/>
          <w:spacing w:val="25"/>
          <w:w w:val="91"/>
          <w:sz w:val="22"/>
          <w:szCs w:val="22"/>
        </w:rPr>
        <w:t xml:space="preserve"> </w:t>
      </w:r>
      <w:r>
        <w:rPr>
          <w:i/>
          <w:color w:val="221F1F"/>
          <w:sz w:val="22"/>
          <w:szCs w:val="22"/>
        </w:rPr>
        <w:t>→</w:t>
      </w:r>
      <w:r>
        <w:rPr>
          <w:i/>
          <w:color w:val="221F1F"/>
          <w:spacing w:val="33"/>
          <w:sz w:val="22"/>
          <w:szCs w:val="22"/>
        </w:rPr>
        <w:t xml:space="preserve"> </w:t>
      </w: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Mean</w:t>
      </w:r>
      <w:r>
        <w:rPr>
          <w:rFonts w:ascii="Meiryo" w:eastAsia="Meiryo" w:hAnsi="Meiryo" w:cs="Meiryo"/>
          <w:b/>
          <w:color w:val="221F1F"/>
          <w:spacing w:val="6"/>
          <w:sz w:val="22"/>
          <w:szCs w:val="22"/>
        </w:rPr>
        <w:t xml:space="preserve"> </w:t>
      </w:r>
      <w:r>
        <w:rPr>
          <w:rFonts w:ascii="Meiryo" w:eastAsia="Meiryo" w:hAnsi="Meiryo" w:cs="Meiryo"/>
          <w:b/>
          <w:color w:val="221F1F"/>
          <w:sz w:val="22"/>
          <w:szCs w:val="22"/>
        </w:rPr>
        <w:t xml:space="preserve">AFI.  </w:t>
      </w:r>
      <w:r>
        <w:rPr>
          <w:rFonts w:ascii="Meiryo" w:eastAsia="Meiryo" w:hAnsi="Meiryo" w:cs="Meiryo"/>
          <w:b/>
          <w:color w:val="221F1F"/>
          <w:spacing w:val="26"/>
          <w:sz w:val="22"/>
          <w:szCs w:val="22"/>
        </w:rPr>
        <w:t xml:space="preserve"> </w:t>
      </w:r>
      <w:r>
        <w:rPr>
          <w:rFonts w:ascii="Meiryo" w:eastAsia="Meiryo" w:hAnsi="Meiryo" w:cs="Meiryo"/>
          <w:color w:val="221F1F"/>
          <w:w w:val="89"/>
          <w:sz w:val="22"/>
          <w:szCs w:val="22"/>
        </w:rPr>
        <w:t>Results</w:t>
      </w:r>
      <w:r>
        <w:rPr>
          <w:rFonts w:ascii="Meiryo" w:eastAsia="Meiryo" w:hAnsi="Meiryo" w:cs="Meiryo"/>
          <w:color w:val="221F1F"/>
          <w:spacing w:val="23"/>
          <w:w w:val="89"/>
          <w:sz w:val="22"/>
          <w:szCs w:val="22"/>
        </w:rPr>
        <w:t xml:space="preserve"> </w:t>
      </w:r>
      <w:r>
        <w:rPr>
          <w:rFonts w:ascii="Meiryo" w:eastAsia="Meiryo" w:hAnsi="Meiryo" w:cs="Meiryo"/>
          <w:color w:val="221F1F"/>
          <w:w w:val="89"/>
          <w:sz w:val="22"/>
          <w:szCs w:val="22"/>
        </w:rPr>
        <w:t>from</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Gen1</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 xml:space="preserve">sister </w:t>
      </w:r>
      <w:r>
        <w:rPr>
          <w:rFonts w:ascii="Meiryo" w:eastAsia="Meiryo" w:hAnsi="Meiryo" w:cs="Meiryo"/>
          <w:color w:val="221F1F"/>
          <w:spacing w:val="-5"/>
          <w:w w:val="83"/>
          <w:sz w:val="22"/>
          <w:szCs w:val="22"/>
        </w:rPr>
        <w:t>av</w:t>
      </w:r>
      <w:r>
        <w:rPr>
          <w:rFonts w:ascii="Meiryo" w:eastAsia="Meiryo" w:hAnsi="Meiryo" w:cs="Meiryo"/>
          <w:color w:val="221F1F"/>
          <w:w w:val="83"/>
          <w:sz w:val="22"/>
          <w:szCs w:val="22"/>
        </w:rPr>
        <w:t>erages</w:t>
      </w:r>
      <w:r>
        <w:rPr>
          <w:rFonts w:ascii="Meiryo" w:eastAsia="Meiryo" w:hAnsi="Meiryo" w:cs="Meiryo"/>
          <w:color w:val="221F1F"/>
          <w:spacing w:val="20"/>
          <w:w w:val="83"/>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cousin</w:t>
      </w:r>
      <w:r>
        <w:rPr>
          <w:rFonts w:ascii="Meiryo" w:eastAsia="Meiryo" w:hAnsi="Meiryo" w:cs="Meiryo"/>
          <w:color w:val="221F1F"/>
          <w:spacing w:val="23"/>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ins w:id="856" w:author="0" w:date="2015-11-12T21:17:00Z">
        <w:r>
          <w:rPr>
            <w:rFonts w:ascii="Meiryo" w:eastAsia="Meiryo" w:hAnsi="Meiryo" w:cs="Meiryo"/>
            <w:color w:val="221F1F"/>
            <w:spacing w:val="8"/>
            <w:w w:val="89"/>
            <w:sz w:val="22"/>
            <w:szCs w:val="22"/>
          </w:rPr>
          <w:t xml:space="preserve">intellectual </w:t>
        </w:r>
      </w:ins>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 xml:space="preserve">y </w:t>
      </w:r>
      <w:r>
        <w:rPr>
          <w:rFonts w:ascii="Meiryo" w:eastAsia="Meiryo" w:hAnsi="Meiryo" w:cs="Meiryo"/>
          <w:color w:val="221F1F"/>
          <w:w w:val="86"/>
          <w:sz w:val="22"/>
          <w:szCs w:val="22"/>
        </w:rPr>
        <w:t>scores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predictions</w:t>
      </w:r>
      <w:r>
        <w:rPr>
          <w:rFonts w:ascii="Meiryo" w:eastAsia="Meiryo" w:hAnsi="Meiryo" w:cs="Meiryo"/>
          <w:color w:val="221F1F"/>
          <w:spacing w:val="57"/>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6"/>
          <w:sz w:val="22"/>
          <w:szCs w:val="22"/>
        </w:rPr>
        <w:t>are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displ</w:t>
      </w:r>
      <w:r>
        <w:rPr>
          <w:rFonts w:ascii="Meiryo" w:eastAsia="Meiryo" w:hAnsi="Meiryo" w:cs="Meiryo"/>
          <w:color w:val="221F1F"/>
          <w:spacing w:val="-5"/>
          <w:w w:val="86"/>
          <w:sz w:val="22"/>
          <w:szCs w:val="22"/>
        </w:rPr>
        <w:t>ay</w:t>
      </w:r>
      <w:r>
        <w:rPr>
          <w:rFonts w:ascii="Meiryo" w:eastAsia="Meiryo" w:hAnsi="Meiryo" w:cs="Meiryo"/>
          <w:color w:val="221F1F"/>
          <w:w w:val="86"/>
          <w:sz w:val="22"/>
          <w:szCs w:val="22"/>
        </w:rPr>
        <w:t>ed</w:t>
      </w:r>
      <w:r>
        <w:rPr>
          <w:rFonts w:ascii="Meiryo" w:eastAsia="Meiryo" w:hAnsi="Meiryo" w:cs="Meiryo"/>
          <w:color w:val="221F1F"/>
          <w:spacing w:val="43"/>
          <w:w w:val="86"/>
          <w:sz w:val="22"/>
          <w:szCs w:val="22"/>
        </w:rPr>
        <w:t xml:space="preserve"> </w:t>
      </w:r>
      <w:r>
        <w:rPr>
          <w:rFonts w:ascii="Meiryo" w:eastAsia="Meiryo" w:hAnsi="Meiryo" w:cs="Meiryo"/>
          <w:color w:val="221F1F"/>
          <w:sz w:val="22"/>
          <w:szCs w:val="22"/>
        </w:rPr>
        <w:t>in</w:t>
      </w:r>
    </w:p>
    <w:p>
      <w:pPr>
        <w:spacing w:before="5"/>
        <w:ind w:left="155"/>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6"/>
          <w:sz w:val="22"/>
          <w:szCs w:val="22"/>
        </w:rPr>
        <w:t>14</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on</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page 34.</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Again,</w:t>
      </w:r>
      <w:r>
        <w:rPr>
          <w:rFonts w:ascii="Meiryo" w:eastAsia="Meiryo" w:hAnsi="Meiryo" w:cs="Meiryo"/>
          <w:color w:val="221F1F"/>
          <w:spacing w:val="50"/>
          <w:w w:val="86"/>
          <w:sz w:val="22"/>
          <w:szCs w:val="22"/>
        </w:rPr>
        <w:t xml:space="preserve"> </w:t>
      </w:r>
      <w:r>
        <w:rPr>
          <w:rFonts w:ascii="Meiryo" w:eastAsia="Meiryo" w:hAnsi="Meiryo" w:cs="Meiryo"/>
          <w:color w:val="221F1F"/>
          <w:w w:val="86"/>
          <w:sz w:val="22"/>
          <w:szCs w:val="22"/>
        </w:rPr>
        <w:t>three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dels</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based</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on</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 xml:space="preserve">linking </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are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displ</w:t>
      </w:r>
      <w:r>
        <w:rPr>
          <w:rFonts w:ascii="Meiryo" w:eastAsia="Meiryo" w:hAnsi="Meiryo" w:cs="Meiryo"/>
          <w:color w:val="221F1F"/>
          <w:spacing w:val="-5"/>
          <w:w w:val="86"/>
          <w:sz w:val="22"/>
          <w:szCs w:val="22"/>
        </w:rPr>
        <w:t>ay</w:t>
      </w:r>
      <w:r>
        <w:rPr>
          <w:rFonts w:ascii="Meiryo" w:eastAsia="Meiryo" w:hAnsi="Meiryo" w:cs="Meiryo"/>
          <w:color w:val="221F1F"/>
          <w:w w:val="86"/>
          <w:sz w:val="22"/>
          <w:szCs w:val="22"/>
        </w:rPr>
        <w:t>ed:</w:t>
      </w:r>
      <w:r>
        <w:rPr>
          <w:rFonts w:ascii="Meiryo" w:eastAsia="Meiryo" w:hAnsi="Meiryo" w:cs="Meiryo"/>
          <w:color w:val="221F1F"/>
          <w:spacing w:val="46"/>
          <w:w w:val="86"/>
          <w:sz w:val="22"/>
          <w:szCs w:val="22"/>
        </w:rPr>
        <w:t xml:space="preserve"> </w:t>
      </w:r>
      <w:r>
        <w:rPr>
          <w:rFonts w:ascii="Meiryo" w:eastAsia="Meiryo" w:hAnsi="Meiryo" w:cs="Meiryo"/>
          <w:color w:val="221F1F"/>
          <w:sz w:val="22"/>
          <w:szCs w:val="22"/>
        </w:rPr>
        <w:t>Mixed</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position w:val="3"/>
          <w:sz w:val="22"/>
          <w:szCs w:val="22"/>
        </w:rPr>
        <w:t>(n</w:t>
      </w:r>
      <w:r>
        <w:rPr>
          <w:rFonts w:ascii="Meiryo" w:eastAsia="Meiryo" w:hAnsi="Meiryo" w:cs="Meiryo"/>
          <w:color w:val="221F1F"/>
          <w:spacing w:val="-27"/>
          <w:position w:val="3"/>
          <w:sz w:val="22"/>
          <w:szCs w:val="22"/>
        </w:rPr>
        <w:t xml:space="preserve"> </w:t>
      </w:r>
      <w:r>
        <w:rPr>
          <w:rFonts w:ascii="Meiryo" w:eastAsia="Meiryo" w:hAnsi="Meiryo" w:cs="Meiryo"/>
          <w:color w:val="221F1F"/>
          <w:position w:val="3"/>
          <w:sz w:val="22"/>
          <w:szCs w:val="22"/>
        </w:rPr>
        <w:t>=</w:t>
      </w:r>
      <w:r>
        <w:rPr>
          <w:rFonts w:ascii="Meiryo" w:eastAsia="Meiryo" w:hAnsi="Meiryo" w:cs="Meiryo"/>
          <w:color w:val="221F1F"/>
          <w:spacing w:val="-19"/>
          <w:position w:val="3"/>
          <w:sz w:val="22"/>
          <w:szCs w:val="22"/>
        </w:rPr>
        <w:t xml:space="preserve"> </w:t>
      </w:r>
      <w:r>
        <w:rPr>
          <w:rFonts w:ascii="Meiryo" w:eastAsia="Meiryo" w:hAnsi="Meiryo" w:cs="Meiryo"/>
          <w:color w:val="221F1F"/>
          <w:w w:val="84"/>
          <w:position w:val="3"/>
          <w:sz w:val="22"/>
          <w:szCs w:val="22"/>
        </w:rPr>
        <w:t>337),</w:t>
      </w:r>
      <w:r>
        <w:rPr>
          <w:rFonts w:ascii="Meiryo" w:eastAsia="Meiryo" w:hAnsi="Meiryo" w:cs="Meiryo"/>
          <w:color w:val="221F1F"/>
          <w:spacing w:val="-6"/>
          <w:w w:val="84"/>
          <w:position w:val="3"/>
          <w:sz w:val="22"/>
          <w:szCs w:val="22"/>
        </w:rPr>
        <w:t xml:space="preserve"> </w:t>
      </w:r>
      <w:r>
        <w:rPr>
          <w:rFonts w:ascii="Meiryo" w:eastAsia="Meiryo" w:hAnsi="Meiryo" w:cs="Meiryo"/>
          <w:color w:val="221F1F"/>
          <w:w w:val="84"/>
          <w:position w:val="3"/>
          <w:sz w:val="22"/>
          <w:szCs w:val="22"/>
        </w:rPr>
        <w:t>Daug</w:t>
      </w:r>
      <w:r>
        <w:rPr>
          <w:rFonts w:ascii="Meiryo" w:eastAsia="Meiryo" w:hAnsi="Meiryo" w:cs="Meiryo"/>
          <w:color w:val="221F1F"/>
          <w:spacing w:val="-4"/>
          <w:w w:val="84"/>
          <w:position w:val="3"/>
          <w:sz w:val="22"/>
          <w:szCs w:val="22"/>
        </w:rPr>
        <w:t>h</w:t>
      </w:r>
      <w:r>
        <w:rPr>
          <w:rFonts w:ascii="Meiryo" w:eastAsia="Meiryo" w:hAnsi="Meiryo" w:cs="Meiryo"/>
          <w:color w:val="221F1F"/>
          <w:w w:val="84"/>
          <w:position w:val="3"/>
          <w:sz w:val="22"/>
          <w:szCs w:val="22"/>
        </w:rPr>
        <w:t xml:space="preserve">ters(n </w:t>
      </w:r>
      <w:r>
        <w:rPr>
          <w:rFonts w:ascii="Meiryo" w:eastAsia="Meiryo" w:hAnsi="Meiryo" w:cs="Meiryo"/>
          <w:color w:val="221F1F"/>
          <w:spacing w:val="10"/>
          <w:w w:val="84"/>
          <w:position w:val="3"/>
          <w:sz w:val="22"/>
          <w:szCs w:val="22"/>
        </w:rPr>
        <w:t xml:space="preserve"> </w:t>
      </w:r>
      <w:r>
        <w:rPr>
          <w:rFonts w:ascii="Meiryo" w:eastAsia="Meiryo" w:hAnsi="Meiryo" w:cs="Meiryo"/>
          <w:color w:val="221F1F"/>
          <w:position w:val="3"/>
          <w:sz w:val="22"/>
          <w:szCs w:val="22"/>
        </w:rPr>
        <w:t>=</w:t>
      </w:r>
      <w:r>
        <w:rPr>
          <w:rFonts w:ascii="Meiryo" w:eastAsia="Meiryo" w:hAnsi="Meiryo" w:cs="Meiryo"/>
          <w:color w:val="221F1F"/>
          <w:spacing w:val="-19"/>
          <w:position w:val="3"/>
          <w:sz w:val="22"/>
          <w:szCs w:val="22"/>
        </w:rPr>
        <w:t xml:space="preserve"> </w:t>
      </w:r>
      <w:r>
        <w:rPr>
          <w:rFonts w:ascii="Meiryo" w:eastAsia="Meiryo" w:hAnsi="Meiryo" w:cs="Meiryo"/>
          <w:color w:val="221F1F"/>
          <w:w w:val="86"/>
          <w:position w:val="3"/>
          <w:sz w:val="22"/>
          <w:szCs w:val="22"/>
        </w:rPr>
        <w:t>260),</w:t>
      </w:r>
      <w:r>
        <w:rPr>
          <w:rFonts w:ascii="Meiryo" w:eastAsia="Meiryo" w:hAnsi="Meiryo" w:cs="Meiryo"/>
          <w:color w:val="221F1F"/>
          <w:spacing w:val="-19"/>
          <w:w w:val="86"/>
          <w:position w:val="3"/>
          <w:sz w:val="22"/>
          <w:szCs w:val="22"/>
        </w:rPr>
        <w:t xml:space="preserve"> </w:t>
      </w:r>
      <w:r>
        <w:rPr>
          <w:rFonts w:ascii="Meiryo" w:eastAsia="Meiryo" w:hAnsi="Meiryo" w:cs="Meiryo"/>
          <w:color w:val="221F1F"/>
          <w:w w:val="86"/>
          <w:position w:val="3"/>
          <w:sz w:val="22"/>
          <w:szCs w:val="22"/>
        </w:rPr>
        <w:t>and</w:t>
      </w:r>
      <w:r>
        <w:rPr>
          <w:rFonts w:ascii="Meiryo" w:eastAsia="Meiryo" w:hAnsi="Meiryo" w:cs="Meiryo"/>
          <w:color w:val="221F1F"/>
          <w:spacing w:val="21"/>
          <w:w w:val="86"/>
          <w:position w:val="3"/>
          <w:sz w:val="22"/>
          <w:szCs w:val="22"/>
        </w:rPr>
        <w:t xml:space="preserve"> </w:t>
      </w:r>
      <w:r>
        <w:rPr>
          <w:rFonts w:ascii="Meiryo" w:eastAsia="Meiryo" w:hAnsi="Meiryo" w:cs="Meiryo"/>
          <w:color w:val="221F1F"/>
          <w:w w:val="86"/>
          <w:position w:val="3"/>
          <w:sz w:val="22"/>
          <w:szCs w:val="22"/>
        </w:rPr>
        <w:t>the</w:t>
      </w:r>
      <w:r>
        <w:rPr>
          <w:rFonts w:ascii="Meiryo" w:eastAsia="Meiryo" w:hAnsi="Meiryo" w:cs="Meiryo"/>
          <w:color w:val="221F1F"/>
          <w:spacing w:val="16"/>
          <w:w w:val="86"/>
          <w:position w:val="3"/>
          <w:sz w:val="22"/>
          <w:szCs w:val="22"/>
        </w:rPr>
        <w:t xml:space="preserve"> </w:t>
      </w:r>
      <w:r>
        <w:rPr>
          <w:rFonts w:ascii="Meiryo" w:eastAsia="Meiryo" w:hAnsi="Meiryo" w:cs="Meiryo"/>
          <w:color w:val="221F1F"/>
          <w:w w:val="86"/>
          <w:position w:val="3"/>
          <w:sz w:val="22"/>
          <w:szCs w:val="22"/>
        </w:rPr>
        <w:t>Sons(n</w:t>
      </w:r>
      <w:r>
        <w:rPr>
          <w:rFonts w:ascii="Meiryo" w:eastAsia="Meiryo" w:hAnsi="Meiryo" w:cs="Meiryo"/>
          <w:color w:val="221F1F"/>
          <w:spacing w:val="10"/>
          <w:w w:val="86"/>
          <w:position w:val="3"/>
          <w:sz w:val="22"/>
          <w:szCs w:val="22"/>
        </w:rPr>
        <w:t xml:space="preserve"> </w:t>
      </w:r>
      <w:r>
        <w:rPr>
          <w:rFonts w:ascii="Meiryo" w:eastAsia="Meiryo" w:hAnsi="Meiryo" w:cs="Meiryo"/>
          <w:color w:val="221F1F"/>
          <w:position w:val="3"/>
          <w:sz w:val="22"/>
          <w:szCs w:val="22"/>
        </w:rPr>
        <w:t>=</w:t>
      </w:r>
      <w:r>
        <w:rPr>
          <w:rFonts w:ascii="Meiryo" w:eastAsia="Meiryo" w:hAnsi="Meiryo" w:cs="Meiryo"/>
          <w:color w:val="221F1F"/>
          <w:spacing w:val="-19"/>
          <w:position w:val="3"/>
          <w:sz w:val="22"/>
          <w:szCs w:val="22"/>
        </w:rPr>
        <w:t xml:space="preserve"> </w:t>
      </w:r>
      <w:r>
        <w:rPr>
          <w:rFonts w:ascii="Meiryo" w:eastAsia="Meiryo" w:hAnsi="Meiryo" w:cs="Meiryo"/>
          <w:color w:val="221F1F"/>
          <w:w w:val="81"/>
          <w:position w:val="3"/>
          <w:sz w:val="22"/>
          <w:szCs w:val="22"/>
        </w:rPr>
        <w:t>278).</w:t>
      </w:r>
      <w:r>
        <w:rPr>
          <w:rFonts w:ascii="Meiryo" w:eastAsia="Meiryo" w:hAnsi="Meiryo" w:cs="Meiryo"/>
          <w:color w:val="221F1F"/>
          <w:spacing w:val="38"/>
          <w:w w:val="81"/>
          <w:position w:val="3"/>
          <w:sz w:val="22"/>
          <w:szCs w:val="22"/>
        </w:rPr>
        <w:t xml:space="preserve"> </w:t>
      </w:r>
      <w:r>
        <w:rPr>
          <w:rFonts w:ascii="Meiryo" w:eastAsia="Meiryo" w:hAnsi="Meiryo" w:cs="Meiryo"/>
          <w:color w:val="221F1F"/>
          <w:position w:val="3"/>
          <w:sz w:val="22"/>
          <w:szCs w:val="22"/>
        </w:rPr>
        <w:t>All</w:t>
      </w:r>
      <w:r>
        <w:rPr>
          <w:rFonts w:ascii="Meiryo" w:eastAsia="Meiryo" w:hAnsi="Meiryo" w:cs="Meiryo"/>
          <w:color w:val="221F1F"/>
          <w:spacing w:val="25"/>
          <w:position w:val="3"/>
          <w:sz w:val="22"/>
          <w:szCs w:val="22"/>
        </w:rPr>
        <w:t xml:space="preserve"> </w:t>
      </w:r>
      <w:r>
        <w:rPr>
          <w:rFonts w:ascii="Meiryo" w:eastAsia="Meiryo" w:hAnsi="Meiryo" w:cs="Meiryo"/>
          <w:color w:val="221F1F"/>
          <w:w w:val="85"/>
          <w:position w:val="3"/>
          <w:sz w:val="22"/>
          <w:szCs w:val="22"/>
        </w:rPr>
        <w:t>three</w:t>
      </w:r>
      <w:r>
        <w:rPr>
          <w:rFonts w:ascii="Meiryo" w:eastAsia="Meiryo" w:hAnsi="Meiryo" w:cs="Meiryo"/>
          <w:color w:val="221F1F"/>
          <w:spacing w:val="17"/>
          <w:w w:val="85"/>
          <w:position w:val="3"/>
          <w:sz w:val="22"/>
          <w:szCs w:val="22"/>
        </w:rPr>
        <w:t xml:space="preserve"> </w:t>
      </w:r>
      <w:r>
        <w:rPr>
          <w:rFonts w:ascii="Meiryo" w:eastAsia="Meiryo" w:hAnsi="Meiryo" w:cs="Meiryo"/>
          <w:color w:val="221F1F"/>
          <w:w w:val="85"/>
          <w:position w:val="3"/>
          <w:sz w:val="22"/>
          <w:szCs w:val="22"/>
        </w:rPr>
        <w:t>m</w:t>
      </w:r>
      <w:r>
        <w:rPr>
          <w:rFonts w:ascii="Meiryo" w:eastAsia="Meiryo" w:hAnsi="Meiryo" w:cs="Meiryo"/>
          <w:color w:val="221F1F"/>
          <w:spacing w:val="5"/>
          <w:w w:val="85"/>
          <w:position w:val="3"/>
          <w:sz w:val="22"/>
          <w:szCs w:val="22"/>
        </w:rPr>
        <w:t>o</w:t>
      </w:r>
      <w:r>
        <w:rPr>
          <w:rFonts w:ascii="Meiryo" w:eastAsia="Meiryo" w:hAnsi="Meiryo" w:cs="Meiryo"/>
          <w:color w:val="221F1F"/>
          <w:w w:val="85"/>
          <w:position w:val="3"/>
          <w:sz w:val="22"/>
          <w:szCs w:val="22"/>
        </w:rPr>
        <w:t>dels</w:t>
      </w:r>
      <w:r>
        <w:rPr>
          <w:rFonts w:ascii="Meiryo" w:eastAsia="Meiryo" w:hAnsi="Meiryo" w:cs="Meiryo"/>
          <w:color w:val="221F1F"/>
          <w:spacing w:val="15"/>
          <w:w w:val="85"/>
          <w:position w:val="3"/>
          <w:sz w:val="22"/>
          <w:szCs w:val="22"/>
        </w:rPr>
        <w:t xml:space="preserve"> </w:t>
      </w:r>
      <w:r>
        <w:rPr>
          <w:rFonts w:ascii="Meiryo" w:eastAsia="Meiryo" w:hAnsi="Meiryo" w:cs="Meiryo"/>
          <w:color w:val="221F1F"/>
          <w:w w:val="85"/>
          <w:position w:val="3"/>
          <w:sz w:val="22"/>
          <w:szCs w:val="22"/>
        </w:rPr>
        <w:t>re</w:t>
      </w:r>
      <w:r>
        <w:rPr>
          <w:rFonts w:ascii="Meiryo" w:eastAsia="Meiryo" w:hAnsi="Meiryo" w:cs="Meiryo"/>
          <w:color w:val="221F1F"/>
          <w:spacing w:val="-5"/>
          <w:w w:val="85"/>
          <w:position w:val="3"/>
          <w:sz w:val="22"/>
          <w:szCs w:val="22"/>
        </w:rPr>
        <w:t>v</w:t>
      </w:r>
      <w:r>
        <w:rPr>
          <w:rFonts w:ascii="Meiryo" w:eastAsia="Meiryo" w:hAnsi="Meiryo" w:cs="Meiryo"/>
          <w:color w:val="221F1F"/>
          <w:w w:val="85"/>
          <w:position w:val="3"/>
          <w:sz w:val="22"/>
          <w:szCs w:val="22"/>
        </w:rPr>
        <w:t>eal</w:t>
      </w:r>
      <w:r>
        <w:rPr>
          <w:rFonts w:ascii="Meiryo" w:eastAsia="Meiryo" w:hAnsi="Meiryo" w:cs="Meiryo"/>
          <w:color w:val="221F1F"/>
          <w:spacing w:val="19"/>
          <w:w w:val="85"/>
          <w:position w:val="3"/>
          <w:sz w:val="22"/>
          <w:szCs w:val="22"/>
        </w:rPr>
        <w:t xml:space="preserve"> </w:t>
      </w:r>
      <w:r>
        <w:rPr>
          <w:rFonts w:ascii="Meiryo" w:eastAsia="Meiryo" w:hAnsi="Meiryo" w:cs="Meiryo"/>
          <w:color w:val="221F1F"/>
          <w:position w:val="3"/>
          <w:sz w:val="22"/>
          <w:szCs w:val="22"/>
        </w:rPr>
        <w:t>similar</w:t>
      </w:r>
    </w:p>
    <w:p>
      <w:pPr>
        <w:spacing w:before="23" w:line="252" w:lineRule="auto"/>
        <w:ind w:left="155" w:right="90"/>
        <w:rPr>
          <w:rFonts w:ascii="Meiryo" w:eastAsia="Meiryo" w:hAnsi="Meiryo" w:cs="Meiryo"/>
          <w:sz w:val="22"/>
          <w:szCs w:val="22"/>
        </w:rPr>
      </w:pPr>
      <w:r>
        <w:rPr>
          <w:rFonts w:ascii="Meiryo" w:eastAsia="Meiryo" w:hAnsi="Meiryo" w:cs="Meiryo"/>
          <w:color w:val="221F1F"/>
          <w:w w:val="88"/>
          <w:sz w:val="22"/>
          <w:szCs w:val="22"/>
        </w:rPr>
        <w:t>results.</w:t>
      </w:r>
      <w:r>
        <w:rPr>
          <w:rFonts w:ascii="Meiryo" w:eastAsia="Meiryo" w:hAnsi="Meiryo" w:cs="Meiryo"/>
          <w:color w:val="221F1F"/>
          <w:spacing w:val="25"/>
          <w:w w:val="88"/>
          <w:sz w:val="22"/>
          <w:szCs w:val="22"/>
        </w:rPr>
        <w:t xml:space="preserve"> </w:t>
      </w:r>
      <w:r>
        <w:rPr>
          <w:rFonts w:ascii="Meiryo" w:eastAsia="Meiryo" w:hAnsi="Meiryo" w:cs="Meiryo"/>
          <w:color w:val="221F1F"/>
          <w:w w:val="88"/>
          <w:sz w:val="22"/>
          <w:szCs w:val="22"/>
        </w:rPr>
        <w:t>Gen1</w:t>
      </w:r>
      <w:r>
        <w:rPr>
          <w:rFonts w:ascii="Meiryo" w:eastAsia="Meiryo" w:hAnsi="Meiryo" w:cs="Meiryo"/>
          <w:color w:val="221F1F"/>
          <w:spacing w:val="14"/>
          <w:w w:val="88"/>
          <w:sz w:val="22"/>
          <w:szCs w:val="22"/>
        </w:rPr>
        <w:t xml:space="preserve"> </w:t>
      </w:r>
      <w:ins w:id="857" w:author="0" w:date="2015-11-12T21:17:00Z">
        <w:r>
          <w:rPr>
            <w:rFonts w:ascii="Meiryo" w:eastAsia="Meiryo" w:hAnsi="Meiryo" w:cs="Meiryo"/>
            <w:color w:val="221F1F"/>
            <w:spacing w:val="14"/>
            <w:w w:val="88"/>
            <w:sz w:val="22"/>
            <w:szCs w:val="22"/>
          </w:rPr>
          <w:t xml:space="preserve">(maternal) </w:t>
        </w:r>
      </w:ins>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1"/>
          <w:w w:val="88"/>
          <w:sz w:val="22"/>
          <w:szCs w:val="22"/>
        </w:rPr>
        <w:t xml:space="preserve"> </w:t>
      </w:r>
      <w:r>
        <w:rPr>
          <w:rFonts w:ascii="Meiryo" w:eastAsia="Meiryo" w:hAnsi="Meiryo" w:cs="Meiryo"/>
          <w:color w:val="221F1F"/>
          <w:spacing w:val="-5"/>
          <w:w w:val="88"/>
          <w:sz w:val="22"/>
          <w:szCs w:val="22"/>
        </w:rPr>
        <w:t>w</w:t>
      </w:r>
      <w:r>
        <w:rPr>
          <w:rFonts w:ascii="Meiryo" w:eastAsia="Meiryo" w:hAnsi="Meiryo" w:cs="Meiryo"/>
          <w:color w:val="221F1F"/>
          <w:w w:val="88"/>
          <w:sz w:val="22"/>
          <w:szCs w:val="22"/>
        </w:rPr>
        <w:t>as</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signiﬁca</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tly</w:t>
      </w:r>
      <w:r>
        <w:rPr>
          <w:rFonts w:ascii="Meiryo" w:eastAsia="Meiryo" w:hAnsi="Meiryo" w:cs="Meiryo"/>
          <w:color w:val="221F1F"/>
          <w:spacing w:val="47"/>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Gen2</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(p</w:t>
      </w:r>
      <w:r>
        <w:rPr>
          <w:rFonts w:ascii="Meiryo" w:eastAsia="Meiryo" w:hAnsi="Meiryo" w:cs="Meiryo"/>
          <w:color w:val="221F1F"/>
          <w:spacing w:val="-24"/>
          <w:sz w:val="22"/>
          <w:szCs w:val="22"/>
        </w:rPr>
        <w:t xml:space="preserve"> </w:t>
      </w:r>
      <w:r>
        <w:rPr>
          <w:i/>
          <w:color w:val="221F1F"/>
          <w:sz w:val="22"/>
          <w:szCs w:val="22"/>
        </w:rPr>
        <w:t>&lt;</w:t>
      </w:r>
      <w:r>
        <w:rPr>
          <w:i/>
          <w:color w:val="221F1F"/>
          <w:spacing w:val="30"/>
          <w:sz w:val="22"/>
          <w:szCs w:val="22"/>
        </w:rPr>
        <w:t xml:space="preserve"> </w:t>
      </w:r>
      <w:r>
        <w:rPr>
          <w:i/>
          <w:color w:val="221F1F"/>
          <w:w w:val="110"/>
          <w:sz w:val="22"/>
          <w:szCs w:val="22"/>
        </w:rPr>
        <w:t>.</w:t>
      </w:r>
      <w:r>
        <w:rPr>
          <w:rFonts w:ascii="Meiryo" w:eastAsia="Meiryo" w:hAnsi="Meiryo" w:cs="Meiryo"/>
          <w:color w:val="221F1F"/>
          <w:w w:val="82"/>
          <w:sz w:val="22"/>
          <w:szCs w:val="22"/>
        </w:rPr>
        <w:t>01),</w:t>
      </w:r>
      <w:r>
        <w:rPr>
          <w:rFonts w:ascii="Meiryo" w:eastAsia="Meiryo" w:hAnsi="Meiryo" w:cs="Meiryo"/>
          <w:color w:val="221F1F"/>
          <w:sz w:val="22"/>
          <w:szCs w:val="22"/>
        </w:rPr>
        <w:t xml:space="preserve"> while </w:t>
      </w:r>
      <w:r>
        <w:rPr>
          <w:rFonts w:ascii="Meiryo" w:eastAsia="Meiryo" w:hAnsi="Meiryo" w:cs="Meiryo"/>
          <w:color w:val="221F1F"/>
          <w:w w:val="88"/>
          <w:sz w:val="22"/>
          <w:szCs w:val="22"/>
        </w:rPr>
        <w:t>Gen2</w:t>
      </w:r>
      <w:r>
        <w:rPr>
          <w:rFonts w:ascii="Meiryo" w:eastAsia="Meiryo" w:hAnsi="Meiryo" w:cs="Meiryo"/>
          <w:color w:val="221F1F"/>
          <w:spacing w:val="11"/>
          <w:w w:val="88"/>
          <w:sz w:val="22"/>
          <w:szCs w:val="22"/>
        </w:rPr>
        <w:t xml:space="preserve"> </w:t>
      </w:r>
      <w:ins w:id="858" w:author="0" w:date="2015-11-12T21:17:00Z">
        <w:r>
          <w:rPr>
            <w:rFonts w:ascii="Meiryo" w:eastAsia="Meiryo" w:hAnsi="Meiryo" w:cs="Meiryo"/>
            <w:color w:val="221F1F"/>
            <w:spacing w:val="11"/>
            <w:w w:val="88"/>
            <w:sz w:val="22"/>
            <w:szCs w:val="22"/>
          </w:rPr>
          <w:t xml:space="preserve">(child) </w:t>
        </w:r>
      </w:ins>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18"/>
          <w:w w:val="88"/>
          <w:sz w:val="22"/>
          <w:szCs w:val="22"/>
        </w:rPr>
        <w:t xml:space="preserve"> </w:t>
      </w:r>
      <w:r>
        <w:rPr>
          <w:rFonts w:ascii="Meiryo" w:eastAsia="Meiryo" w:hAnsi="Meiryo" w:cs="Meiryo"/>
          <w:color w:val="221F1F"/>
          <w:spacing w:val="-5"/>
          <w:w w:val="88"/>
          <w:sz w:val="22"/>
          <w:szCs w:val="22"/>
        </w:rPr>
        <w:t>w</w:t>
      </w:r>
      <w:r>
        <w:rPr>
          <w:rFonts w:ascii="Meiryo" w:eastAsia="Meiryo" w:hAnsi="Meiryo" w:cs="Meiryo"/>
          <w:color w:val="221F1F"/>
          <w:w w:val="88"/>
          <w:sz w:val="22"/>
          <w:szCs w:val="22"/>
        </w:rPr>
        <w:t>as</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not</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signiﬁca</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tly</w:t>
      </w:r>
      <w:r>
        <w:rPr>
          <w:rFonts w:ascii="Meiryo" w:eastAsia="Meiryo" w:hAnsi="Meiryo" w:cs="Meiryo"/>
          <w:color w:val="221F1F"/>
          <w:spacing w:val="43"/>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28"/>
          <w:w w:val="88"/>
          <w:sz w:val="22"/>
          <w:szCs w:val="22"/>
        </w:rPr>
        <w:t xml:space="preserve"> </w:t>
      </w:r>
      <w:r>
        <w:rPr>
          <w:rFonts w:ascii="Meiryo" w:eastAsia="Meiryo" w:hAnsi="Meiryo" w:cs="Meiryo"/>
          <w:color w:val="221F1F"/>
          <w:w w:val="88"/>
          <w:sz w:val="22"/>
          <w:szCs w:val="22"/>
        </w:rPr>
        <w:t>Gen2</w:t>
      </w:r>
      <w:r>
        <w:rPr>
          <w:rFonts w:ascii="Meiryo" w:eastAsia="Meiryo" w:hAnsi="Meiryo" w:cs="Meiryo"/>
          <w:color w:val="221F1F"/>
          <w:spacing w:val="11"/>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4"/>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1"/>
          <w:sz w:val="22"/>
          <w:szCs w:val="22"/>
        </w:rPr>
        <w:t xml:space="preserve"> </w:t>
      </w:r>
      <w:r>
        <w:rPr>
          <w:rFonts w:ascii="Meiryo" w:eastAsia="Meiryo" w:hAnsi="Meiryo" w:cs="Meiryo"/>
          <w:color w:val="221F1F"/>
          <w:w w:val="83"/>
          <w:sz w:val="22"/>
          <w:szCs w:val="22"/>
        </w:rPr>
        <w:t>one</w:t>
      </w:r>
      <w:r>
        <w:rPr>
          <w:rFonts w:ascii="Meiryo" w:eastAsia="Meiryo" w:hAnsi="Meiryo" w:cs="Meiryo"/>
          <w:color w:val="221F1F"/>
          <w:spacing w:val="9"/>
          <w:w w:val="83"/>
          <w:sz w:val="22"/>
          <w:szCs w:val="22"/>
        </w:rPr>
        <w:t xml:space="preserve"> </w:t>
      </w:r>
      <w:r>
        <w:rPr>
          <w:rFonts w:ascii="Meiryo" w:eastAsia="Meiryo" w:hAnsi="Meiryo" w:cs="Meiryo"/>
          <w:color w:val="221F1F"/>
          <w:sz w:val="22"/>
          <w:szCs w:val="22"/>
        </w:rPr>
        <w:t>unit</w:t>
      </w:r>
      <w:r>
        <w:rPr>
          <w:rFonts w:ascii="Meiryo" w:eastAsia="Meiryo" w:hAnsi="Meiryo" w:cs="Meiryo"/>
          <w:color w:val="221F1F"/>
          <w:spacing w:val="-25"/>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7"/>
          <w:w w:val="85"/>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7"/>
          <w:sz w:val="22"/>
          <w:szCs w:val="22"/>
        </w:rPr>
        <w:t>the</w:t>
      </w:r>
      <w:r>
        <w:rPr>
          <w:rFonts w:ascii="Meiryo" w:eastAsia="Meiryo" w:hAnsi="Meiryo" w:cs="Meiryo"/>
          <w:color w:val="221F1F"/>
          <w:spacing w:val="11"/>
          <w:w w:val="87"/>
          <w:sz w:val="22"/>
          <w:szCs w:val="22"/>
        </w:rPr>
        <w:t xml:space="preserve"> </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erage</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2"/>
          <w:w w:val="87"/>
          <w:sz w:val="22"/>
          <w:szCs w:val="22"/>
        </w:rPr>
        <w:t xml:space="preserve"> </w:t>
      </w:r>
      <w:r>
        <w:rPr>
          <w:rFonts w:ascii="Meiryo" w:eastAsia="Meiryo" w:hAnsi="Meiryo" w:cs="Meiryo"/>
          <w:color w:val="221F1F"/>
          <w:w w:val="87"/>
          <w:sz w:val="22"/>
          <w:szCs w:val="22"/>
        </w:rPr>
        <w:t>of</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1"/>
          <w:w w:val="87"/>
          <w:sz w:val="22"/>
          <w:szCs w:val="22"/>
        </w:rPr>
        <w:t xml:space="preserve"> </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hildren’s</w:t>
      </w:r>
      <w:r>
        <w:rPr>
          <w:rFonts w:ascii="Meiryo" w:eastAsia="Meiryo" w:hAnsi="Meiryo" w:cs="Meiryo"/>
          <w:color w:val="221F1F"/>
          <w:spacing w:val="43"/>
          <w:w w:val="87"/>
          <w:sz w:val="22"/>
          <w:szCs w:val="22"/>
        </w:rPr>
        <w:t xml:space="preserve"> </w:t>
      </w:r>
      <w:r>
        <w:rPr>
          <w:rFonts w:ascii="Meiryo" w:eastAsia="Meiryo" w:hAnsi="Meiryo" w:cs="Meiryo"/>
          <w:color w:val="221F1F"/>
          <w:w w:val="87"/>
          <w:sz w:val="22"/>
          <w:szCs w:val="22"/>
        </w:rPr>
        <w:t>mothers predicted</w:t>
      </w:r>
      <w:r>
        <w:rPr>
          <w:rFonts w:ascii="Meiryo" w:eastAsia="Meiryo" w:hAnsi="Meiryo" w:cs="Meiryo"/>
          <w:color w:val="221F1F"/>
          <w:spacing w:val="28"/>
          <w:w w:val="87"/>
          <w:sz w:val="22"/>
          <w:szCs w:val="22"/>
        </w:rPr>
        <w:t xml:space="preserve"> </w:t>
      </w:r>
      <w:r>
        <w:rPr>
          <w:i/>
          <w:color w:val="221F1F"/>
          <w:w w:val="144"/>
          <w:sz w:val="22"/>
          <w:szCs w:val="22"/>
        </w:rPr>
        <w:t>≈</w:t>
      </w:r>
      <w:r>
        <w:rPr>
          <w:i/>
          <w:color w:val="221F1F"/>
          <w:spacing w:val="-16"/>
          <w:w w:val="144"/>
          <w:sz w:val="22"/>
          <w:szCs w:val="22"/>
        </w:rPr>
        <w:t xml:space="preserve"> </w:t>
      </w:r>
      <w:r>
        <w:rPr>
          <w:i/>
          <w:color w:val="221F1F"/>
          <w:w w:val="110"/>
          <w:sz w:val="22"/>
          <w:szCs w:val="22"/>
        </w:rPr>
        <w:t>.</w:t>
      </w:r>
      <w:r>
        <w:rPr>
          <w:rFonts w:ascii="Meiryo" w:eastAsia="Meiryo" w:hAnsi="Meiryo" w:cs="Meiryo"/>
          <w:color w:val="221F1F"/>
          <w:w w:val="80"/>
          <w:sz w:val="22"/>
          <w:szCs w:val="22"/>
        </w:rPr>
        <w:t>014</w:t>
      </w:r>
      <w:r>
        <w:rPr>
          <w:rFonts w:ascii="Meiryo" w:eastAsia="Meiryo" w:hAnsi="Meiryo" w:cs="Meiryo"/>
          <w:color w:val="221F1F"/>
          <w:spacing w:val="-2"/>
          <w:sz w:val="22"/>
          <w:szCs w:val="22"/>
        </w:rPr>
        <w:t xml:space="preserve"> </w:t>
      </w:r>
      <w:ins w:id="859" w:author="0" w:date="2015-11-12T21:18:00Z">
        <w:r>
          <w:rPr>
            <w:rFonts w:ascii="Meiryo" w:eastAsia="Meiryo" w:hAnsi="Meiryo" w:cs="Meiryo"/>
            <w:color w:val="221F1F"/>
            <w:spacing w:val="-2"/>
            <w:sz w:val="22"/>
            <w:szCs w:val="22"/>
          </w:rPr>
          <w:t xml:space="preserve">month?  Year? </w:t>
        </w:r>
      </w:ins>
      <w:r>
        <w:rPr>
          <w:rFonts w:ascii="Meiryo" w:eastAsia="Meiryo" w:hAnsi="Meiryo" w:cs="Meiryo"/>
          <w:color w:val="221F1F"/>
          <w:w w:val="85"/>
          <w:sz w:val="22"/>
          <w:szCs w:val="22"/>
        </w:rPr>
        <w:t xml:space="preserve">increase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adjusted</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R</w:t>
      </w:r>
      <w:r>
        <w:rPr>
          <w:color w:val="221F1F"/>
          <w:position w:val="8"/>
          <w:sz w:val="15"/>
          <w:szCs w:val="15"/>
        </w:rPr>
        <w:t xml:space="preserve">2 </w:t>
      </w:r>
      <w:r>
        <w:rPr>
          <w:color w:val="221F1F"/>
          <w:spacing w:val="23"/>
          <w:position w:val="8"/>
          <w:sz w:val="15"/>
          <w:szCs w:val="15"/>
        </w:rPr>
        <w:t xml:space="preserve"> </w:t>
      </w:r>
      <w:r>
        <w:rPr>
          <w:rFonts w:ascii="Meiryo" w:eastAsia="Meiryo" w:hAnsi="Meiryo" w:cs="Meiryo"/>
          <w:color w:val="221F1F"/>
          <w:spacing w:val="-11"/>
          <w:w w:val="91"/>
          <w:sz w:val="22"/>
          <w:szCs w:val="22"/>
        </w:rPr>
        <w:t>v</w:t>
      </w:r>
      <w:r>
        <w:rPr>
          <w:rFonts w:ascii="Meiryo" w:eastAsia="Meiryo" w:hAnsi="Meiryo" w:cs="Meiryo"/>
          <w:color w:val="221F1F"/>
          <w:w w:val="91"/>
          <w:sz w:val="22"/>
          <w:szCs w:val="22"/>
        </w:rPr>
        <w:t>aried</w:t>
      </w:r>
      <w:r>
        <w:rPr>
          <w:rFonts w:ascii="Meiryo" w:eastAsia="Meiryo" w:hAnsi="Meiryo" w:cs="Meiryo"/>
          <w:color w:val="221F1F"/>
          <w:spacing w:val="-3"/>
          <w:w w:val="91"/>
          <w:sz w:val="22"/>
          <w:szCs w:val="22"/>
        </w:rPr>
        <w:t xml:space="preserve"> </w:t>
      </w:r>
      <w:r>
        <w:rPr>
          <w:rFonts w:ascii="Meiryo" w:eastAsia="Meiryo" w:hAnsi="Meiryo" w:cs="Meiryo"/>
          <w:color w:val="221F1F"/>
          <w:w w:val="91"/>
          <w:sz w:val="22"/>
          <w:szCs w:val="22"/>
        </w:rPr>
        <w:t>slig</w:t>
      </w:r>
      <w:r>
        <w:rPr>
          <w:rFonts w:ascii="Meiryo" w:eastAsia="Meiryo" w:hAnsi="Meiryo" w:cs="Meiryo"/>
          <w:color w:val="221F1F"/>
          <w:spacing w:val="-5"/>
          <w:w w:val="91"/>
          <w:sz w:val="22"/>
          <w:szCs w:val="22"/>
        </w:rPr>
        <w:t>h</w:t>
      </w:r>
      <w:r>
        <w:rPr>
          <w:rFonts w:ascii="Meiryo" w:eastAsia="Meiryo" w:hAnsi="Meiryo" w:cs="Meiryo"/>
          <w:color w:val="221F1F"/>
          <w:w w:val="91"/>
          <w:sz w:val="22"/>
          <w:szCs w:val="22"/>
        </w:rPr>
        <w:t>tly</w:t>
      </w:r>
      <w:r>
        <w:rPr>
          <w:rFonts w:ascii="Meiryo" w:eastAsia="Meiryo" w:hAnsi="Meiryo" w:cs="Meiryo"/>
          <w:color w:val="221F1F"/>
          <w:spacing w:val="21"/>
          <w:w w:val="91"/>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92"/>
          <w:sz w:val="22"/>
          <w:szCs w:val="22"/>
        </w:rPr>
        <w:t>Gen2</w:t>
      </w:r>
      <w:r>
        <w:rPr>
          <w:rFonts w:ascii="Meiryo" w:eastAsia="Meiryo" w:hAnsi="Meiryo" w:cs="Meiryo"/>
          <w:color w:val="221F1F"/>
          <w:spacing w:val="-12"/>
          <w:w w:val="92"/>
          <w:sz w:val="22"/>
          <w:szCs w:val="22"/>
        </w:rPr>
        <w:t xml:space="preserve"> </w:t>
      </w:r>
      <w:r>
        <w:rPr>
          <w:rFonts w:ascii="Meiryo" w:eastAsia="Meiryo" w:hAnsi="Meiryo" w:cs="Meiryo"/>
          <w:color w:val="221F1F"/>
          <w:w w:val="92"/>
          <w:sz w:val="22"/>
          <w:szCs w:val="22"/>
        </w:rPr>
        <w:t>linking</w:t>
      </w:r>
      <w:r>
        <w:rPr>
          <w:rFonts w:ascii="Meiryo" w:eastAsia="Meiryo" w:hAnsi="Meiryo" w:cs="Meiryo"/>
          <w:color w:val="221F1F"/>
          <w:spacing w:val="19"/>
          <w:w w:val="92"/>
          <w:sz w:val="22"/>
          <w:szCs w:val="22"/>
        </w:rPr>
        <w:t xml:space="preserve"> </w:t>
      </w:r>
      <w:r>
        <w:rPr>
          <w:rFonts w:ascii="Meiryo" w:eastAsia="Meiryo" w:hAnsi="Meiryo" w:cs="Meiryo"/>
          <w:color w:val="221F1F"/>
          <w:w w:val="92"/>
          <w:sz w:val="22"/>
          <w:szCs w:val="22"/>
        </w:rPr>
        <w:t>(Mixed</w:t>
      </w:r>
      <w:r>
        <w:rPr>
          <w:rFonts w:ascii="Meiryo" w:eastAsia="Meiryo" w:hAnsi="Meiryo" w:cs="Meiryo"/>
          <w:color w:val="221F1F"/>
          <w:spacing w:val="27"/>
          <w:w w:val="92"/>
          <w:sz w:val="22"/>
          <w:szCs w:val="22"/>
        </w:rPr>
        <w:t xml:space="preserve"> </w:t>
      </w:r>
      <w:r>
        <w:rPr>
          <w:rFonts w:ascii="Meiryo" w:eastAsia="Meiryo" w:hAnsi="Meiryo" w:cs="Meiryo"/>
          <w:color w:val="221F1F"/>
          <w:sz w:val="22"/>
          <w:szCs w:val="22"/>
        </w:rPr>
        <w:t>=</w:t>
      </w:r>
      <w:r>
        <w:rPr>
          <w:rFonts w:ascii="Meiryo" w:eastAsia="Meiryo" w:hAnsi="Meiryo" w:cs="Meiryo"/>
          <w:color w:val="221F1F"/>
          <w:spacing w:val="-20"/>
          <w:sz w:val="22"/>
          <w:szCs w:val="22"/>
        </w:rPr>
        <w:t xml:space="preserve"> </w:t>
      </w:r>
      <w:r>
        <w:rPr>
          <w:i/>
          <w:color w:val="221F1F"/>
          <w:w w:val="110"/>
          <w:sz w:val="22"/>
          <w:szCs w:val="22"/>
        </w:rPr>
        <w:t>.</w:t>
      </w:r>
      <w:r>
        <w:rPr>
          <w:rFonts w:ascii="Meiryo" w:eastAsia="Meiryo" w:hAnsi="Meiryo" w:cs="Meiryo"/>
          <w:color w:val="221F1F"/>
          <w:w w:val="80"/>
          <w:sz w:val="22"/>
          <w:szCs w:val="22"/>
        </w:rPr>
        <w:t xml:space="preserve">086, </w:t>
      </w:r>
      <w:r>
        <w:rPr>
          <w:rFonts w:ascii="Meiryo" w:eastAsia="Meiryo" w:hAnsi="Meiryo" w:cs="Meiryo"/>
          <w:color w:val="221F1F"/>
          <w:w w:val="88"/>
          <w:sz w:val="22"/>
          <w:szCs w:val="22"/>
        </w:rPr>
        <w:t>Daug</w:t>
      </w:r>
      <w:r>
        <w:rPr>
          <w:rFonts w:ascii="Meiryo" w:eastAsia="Meiryo" w:hAnsi="Meiryo" w:cs="Meiryo"/>
          <w:color w:val="221F1F"/>
          <w:spacing w:val="-4"/>
          <w:w w:val="88"/>
          <w:sz w:val="22"/>
          <w:szCs w:val="22"/>
        </w:rPr>
        <w:t>h</w:t>
      </w:r>
      <w:r>
        <w:rPr>
          <w:rFonts w:ascii="Meiryo" w:eastAsia="Meiryo" w:hAnsi="Meiryo" w:cs="Meiryo"/>
          <w:color w:val="221F1F"/>
          <w:w w:val="88"/>
          <w:sz w:val="22"/>
          <w:szCs w:val="22"/>
        </w:rPr>
        <w:t>ters</w:t>
      </w:r>
      <w:r>
        <w:rPr>
          <w:rFonts w:ascii="Meiryo" w:eastAsia="Meiryo" w:hAnsi="Meiryo" w:cs="Meiryo"/>
          <w:color w:val="221F1F"/>
          <w:spacing w:val="13"/>
          <w:w w:val="88"/>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097,</w:t>
      </w:r>
      <w:r>
        <w:rPr>
          <w:rFonts w:ascii="Meiryo" w:eastAsia="Meiryo" w:hAnsi="Meiryo" w:cs="Meiryo"/>
          <w:color w:val="221F1F"/>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1"/>
          <w:sz w:val="22"/>
          <w:szCs w:val="22"/>
        </w:rPr>
        <w:t>100)</w:t>
      </w:r>
      <w:ins w:id="860" w:author="0" w:date="2015-11-12T21:18:00Z">
        <w:r>
          <w:rPr>
            <w:rFonts w:ascii="Meiryo" w:eastAsia="Meiryo" w:hAnsi="Meiryo" w:cs="Meiryo"/>
            <w:color w:val="221F1F"/>
            <w:w w:val="81"/>
            <w:sz w:val="22"/>
            <w:szCs w:val="22"/>
          </w:rPr>
          <w:t>;</w:t>
        </w:r>
      </w:ins>
      <w:del w:id="861" w:author="0" w:date="2015-11-12T21:18:00Z">
        <w:r>
          <w:rPr>
            <w:rFonts w:ascii="Meiryo" w:eastAsia="Meiryo" w:hAnsi="Meiryo" w:cs="Meiryo"/>
            <w:color w:val="221F1F"/>
            <w:w w:val="81"/>
            <w:sz w:val="22"/>
            <w:szCs w:val="22"/>
          </w:rPr>
          <w:delText>,</w:delText>
        </w:r>
        <w:r>
          <w:rPr>
            <w:rFonts w:ascii="Meiryo" w:eastAsia="Meiryo" w:hAnsi="Meiryo" w:cs="Meiryo"/>
            <w:color w:val="221F1F"/>
            <w:sz w:val="22"/>
            <w:szCs w:val="22"/>
          </w:rPr>
          <w:delText xml:space="preserve"> but</w:delText>
        </w:r>
      </w:del>
      <w:r>
        <w:rPr>
          <w:rFonts w:ascii="Meiryo" w:eastAsia="Meiryo" w:hAnsi="Meiryo" w:cs="Meiryo"/>
          <w:color w:val="221F1F"/>
          <w:spacing w:val="-26"/>
          <w:sz w:val="22"/>
          <w:szCs w:val="22"/>
        </w:rPr>
        <w:t xml:space="preserve"> </w:t>
      </w:r>
      <w:r>
        <w:rPr>
          <w:rFonts w:ascii="Meiryo" w:eastAsia="Meiryo" w:hAnsi="Meiryo" w:cs="Meiryo"/>
          <w:color w:val="221F1F"/>
          <w:w w:val="87"/>
          <w:sz w:val="22"/>
          <w:szCs w:val="22"/>
        </w:rPr>
        <w:t>ea</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w:t>
      </w:r>
      <w:r>
        <w:rPr>
          <w:rFonts w:ascii="Meiryo" w:eastAsia="Meiryo" w:hAnsi="Meiryo" w:cs="Meiryo"/>
          <w:color w:val="221F1F"/>
          <w:spacing w:val="-3"/>
          <w:w w:val="87"/>
          <w:sz w:val="22"/>
          <w:szCs w:val="22"/>
        </w:rPr>
        <w:t xml:space="preserve"> </w:t>
      </w:r>
      <w:r>
        <w:rPr>
          <w:rFonts w:ascii="Meiryo" w:eastAsia="Meiryo" w:hAnsi="Meiryo" w:cs="Meiryo"/>
          <w:color w:val="221F1F"/>
          <w:spacing w:val="-5"/>
          <w:w w:val="87"/>
          <w:sz w:val="22"/>
          <w:szCs w:val="22"/>
        </w:rPr>
        <w:t>w</w:t>
      </w:r>
      <w:ins w:id="862" w:author="0" w:date="2015-11-12T21:18:00Z">
        <w:r>
          <w:rPr>
            <w:rFonts w:ascii="Meiryo" w:eastAsia="Meiryo" w:hAnsi="Meiryo" w:cs="Meiryo"/>
            <w:color w:val="221F1F"/>
            <w:spacing w:val="-5"/>
            <w:w w:val="87"/>
            <w:sz w:val="22"/>
            <w:szCs w:val="22"/>
          </w:rPr>
          <w:t>as</w:t>
        </w:r>
      </w:ins>
      <w:del w:id="863" w:author="0" w:date="2015-11-12T21:18:00Z">
        <w:r>
          <w:rPr>
            <w:rFonts w:ascii="Meiryo" w:eastAsia="Meiryo" w:hAnsi="Meiryo" w:cs="Meiryo"/>
            <w:color w:val="221F1F"/>
            <w:w w:val="87"/>
            <w:sz w:val="22"/>
            <w:szCs w:val="22"/>
          </w:rPr>
          <w:delText>ere</w:delText>
        </w:r>
      </w:del>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 xml:space="preserve">practically </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ide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tical</w:t>
      </w:r>
      <w:r>
        <w:rPr>
          <w:rFonts w:ascii="Meiryo" w:eastAsia="Meiryo" w:hAnsi="Meiryo" w:cs="Meiryo"/>
          <w:color w:val="221F1F"/>
          <w:spacing w:val="52"/>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90"/>
          <w:sz w:val="22"/>
          <w:szCs w:val="22"/>
        </w:rPr>
        <w:t>the Mean</w:t>
      </w:r>
      <w:r>
        <w:rPr>
          <w:rFonts w:ascii="Meiryo" w:eastAsia="Meiryo" w:hAnsi="Meiryo" w:cs="Meiryo"/>
          <w:color w:val="221F1F"/>
          <w:spacing w:val="18"/>
          <w:w w:val="90"/>
          <w:sz w:val="22"/>
          <w:szCs w:val="22"/>
        </w:rPr>
        <w:t xml:space="preserve"> </w:t>
      </w:r>
      <w:r>
        <w:rPr>
          <w:rFonts w:ascii="Meiryo" w:eastAsia="Meiryo" w:hAnsi="Meiryo" w:cs="Meiryo"/>
          <w:color w:val="221F1F"/>
          <w:sz w:val="22"/>
          <w:szCs w:val="22"/>
        </w:rPr>
        <w:t>Gen1</w:t>
      </w:r>
    </w:p>
    <w:p>
      <w:pPr>
        <w:spacing w:before="5"/>
        <w:ind w:left="155"/>
        <w:rPr>
          <w:rFonts w:ascii="Meiryo" w:eastAsia="Meiryo" w:hAnsi="Meiryo" w:cs="Meiryo"/>
          <w:sz w:val="22"/>
          <w:szCs w:val="22"/>
        </w:rPr>
      </w:pP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dels.</w:t>
      </w:r>
    </w:p>
    <w:p>
      <w:pPr>
        <w:spacing w:before="5" w:line="260" w:lineRule="exact"/>
        <w:rPr>
          <w:sz w:val="26"/>
          <w:szCs w:val="26"/>
        </w:rPr>
      </w:pPr>
    </w:p>
    <w:p>
      <w:pPr>
        <w:ind w:left="155"/>
        <w:rPr>
          <w:rFonts w:ascii="Meiryo" w:eastAsia="Meiryo" w:hAnsi="Meiryo" w:cs="Meiryo"/>
          <w:sz w:val="22"/>
          <w:szCs w:val="22"/>
        </w:rPr>
      </w:pPr>
      <w:r>
        <w:rPr>
          <w:rFonts w:ascii="Meiryo" w:eastAsia="Meiryo" w:hAnsi="Meiryo" w:cs="Meiryo"/>
          <w:b/>
          <w:color w:val="221F1F"/>
          <w:sz w:val="22"/>
          <w:szCs w:val="22"/>
        </w:rPr>
        <w:t>Within</w:t>
      </w:r>
      <w:ins w:id="864" w:author="0" w:date="2015-11-12T21:22:00Z">
        <w:r>
          <w:rPr>
            <w:rFonts w:ascii="Meiryo" w:eastAsia="Meiryo" w:hAnsi="Meiryo" w:cs="Meiryo"/>
            <w:b/>
            <w:color w:val="221F1F"/>
            <w:sz w:val="22"/>
            <w:szCs w:val="22"/>
          </w:rPr>
          <w:t>-</w:t>
        </w:r>
      </w:ins>
      <w:del w:id="865" w:author="0" w:date="2015-11-12T21:22:00Z">
        <w:r>
          <w:rPr>
            <w:rFonts w:ascii="Meiryo" w:eastAsia="Meiryo" w:hAnsi="Meiryo" w:cs="Meiryo"/>
            <w:b/>
            <w:color w:val="221F1F"/>
            <w:spacing w:val="35"/>
            <w:sz w:val="22"/>
            <w:szCs w:val="22"/>
          </w:rPr>
          <w:delText xml:space="preserve"> </w:delText>
        </w:r>
      </w:del>
      <w:r>
        <w:rPr>
          <w:rFonts w:ascii="Meiryo" w:eastAsia="Meiryo" w:hAnsi="Meiryo" w:cs="Meiryo"/>
          <w:b/>
          <w:color w:val="221F1F"/>
          <w:spacing w:val="-21"/>
          <w:sz w:val="22"/>
          <w:szCs w:val="22"/>
        </w:rPr>
        <w:t>F</w:t>
      </w:r>
      <w:r>
        <w:rPr>
          <w:rFonts w:ascii="Meiryo" w:eastAsia="Meiryo" w:hAnsi="Meiryo" w:cs="Meiryo"/>
          <w:b/>
          <w:color w:val="221F1F"/>
          <w:sz w:val="22"/>
          <w:szCs w:val="22"/>
        </w:rPr>
        <w:t>amily</w:t>
      </w:r>
      <w:ins w:id="866" w:author="0" w:date="2015-11-12T21:22:00Z">
        <w:r>
          <w:rPr>
            <w:rFonts w:ascii="Meiryo" w:eastAsia="Meiryo" w:hAnsi="Meiryo" w:cs="Meiryo"/>
            <w:b/>
            <w:color w:val="221F1F"/>
            <w:sz w:val="22"/>
            <w:szCs w:val="22"/>
          </w:rPr>
          <w:t xml:space="preserve"> Analyses</w:t>
        </w:r>
      </w:ins>
    </w:p>
    <w:p>
      <w:pPr>
        <w:spacing w:before="8" w:line="160" w:lineRule="exact"/>
        <w:rPr>
          <w:sz w:val="16"/>
          <w:szCs w:val="16"/>
        </w:rPr>
      </w:pPr>
    </w:p>
    <w:p>
      <w:pPr>
        <w:spacing w:line="252" w:lineRule="auto"/>
        <w:ind w:left="155" w:right="94" w:firstLine="542"/>
        <w:rPr>
          <w:rFonts w:ascii="Meiryo" w:eastAsia="Meiryo" w:hAnsi="Meiryo" w:cs="Meiryo"/>
          <w:sz w:val="22"/>
          <w:szCs w:val="22"/>
        </w:rPr>
      </w:pPr>
      <w:r>
        <w:rPr>
          <w:rFonts w:ascii="Meiryo" w:eastAsia="Meiryo" w:hAnsi="Meiryo" w:cs="Meiryo"/>
          <w:color w:val="221F1F"/>
          <w:spacing w:val="-16"/>
          <w:w w:val="90"/>
          <w:sz w:val="22"/>
          <w:szCs w:val="22"/>
        </w:rPr>
        <w:t>W</w:t>
      </w:r>
      <w:r>
        <w:rPr>
          <w:rFonts w:ascii="Meiryo" w:eastAsia="Meiryo" w:hAnsi="Meiryo" w:cs="Meiryo"/>
          <w:color w:val="221F1F"/>
          <w:w w:val="90"/>
          <w:sz w:val="22"/>
          <w:szCs w:val="22"/>
        </w:rPr>
        <w:t>e</w:t>
      </w:r>
      <w:r>
        <w:rPr>
          <w:rFonts w:ascii="Meiryo" w:eastAsia="Meiryo" w:hAnsi="Meiryo" w:cs="Meiryo"/>
          <w:color w:val="221F1F"/>
          <w:spacing w:val="15"/>
          <w:w w:val="90"/>
          <w:sz w:val="22"/>
          <w:szCs w:val="22"/>
        </w:rPr>
        <w:t xml:space="preserve"> </w:t>
      </w:r>
      <w:del w:id="867" w:author="0" w:date="2015-11-12T21:23:00Z">
        <w:r>
          <w:rPr>
            <w:rFonts w:ascii="Meiryo" w:eastAsia="Meiryo" w:hAnsi="Meiryo" w:cs="Meiryo"/>
            <w:color w:val="221F1F"/>
            <w:w w:val="90"/>
            <w:sz w:val="22"/>
            <w:szCs w:val="22"/>
          </w:rPr>
          <w:delText>attempted</w:delText>
        </w:r>
        <w:r>
          <w:rPr>
            <w:rFonts w:ascii="Meiryo" w:eastAsia="Meiryo" w:hAnsi="Meiryo" w:cs="Meiryo"/>
            <w:color w:val="221F1F"/>
            <w:spacing w:val="-4"/>
            <w:w w:val="90"/>
            <w:sz w:val="22"/>
            <w:szCs w:val="22"/>
          </w:rPr>
          <w:delText xml:space="preserve"> </w:delText>
        </w:r>
        <w:r>
          <w:rPr>
            <w:rFonts w:ascii="Meiryo" w:eastAsia="Meiryo" w:hAnsi="Meiryo" w:cs="Meiryo"/>
            <w:color w:val="221F1F"/>
            <w:sz w:val="22"/>
            <w:szCs w:val="22"/>
          </w:rPr>
          <w:delText>to</w:delText>
        </w:r>
      </w:del>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replicate</w:t>
      </w:r>
      <w:ins w:id="868" w:author="0" w:date="2015-11-12T21:23:00Z">
        <w:r>
          <w:rPr>
            <w:rFonts w:ascii="Meiryo" w:eastAsia="Meiryo" w:hAnsi="Meiryo" w:cs="Meiryo"/>
            <w:color w:val="221F1F"/>
            <w:w w:val="87"/>
            <w:sz w:val="22"/>
            <w:szCs w:val="22"/>
          </w:rPr>
          <w:t>d</w:t>
        </w:r>
      </w:ins>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ins w:id="869" w:author="0" w:date="2015-11-12T21:23:00Z">
        <w:r>
          <w:rPr>
            <w:rFonts w:ascii="Meiryo" w:eastAsia="Meiryo" w:hAnsi="Meiryo" w:cs="Meiryo"/>
            <w:color w:val="221F1F"/>
            <w:w w:val="87"/>
            <w:sz w:val="22"/>
            <w:szCs w:val="22"/>
          </w:rPr>
          <w:t>-</w:t>
        </w:r>
      </w:ins>
      <w:del w:id="870" w:author="0" w:date="2015-11-12T21:23:00Z">
        <w:r>
          <w:rPr>
            <w:rFonts w:ascii="Meiryo" w:eastAsia="Meiryo" w:hAnsi="Meiryo" w:cs="Meiryo"/>
            <w:color w:val="221F1F"/>
            <w:spacing w:val="-12"/>
            <w:w w:val="87"/>
            <w:sz w:val="22"/>
            <w:szCs w:val="22"/>
          </w:rPr>
          <w:delText xml:space="preserve"> </w:delText>
        </w:r>
      </w:del>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w w:val="87"/>
          <w:sz w:val="22"/>
          <w:szCs w:val="22"/>
        </w:rPr>
        <w:t>analyses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orted</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 xml:space="preserve">previous </w:t>
      </w:r>
      <w:r>
        <w:rPr>
          <w:rFonts w:ascii="Meiryo" w:eastAsia="Meiryo" w:hAnsi="Meiryo" w:cs="Meiryo"/>
          <w:color w:val="221F1F"/>
          <w:w w:val="89"/>
          <w:sz w:val="22"/>
          <w:szCs w:val="22"/>
        </w:rPr>
        <w:t>subsection,</w:t>
      </w:r>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using</w:t>
      </w:r>
      <w:r>
        <w:rPr>
          <w:rFonts w:ascii="Meiryo" w:eastAsia="Meiryo" w:hAnsi="Meiryo" w:cs="Meiryo"/>
          <w:color w:val="221F1F"/>
          <w:spacing w:val="1"/>
          <w:w w:val="89"/>
          <w:sz w:val="22"/>
          <w:szCs w:val="22"/>
        </w:rPr>
        <w:t xml:space="preserve"> </w:t>
      </w:r>
      <w:r>
        <w:rPr>
          <w:rFonts w:ascii="Meiryo" w:eastAsia="Meiryo" w:hAnsi="Meiryo" w:cs="Meiryo"/>
          <w:color w:val="221F1F"/>
          <w:w w:val="89"/>
          <w:sz w:val="22"/>
          <w:szCs w:val="22"/>
        </w:rPr>
        <w:t>within</w:t>
      </w:r>
      <w:r>
        <w:rPr>
          <w:rFonts w:ascii="Meiryo" w:eastAsia="Meiryo" w:hAnsi="Meiryo" w:cs="Meiryo"/>
          <w:color w:val="221F1F"/>
          <w:spacing w:val="40"/>
          <w:w w:val="89"/>
          <w:sz w:val="22"/>
          <w:szCs w:val="22"/>
        </w:rPr>
        <w:t xml:space="preserve"> </w:t>
      </w:r>
      <w:r>
        <w:rPr>
          <w:rFonts w:ascii="Meiryo" w:eastAsia="Meiryo" w:hAnsi="Meiryo" w:cs="Meiryo"/>
          <w:color w:val="221F1F"/>
          <w:w w:val="89"/>
          <w:sz w:val="22"/>
          <w:szCs w:val="22"/>
        </w:rPr>
        <w:t>family</w:t>
      </w:r>
      <w:r>
        <w:rPr>
          <w:rFonts w:ascii="Meiryo" w:eastAsia="Meiryo" w:hAnsi="Meiryo" w:cs="Meiryo"/>
          <w:color w:val="221F1F"/>
          <w:spacing w:val="27"/>
          <w:w w:val="89"/>
          <w:sz w:val="22"/>
          <w:szCs w:val="22"/>
        </w:rPr>
        <w:t xml:space="preserve"> </w:t>
      </w:r>
      <w:ins w:id="871" w:author="0" w:date="2015-11-12T21:23:00Z">
        <w:r>
          <w:rPr>
            <w:rFonts w:ascii="Meiryo" w:eastAsia="Meiryo" w:hAnsi="Meiryo" w:cs="Meiryo"/>
            <w:color w:val="221F1F"/>
            <w:spacing w:val="27"/>
            <w:w w:val="89"/>
            <w:sz w:val="22"/>
            <w:szCs w:val="22"/>
          </w:rPr>
          <w:t>difference scores</w:t>
        </w:r>
      </w:ins>
      <w:del w:id="872" w:author="0" w:date="2015-11-12T21:23:00Z">
        <w:r>
          <w:rPr>
            <w:rFonts w:ascii="Meiryo" w:eastAsia="Meiryo" w:hAnsi="Meiryo" w:cs="Meiryo"/>
            <w:color w:val="221F1F"/>
            <w:w w:val="89"/>
            <w:sz w:val="22"/>
            <w:szCs w:val="22"/>
          </w:rPr>
          <w:delText>analyses</w:delText>
        </w:r>
      </w:del>
      <w:ins w:id="873" w:author="0" w:date="2015-11-12T21:23:00Z">
        <w:r>
          <w:rPr>
            <w:rFonts w:ascii="Meiryo" w:eastAsia="Meiryo" w:hAnsi="Meiryo" w:cs="Meiryo"/>
            <w:color w:val="221F1F"/>
            <w:w w:val="89"/>
            <w:sz w:val="22"/>
            <w:szCs w:val="22"/>
          </w:rPr>
          <w:t xml:space="preserve"> and means</w:t>
        </w:r>
      </w:ins>
      <w:r>
        <w:rPr>
          <w:rFonts w:ascii="Meiryo" w:eastAsia="Meiryo" w:hAnsi="Meiryo" w:cs="Meiryo"/>
          <w:color w:val="221F1F"/>
          <w:w w:val="89"/>
          <w:sz w:val="22"/>
          <w:szCs w:val="22"/>
        </w:rPr>
        <w:t>.</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Using</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discorda</w:t>
      </w:r>
      <w:r>
        <w:rPr>
          <w:rFonts w:ascii="Meiryo" w:eastAsia="Meiryo" w:hAnsi="Meiryo" w:cs="Meiryo"/>
          <w:color w:val="221F1F"/>
          <w:spacing w:val="-4"/>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sibling</w:t>
      </w:r>
      <w:r>
        <w:rPr>
          <w:rFonts w:ascii="Meiryo" w:eastAsia="Meiryo" w:hAnsi="Meiryo" w:cs="Meiryo"/>
          <w:color w:val="221F1F"/>
          <w:spacing w:val="21"/>
          <w:w w:val="89"/>
          <w:sz w:val="22"/>
          <w:szCs w:val="22"/>
        </w:rPr>
        <w:t xml:space="preserve"> </w:t>
      </w:r>
      <w:r>
        <w:rPr>
          <w:rFonts w:ascii="Meiryo" w:eastAsia="Meiryo" w:hAnsi="Meiryo" w:cs="Meiryo"/>
          <w:color w:val="221F1F"/>
          <w:w w:val="89"/>
          <w:sz w:val="22"/>
          <w:szCs w:val="22"/>
        </w:rPr>
        <w:t>m</w:t>
      </w:r>
      <w:r>
        <w:rPr>
          <w:rFonts w:ascii="Meiryo" w:eastAsia="Meiryo" w:hAnsi="Meiryo" w:cs="Meiryo"/>
          <w:color w:val="221F1F"/>
          <w:spacing w:val="5"/>
          <w:w w:val="89"/>
          <w:sz w:val="22"/>
          <w:szCs w:val="22"/>
        </w:rPr>
        <w:t>o</w:t>
      </w:r>
      <w:r>
        <w:rPr>
          <w:rFonts w:ascii="Meiryo" w:eastAsia="Meiryo" w:hAnsi="Meiryo" w:cs="Meiryo"/>
          <w:color w:val="221F1F"/>
          <w:w w:val="89"/>
          <w:sz w:val="22"/>
          <w:szCs w:val="22"/>
        </w:rPr>
        <w:t>del,</w:t>
      </w:r>
      <w:r>
        <w:rPr>
          <w:rFonts w:ascii="Meiryo" w:eastAsia="Meiryo" w:hAnsi="Meiryo" w:cs="Meiryo"/>
          <w:color w:val="221F1F"/>
          <w:spacing w:val="-14"/>
          <w:w w:val="89"/>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77"/>
          <w:sz w:val="22"/>
          <w:szCs w:val="22"/>
        </w:rPr>
        <w:t xml:space="preserve">e </w:t>
      </w:r>
      <w:r>
        <w:rPr>
          <w:rFonts w:ascii="Meiryo" w:eastAsia="Meiryo" w:hAnsi="Meiryo" w:cs="Meiryo"/>
          <w:color w:val="221F1F"/>
          <w:w w:val="87"/>
          <w:sz w:val="22"/>
          <w:szCs w:val="22"/>
        </w:rPr>
        <w:t>predicted</w:t>
      </w:r>
      <w:r>
        <w:rPr>
          <w:rFonts w:ascii="Meiryo" w:eastAsia="Meiryo" w:hAnsi="Meiryo" w:cs="Meiryo"/>
          <w:color w:val="221F1F"/>
          <w:spacing w:val="29"/>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2"/>
          <w:sz w:val="22"/>
          <w:szCs w:val="22"/>
        </w:rPr>
        <w:t>as</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function</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95"/>
          <w:sz w:val="22"/>
          <w:szCs w:val="22"/>
        </w:rPr>
        <w:t>i</w:t>
      </w:r>
      <w:r>
        <w:rPr>
          <w:rFonts w:ascii="Meiryo" w:eastAsia="Meiryo" w:hAnsi="Meiryo" w:cs="Meiryo"/>
          <w:color w:val="221F1F"/>
          <w:spacing w:val="-6"/>
          <w:w w:val="95"/>
          <w:sz w:val="22"/>
          <w:szCs w:val="22"/>
        </w:rPr>
        <w:t>n</w:t>
      </w:r>
      <w:r>
        <w:rPr>
          <w:rFonts w:ascii="Meiryo" w:eastAsia="Meiryo" w:hAnsi="Meiryo" w:cs="Meiryo"/>
          <w:color w:val="221F1F"/>
          <w:w w:val="87"/>
          <w:sz w:val="22"/>
          <w:szCs w:val="22"/>
        </w:rPr>
        <w:t xml:space="preserve">telligence, </w:t>
      </w:r>
      <w:r>
        <w:rPr>
          <w:rFonts w:ascii="Meiryo" w:eastAsia="Meiryo" w:hAnsi="Meiryo" w:cs="Meiryo"/>
          <w:color w:val="221F1F"/>
          <w:w w:val="88"/>
          <w:sz w:val="22"/>
          <w:szCs w:val="22"/>
        </w:rPr>
        <w:t>co</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trolling</w:t>
      </w:r>
      <w:r>
        <w:rPr>
          <w:rFonts w:ascii="Meiryo" w:eastAsia="Meiryo" w:hAnsi="Meiryo" w:cs="Meiryo"/>
          <w:color w:val="221F1F"/>
          <w:spacing w:val="49"/>
          <w:w w:val="88"/>
          <w:sz w:val="22"/>
          <w:szCs w:val="22"/>
        </w:rPr>
        <w:t xml:space="preserve"> </w:t>
      </w:r>
      <w:r>
        <w:rPr>
          <w:rFonts w:ascii="Meiryo" w:eastAsia="Meiryo" w:hAnsi="Meiryo" w:cs="Meiryo"/>
          <w:color w:val="221F1F"/>
          <w:w w:val="88"/>
          <w:sz w:val="22"/>
          <w:szCs w:val="22"/>
        </w:rPr>
        <w:t>for</w:t>
      </w:r>
      <w:r>
        <w:rPr>
          <w:rFonts w:ascii="Meiryo" w:eastAsia="Meiryo" w:hAnsi="Meiryo" w:cs="Meiryo"/>
          <w:color w:val="221F1F"/>
          <w:spacing w:val="11"/>
          <w:w w:val="88"/>
          <w:sz w:val="22"/>
          <w:szCs w:val="22"/>
        </w:rPr>
        <w:t xml:space="preserve"> </w:t>
      </w:r>
      <w:r>
        <w:rPr>
          <w:rFonts w:ascii="Meiryo" w:eastAsia="Meiryo" w:hAnsi="Meiryo" w:cs="Meiryo"/>
          <w:color w:val="221F1F"/>
          <w:w w:val="88"/>
          <w:sz w:val="22"/>
          <w:szCs w:val="22"/>
        </w:rPr>
        <w:t>means</w:t>
      </w:r>
      <w:r>
        <w:rPr>
          <w:rFonts w:ascii="Meiryo" w:eastAsia="Meiryo" w:hAnsi="Meiryo" w:cs="Meiryo"/>
          <w:color w:val="221F1F"/>
          <w:spacing w:val="-20"/>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outcomes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predictors.</w:t>
      </w:r>
      <w:r>
        <w:rPr>
          <w:rFonts w:ascii="Meiryo" w:eastAsia="Meiryo" w:hAnsi="Meiryo" w:cs="Meiryo"/>
          <w:color w:val="221F1F"/>
          <w:spacing w:val="45"/>
          <w:w w:val="87"/>
          <w:sz w:val="22"/>
          <w:szCs w:val="22"/>
        </w:rPr>
        <w:t xml:space="preserve"> </w:t>
      </w:r>
      <w:r>
        <w:rPr>
          <w:rFonts w:ascii="Meiryo" w:eastAsia="Meiryo" w:hAnsi="Meiryo" w:cs="Meiryo"/>
          <w:color w:val="221F1F"/>
          <w:spacing w:val="-16"/>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27"/>
          <w:w w:val="87"/>
          <w:sz w:val="22"/>
          <w:szCs w:val="22"/>
        </w:rPr>
        <w:t xml:space="preserve"> </w:t>
      </w:r>
      <w:r>
        <w:rPr>
          <w:rFonts w:ascii="Meiryo" w:eastAsia="Meiryo" w:hAnsi="Meiryo" w:cs="Meiryo"/>
          <w:color w:val="221F1F"/>
          <w:w w:val="87"/>
          <w:sz w:val="22"/>
          <w:szCs w:val="22"/>
        </w:rPr>
        <w:t>ran</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three</w:t>
      </w:r>
      <w:r>
        <w:rPr>
          <w:rFonts w:ascii="Meiryo" w:eastAsia="Meiryo" w:hAnsi="Meiryo" w:cs="Meiryo"/>
          <w:color w:val="221F1F"/>
          <w:spacing w:val="3"/>
          <w:w w:val="87"/>
          <w:sz w:val="22"/>
          <w:szCs w:val="22"/>
        </w:rPr>
        <w:t xml:space="preserve"> </w:t>
      </w:r>
      <w:r>
        <w:rPr>
          <w:rFonts w:ascii="Meiryo" w:eastAsia="Meiryo" w:hAnsi="Meiryo" w:cs="Meiryo"/>
          <w:color w:val="221F1F"/>
          <w:w w:val="87"/>
          <w:sz w:val="22"/>
          <w:szCs w:val="22"/>
        </w:rPr>
        <w:t>series</w:t>
      </w:r>
      <w:r>
        <w:rPr>
          <w:rFonts w:ascii="Meiryo" w:eastAsia="Meiryo" w:hAnsi="Meiryo" w:cs="Meiryo"/>
          <w:color w:val="221F1F"/>
          <w:spacing w:val="-16"/>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 xml:space="preserve">dels, </w:t>
      </w:r>
      <w:r>
        <w:rPr>
          <w:rFonts w:ascii="Meiryo" w:eastAsia="Meiryo" w:hAnsi="Meiryo" w:cs="Meiryo"/>
          <w:color w:val="221F1F"/>
          <w:w w:val="87"/>
          <w:sz w:val="22"/>
          <w:szCs w:val="22"/>
        </w:rPr>
        <w:t>where</w:t>
      </w:r>
      <w:r>
        <w:rPr>
          <w:rFonts w:ascii="Meiryo" w:eastAsia="Meiryo" w:hAnsi="Meiryo" w:cs="Meiryo"/>
          <w:color w:val="221F1F"/>
          <w:spacing w:val="-11"/>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w w:val="87"/>
          <w:sz w:val="22"/>
          <w:szCs w:val="22"/>
        </w:rPr>
        <w:t>examined</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 xml:space="preserve">individual </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then</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joi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inﬂuence</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Gen1</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and</w:t>
      </w:r>
    </w:p>
    <w:p>
      <w:pPr>
        <w:spacing w:before="5" w:line="252" w:lineRule="auto"/>
        <w:ind w:left="155" w:right="90"/>
        <w:rPr>
          <w:rFonts w:ascii="Meiryo" w:eastAsia="Meiryo" w:hAnsi="Meiryo" w:cs="Meiryo"/>
          <w:sz w:val="22"/>
          <w:szCs w:val="22"/>
        </w:rPr>
      </w:pP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62"/>
          <w:w w:val="86"/>
          <w:sz w:val="22"/>
          <w:szCs w:val="22"/>
        </w:rPr>
        <w:t xml:space="preserve"> </w:t>
      </w:r>
      <w:r>
        <w:rPr>
          <w:rFonts w:ascii="Meiryo" w:eastAsia="Meiryo" w:hAnsi="Meiryo" w:cs="Meiryo"/>
          <w:color w:val="221F1F"/>
          <w:w w:val="86"/>
          <w:sz w:val="22"/>
          <w:szCs w:val="22"/>
        </w:rPr>
        <w:t>More</w:t>
      </w:r>
      <w:r>
        <w:rPr>
          <w:rFonts w:ascii="Meiryo" w:eastAsia="Meiryo" w:hAnsi="Meiryo" w:cs="Meiryo"/>
          <w:color w:val="221F1F"/>
          <w:spacing w:val="-4"/>
          <w:w w:val="86"/>
          <w:sz w:val="22"/>
          <w:szCs w:val="22"/>
        </w:rPr>
        <w:t>o</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er,</w:t>
      </w:r>
      <w:r>
        <w:rPr>
          <w:rFonts w:ascii="Meiryo" w:eastAsia="Meiryo" w:hAnsi="Meiryo" w:cs="Meiryo"/>
          <w:color w:val="221F1F"/>
          <w:spacing w:val="41"/>
          <w:w w:val="86"/>
          <w:sz w:val="22"/>
          <w:szCs w:val="22"/>
        </w:rPr>
        <w:t xml:space="preserve"> </w:t>
      </w:r>
      <w:r>
        <w:rPr>
          <w:rFonts w:ascii="Meiryo" w:eastAsia="Meiryo" w:hAnsi="Meiryo" w:cs="Meiryo"/>
          <w:color w:val="221F1F"/>
          <w:w w:val="86"/>
          <w:sz w:val="22"/>
          <w:szCs w:val="22"/>
        </w:rPr>
        <w:t>within</w:t>
      </w:r>
      <w:r>
        <w:rPr>
          <w:rFonts w:ascii="Meiryo" w:eastAsia="Meiryo" w:hAnsi="Meiryo" w:cs="Meiryo"/>
          <w:color w:val="221F1F"/>
          <w:spacing w:val="61"/>
          <w:w w:val="86"/>
          <w:sz w:val="22"/>
          <w:szCs w:val="22"/>
        </w:rPr>
        <w:t xml:space="preserve"> </w:t>
      </w:r>
      <w:r>
        <w:rPr>
          <w:rFonts w:ascii="Meiryo" w:eastAsia="Meiryo" w:hAnsi="Meiryo" w:cs="Meiryo"/>
          <w:color w:val="221F1F"/>
          <w:w w:val="86"/>
          <w:sz w:val="22"/>
          <w:szCs w:val="22"/>
        </w:rPr>
        <w:t>ea</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series</w:t>
      </w:r>
      <w:r>
        <w:rPr>
          <w:rFonts w:ascii="Meiryo" w:eastAsia="Meiryo" w:hAnsi="Meiryo" w:cs="Meiryo"/>
          <w:color w:val="221F1F"/>
          <w:spacing w:val="-9"/>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included</w:t>
      </w:r>
      <w:r>
        <w:rPr>
          <w:rFonts w:ascii="Meiryo" w:eastAsia="Meiryo" w:hAnsi="Meiryo" w:cs="Meiryo"/>
          <w:color w:val="221F1F"/>
          <w:spacing w:val="45"/>
          <w:w w:val="86"/>
          <w:sz w:val="22"/>
          <w:szCs w:val="22"/>
        </w:rPr>
        <w:t xml:space="preserve"> </w:t>
      </w:r>
      <w:r>
        <w:rPr>
          <w:rFonts w:ascii="Meiryo" w:eastAsia="Meiryo" w:hAnsi="Meiryo" w:cs="Meiryo"/>
          <w:color w:val="221F1F"/>
          <w:w w:val="86"/>
          <w:sz w:val="22"/>
          <w:szCs w:val="22"/>
        </w:rPr>
        <w:t>three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Generation</w:t>
      </w:r>
      <w:r>
        <w:rPr>
          <w:rFonts w:ascii="Meiryo" w:eastAsia="Meiryo" w:hAnsi="Meiryo" w:cs="Meiryo"/>
          <w:color w:val="221F1F"/>
          <w:spacing w:val="57"/>
          <w:w w:val="86"/>
          <w:sz w:val="22"/>
          <w:szCs w:val="22"/>
        </w:rPr>
        <w:t xml:space="preserve"> </w:t>
      </w:r>
      <w:r>
        <w:rPr>
          <w:rFonts w:ascii="Meiryo" w:eastAsia="Meiryo" w:hAnsi="Meiryo" w:cs="Meiryo"/>
          <w:color w:val="221F1F"/>
          <w:w w:val="86"/>
          <w:sz w:val="22"/>
          <w:szCs w:val="22"/>
        </w:rPr>
        <w:t>2</w:t>
      </w:r>
      <w:r>
        <w:rPr>
          <w:rFonts w:ascii="Meiryo" w:eastAsia="Meiryo" w:hAnsi="Meiryo" w:cs="Meiryo"/>
          <w:color w:val="221F1F"/>
          <w:spacing w:val="1"/>
          <w:w w:val="86"/>
          <w:sz w:val="22"/>
          <w:szCs w:val="22"/>
        </w:rPr>
        <w:t xml:space="preserve"> </w:t>
      </w:r>
      <w:r>
        <w:rPr>
          <w:rFonts w:ascii="Meiryo" w:eastAsia="Meiryo" w:hAnsi="Meiryo" w:cs="Meiryo"/>
          <w:color w:val="221F1F"/>
          <w:sz w:val="22"/>
          <w:szCs w:val="22"/>
        </w:rPr>
        <w:t xml:space="preserve">linking </w:t>
      </w:r>
      <w:r>
        <w:rPr>
          <w:rFonts w:ascii="Meiryo" w:eastAsia="Meiryo" w:hAnsi="Meiryo" w:cs="Meiryo"/>
          <w:color w:val="221F1F"/>
          <w:w w:val="85"/>
          <w:sz w:val="22"/>
          <w:szCs w:val="22"/>
        </w:rPr>
        <w:t>meth</w:t>
      </w:r>
      <w:r>
        <w:rPr>
          <w:rFonts w:ascii="Meiryo" w:eastAsia="Meiryo" w:hAnsi="Meiryo" w:cs="Meiryo"/>
          <w:color w:val="221F1F"/>
          <w:spacing w:val="6"/>
          <w:w w:val="85"/>
          <w:sz w:val="22"/>
          <w:szCs w:val="22"/>
        </w:rPr>
        <w:t>o</w:t>
      </w:r>
      <w:r>
        <w:rPr>
          <w:rFonts w:ascii="Meiryo" w:eastAsia="Meiryo" w:hAnsi="Meiryo" w:cs="Meiryo"/>
          <w:color w:val="221F1F"/>
          <w:w w:val="85"/>
          <w:sz w:val="22"/>
          <w:szCs w:val="22"/>
        </w:rPr>
        <w:t>d</w:t>
      </w:r>
      <w:r>
        <w:rPr>
          <w:rFonts w:ascii="Meiryo" w:eastAsia="Meiryo" w:hAnsi="Meiryo" w:cs="Meiryo"/>
          <w:color w:val="221F1F"/>
          <w:spacing w:val="24"/>
          <w:w w:val="85"/>
          <w:sz w:val="22"/>
          <w:szCs w:val="22"/>
        </w:rPr>
        <w:t xml:space="preserve"> </w:t>
      </w:r>
      <w:r>
        <w:rPr>
          <w:rFonts w:ascii="Meiryo" w:eastAsia="Meiryo" w:hAnsi="Meiryo" w:cs="Meiryo"/>
          <w:color w:val="221F1F"/>
          <w:spacing w:val="-10"/>
          <w:w w:val="85"/>
          <w:sz w:val="22"/>
          <w:szCs w:val="22"/>
        </w:rPr>
        <w:t>v</w:t>
      </w:r>
      <w:r>
        <w:rPr>
          <w:rFonts w:ascii="Meiryo" w:eastAsia="Meiryo" w:hAnsi="Meiryo" w:cs="Meiryo"/>
          <w:color w:val="221F1F"/>
          <w:w w:val="85"/>
          <w:sz w:val="22"/>
          <w:szCs w:val="22"/>
        </w:rPr>
        <w:t>aria</w:t>
      </w:r>
      <w:r>
        <w:rPr>
          <w:rFonts w:ascii="Meiryo" w:eastAsia="Meiryo" w:hAnsi="Meiryo" w:cs="Meiryo"/>
          <w:color w:val="221F1F"/>
          <w:spacing w:val="-4"/>
          <w:w w:val="85"/>
          <w:sz w:val="22"/>
          <w:szCs w:val="22"/>
        </w:rPr>
        <w:t>n</w:t>
      </w:r>
      <w:r>
        <w:rPr>
          <w:rFonts w:ascii="Meiryo" w:eastAsia="Meiryo" w:hAnsi="Meiryo" w:cs="Meiryo"/>
          <w:color w:val="221F1F"/>
          <w:w w:val="85"/>
          <w:sz w:val="22"/>
          <w:szCs w:val="22"/>
        </w:rPr>
        <w:t>ts,</w:t>
      </w:r>
      <w:r>
        <w:rPr>
          <w:rFonts w:ascii="Meiryo" w:eastAsia="Meiryo" w:hAnsi="Meiryo" w:cs="Meiryo"/>
          <w:color w:val="221F1F"/>
          <w:spacing w:val="40"/>
          <w:w w:val="85"/>
          <w:sz w:val="22"/>
          <w:szCs w:val="22"/>
        </w:rPr>
        <w:t xml:space="preserve"> </w:t>
      </w:r>
      <w:r>
        <w:rPr>
          <w:rFonts w:ascii="Meiryo" w:eastAsia="Meiryo" w:hAnsi="Meiryo" w:cs="Meiryo"/>
          <w:color w:val="221F1F"/>
          <w:w w:val="85"/>
          <w:sz w:val="22"/>
          <w:szCs w:val="22"/>
        </w:rPr>
        <w:t>just</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as</w:t>
      </w:r>
      <w:r>
        <w:rPr>
          <w:rFonts w:ascii="Meiryo" w:eastAsia="Meiryo" w:hAnsi="Meiryo" w:cs="Meiryo"/>
          <w:color w:val="221F1F"/>
          <w:spacing w:val="-5"/>
          <w:w w:val="85"/>
          <w:sz w:val="22"/>
          <w:szCs w:val="22"/>
        </w:rPr>
        <w:t xml:space="preserve"> w</w:t>
      </w:r>
      <w:r>
        <w:rPr>
          <w:rFonts w:ascii="Meiryo" w:eastAsia="Meiryo" w:hAnsi="Meiryo" w:cs="Meiryo"/>
          <w:color w:val="221F1F"/>
          <w:w w:val="85"/>
          <w:sz w:val="22"/>
          <w:szCs w:val="22"/>
        </w:rPr>
        <w:t>e</w:t>
      </w:r>
      <w:r>
        <w:rPr>
          <w:rFonts w:ascii="Meiryo" w:eastAsia="Meiryo" w:hAnsi="Meiryo" w:cs="Meiryo"/>
          <w:color w:val="221F1F"/>
          <w:spacing w:val="-8"/>
          <w:w w:val="85"/>
          <w:sz w:val="22"/>
          <w:szCs w:val="22"/>
        </w:rPr>
        <w:t xml:space="preserve"> </w:t>
      </w:r>
      <w:r>
        <w:rPr>
          <w:rFonts w:ascii="Meiryo" w:eastAsia="Meiryo" w:hAnsi="Meiryo" w:cs="Meiryo"/>
          <w:color w:val="221F1F"/>
          <w:sz w:val="22"/>
          <w:szCs w:val="22"/>
        </w:rPr>
        <w:t>did</w:t>
      </w:r>
      <w:r>
        <w:rPr>
          <w:rFonts w:ascii="Meiryo" w:eastAsia="Meiryo" w:hAnsi="Meiryo" w:cs="Meiryo"/>
          <w:color w:val="221F1F"/>
          <w:spacing w:val="-2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8"/>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family</w:t>
      </w:r>
      <w:r>
        <w:rPr>
          <w:rFonts w:ascii="Meiryo" w:eastAsia="Meiryo" w:hAnsi="Meiryo" w:cs="Meiryo"/>
          <w:color w:val="221F1F"/>
          <w:spacing w:val="40"/>
          <w:w w:val="86"/>
          <w:sz w:val="22"/>
          <w:szCs w:val="22"/>
        </w:rPr>
        <w:t xml:space="preserve"> </w:t>
      </w:r>
      <w:r>
        <w:rPr>
          <w:rFonts w:ascii="Meiryo" w:eastAsia="Meiryo" w:hAnsi="Meiryo" w:cs="Meiryo"/>
          <w:color w:val="221F1F"/>
          <w:w w:val="86"/>
          <w:sz w:val="22"/>
          <w:szCs w:val="22"/>
        </w:rPr>
        <w:t>analyses:</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Mixed</w:t>
      </w:r>
      <w:r>
        <w:rPr>
          <w:rFonts w:ascii="Meiryo" w:eastAsia="Meiryo" w:hAnsi="Meiryo" w:cs="Meiryo"/>
          <w:color w:val="221F1F"/>
          <w:spacing w:val="63"/>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6"/>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0"/>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orns</w:t>
      </w:r>
      <w:r>
        <w:rPr>
          <w:rFonts w:ascii="Meiryo" w:eastAsia="Meiryo" w:hAnsi="Meiryo" w:cs="Meiryo"/>
          <w:color w:val="221F1F"/>
          <w:spacing w:val="4"/>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ea</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sister,</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Daug</w:t>
      </w:r>
      <w:r>
        <w:rPr>
          <w:rFonts w:ascii="Meiryo" w:eastAsia="Meiryo" w:hAnsi="Meiryo" w:cs="Meiryo"/>
          <w:color w:val="221F1F"/>
          <w:spacing w:val="-4"/>
          <w:w w:val="86"/>
          <w:sz w:val="22"/>
          <w:szCs w:val="22"/>
        </w:rPr>
        <w:t>h</w:t>
      </w:r>
      <w:r>
        <w:rPr>
          <w:rFonts w:ascii="Meiryo" w:eastAsia="Meiryo" w:hAnsi="Meiryo" w:cs="Meiryo"/>
          <w:color w:val="221F1F"/>
          <w:w w:val="86"/>
          <w:sz w:val="22"/>
          <w:szCs w:val="22"/>
        </w:rPr>
        <w:t>ters</w:t>
      </w:r>
      <w:r>
        <w:rPr>
          <w:rFonts w:ascii="Meiryo" w:eastAsia="Meiryo" w:hAnsi="Meiryo" w:cs="Meiryo"/>
          <w:color w:val="221F1F"/>
          <w:spacing w:val="37"/>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6"/>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z w:val="22"/>
          <w:szCs w:val="22"/>
        </w:rPr>
        <w:t>diﬀerences</w:t>
      </w:r>
    </w:p>
    <w:p>
      <w:pPr>
        <w:spacing w:before="5"/>
        <w:ind w:left="155"/>
        <w:rPr>
          <w:rFonts w:ascii="Meiryo" w:eastAsia="Meiryo" w:hAnsi="Meiryo" w:cs="Meiryo"/>
          <w:sz w:val="22"/>
          <w:szCs w:val="22"/>
        </w:rPr>
      </w:pP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girls,</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Sons</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m</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del</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6"/>
          <w:w w:val="87"/>
          <w:sz w:val="22"/>
          <w:szCs w:val="22"/>
        </w:rPr>
        <w:t>p</w:t>
      </w:r>
      <w:r>
        <w:rPr>
          <w:rFonts w:ascii="Meiryo" w:eastAsia="Meiryo" w:hAnsi="Meiryo" w:cs="Meiryo"/>
          <w:color w:val="221F1F"/>
          <w:w w:val="87"/>
          <w:sz w:val="22"/>
          <w:szCs w:val="22"/>
        </w:rPr>
        <w:t>orts</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sons.</w:t>
      </w:r>
    </w:p>
    <w:p>
      <w:pPr>
        <w:spacing w:before="23" w:line="252" w:lineRule="auto"/>
        <w:ind w:left="155" w:right="91" w:firstLine="542"/>
        <w:rPr>
          <w:rFonts w:ascii="Meiryo" w:eastAsia="Meiryo" w:hAnsi="Meiryo" w:cs="Meiryo"/>
          <w:sz w:val="22"/>
          <w:szCs w:val="22"/>
        </w:rPr>
      </w:pPr>
      <w:r>
        <w:rPr>
          <w:rFonts w:ascii="Meiryo" w:eastAsia="Meiryo" w:hAnsi="Meiryo" w:cs="Meiryo"/>
          <w:b/>
          <w:color w:val="221F1F"/>
          <w:sz w:val="22"/>
          <w:szCs w:val="22"/>
        </w:rPr>
        <w:t>G1</w:t>
      </w:r>
      <w:r>
        <w:rPr>
          <w:rFonts w:ascii="Meiryo" w:eastAsia="Meiryo" w:hAnsi="Meiryo" w:cs="Meiryo"/>
          <w:b/>
          <w:color w:val="221F1F"/>
          <w:spacing w:val="15"/>
          <w:sz w:val="22"/>
          <w:szCs w:val="22"/>
        </w:rPr>
        <w:t xml:space="preserve"> </w:t>
      </w:r>
      <w:del w:id="874" w:author="0" w:date="2015-11-12T21:24:00Z">
        <w:r>
          <w:rPr>
            <w:i/>
            <w:color w:val="221F1F"/>
            <w:sz w:val="22"/>
            <w:szCs w:val="22"/>
          </w:rPr>
          <w:delText>δ</w:delText>
        </w:r>
        <w:r>
          <w:rPr>
            <w:i/>
            <w:color w:val="221F1F"/>
            <w:spacing w:val="33"/>
            <w:sz w:val="22"/>
            <w:szCs w:val="22"/>
          </w:rPr>
          <w:delText xml:space="preserve"> </w:delText>
        </w:r>
      </w:del>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ins w:id="875" w:author="0" w:date="2015-11-12T21:24:00Z">
        <w:r>
          <w:rPr>
            <w:rFonts w:ascii="Meiryo" w:eastAsia="Meiryo" w:hAnsi="Meiryo" w:cs="Meiryo"/>
            <w:b/>
            <w:color w:val="221F1F"/>
            <w:w w:val="91"/>
            <w:sz w:val="22"/>
            <w:szCs w:val="22"/>
          </w:rPr>
          <w:t xml:space="preserve"> Difference</w:t>
        </w:r>
      </w:ins>
      <w:r>
        <w:rPr>
          <w:rFonts w:ascii="Meiryo" w:eastAsia="Meiryo" w:hAnsi="Meiryo" w:cs="Meiryo"/>
          <w:b/>
          <w:color w:val="221F1F"/>
          <w:spacing w:val="25"/>
          <w:w w:val="91"/>
          <w:sz w:val="22"/>
          <w:szCs w:val="22"/>
        </w:rPr>
        <w:t xml:space="preserve"> </w:t>
      </w:r>
      <w:r>
        <w:rPr>
          <w:i/>
          <w:color w:val="221F1F"/>
          <w:sz w:val="22"/>
          <w:szCs w:val="22"/>
        </w:rPr>
        <w:t>→</w:t>
      </w:r>
      <w:r>
        <w:rPr>
          <w:i/>
          <w:color w:val="221F1F"/>
          <w:spacing w:val="33"/>
          <w:sz w:val="22"/>
          <w:szCs w:val="22"/>
        </w:rPr>
        <w:t xml:space="preserve"> </w:t>
      </w: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del w:id="876" w:author="0" w:date="2015-11-12T21:24:00Z">
        <w:r>
          <w:rPr>
            <w:rFonts w:ascii="Meiryo" w:eastAsia="Meiryo" w:hAnsi="Meiryo" w:cs="Meiryo"/>
            <w:b/>
            <w:color w:val="221F1F"/>
            <w:sz w:val="22"/>
            <w:szCs w:val="22"/>
          </w:rPr>
          <w:delText>Dif</w:delText>
        </w:r>
        <w:r>
          <w:rPr>
            <w:rFonts w:ascii="Meiryo" w:eastAsia="Meiryo" w:hAnsi="Meiryo" w:cs="Meiryo"/>
            <w:b/>
            <w:color w:val="221F1F"/>
            <w:spacing w:val="25"/>
            <w:sz w:val="22"/>
            <w:szCs w:val="22"/>
          </w:rPr>
          <w:delText xml:space="preserve"> </w:delText>
        </w:r>
      </w:del>
      <w:r>
        <w:rPr>
          <w:rFonts w:ascii="Meiryo" w:eastAsia="Meiryo" w:hAnsi="Meiryo" w:cs="Meiryo"/>
          <w:b/>
          <w:color w:val="221F1F"/>
          <w:sz w:val="22"/>
          <w:szCs w:val="22"/>
        </w:rPr>
        <w:t>AFI</w:t>
      </w:r>
      <w:ins w:id="877" w:author="0" w:date="2015-11-12T21:24:00Z">
        <w:r>
          <w:rPr>
            <w:rFonts w:ascii="Meiryo" w:eastAsia="Meiryo" w:hAnsi="Meiryo" w:cs="Meiryo"/>
            <w:b/>
            <w:color w:val="221F1F"/>
            <w:sz w:val="22"/>
            <w:szCs w:val="22"/>
          </w:rPr>
          <w:t xml:space="preserve"> Differences</w:t>
        </w:r>
      </w:ins>
      <w:r>
        <w:rPr>
          <w:rFonts w:ascii="Meiryo" w:eastAsia="Meiryo" w:hAnsi="Meiryo" w:cs="Meiryo"/>
          <w:b/>
          <w:color w:val="221F1F"/>
          <w:sz w:val="22"/>
          <w:szCs w:val="22"/>
        </w:rPr>
        <w:t xml:space="preserve">.  </w:t>
      </w:r>
      <w:r>
        <w:rPr>
          <w:rFonts w:ascii="Meiryo" w:eastAsia="Meiryo" w:hAnsi="Meiryo" w:cs="Meiryo"/>
          <w:b/>
          <w:color w:val="221F1F"/>
          <w:spacing w:val="26"/>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1</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9"/>
          <w:sz w:val="22"/>
          <w:szCs w:val="22"/>
        </w:rPr>
        <w:t>standardized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2"/>
          <w:sz w:val="22"/>
          <w:szCs w:val="22"/>
        </w:rPr>
        <w:t xml:space="preserve"> </w:t>
      </w:r>
      <w:r>
        <w:rPr>
          <w:rFonts w:ascii="Meiryo" w:eastAsia="Meiryo" w:hAnsi="Meiryo" w:cs="Meiryo"/>
          <w:color w:val="221F1F"/>
          <w:w w:val="83"/>
          <w:sz w:val="22"/>
          <w:szCs w:val="22"/>
        </w:rPr>
        <w:t>scores</w:t>
      </w:r>
      <w:r>
        <w:rPr>
          <w:rFonts w:ascii="Meiryo" w:eastAsia="Meiryo" w:hAnsi="Meiryo" w:cs="Meiryo"/>
          <w:color w:val="221F1F"/>
          <w:spacing w:val="11"/>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ere</w:t>
      </w:r>
      <w:r>
        <w:rPr>
          <w:rFonts w:ascii="Meiryo" w:eastAsia="Meiryo" w:hAnsi="Meiryo" w:cs="Meiryo"/>
          <w:color w:val="221F1F"/>
          <w:spacing w:val="8"/>
          <w:w w:val="83"/>
          <w:sz w:val="22"/>
          <w:szCs w:val="22"/>
        </w:rPr>
        <w:t xml:space="preserve"> </w:t>
      </w:r>
      <w:r>
        <w:rPr>
          <w:rFonts w:ascii="Meiryo" w:eastAsia="Meiryo" w:hAnsi="Meiryo" w:cs="Meiryo"/>
          <w:color w:val="221F1F"/>
          <w:w w:val="83"/>
          <w:sz w:val="22"/>
          <w:szCs w:val="22"/>
        </w:rPr>
        <w:t>used</w:t>
      </w:r>
      <w:r>
        <w:rPr>
          <w:rFonts w:ascii="Meiryo" w:eastAsia="Meiryo" w:hAnsi="Meiryo" w:cs="Meiryo"/>
          <w:color w:val="221F1F"/>
          <w:spacing w:val="16"/>
          <w:w w:val="83"/>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predict</w:t>
      </w:r>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19"/>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of</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7"/>
          <w:w w:val="87"/>
          <w:sz w:val="22"/>
          <w:szCs w:val="22"/>
        </w:rPr>
        <w:t xml:space="preserve"> </w:t>
      </w:r>
      <w:r>
        <w:rPr>
          <w:rFonts w:ascii="Meiryo" w:eastAsia="Meiryo" w:hAnsi="Meiryo" w:cs="Meiryo"/>
          <w:color w:val="221F1F"/>
          <w:w w:val="89"/>
          <w:sz w:val="22"/>
          <w:szCs w:val="22"/>
        </w:rPr>
        <w:t xml:space="preserve">standardized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w w:val="86"/>
          <w:sz w:val="22"/>
          <w:szCs w:val="22"/>
        </w:rPr>
        <w:t>co</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 xml:space="preserve">trolling </w:t>
      </w:r>
      <w:r>
        <w:rPr>
          <w:rFonts w:ascii="Meiryo" w:eastAsia="Meiryo" w:hAnsi="Meiryo" w:cs="Meiryo"/>
          <w:color w:val="221F1F"/>
          <w:spacing w:val="8"/>
          <w:w w:val="86"/>
          <w:sz w:val="22"/>
          <w:szCs w:val="22"/>
        </w:rPr>
        <w:t xml:space="preserve"> </w:t>
      </w:r>
      <w:r>
        <w:rPr>
          <w:rFonts w:ascii="Meiryo" w:eastAsia="Meiryo" w:hAnsi="Meiryo" w:cs="Meiryo"/>
          <w:color w:val="221F1F"/>
          <w:w w:val="86"/>
          <w:sz w:val="22"/>
          <w:szCs w:val="22"/>
        </w:rPr>
        <w:t>for</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Generation</w:t>
      </w:r>
      <w:r>
        <w:rPr>
          <w:rFonts w:ascii="Meiryo" w:eastAsia="Meiryo" w:hAnsi="Meiryo" w:cs="Meiryo"/>
          <w:color w:val="221F1F"/>
          <w:spacing w:val="57"/>
          <w:w w:val="86"/>
          <w:sz w:val="22"/>
          <w:szCs w:val="22"/>
        </w:rPr>
        <w:t xml:space="preserve"> </w:t>
      </w:r>
      <w:r>
        <w:rPr>
          <w:rFonts w:ascii="Meiryo" w:eastAsia="Meiryo" w:hAnsi="Meiryo" w:cs="Meiryo"/>
          <w:color w:val="221F1F"/>
          <w:w w:val="86"/>
          <w:sz w:val="22"/>
          <w:szCs w:val="22"/>
        </w:rPr>
        <w:t>1</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sister</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3"/>
          <w:sz w:val="22"/>
          <w:szCs w:val="22"/>
        </w:rPr>
        <w:t>scores</w:t>
      </w:r>
      <w:r>
        <w:rPr>
          <w:rFonts w:ascii="Meiryo" w:eastAsia="Meiryo" w:hAnsi="Meiryo" w:cs="Meiryo"/>
          <w:color w:val="221F1F"/>
          <w:spacing w:val="13"/>
          <w:w w:val="83"/>
          <w:sz w:val="22"/>
          <w:szCs w:val="22"/>
        </w:rPr>
        <w:t xml:space="preserve"> </w:t>
      </w:r>
      <w:r>
        <w:rPr>
          <w:rFonts w:ascii="Meiryo" w:eastAsia="Meiryo" w:hAnsi="Meiryo" w:cs="Meiryo"/>
          <w:color w:val="221F1F"/>
          <w:sz w:val="22"/>
          <w:szCs w:val="22"/>
        </w:rPr>
        <w:t>and</w:t>
      </w:r>
    </w:p>
    <w:p>
      <w:pPr>
        <w:spacing w:before="5" w:line="252" w:lineRule="auto"/>
        <w:ind w:left="155" w:right="176"/>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ins w:id="878" w:author="0" w:date="2015-11-12T21:25:00Z">
        <w:r>
          <w:rPr>
            <w:rFonts w:ascii="Meiryo" w:eastAsia="Meiryo" w:hAnsi="Meiryo" w:cs="Meiryo"/>
            <w:color w:val="221F1F"/>
            <w:sz w:val="22"/>
            <w:szCs w:val="22"/>
          </w:rPr>
          <w:t xml:space="preserve"> (to account for between-family variance)</w:t>
        </w:r>
      </w:ins>
      <w:r>
        <w:rPr>
          <w:rFonts w:ascii="Meiryo" w:eastAsia="Meiryo" w:hAnsi="Meiryo" w:cs="Meiryo"/>
          <w:color w:val="221F1F"/>
          <w:sz w:val="22"/>
          <w:szCs w:val="22"/>
        </w:rPr>
        <w:t>.</w:t>
      </w:r>
      <w:ins w:id="879" w:author="0" w:date="2015-11-12T21:25:00Z">
        <w:r>
          <w:rPr>
            <w:rFonts w:ascii="Meiryo" w:eastAsia="Meiryo" w:hAnsi="Meiryo" w:cs="Meiryo"/>
            <w:color w:val="221F1F"/>
            <w:sz w:val="22"/>
            <w:szCs w:val="22"/>
          </w:rPr>
          <w:t xml:space="preserve">  Table 6?</w:t>
        </w:r>
      </w:ins>
      <w:r>
        <w:rPr>
          <w:rFonts w:ascii="Meiryo" w:eastAsia="Meiryo" w:hAnsi="Meiryo" w:cs="Meiryo"/>
          <w:color w:val="221F1F"/>
          <w:spacing w:val="8"/>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5"/>
          <w:sz w:val="22"/>
          <w:szCs w:val="22"/>
        </w:rPr>
        <w:t>15</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5"/>
          <w:w w:val="85"/>
          <w:sz w:val="22"/>
          <w:szCs w:val="22"/>
        </w:rPr>
        <w:t xml:space="preserve"> </w:t>
      </w:r>
      <w:r>
        <w:rPr>
          <w:rFonts w:ascii="Meiryo" w:eastAsia="Meiryo" w:hAnsi="Meiryo" w:cs="Meiryo"/>
          <w:color w:val="221F1F"/>
          <w:w w:val="85"/>
          <w:sz w:val="22"/>
          <w:szCs w:val="22"/>
        </w:rPr>
        <w:t>35</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displ</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ys</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results</w:t>
      </w:r>
      <w:r>
        <w:rPr>
          <w:rFonts w:ascii="Meiryo" w:eastAsia="Meiryo" w:hAnsi="Meiryo" w:cs="Meiryo"/>
          <w:color w:val="221F1F"/>
          <w:spacing w:val="24"/>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 xml:space="preserve">y </w:t>
      </w:r>
      <w:r>
        <w:rPr>
          <w:rFonts w:ascii="Meiryo" w:eastAsia="Meiryo" w:hAnsi="Meiryo" w:cs="Meiryo"/>
          <w:color w:val="221F1F"/>
          <w:w w:val="87"/>
          <w:sz w:val="22"/>
          <w:szCs w:val="22"/>
        </w:rPr>
        <w:t>Generation</w:t>
      </w:r>
      <w:r>
        <w:rPr>
          <w:rFonts w:ascii="Meiryo" w:eastAsia="Meiryo" w:hAnsi="Meiryo" w:cs="Meiryo"/>
          <w:color w:val="221F1F"/>
          <w:spacing w:val="45"/>
          <w:w w:val="87"/>
          <w:sz w:val="22"/>
          <w:szCs w:val="22"/>
        </w:rPr>
        <w:t xml:space="preserve"> </w:t>
      </w:r>
      <w:r>
        <w:rPr>
          <w:rFonts w:ascii="Meiryo" w:eastAsia="Meiryo" w:hAnsi="Meiryo" w:cs="Meiryo"/>
          <w:color w:val="221F1F"/>
          <w:w w:val="87"/>
          <w:sz w:val="22"/>
          <w:szCs w:val="22"/>
        </w:rPr>
        <w:t>2</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linking</w:t>
      </w:r>
      <w:r>
        <w:rPr>
          <w:rFonts w:ascii="Meiryo" w:eastAsia="Meiryo" w:hAnsi="Meiryo" w:cs="Meiryo"/>
          <w:color w:val="221F1F"/>
          <w:spacing w:val="57"/>
          <w:w w:val="87"/>
          <w:sz w:val="22"/>
          <w:szCs w:val="22"/>
        </w:rPr>
        <w:t xml:space="preserve"> </w:t>
      </w:r>
      <w:r>
        <w:rPr>
          <w:rFonts w:ascii="Meiryo" w:eastAsia="Meiryo" w:hAnsi="Meiryo" w:cs="Meiryo"/>
          <w:color w:val="221F1F"/>
          <w:w w:val="87"/>
          <w:sz w:val="22"/>
          <w:szCs w:val="22"/>
        </w:rPr>
        <w:t>meth</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w:t>
      </w:r>
      <w:r>
        <w:rPr>
          <w:rFonts w:ascii="Meiryo" w:eastAsia="Meiryo" w:hAnsi="Meiryo" w:cs="Meiryo"/>
          <w:color w:val="221F1F"/>
          <w:spacing w:val="34"/>
          <w:w w:val="87"/>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Mixed</w:t>
      </w:r>
      <w:r>
        <w:rPr>
          <w:rFonts w:ascii="Meiryo" w:eastAsia="Meiryo" w:hAnsi="Meiryo" w:cs="Meiryo"/>
          <w:color w:val="221F1F"/>
          <w:spacing w:val="-2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6"/>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ﬁrst</w:t>
      </w:r>
      <w:r>
        <w:rPr>
          <w:rFonts w:ascii="Meiryo" w:eastAsia="Meiryo" w:hAnsi="Meiryo" w:cs="Meiryo"/>
          <w:color w:val="221F1F"/>
          <w:spacing w:val="21"/>
          <w:w w:val="88"/>
          <w:sz w:val="22"/>
          <w:szCs w:val="22"/>
        </w:rPr>
        <w:t xml:space="preserve"> </w:t>
      </w:r>
      <w:r>
        <w:rPr>
          <w:rFonts w:ascii="Meiryo" w:eastAsia="Meiryo" w:hAnsi="Meiryo" w:cs="Meiryo"/>
          <w:color w:val="221F1F"/>
          <w:spacing w:val="5"/>
          <w:w w:val="88"/>
          <w:sz w:val="22"/>
          <w:szCs w:val="22"/>
        </w:rPr>
        <w:t>b</w:t>
      </w:r>
      <w:r>
        <w:rPr>
          <w:rFonts w:ascii="Meiryo" w:eastAsia="Meiryo" w:hAnsi="Meiryo" w:cs="Meiryo"/>
          <w:color w:val="221F1F"/>
          <w:w w:val="88"/>
          <w:sz w:val="22"/>
          <w:szCs w:val="22"/>
        </w:rPr>
        <w:t>orns</w:t>
      </w:r>
      <w:r>
        <w:rPr>
          <w:rFonts w:ascii="Meiryo" w:eastAsia="Meiryo" w:hAnsi="Meiryo" w:cs="Meiryo"/>
          <w:color w:val="221F1F"/>
          <w:spacing w:val="3"/>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ea</w:t>
      </w:r>
      <w:r>
        <w:rPr>
          <w:rFonts w:ascii="Meiryo" w:eastAsia="Meiryo" w:hAnsi="Meiryo" w:cs="Meiryo"/>
          <w:color w:val="221F1F"/>
          <w:spacing w:val="-5"/>
          <w:w w:val="85"/>
          <w:sz w:val="22"/>
          <w:szCs w:val="22"/>
        </w:rPr>
        <w:t>c</w:t>
      </w:r>
      <w:r>
        <w:rPr>
          <w:rFonts w:ascii="Meiryo" w:eastAsia="Meiryo" w:hAnsi="Meiryo" w:cs="Meiryo"/>
          <w:color w:val="221F1F"/>
          <w:w w:val="85"/>
          <w:sz w:val="22"/>
          <w:szCs w:val="22"/>
        </w:rPr>
        <w:t>h</w:t>
      </w:r>
      <w:r>
        <w:rPr>
          <w:rFonts w:ascii="Meiryo" w:eastAsia="Meiryo" w:hAnsi="Meiryo" w:cs="Meiryo"/>
          <w:color w:val="221F1F"/>
          <w:spacing w:val="9"/>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22"/>
          <w:w w:val="85"/>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336),</w:t>
      </w:r>
      <w:r>
        <w:rPr>
          <w:rFonts w:ascii="Meiryo" w:eastAsia="Meiryo" w:hAnsi="Meiryo" w:cs="Meiryo"/>
          <w:color w:val="221F1F"/>
          <w:spacing w:val="-12"/>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Daug</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ters</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m</w:t>
      </w:r>
      <w:r>
        <w:rPr>
          <w:rFonts w:ascii="Meiryo" w:eastAsia="Meiryo" w:hAnsi="Meiryo" w:cs="Meiryo"/>
          <w:color w:val="221F1F"/>
          <w:spacing w:val="5"/>
          <w:w w:val="85"/>
          <w:sz w:val="22"/>
          <w:szCs w:val="22"/>
        </w:rPr>
        <w:t>o</w:t>
      </w:r>
      <w:r>
        <w:rPr>
          <w:rFonts w:ascii="Meiryo" w:eastAsia="Meiryo" w:hAnsi="Meiryo" w:cs="Meiryo"/>
          <w:color w:val="221F1F"/>
          <w:w w:val="85"/>
          <w:sz w:val="22"/>
          <w:szCs w:val="22"/>
        </w:rPr>
        <w:t>del</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re</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orts</w:t>
      </w:r>
      <w:r>
        <w:rPr>
          <w:rFonts w:ascii="Meiryo" w:eastAsia="Meiryo" w:hAnsi="Meiryo" w:cs="Meiryo"/>
          <w:color w:val="221F1F"/>
          <w:spacing w:val="28"/>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erages</w:t>
      </w:r>
      <w:r>
        <w:rPr>
          <w:rFonts w:ascii="Meiryo" w:eastAsia="Meiryo" w:hAnsi="Meiryo" w:cs="Meiryo"/>
          <w:color w:val="221F1F"/>
          <w:spacing w:val="-1"/>
          <w:w w:val="85"/>
          <w:sz w:val="22"/>
          <w:szCs w:val="22"/>
        </w:rPr>
        <w:t xml:space="preserve"> </w:t>
      </w:r>
      <w:r>
        <w:rPr>
          <w:rFonts w:ascii="Meiryo" w:eastAsia="Meiryo" w:hAnsi="Meiryo" w:cs="Meiryo"/>
          <w:color w:val="221F1F"/>
          <w:sz w:val="22"/>
          <w:szCs w:val="22"/>
        </w:rPr>
        <w:t xml:space="preserve">and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5"/>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orn</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girls</w:t>
      </w:r>
      <w:r>
        <w:rPr>
          <w:rFonts w:ascii="Meiryo" w:eastAsia="Meiryo" w:hAnsi="Meiryo" w:cs="Meiryo"/>
          <w:color w:val="221F1F"/>
          <w:spacing w:val="12"/>
          <w:w w:val="89"/>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258),</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Sons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6"/>
          <w:w w:val="86"/>
          <w:sz w:val="22"/>
          <w:szCs w:val="22"/>
        </w:rPr>
        <w:t>a</w:t>
      </w:r>
      <w:r>
        <w:rPr>
          <w:rFonts w:ascii="Meiryo" w:eastAsia="Meiryo" w:hAnsi="Meiryo" w:cs="Meiryo"/>
          <w:color w:val="221F1F"/>
          <w:spacing w:val="-6"/>
          <w:w w:val="93"/>
          <w:sz w:val="22"/>
          <w:szCs w:val="22"/>
        </w:rPr>
        <w:t>v</w:t>
      </w:r>
      <w:r>
        <w:rPr>
          <w:rFonts w:ascii="Meiryo" w:eastAsia="Meiryo" w:hAnsi="Meiryo" w:cs="Meiryo"/>
          <w:color w:val="221F1F"/>
          <w:w w:val="82"/>
          <w:sz w:val="22"/>
          <w:szCs w:val="22"/>
        </w:rPr>
        <w:t xml:space="preserve">erages </w:t>
      </w:r>
      <w:r>
        <w:rPr>
          <w:rFonts w:ascii="Meiryo" w:eastAsia="Meiryo" w:hAnsi="Meiryo" w:cs="Meiryo"/>
          <w:color w:val="221F1F"/>
          <w:w w:val="89"/>
          <w:sz w:val="22"/>
          <w:szCs w:val="22"/>
        </w:rPr>
        <w:t>and</w:t>
      </w:r>
      <w:r>
        <w:rPr>
          <w:rFonts w:ascii="Meiryo" w:eastAsia="Meiryo" w:hAnsi="Meiryo" w:cs="Meiryo"/>
          <w:color w:val="221F1F"/>
          <w:spacing w:val="-1"/>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sons</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278).</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three</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m</w:t>
      </w:r>
      <w:r>
        <w:rPr>
          <w:rFonts w:ascii="Meiryo" w:eastAsia="Meiryo" w:hAnsi="Meiryo" w:cs="Meiryo"/>
          <w:color w:val="221F1F"/>
          <w:spacing w:val="5"/>
          <w:w w:val="87"/>
          <w:sz w:val="22"/>
          <w:szCs w:val="22"/>
        </w:rPr>
        <w:t>o</w:t>
      </w:r>
      <w:r>
        <w:rPr>
          <w:rFonts w:ascii="Meiryo" w:eastAsia="Meiryo" w:hAnsi="Meiryo" w:cs="Meiryo"/>
          <w:color w:val="221F1F"/>
          <w:w w:val="87"/>
          <w:sz w:val="22"/>
          <w:szCs w:val="22"/>
        </w:rPr>
        <w:t>dels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re</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eal</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similar</w:t>
      </w:r>
      <w:r>
        <w:rPr>
          <w:rFonts w:ascii="Meiryo" w:eastAsia="Meiryo" w:hAnsi="Meiryo" w:cs="Meiryo"/>
          <w:color w:val="221F1F"/>
          <w:spacing w:val="38"/>
          <w:w w:val="87"/>
          <w:sz w:val="22"/>
          <w:szCs w:val="22"/>
        </w:rPr>
        <w:t xml:space="preserve"> </w:t>
      </w:r>
      <w:r>
        <w:rPr>
          <w:rFonts w:ascii="Meiryo" w:eastAsia="Meiryo" w:hAnsi="Meiryo" w:cs="Meiryo"/>
          <w:color w:val="221F1F"/>
          <w:sz w:val="22"/>
          <w:szCs w:val="22"/>
        </w:rPr>
        <w:t xml:space="preserve">results. </w:t>
      </w:r>
      <w:r>
        <w:rPr>
          <w:rFonts w:ascii="Meiryo" w:eastAsia="Meiryo" w:hAnsi="Meiryo" w:cs="Meiryo"/>
          <w:color w:val="221F1F"/>
          <w:w w:val="84"/>
          <w:sz w:val="22"/>
          <w:szCs w:val="22"/>
        </w:rPr>
        <w:t xml:space="preserve">Generation </w:t>
      </w:r>
      <w:r>
        <w:rPr>
          <w:rFonts w:ascii="Meiryo" w:eastAsia="Meiryo" w:hAnsi="Meiryo" w:cs="Meiryo"/>
          <w:color w:val="221F1F"/>
          <w:spacing w:val="20"/>
          <w:w w:val="84"/>
          <w:sz w:val="22"/>
          <w:szCs w:val="22"/>
        </w:rPr>
        <w:t xml:space="preserve"> </w:t>
      </w:r>
      <w:r>
        <w:rPr>
          <w:rFonts w:ascii="Meiryo" w:eastAsia="Meiryo" w:hAnsi="Meiryo" w:cs="Meiryo"/>
          <w:color w:val="221F1F"/>
          <w:w w:val="84"/>
          <w:sz w:val="22"/>
          <w:szCs w:val="22"/>
        </w:rPr>
        <w:t>2</w:t>
      </w:r>
      <w:r>
        <w:rPr>
          <w:rFonts w:ascii="Meiryo" w:eastAsia="Meiryo" w:hAnsi="Meiryo" w:cs="Meiryo"/>
          <w:color w:val="221F1F"/>
          <w:spacing w:val="5"/>
          <w:w w:val="84"/>
          <w:sz w:val="22"/>
          <w:szCs w:val="22"/>
        </w:rPr>
        <w:t xml:space="preserve"> </w:t>
      </w:r>
      <w:r>
        <w:rPr>
          <w:rFonts w:ascii="Meiryo" w:eastAsia="Meiryo" w:hAnsi="Meiryo" w:cs="Meiryo"/>
          <w:color w:val="221F1F"/>
          <w:spacing w:val="-5"/>
          <w:w w:val="84"/>
          <w:sz w:val="22"/>
          <w:szCs w:val="22"/>
        </w:rPr>
        <w:t>av</w:t>
      </w:r>
      <w:r>
        <w:rPr>
          <w:rFonts w:ascii="Meiryo" w:eastAsia="Meiryo" w:hAnsi="Meiryo" w:cs="Meiryo"/>
          <w:color w:val="221F1F"/>
          <w:w w:val="84"/>
          <w:sz w:val="22"/>
          <w:szCs w:val="22"/>
        </w:rPr>
        <w:t>erages</w:t>
      </w:r>
      <w:r>
        <w:rPr>
          <w:rFonts w:ascii="Meiryo" w:eastAsia="Meiryo" w:hAnsi="Meiryo" w:cs="Meiryo"/>
          <w:color w:val="221F1F"/>
          <w:spacing w:val="9"/>
          <w:w w:val="84"/>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ins w:id="880" w:author="0" w:date="2015-11-12T21:25:00Z">
        <w:r>
          <w:rPr>
            <w:rFonts w:ascii="Meiryo" w:eastAsia="Meiryo" w:hAnsi="Meiryo" w:cs="Meiryo"/>
            <w:color w:val="221F1F"/>
            <w:spacing w:val="21"/>
            <w:sz w:val="22"/>
            <w:szCs w:val="22"/>
          </w:rPr>
          <w:t xml:space="preserve">(between-family measures) </w:t>
        </w:r>
      </w:ins>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signiﬁca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52"/>
          <w:w w:val="86"/>
          <w:sz w:val="22"/>
          <w:szCs w:val="22"/>
        </w:rPr>
        <w:t xml:space="preserve"> </w:t>
      </w:r>
      <w:r>
        <w:rPr>
          <w:rFonts w:ascii="Meiryo" w:eastAsia="Meiryo" w:hAnsi="Meiryo" w:cs="Meiryo"/>
          <w:color w:val="221F1F"/>
          <w:w w:val="86"/>
          <w:sz w:val="22"/>
          <w:szCs w:val="22"/>
        </w:rPr>
        <w:t>predictors</w:t>
      </w:r>
      <w:r>
        <w:rPr>
          <w:rFonts w:ascii="Meiryo" w:eastAsia="Meiryo" w:hAnsi="Meiryo" w:cs="Meiryo"/>
          <w:color w:val="221F1F"/>
          <w:spacing w:val="4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 xml:space="preserve">Gen2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(p</w:t>
      </w:r>
      <w:r>
        <w:rPr>
          <w:rFonts w:ascii="Meiryo" w:eastAsia="Meiryo" w:hAnsi="Meiryo" w:cs="Meiryo"/>
          <w:color w:val="221F1F"/>
          <w:spacing w:val="-23"/>
          <w:sz w:val="22"/>
          <w:szCs w:val="22"/>
        </w:rPr>
        <w:t xml:space="preserve"> </w:t>
      </w:r>
      <w:r>
        <w:rPr>
          <w:i/>
          <w:color w:val="221F1F"/>
          <w:sz w:val="22"/>
          <w:szCs w:val="22"/>
        </w:rPr>
        <w:t>&lt;</w:t>
      </w:r>
      <w:r>
        <w:rPr>
          <w:i/>
          <w:color w:val="221F1F"/>
          <w:spacing w:val="30"/>
          <w:sz w:val="22"/>
          <w:szCs w:val="22"/>
        </w:rPr>
        <w:t xml:space="preserve"> </w:t>
      </w:r>
      <w:r>
        <w:rPr>
          <w:i/>
          <w:color w:val="221F1F"/>
          <w:w w:val="110"/>
          <w:sz w:val="22"/>
          <w:szCs w:val="22"/>
        </w:rPr>
        <w:t>.</w:t>
      </w:r>
      <w:r>
        <w:rPr>
          <w:rFonts w:ascii="Meiryo" w:eastAsia="Meiryo" w:hAnsi="Meiryo" w:cs="Meiryo"/>
          <w:color w:val="221F1F"/>
          <w:w w:val="82"/>
          <w:sz w:val="22"/>
          <w:szCs w:val="22"/>
        </w:rPr>
        <w:t>01),</w:t>
      </w:r>
      <w:r>
        <w:rPr>
          <w:rFonts w:ascii="Meiryo" w:eastAsia="Meiryo" w:hAnsi="Meiryo" w:cs="Meiryo"/>
          <w:color w:val="221F1F"/>
          <w:sz w:val="22"/>
          <w:szCs w:val="22"/>
        </w:rPr>
        <w:t xml:space="preserve"> </w:t>
      </w:r>
      <w:r>
        <w:rPr>
          <w:rFonts w:ascii="Meiryo" w:eastAsia="Meiryo" w:hAnsi="Meiryo" w:cs="Meiryo"/>
          <w:color w:val="221F1F"/>
          <w:w w:val="84"/>
          <w:sz w:val="22"/>
          <w:szCs w:val="22"/>
        </w:rPr>
        <w:t>across</w:t>
      </w:r>
      <w:r>
        <w:rPr>
          <w:rFonts w:ascii="Meiryo" w:eastAsia="Meiryo" w:hAnsi="Meiryo" w:cs="Meiryo"/>
          <w:color w:val="221F1F"/>
          <w:spacing w:val="12"/>
          <w:w w:val="84"/>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8"/>
          <w:sz w:val="22"/>
          <w:szCs w:val="22"/>
        </w:rPr>
        <w:t>three</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linking</w:t>
      </w:r>
      <w:r>
        <w:rPr>
          <w:rFonts w:ascii="Meiryo" w:eastAsia="Meiryo" w:hAnsi="Meiryo" w:cs="Meiryo"/>
          <w:color w:val="221F1F"/>
          <w:spacing w:val="51"/>
          <w:w w:val="88"/>
          <w:sz w:val="22"/>
          <w:szCs w:val="22"/>
        </w:rPr>
        <w:t xml:space="preserve"> </w:t>
      </w:r>
      <w:r>
        <w:rPr>
          <w:rFonts w:ascii="Meiryo" w:eastAsia="Meiryo" w:hAnsi="Meiryo" w:cs="Meiryo"/>
          <w:color w:val="221F1F"/>
          <w:w w:val="88"/>
          <w:sz w:val="22"/>
          <w:szCs w:val="22"/>
        </w:rPr>
        <w:t>meth</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ds.</w:t>
      </w:r>
      <w:r>
        <w:rPr>
          <w:rFonts w:ascii="Meiryo" w:eastAsia="Meiryo" w:hAnsi="Meiryo" w:cs="Meiryo"/>
          <w:color w:val="221F1F"/>
          <w:spacing w:val="13"/>
          <w:w w:val="88"/>
          <w:sz w:val="22"/>
          <w:szCs w:val="22"/>
        </w:rPr>
        <w:t xml:space="preserve"> </w:t>
      </w:r>
      <w:r>
        <w:rPr>
          <w:rFonts w:ascii="Meiryo" w:eastAsia="Meiryo" w:hAnsi="Meiryo" w:cs="Meiryo"/>
          <w:color w:val="221F1F"/>
          <w:w w:val="110"/>
          <w:sz w:val="22"/>
          <w:szCs w:val="22"/>
        </w:rPr>
        <w:t xml:space="preserve">A </w:t>
      </w:r>
      <w:r>
        <w:rPr>
          <w:rFonts w:ascii="Meiryo" w:eastAsia="Meiryo" w:hAnsi="Meiryo" w:cs="Meiryo"/>
          <w:color w:val="221F1F"/>
          <w:w w:val="83"/>
          <w:sz w:val="22"/>
          <w:szCs w:val="22"/>
        </w:rPr>
        <w:t>one</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unit</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gender</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standardized</w:t>
      </w:r>
      <w:r>
        <w:rPr>
          <w:rFonts w:ascii="Meiryo" w:eastAsia="Meiryo" w:hAnsi="Meiryo" w:cs="Meiryo"/>
          <w:color w:val="221F1F"/>
          <w:spacing w:val="52"/>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9"/>
          <w:sz w:val="22"/>
          <w:szCs w:val="22"/>
        </w:rPr>
        <w:t>predicted</w:t>
      </w:r>
      <w:r>
        <w:rPr>
          <w:rFonts w:ascii="Meiryo" w:eastAsia="Meiryo" w:hAnsi="Meiryo" w:cs="Meiryo"/>
          <w:color w:val="221F1F"/>
          <w:spacing w:val="7"/>
          <w:w w:val="89"/>
          <w:sz w:val="22"/>
          <w:szCs w:val="22"/>
        </w:rPr>
        <w:t xml:space="preserve"> </w:t>
      </w:r>
      <w:r>
        <w:rPr>
          <w:i/>
          <w:color w:val="221F1F"/>
          <w:w w:val="144"/>
          <w:sz w:val="22"/>
          <w:szCs w:val="22"/>
        </w:rPr>
        <w:t>≈</w:t>
      </w:r>
      <w:r>
        <w:rPr>
          <w:i/>
          <w:color w:val="221F1F"/>
          <w:spacing w:val="-16"/>
          <w:w w:val="144"/>
          <w:sz w:val="22"/>
          <w:szCs w:val="22"/>
        </w:rPr>
        <w:t xml:space="preserve"> </w:t>
      </w:r>
      <w:r>
        <w:rPr>
          <w:rFonts w:ascii="Meiryo" w:eastAsia="Meiryo" w:hAnsi="Meiryo" w:cs="Meiryo"/>
          <w:color w:val="221F1F"/>
          <w:w w:val="80"/>
          <w:sz w:val="22"/>
          <w:szCs w:val="22"/>
        </w:rPr>
        <w:t>0</w:t>
      </w:r>
      <w:r>
        <w:rPr>
          <w:i/>
          <w:color w:val="221F1F"/>
          <w:w w:val="110"/>
          <w:sz w:val="22"/>
          <w:szCs w:val="22"/>
        </w:rPr>
        <w:t>.</w:t>
      </w:r>
      <w:r>
        <w:rPr>
          <w:rFonts w:ascii="Meiryo" w:eastAsia="Meiryo" w:hAnsi="Meiryo" w:cs="Meiryo"/>
          <w:color w:val="221F1F"/>
          <w:w w:val="80"/>
          <w:sz w:val="22"/>
          <w:szCs w:val="22"/>
        </w:rPr>
        <w:t>34</w:t>
      </w:r>
      <w:r>
        <w:rPr>
          <w:rFonts w:ascii="Meiryo" w:eastAsia="Meiryo" w:hAnsi="Meiryo" w:cs="Meiryo"/>
          <w:color w:val="221F1F"/>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spacing w:val="-5"/>
          <w:w w:val="86"/>
          <w:position w:val="3"/>
          <w:sz w:val="22"/>
          <w:szCs w:val="22"/>
        </w:rPr>
        <w:t>av</w:t>
      </w:r>
      <w:r>
        <w:rPr>
          <w:rFonts w:ascii="Meiryo" w:eastAsia="Meiryo" w:hAnsi="Meiryo" w:cs="Meiryo"/>
          <w:color w:val="221F1F"/>
          <w:w w:val="86"/>
          <w:position w:val="3"/>
          <w:sz w:val="22"/>
          <w:szCs w:val="22"/>
        </w:rPr>
        <w:t>erage</w:t>
      </w:r>
      <w:r>
        <w:rPr>
          <w:rFonts w:ascii="Meiryo" w:eastAsia="Meiryo" w:hAnsi="Meiryo" w:cs="Meiryo"/>
          <w:color w:val="221F1F"/>
          <w:spacing w:val="-7"/>
          <w:w w:val="86"/>
          <w:position w:val="3"/>
          <w:sz w:val="22"/>
          <w:szCs w:val="22"/>
        </w:rPr>
        <w:t xml:space="preserve"> </w:t>
      </w:r>
      <w:r>
        <w:rPr>
          <w:rFonts w:ascii="Meiryo" w:eastAsia="Meiryo" w:hAnsi="Meiryo" w:cs="Meiryo"/>
          <w:color w:val="221F1F"/>
          <w:w w:val="86"/>
          <w:position w:val="3"/>
          <w:sz w:val="22"/>
          <w:szCs w:val="22"/>
        </w:rPr>
        <w:t>Gen2</w:t>
      </w:r>
      <w:r>
        <w:rPr>
          <w:rFonts w:ascii="Meiryo" w:eastAsia="Meiryo" w:hAnsi="Meiryo" w:cs="Meiryo"/>
          <w:color w:val="221F1F"/>
          <w:spacing w:val="26"/>
          <w:w w:val="86"/>
          <w:position w:val="3"/>
          <w:sz w:val="22"/>
          <w:szCs w:val="22"/>
        </w:rPr>
        <w:t xml:space="preserve"> </w:t>
      </w:r>
      <w:r>
        <w:rPr>
          <w:rFonts w:ascii="Meiryo" w:eastAsia="Meiryo" w:hAnsi="Meiryo" w:cs="Meiryo"/>
          <w:color w:val="221F1F"/>
          <w:position w:val="3"/>
          <w:sz w:val="22"/>
          <w:szCs w:val="22"/>
        </w:rPr>
        <w:t>AFI</w:t>
      </w:r>
      <w:r>
        <w:rPr>
          <w:rFonts w:ascii="Meiryo" w:eastAsia="Meiryo" w:hAnsi="Meiryo" w:cs="Meiryo"/>
          <w:color w:val="221F1F"/>
          <w:spacing w:val="21"/>
          <w:position w:val="3"/>
          <w:sz w:val="22"/>
          <w:szCs w:val="22"/>
        </w:rPr>
        <w:t xml:space="preserve"> </w:t>
      </w:r>
      <w:r>
        <w:rPr>
          <w:rFonts w:ascii="Meiryo" w:eastAsia="Meiryo" w:hAnsi="Meiryo" w:cs="Meiryo"/>
          <w:color w:val="221F1F"/>
          <w:w w:val="87"/>
          <w:position w:val="3"/>
          <w:sz w:val="22"/>
          <w:szCs w:val="22"/>
        </w:rPr>
        <w:t>diﬀerence,</w:t>
      </w:r>
      <w:r>
        <w:rPr>
          <w:rFonts w:ascii="Meiryo" w:eastAsia="Meiryo" w:hAnsi="Meiryo" w:cs="Meiryo"/>
          <w:color w:val="221F1F"/>
          <w:spacing w:val="-14"/>
          <w:w w:val="87"/>
          <w:position w:val="3"/>
          <w:sz w:val="22"/>
          <w:szCs w:val="22"/>
        </w:rPr>
        <w:t xml:space="preserve"> </w:t>
      </w:r>
      <w:r>
        <w:rPr>
          <w:rFonts w:ascii="Meiryo" w:eastAsia="Meiryo" w:hAnsi="Meiryo" w:cs="Meiryo"/>
          <w:color w:val="221F1F"/>
          <w:w w:val="87"/>
          <w:position w:val="3"/>
          <w:sz w:val="22"/>
          <w:szCs w:val="22"/>
        </w:rPr>
        <w:t>co</w:t>
      </w:r>
      <w:r>
        <w:rPr>
          <w:rFonts w:ascii="Meiryo" w:eastAsia="Meiryo" w:hAnsi="Meiryo" w:cs="Meiryo"/>
          <w:color w:val="221F1F"/>
          <w:spacing w:val="-5"/>
          <w:w w:val="87"/>
          <w:position w:val="3"/>
          <w:sz w:val="22"/>
          <w:szCs w:val="22"/>
        </w:rPr>
        <w:t>n</w:t>
      </w:r>
      <w:r>
        <w:rPr>
          <w:rFonts w:ascii="Meiryo" w:eastAsia="Meiryo" w:hAnsi="Meiryo" w:cs="Meiryo"/>
          <w:color w:val="221F1F"/>
          <w:w w:val="87"/>
          <w:position w:val="3"/>
          <w:sz w:val="22"/>
          <w:szCs w:val="22"/>
        </w:rPr>
        <w:t>trolling</w:t>
      </w:r>
      <w:r>
        <w:rPr>
          <w:rFonts w:ascii="Meiryo" w:eastAsia="Meiryo" w:hAnsi="Meiryo" w:cs="Meiryo"/>
          <w:color w:val="221F1F"/>
          <w:spacing w:val="61"/>
          <w:w w:val="87"/>
          <w:position w:val="3"/>
          <w:sz w:val="22"/>
          <w:szCs w:val="22"/>
        </w:rPr>
        <w:t xml:space="preserve"> </w:t>
      </w:r>
      <w:r>
        <w:rPr>
          <w:rFonts w:ascii="Meiryo" w:eastAsia="Meiryo" w:hAnsi="Meiryo" w:cs="Meiryo"/>
          <w:color w:val="221F1F"/>
          <w:w w:val="87"/>
          <w:position w:val="3"/>
          <w:sz w:val="22"/>
          <w:szCs w:val="22"/>
        </w:rPr>
        <w:t>for</w:t>
      </w:r>
      <w:r>
        <w:rPr>
          <w:rFonts w:ascii="Meiryo" w:eastAsia="Meiryo" w:hAnsi="Meiryo" w:cs="Meiryo"/>
          <w:color w:val="221F1F"/>
          <w:spacing w:val="15"/>
          <w:w w:val="87"/>
          <w:position w:val="3"/>
          <w:sz w:val="22"/>
          <w:szCs w:val="22"/>
        </w:rPr>
        <w:t xml:space="preserve"> </w:t>
      </w:r>
      <w:r>
        <w:rPr>
          <w:rFonts w:ascii="Meiryo" w:eastAsia="Meiryo" w:hAnsi="Meiryo" w:cs="Meiryo"/>
          <w:color w:val="221F1F"/>
          <w:position w:val="3"/>
          <w:sz w:val="22"/>
          <w:szCs w:val="22"/>
        </w:rPr>
        <w:t>all</w:t>
      </w:r>
      <w:r>
        <w:rPr>
          <w:rFonts w:ascii="Meiryo" w:eastAsia="Meiryo" w:hAnsi="Meiryo" w:cs="Meiryo"/>
          <w:color w:val="221F1F"/>
          <w:spacing w:val="-8"/>
          <w:position w:val="3"/>
          <w:sz w:val="22"/>
          <w:szCs w:val="22"/>
        </w:rPr>
        <w:t xml:space="preserve"> </w:t>
      </w:r>
      <w:r>
        <w:rPr>
          <w:rFonts w:ascii="Meiryo" w:eastAsia="Meiryo" w:hAnsi="Meiryo" w:cs="Meiryo"/>
          <w:color w:val="221F1F"/>
          <w:spacing w:val="-5"/>
          <w:w w:val="87"/>
          <w:position w:val="3"/>
          <w:sz w:val="22"/>
          <w:szCs w:val="22"/>
        </w:rPr>
        <w:t>ov</w:t>
      </w:r>
      <w:r>
        <w:rPr>
          <w:rFonts w:ascii="Meiryo" w:eastAsia="Meiryo" w:hAnsi="Meiryo" w:cs="Meiryo"/>
          <w:color w:val="221F1F"/>
          <w:w w:val="87"/>
          <w:position w:val="3"/>
          <w:sz w:val="22"/>
          <w:szCs w:val="22"/>
        </w:rPr>
        <w:t>er</w:t>
      </w:r>
      <w:r>
        <w:rPr>
          <w:rFonts w:ascii="Meiryo" w:eastAsia="Meiryo" w:hAnsi="Meiryo" w:cs="Meiryo"/>
          <w:color w:val="221F1F"/>
          <w:spacing w:val="4"/>
          <w:w w:val="87"/>
          <w:position w:val="3"/>
          <w:sz w:val="22"/>
          <w:szCs w:val="22"/>
        </w:rPr>
        <w:t xml:space="preserve"> </w:t>
      </w:r>
      <w:r>
        <w:rPr>
          <w:rFonts w:ascii="Meiryo" w:eastAsia="Meiryo" w:hAnsi="Meiryo" w:cs="Meiryo"/>
          <w:color w:val="221F1F"/>
          <w:spacing w:val="-10"/>
          <w:w w:val="87"/>
          <w:position w:val="3"/>
          <w:sz w:val="22"/>
          <w:szCs w:val="22"/>
        </w:rPr>
        <w:t>v</w:t>
      </w:r>
      <w:r>
        <w:rPr>
          <w:rFonts w:ascii="Meiryo" w:eastAsia="Meiryo" w:hAnsi="Meiryo" w:cs="Meiryo"/>
          <w:color w:val="221F1F"/>
          <w:w w:val="87"/>
          <w:position w:val="3"/>
          <w:sz w:val="22"/>
          <w:szCs w:val="22"/>
        </w:rPr>
        <w:t>ariables</w:t>
      </w:r>
      <w:r>
        <w:rPr>
          <w:rFonts w:ascii="Meiryo" w:eastAsia="Meiryo" w:hAnsi="Meiryo" w:cs="Meiryo"/>
          <w:color w:val="221F1F"/>
          <w:spacing w:val="24"/>
          <w:w w:val="87"/>
          <w:position w:val="3"/>
          <w:sz w:val="22"/>
          <w:szCs w:val="22"/>
        </w:rPr>
        <w:t xml:space="preserve"> </w:t>
      </w:r>
      <w:r>
        <w:rPr>
          <w:rFonts w:ascii="Meiryo" w:eastAsia="Meiryo" w:hAnsi="Meiryo" w:cs="Meiryo"/>
          <w:color w:val="221F1F"/>
          <w:position w:val="3"/>
          <w:sz w:val="22"/>
          <w:szCs w:val="22"/>
        </w:rPr>
        <w:t>in</w:t>
      </w:r>
      <w:r>
        <w:rPr>
          <w:rFonts w:ascii="Meiryo" w:eastAsia="Meiryo" w:hAnsi="Meiryo" w:cs="Meiryo"/>
          <w:color w:val="221F1F"/>
          <w:spacing w:val="-11"/>
          <w:position w:val="3"/>
          <w:sz w:val="22"/>
          <w:szCs w:val="22"/>
        </w:rPr>
        <w:t xml:space="preserve"> </w:t>
      </w:r>
      <w:r>
        <w:rPr>
          <w:rFonts w:ascii="Meiryo" w:eastAsia="Meiryo" w:hAnsi="Meiryo" w:cs="Meiryo"/>
          <w:color w:val="221F1F"/>
          <w:w w:val="88"/>
          <w:position w:val="3"/>
          <w:sz w:val="22"/>
          <w:szCs w:val="22"/>
        </w:rPr>
        <w:t>the</w:t>
      </w:r>
      <w:r>
        <w:rPr>
          <w:rFonts w:ascii="Meiryo" w:eastAsia="Meiryo" w:hAnsi="Meiryo" w:cs="Meiryo"/>
          <w:color w:val="221F1F"/>
          <w:spacing w:val="8"/>
          <w:w w:val="88"/>
          <w:position w:val="3"/>
          <w:sz w:val="22"/>
          <w:szCs w:val="22"/>
        </w:rPr>
        <w:t xml:space="preserve"> </w:t>
      </w:r>
      <w:r>
        <w:rPr>
          <w:rFonts w:ascii="Meiryo" w:eastAsia="Meiryo" w:hAnsi="Meiryo" w:cs="Meiryo"/>
          <w:color w:val="221F1F"/>
          <w:position w:val="3"/>
          <w:sz w:val="22"/>
          <w:szCs w:val="22"/>
        </w:rPr>
        <w:t>m</w:t>
      </w:r>
      <w:r>
        <w:rPr>
          <w:rFonts w:ascii="Meiryo" w:eastAsia="Meiryo" w:hAnsi="Meiryo" w:cs="Meiryo"/>
          <w:color w:val="221F1F"/>
          <w:spacing w:val="6"/>
          <w:position w:val="3"/>
          <w:sz w:val="22"/>
          <w:szCs w:val="22"/>
        </w:rPr>
        <w:t>o</w:t>
      </w:r>
      <w:r>
        <w:rPr>
          <w:rFonts w:ascii="Meiryo" w:eastAsia="Meiryo" w:hAnsi="Meiryo" w:cs="Meiryo"/>
          <w:color w:val="221F1F"/>
          <w:position w:val="3"/>
          <w:sz w:val="22"/>
          <w:szCs w:val="22"/>
        </w:rPr>
        <w:t>del.</w:t>
      </w:r>
    </w:p>
    <w:p>
      <w:pPr>
        <w:spacing w:before="23" w:line="252" w:lineRule="auto"/>
        <w:ind w:left="155" w:right="124" w:firstLine="542"/>
        <w:rPr>
          <w:rFonts w:ascii="Meiryo" w:eastAsia="Meiryo" w:hAnsi="Meiryo" w:cs="Meiryo"/>
          <w:sz w:val="22"/>
          <w:szCs w:val="22"/>
        </w:rPr>
      </w:pPr>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w w:val="85"/>
          <w:sz w:val="22"/>
          <w:szCs w:val="22"/>
        </w:rPr>
        <w:t>m</w:t>
      </w:r>
      <w:r>
        <w:rPr>
          <w:rFonts w:ascii="Meiryo" w:eastAsia="Meiryo" w:hAnsi="Meiryo" w:cs="Meiryo"/>
          <w:color w:val="221F1F"/>
          <w:spacing w:val="5"/>
          <w:w w:val="85"/>
          <w:sz w:val="22"/>
          <w:szCs w:val="22"/>
        </w:rPr>
        <w:t>o</w:t>
      </w:r>
      <w:r>
        <w:rPr>
          <w:rFonts w:ascii="Meiryo" w:eastAsia="Meiryo" w:hAnsi="Meiryo" w:cs="Meiryo"/>
          <w:color w:val="221F1F"/>
          <w:w w:val="85"/>
          <w:sz w:val="22"/>
          <w:szCs w:val="22"/>
        </w:rPr>
        <w:t>del,</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1</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22"/>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w:t>
      </w:r>
      <w:r>
        <w:rPr>
          <w:rFonts w:ascii="Meiryo" w:eastAsia="Meiryo" w:hAnsi="Meiryo" w:cs="Meiryo"/>
          <w:color w:val="221F1F"/>
          <w:spacing w:val="2"/>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3"/>
          <w:sz w:val="22"/>
          <w:szCs w:val="22"/>
        </w:rPr>
        <w:t xml:space="preserve">scores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as</w:t>
      </w:r>
      <w:r>
        <w:rPr>
          <w:rFonts w:ascii="Meiryo" w:eastAsia="Meiryo" w:hAnsi="Meiryo" w:cs="Meiryo"/>
          <w:color w:val="221F1F"/>
          <w:spacing w:val="16"/>
          <w:w w:val="83"/>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signiﬁca</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predictor</w:t>
      </w:r>
      <w:r>
        <w:rPr>
          <w:rFonts w:ascii="Meiryo" w:eastAsia="Meiryo" w:hAnsi="Meiryo" w:cs="Meiryo"/>
          <w:color w:val="221F1F"/>
          <w:spacing w:val="18"/>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Gen2</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(p</w:t>
      </w:r>
      <w:r>
        <w:rPr>
          <w:rFonts w:ascii="Meiryo" w:eastAsia="Meiryo" w:hAnsi="Meiryo" w:cs="Meiryo"/>
          <w:color w:val="221F1F"/>
          <w:spacing w:val="-24"/>
          <w:sz w:val="22"/>
          <w:szCs w:val="22"/>
        </w:rPr>
        <w:t xml:space="preserve"> </w:t>
      </w:r>
      <w:r>
        <w:rPr>
          <w:i/>
          <w:color w:val="221F1F"/>
          <w:sz w:val="22"/>
          <w:szCs w:val="22"/>
        </w:rPr>
        <w:t>&lt;</w:t>
      </w:r>
      <w:r>
        <w:rPr>
          <w:i/>
          <w:color w:val="221F1F"/>
          <w:spacing w:val="30"/>
          <w:sz w:val="22"/>
          <w:szCs w:val="22"/>
        </w:rPr>
        <w:t xml:space="preserve"> </w:t>
      </w:r>
      <w:r>
        <w:rPr>
          <w:i/>
          <w:color w:val="221F1F"/>
          <w:w w:val="110"/>
          <w:sz w:val="22"/>
          <w:szCs w:val="22"/>
        </w:rPr>
        <w:t>.</w:t>
      </w:r>
      <w:r>
        <w:rPr>
          <w:rFonts w:ascii="Meiryo" w:eastAsia="Meiryo" w:hAnsi="Meiryo" w:cs="Meiryo"/>
          <w:color w:val="221F1F"/>
          <w:w w:val="82"/>
          <w:sz w:val="22"/>
          <w:szCs w:val="22"/>
        </w:rPr>
        <w:t>01).</w:t>
      </w:r>
      <w:r>
        <w:rPr>
          <w:rFonts w:ascii="Meiryo" w:eastAsia="Meiryo" w:hAnsi="Meiryo" w:cs="Meiryo"/>
          <w:color w:val="221F1F"/>
          <w:spacing w:val="24"/>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3"/>
          <w:sz w:val="22"/>
          <w:szCs w:val="22"/>
        </w:rPr>
        <w:t>one</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unit</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erage</w:t>
      </w:r>
      <w:r>
        <w:rPr>
          <w:rFonts w:ascii="Meiryo" w:eastAsia="Meiryo" w:hAnsi="Meiryo" w:cs="Meiryo"/>
          <w:color w:val="221F1F"/>
          <w:spacing w:val="-16"/>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hildren’s</w:t>
      </w:r>
      <w:r>
        <w:rPr>
          <w:rFonts w:ascii="Meiryo" w:eastAsia="Meiryo" w:hAnsi="Meiryo" w:cs="Meiryo"/>
          <w:color w:val="221F1F"/>
          <w:spacing w:val="33"/>
          <w:w w:val="88"/>
          <w:sz w:val="22"/>
          <w:szCs w:val="22"/>
        </w:rPr>
        <w:t xml:space="preserve"> </w:t>
      </w:r>
      <w:r>
        <w:rPr>
          <w:rFonts w:ascii="Meiryo" w:eastAsia="Meiryo" w:hAnsi="Meiryo" w:cs="Meiryo"/>
          <w:color w:val="221F1F"/>
          <w:w w:val="88"/>
          <w:sz w:val="22"/>
          <w:szCs w:val="22"/>
        </w:rPr>
        <w:t>mothers</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predicted</w:t>
      </w:r>
      <w:r>
        <w:rPr>
          <w:rFonts w:ascii="Meiryo" w:eastAsia="Meiryo" w:hAnsi="Meiryo" w:cs="Meiryo"/>
          <w:color w:val="221F1F"/>
          <w:spacing w:val="18"/>
          <w:w w:val="88"/>
          <w:sz w:val="22"/>
          <w:szCs w:val="22"/>
        </w:rPr>
        <w:t xml:space="preserve"> </w:t>
      </w:r>
      <w:r>
        <w:rPr>
          <w:i/>
          <w:color w:val="221F1F"/>
          <w:w w:val="144"/>
          <w:sz w:val="22"/>
          <w:szCs w:val="22"/>
        </w:rPr>
        <w:t>≈</w:t>
      </w:r>
      <w:r>
        <w:rPr>
          <w:i/>
          <w:color w:val="221F1F"/>
          <w:spacing w:val="-16"/>
          <w:w w:val="144"/>
          <w:sz w:val="22"/>
          <w:szCs w:val="22"/>
        </w:rPr>
        <w:t xml:space="preserve"> </w:t>
      </w:r>
      <w:r>
        <w:rPr>
          <w:i/>
          <w:color w:val="221F1F"/>
          <w:w w:val="110"/>
          <w:sz w:val="22"/>
          <w:szCs w:val="22"/>
        </w:rPr>
        <w:t>.</w:t>
      </w:r>
      <w:r>
        <w:rPr>
          <w:rFonts w:ascii="Meiryo" w:eastAsia="Meiryo" w:hAnsi="Meiryo" w:cs="Meiryo"/>
          <w:color w:val="221F1F"/>
          <w:w w:val="80"/>
          <w:sz w:val="22"/>
          <w:szCs w:val="22"/>
        </w:rPr>
        <w:t xml:space="preserve">0083 </w:t>
      </w:r>
      <w:r>
        <w:rPr>
          <w:rFonts w:ascii="Meiryo" w:eastAsia="Meiryo" w:hAnsi="Meiryo" w:cs="Meiryo"/>
          <w:color w:val="221F1F"/>
          <w:w w:val="83"/>
          <w:sz w:val="22"/>
          <w:szCs w:val="22"/>
        </w:rPr>
        <w:t>decrease</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6"/>
          <w:sz w:val="22"/>
          <w:szCs w:val="22"/>
        </w:rPr>
        <w:t>diﬀerence</w:t>
      </w:r>
      <w:r>
        <w:rPr>
          <w:rFonts w:ascii="Meiryo" w:eastAsia="Meiryo" w:hAnsi="Meiryo" w:cs="Meiryo"/>
          <w:color w:val="221F1F"/>
          <w:spacing w:val="9"/>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siblings.</w:t>
      </w:r>
      <w:r>
        <w:rPr>
          <w:rFonts w:ascii="Meiryo" w:eastAsia="Meiryo" w:hAnsi="Meiryo" w:cs="Meiryo"/>
          <w:color w:val="221F1F"/>
          <w:spacing w:val="59"/>
          <w:w w:val="86"/>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other</w:t>
      </w:r>
      <w:r>
        <w:rPr>
          <w:rFonts w:ascii="Meiryo" w:eastAsia="Meiryo" w:hAnsi="Meiryo" w:cs="Meiryo"/>
          <w:color w:val="221F1F"/>
          <w:spacing w:val="15"/>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r>
        <w:rPr>
          <w:rFonts w:ascii="Meiryo" w:eastAsia="Meiryo" w:hAnsi="Meiryo" w:cs="Meiryo"/>
          <w:color w:val="221F1F"/>
          <w:spacing w:val="24"/>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ere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not</w:t>
      </w:r>
      <w:r>
        <w:rPr>
          <w:rFonts w:ascii="Meiryo" w:eastAsia="Meiryo" w:hAnsi="Meiryo" w:cs="Meiryo"/>
          <w:color w:val="221F1F"/>
          <w:spacing w:val="20"/>
          <w:w w:val="87"/>
          <w:sz w:val="22"/>
          <w:szCs w:val="22"/>
        </w:rPr>
        <w:t xml:space="preserve"> </w:t>
      </w:r>
      <w:r>
        <w:rPr>
          <w:rFonts w:ascii="Meiryo" w:eastAsia="Meiryo" w:hAnsi="Meiryo" w:cs="Meiryo"/>
          <w:color w:val="221F1F"/>
          <w:w w:val="89"/>
          <w:sz w:val="22"/>
          <w:szCs w:val="22"/>
        </w:rPr>
        <w:t>signiﬁca</w:t>
      </w:r>
      <w:r>
        <w:rPr>
          <w:rFonts w:ascii="Meiryo" w:eastAsia="Meiryo" w:hAnsi="Meiryo" w:cs="Meiryo"/>
          <w:color w:val="221F1F"/>
          <w:spacing w:val="-6"/>
          <w:w w:val="89"/>
          <w:sz w:val="22"/>
          <w:szCs w:val="22"/>
        </w:rPr>
        <w:t>n</w:t>
      </w:r>
      <w:r>
        <w:rPr>
          <w:rFonts w:ascii="Meiryo" w:eastAsia="Meiryo" w:hAnsi="Meiryo" w:cs="Meiryo"/>
          <w:color w:val="221F1F"/>
          <w:w w:val="91"/>
          <w:sz w:val="22"/>
          <w:szCs w:val="22"/>
        </w:rPr>
        <w:t xml:space="preserve">t, </w:t>
      </w:r>
      <w:r>
        <w:rPr>
          <w:rFonts w:ascii="Meiryo" w:eastAsia="Meiryo" w:hAnsi="Meiryo" w:cs="Meiryo"/>
          <w:color w:val="221F1F"/>
          <w:w w:val="92"/>
          <w:sz w:val="22"/>
          <w:szCs w:val="22"/>
        </w:rPr>
        <w:t>including</w:t>
      </w:r>
      <w:r>
        <w:rPr>
          <w:rFonts w:ascii="Meiryo" w:eastAsia="Meiryo" w:hAnsi="Meiryo" w:cs="Meiryo"/>
          <w:color w:val="221F1F"/>
          <w:spacing w:val="5"/>
          <w:w w:val="92"/>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z w:val="22"/>
          <w:szCs w:val="22"/>
        </w:rPr>
        <w:t>kin</w:t>
      </w:r>
      <w:r>
        <w:rPr>
          <w:rFonts w:ascii="Meiryo" w:eastAsia="Meiryo" w:hAnsi="Meiryo" w:cs="Meiryo"/>
          <w:color w:val="221F1F"/>
          <w:spacing w:val="-17"/>
          <w:sz w:val="22"/>
          <w:szCs w:val="22"/>
        </w:rPr>
        <w:t xml:space="preserve"> </w:t>
      </w:r>
      <w:r>
        <w:rPr>
          <w:rFonts w:ascii="Meiryo" w:eastAsia="Meiryo" w:hAnsi="Meiryo" w:cs="Meiryo"/>
          <w:color w:val="221F1F"/>
          <w:w w:val="87"/>
          <w:sz w:val="22"/>
          <w:szCs w:val="22"/>
        </w:rPr>
        <w:t>diﬀerence</w:t>
      </w:r>
      <w:r>
        <w:rPr>
          <w:rFonts w:ascii="Meiryo" w:eastAsia="Meiryo" w:hAnsi="Meiryo" w:cs="Meiryo"/>
          <w:color w:val="221F1F"/>
          <w:spacing w:val="-2"/>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ins w:id="881" w:author="0" w:date="2015-11-12T21:26:00Z">
        <w:r>
          <w:rPr>
            <w:rFonts w:ascii="Meiryo" w:eastAsia="Meiryo" w:hAnsi="Meiryo" w:cs="Meiryo"/>
            <w:color w:val="221F1F"/>
            <w:w w:val="87"/>
            <w:sz w:val="22"/>
            <w:szCs w:val="22"/>
          </w:rPr>
          <w:t xml:space="preserve"> (the within-family measures)</w:t>
        </w:r>
      </w:ins>
      <w:r>
        <w:rPr>
          <w:rFonts w:ascii="Meiryo" w:eastAsia="Meiryo" w:hAnsi="Meiryo" w:cs="Meiryo"/>
          <w:color w:val="221F1F"/>
          <w:w w:val="87"/>
          <w:sz w:val="22"/>
          <w:szCs w:val="22"/>
        </w:rPr>
        <w:t>.</w:t>
      </w:r>
      <w:r>
        <w:rPr>
          <w:rFonts w:ascii="Meiryo" w:eastAsia="Meiryo" w:hAnsi="Meiryo" w:cs="Meiryo"/>
          <w:color w:val="221F1F"/>
          <w:spacing w:val="49"/>
          <w:w w:val="87"/>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adjusted</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R</w:t>
      </w:r>
      <w:r>
        <w:rPr>
          <w:color w:val="221F1F"/>
          <w:position w:val="8"/>
          <w:sz w:val="15"/>
          <w:szCs w:val="15"/>
        </w:rPr>
        <w:t xml:space="preserve">2 </w:t>
      </w:r>
      <w:r>
        <w:rPr>
          <w:color w:val="221F1F"/>
          <w:spacing w:val="23"/>
          <w:position w:val="8"/>
          <w:sz w:val="15"/>
          <w:szCs w:val="15"/>
        </w:rPr>
        <w:t xml:space="preserve"> </w:t>
      </w:r>
      <w:r>
        <w:rPr>
          <w:rFonts w:ascii="Meiryo" w:eastAsia="Meiryo" w:hAnsi="Meiryo" w:cs="Meiryo"/>
          <w:color w:val="221F1F"/>
          <w:spacing w:val="-11"/>
          <w:w w:val="91"/>
          <w:sz w:val="22"/>
          <w:szCs w:val="22"/>
        </w:rPr>
        <w:t>v</w:t>
      </w:r>
      <w:r>
        <w:rPr>
          <w:rFonts w:ascii="Meiryo" w:eastAsia="Meiryo" w:hAnsi="Meiryo" w:cs="Meiryo"/>
          <w:color w:val="221F1F"/>
          <w:w w:val="91"/>
          <w:sz w:val="22"/>
          <w:szCs w:val="22"/>
        </w:rPr>
        <w:t>aried</w:t>
      </w:r>
      <w:r>
        <w:rPr>
          <w:rFonts w:ascii="Meiryo" w:eastAsia="Meiryo" w:hAnsi="Meiryo" w:cs="Meiryo"/>
          <w:color w:val="221F1F"/>
          <w:spacing w:val="-4"/>
          <w:w w:val="91"/>
          <w:sz w:val="22"/>
          <w:szCs w:val="22"/>
        </w:rPr>
        <w:t xml:space="preserve"> </w:t>
      </w:r>
      <w:r>
        <w:rPr>
          <w:rFonts w:ascii="Meiryo" w:eastAsia="Meiryo" w:hAnsi="Meiryo" w:cs="Meiryo"/>
          <w:color w:val="221F1F"/>
          <w:w w:val="91"/>
          <w:sz w:val="22"/>
          <w:szCs w:val="22"/>
        </w:rPr>
        <w:t>slig</w:t>
      </w:r>
      <w:r>
        <w:rPr>
          <w:rFonts w:ascii="Meiryo" w:eastAsia="Meiryo" w:hAnsi="Meiryo" w:cs="Meiryo"/>
          <w:color w:val="221F1F"/>
          <w:spacing w:val="-5"/>
          <w:w w:val="91"/>
          <w:sz w:val="22"/>
          <w:szCs w:val="22"/>
        </w:rPr>
        <w:t>h</w:t>
      </w:r>
      <w:r>
        <w:rPr>
          <w:rFonts w:ascii="Meiryo" w:eastAsia="Meiryo" w:hAnsi="Meiryo" w:cs="Meiryo"/>
          <w:color w:val="221F1F"/>
          <w:w w:val="91"/>
          <w:sz w:val="22"/>
          <w:szCs w:val="22"/>
        </w:rPr>
        <w:t>tly</w:t>
      </w:r>
      <w:r>
        <w:rPr>
          <w:rFonts w:ascii="Meiryo" w:eastAsia="Meiryo" w:hAnsi="Meiryo" w:cs="Meiryo"/>
          <w:color w:val="221F1F"/>
          <w:spacing w:val="21"/>
          <w:w w:val="91"/>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 xml:space="preserve">2 </w:t>
      </w:r>
      <w:r>
        <w:rPr>
          <w:rFonts w:ascii="Meiryo" w:eastAsia="Meiryo" w:hAnsi="Meiryo" w:cs="Meiryo"/>
          <w:color w:val="221F1F"/>
          <w:w w:val="91"/>
          <w:sz w:val="22"/>
          <w:szCs w:val="22"/>
        </w:rPr>
        <w:t>linking</w:t>
      </w:r>
      <w:r>
        <w:rPr>
          <w:rFonts w:ascii="Meiryo" w:eastAsia="Meiryo" w:hAnsi="Meiryo" w:cs="Meiryo"/>
          <w:color w:val="221F1F"/>
          <w:spacing w:val="27"/>
          <w:w w:val="91"/>
          <w:sz w:val="22"/>
          <w:szCs w:val="22"/>
        </w:rPr>
        <w:t xml:space="preserve"> </w:t>
      </w:r>
      <w:r>
        <w:rPr>
          <w:rFonts w:ascii="Meiryo" w:eastAsia="Meiryo" w:hAnsi="Meiryo" w:cs="Meiryo"/>
          <w:color w:val="221F1F"/>
          <w:w w:val="91"/>
          <w:sz w:val="22"/>
          <w:szCs w:val="22"/>
        </w:rPr>
        <w:t>meth</w:t>
      </w:r>
      <w:r>
        <w:rPr>
          <w:rFonts w:ascii="Meiryo" w:eastAsia="Meiryo" w:hAnsi="Meiryo" w:cs="Meiryo"/>
          <w:color w:val="221F1F"/>
          <w:spacing w:val="6"/>
          <w:w w:val="91"/>
          <w:sz w:val="22"/>
          <w:szCs w:val="22"/>
        </w:rPr>
        <w:t>o</w:t>
      </w:r>
      <w:r>
        <w:rPr>
          <w:rFonts w:ascii="Meiryo" w:eastAsia="Meiryo" w:hAnsi="Meiryo" w:cs="Meiryo"/>
          <w:color w:val="221F1F"/>
          <w:w w:val="91"/>
          <w:sz w:val="22"/>
          <w:szCs w:val="22"/>
        </w:rPr>
        <w:t>d</w:t>
      </w:r>
      <w:r>
        <w:rPr>
          <w:rFonts w:ascii="Meiryo" w:eastAsia="Meiryo" w:hAnsi="Meiryo" w:cs="Meiryo"/>
          <w:color w:val="221F1F"/>
          <w:spacing w:val="-21"/>
          <w:w w:val="91"/>
          <w:sz w:val="22"/>
          <w:szCs w:val="22"/>
        </w:rPr>
        <w:t xml:space="preserve"> </w:t>
      </w:r>
      <w:r>
        <w:rPr>
          <w:rFonts w:ascii="Meiryo" w:eastAsia="Meiryo" w:hAnsi="Meiryo" w:cs="Meiryo"/>
          <w:color w:val="221F1F"/>
          <w:w w:val="91"/>
          <w:sz w:val="22"/>
          <w:szCs w:val="22"/>
        </w:rPr>
        <w:t>(Mixed</w:t>
      </w:r>
      <w:r>
        <w:rPr>
          <w:rFonts w:ascii="Meiryo" w:eastAsia="Meiryo" w:hAnsi="Meiryo" w:cs="Meiryo"/>
          <w:color w:val="221F1F"/>
          <w:spacing w:val="34"/>
          <w:w w:val="91"/>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066,</w:t>
      </w:r>
      <w:r>
        <w:rPr>
          <w:rFonts w:ascii="Meiryo" w:eastAsia="Meiryo" w:hAnsi="Meiryo" w:cs="Meiryo"/>
          <w:color w:val="221F1F"/>
          <w:sz w:val="22"/>
          <w:szCs w:val="22"/>
        </w:rPr>
        <w:t xml:space="preserve"> </w:t>
      </w:r>
      <w:r>
        <w:rPr>
          <w:rFonts w:ascii="Meiryo" w:eastAsia="Meiryo" w:hAnsi="Meiryo" w:cs="Meiryo"/>
          <w:color w:val="221F1F"/>
          <w:w w:val="88"/>
          <w:sz w:val="22"/>
          <w:szCs w:val="22"/>
        </w:rPr>
        <w:t>Daug</w:t>
      </w:r>
      <w:r>
        <w:rPr>
          <w:rFonts w:ascii="Meiryo" w:eastAsia="Meiryo" w:hAnsi="Meiryo" w:cs="Meiryo"/>
          <w:color w:val="221F1F"/>
          <w:spacing w:val="-4"/>
          <w:w w:val="88"/>
          <w:sz w:val="22"/>
          <w:szCs w:val="22"/>
        </w:rPr>
        <w:t>h</w:t>
      </w:r>
      <w:r>
        <w:rPr>
          <w:rFonts w:ascii="Meiryo" w:eastAsia="Meiryo" w:hAnsi="Meiryo" w:cs="Meiryo"/>
          <w:color w:val="221F1F"/>
          <w:w w:val="88"/>
          <w:sz w:val="22"/>
          <w:szCs w:val="22"/>
        </w:rPr>
        <w:t>ters</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072,</w:t>
      </w:r>
      <w:r>
        <w:rPr>
          <w:rFonts w:ascii="Meiryo" w:eastAsia="Meiryo" w:hAnsi="Meiryo" w:cs="Meiryo"/>
          <w:color w:val="221F1F"/>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1"/>
          <w:sz w:val="22"/>
          <w:szCs w:val="22"/>
        </w:rPr>
        <w:t>106).</w:t>
      </w:r>
    </w:p>
    <w:p>
      <w:pPr>
        <w:spacing w:before="5" w:line="252" w:lineRule="auto"/>
        <w:ind w:left="155" w:right="90" w:firstLine="542"/>
        <w:rPr>
          <w:rFonts w:ascii="Meiryo" w:eastAsia="Meiryo" w:hAnsi="Meiryo" w:cs="Meiryo"/>
          <w:sz w:val="22"/>
          <w:szCs w:val="22"/>
        </w:rPr>
      </w:pP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Dif</w:t>
      </w:r>
      <w:r>
        <w:rPr>
          <w:rFonts w:ascii="Meiryo" w:eastAsia="Meiryo" w:hAnsi="Meiryo" w:cs="Meiryo"/>
          <w:b/>
          <w:color w:val="221F1F"/>
          <w:spacing w:val="25"/>
          <w:sz w:val="22"/>
          <w:szCs w:val="22"/>
        </w:rPr>
        <w:t xml:space="preserve"> </w:t>
      </w:r>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r>
        <w:rPr>
          <w:rFonts w:ascii="Meiryo" w:eastAsia="Meiryo" w:hAnsi="Meiryo" w:cs="Meiryo"/>
          <w:b/>
          <w:color w:val="221F1F"/>
          <w:spacing w:val="25"/>
          <w:w w:val="91"/>
          <w:sz w:val="22"/>
          <w:szCs w:val="22"/>
        </w:rPr>
        <w:t xml:space="preserve"> </w:t>
      </w:r>
      <w:r>
        <w:rPr>
          <w:i/>
          <w:color w:val="221F1F"/>
          <w:sz w:val="22"/>
          <w:szCs w:val="22"/>
        </w:rPr>
        <w:t>→</w:t>
      </w:r>
      <w:r>
        <w:rPr>
          <w:i/>
          <w:color w:val="221F1F"/>
          <w:spacing w:val="33"/>
          <w:sz w:val="22"/>
          <w:szCs w:val="22"/>
        </w:rPr>
        <w:t xml:space="preserve"> </w:t>
      </w: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Dif</w:t>
      </w:r>
      <w:r>
        <w:rPr>
          <w:rFonts w:ascii="Meiryo" w:eastAsia="Meiryo" w:hAnsi="Meiryo" w:cs="Meiryo"/>
          <w:b/>
          <w:color w:val="221F1F"/>
          <w:spacing w:val="25"/>
          <w:sz w:val="22"/>
          <w:szCs w:val="22"/>
        </w:rPr>
        <w:t xml:space="preserve"> </w:t>
      </w:r>
      <w:r>
        <w:rPr>
          <w:rFonts w:ascii="Meiryo" w:eastAsia="Meiryo" w:hAnsi="Meiryo" w:cs="Meiryo"/>
          <w:b/>
          <w:color w:val="221F1F"/>
          <w:sz w:val="22"/>
          <w:szCs w:val="22"/>
        </w:rPr>
        <w:t xml:space="preserve">AFI.  </w:t>
      </w:r>
      <w:r>
        <w:rPr>
          <w:rFonts w:ascii="Meiryo" w:eastAsia="Meiryo" w:hAnsi="Meiryo" w:cs="Meiryo"/>
          <w:b/>
          <w:color w:val="221F1F"/>
          <w:spacing w:val="26"/>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cousin</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ins w:id="882" w:author="0" w:date="2015-11-12T21:26:00Z">
        <w:r>
          <w:rPr>
            <w:rFonts w:ascii="Meiryo" w:eastAsia="Meiryo" w:hAnsi="Meiryo" w:cs="Meiryo"/>
            <w:color w:val="221F1F"/>
            <w:spacing w:val="8"/>
            <w:w w:val="89"/>
            <w:sz w:val="22"/>
            <w:szCs w:val="22"/>
          </w:rPr>
          <w:t xml:space="preserve">intellectual </w:t>
        </w:r>
      </w:ins>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3"/>
          <w:sz w:val="22"/>
          <w:szCs w:val="22"/>
        </w:rPr>
        <w:t>scores</w:t>
      </w:r>
      <w:r>
        <w:rPr>
          <w:rFonts w:ascii="Meiryo" w:eastAsia="Meiryo" w:hAnsi="Meiryo" w:cs="Meiryo"/>
          <w:color w:val="221F1F"/>
          <w:spacing w:val="13"/>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ere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used</w:t>
      </w:r>
      <w:r>
        <w:rPr>
          <w:rFonts w:ascii="Meiryo" w:eastAsia="Meiryo" w:hAnsi="Meiryo" w:cs="Meiryo"/>
          <w:color w:val="221F1F"/>
          <w:spacing w:val="17"/>
          <w:w w:val="83"/>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7"/>
          <w:sz w:val="22"/>
          <w:szCs w:val="22"/>
        </w:rPr>
        <w:t>predict</w:t>
      </w:r>
      <w:r>
        <w:rPr>
          <w:rFonts w:ascii="Meiryo" w:eastAsia="Meiryo" w:hAnsi="Meiryo" w:cs="Meiryo"/>
          <w:color w:val="221F1F"/>
          <w:spacing w:val="39"/>
          <w:w w:val="87"/>
          <w:sz w:val="22"/>
          <w:szCs w:val="22"/>
        </w:rPr>
        <w:t xml:space="preserve"> </w:t>
      </w:r>
      <w:r>
        <w:rPr>
          <w:rFonts w:ascii="Meiryo" w:eastAsia="Meiryo" w:hAnsi="Meiryo" w:cs="Meiryo"/>
          <w:color w:val="221F1F"/>
          <w:w w:val="87"/>
          <w:sz w:val="22"/>
          <w:szCs w:val="22"/>
        </w:rPr>
        <w:t>Gen2</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gender</w:t>
      </w:r>
      <w:r>
        <w:rPr>
          <w:rFonts w:ascii="Meiryo" w:eastAsia="Meiryo" w:hAnsi="Meiryo" w:cs="Meiryo"/>
          <w:color w:val="221F1F"/>
          <w:spacing w:val="10"/>
          <w:w w:val="85"/>
          <w:sz w:val="22"/>
          <w:szCs w:val="22"/>
        </w:rPr>
        <w:t xml:space="preserve"> </w:t>
      </w:r>
      <w:r>
        <w:rPr>
          <w:rFonts w:ascii="Meiryo" w:eastAsia="Meiryo" w:hAnsi="Meiryo" w:cs="Meiryo"/>
          <w:color w:val="221F1F"/>
          <w:w w:val="89"/>
          <w:sz w:val="22"/>
          <w:szCs w:val="22"/>
        </w:rPr>
        <w:t xml:space="preserve">standardized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w w:val="86"/>
          <w:sz w:val="22"/>
          <w:szCs w:val="22"/>
        </w:rPr>
        <w:t>co</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 xml:space="preserve">trolling </w:t>
      </w:r>
      <w:r>
        <w:rPr>
          <w:rFonts w:ascii="Meiryo" w:eastAsia="Meiryo" w:hAnsi="Meiryo" w:cs="Meiryo"/>
          <w:color w:val="221F1F"/>
          <w:spacing w:val="8"/>
          <w:w w:val="86"/>
          <w:sz w:val="22"/>
          <w:szCs w:val="22"/>
        </w:rPr>
        <w:t xml:space="preserve"> </w:t>
      </w:r>
      <w:r>
        <w:rPr>
          <w:rFonts w:ascii="Meiryo" w:eastAsia="Meiryo" w:hAnsi="Meiryo" w:cs="Meiryo"/>
          <w:color w:val="221F1F"/>
          <w:w w:val="86"/>
          <w:sz w:val="22"/>
          <w:szCs w:val="22"/>
        </w:rPr>
        <w:t>for</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cousin</w:t>
      </w:r>
      <w:r>
        <w:rPr>
          <w:rFonts w:ascii="Meiryo" w:eastAsia="Meiryo" w:hAnsi="Meiryo" w:cs="Meiryo"/>
          <w:color w:val="221F1F"/>
          <w:spacing w:val="23"/>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sz w:val="22"/>
          <w:szCs w:val="22"/>
        </w:rPr>
        <w:t xml:space="preserve">gender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b/>
          <w:color w:val="221F1F"/>
          <w:sz w:val="22"/>
          <w:szCs w:val="22"/>
        </w:rPr>
        <w:t>??</w:t>
      </w:r>
      <w:r>
        <w:rPr>
          <w:rFonts w:ascii="Meiryo" w:eastAsia="Meiryo" w:hAnsi="Meiryo" w:cs="Meiryo"/>
          <w:b/>
          <w:color w:val="221F1F"/>
          <w:spacing w:val="-17"/>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6"/>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27"/>
          <w:sz w:val="22"/>
          <w:szCs w:val="22"/>
        </w:rPr>
        <w:t xml:space="preserve"> </w:t>
      </w:r>
      <w:r>
        <w:rPr>
          <w:rFonts w:ascii="Meiryo" w:eastAsia="Meiryo" w:hAnsi="Meiryo" w:cs="Meiryo"/>
          <w:color w:val="221F1F"/>
          <w:w w:val="88"/>
          <w:sz w:val="22"/>
          <w:szCs w:val="22"/>
        </w:rPr>
        <w:t>displ</w:t>
      </w:r>
      <w:r>
        <w:rPr>
          <w:rFonts w:ascii="Meiryo" w:eastAsia="Meiryo" w:hAnsi="Meiryo" w:cs="Meiryo"/>
          <w:color w:val="221F1F"/>
          <w:spacing w:val="-5"/>
          <w:w w:val="88"/>
          <w:sz w:val="22"/>
          <w:szCs w:val="22"/>
        </w:rPr>
        <w:t>a</w:t>
      </w:r>
      <w:r>
        <w:rPr>
          <w:rFonts w:ascii="Meiryo" w:eastAsia="Meiryo" w:hAnsi="Meiryo" w:cs="Meiryo"/>
          <w:color w:val="221F1F"/>
          <w:w w:val="88"/>
          <w:sz w:val="22"/>
          <w:szCs w:val="22"/>
        </w:rPr>
        <w:t>ys</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results</w:t>
      </w:r>
      <w:r>
        <w:rPr>
          <w:rFonts w:ascii="Meiryo" w:eastAsia="Meiryo" w:hAnsi="Meiryo" w:cs="Meiryo"/>
          <w:color w:val="221F1F"/>
          <w:spacing w:val="2"/>
          <w:w w:val="88"/>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6"/>
          <w:sz w:val="22"/>
          <w:szCs w:val="22"/>
        </w:rPr>
        <w:t>Generation  2</w:t>
      </w:r>
      <w:r>
        <w:rPr>
          <w:rFonts w:ascii="Meiryo" w:eastAsia="Meiryo" w:hAnsi="Meiryo" w:cs="Meiryo"/>
          <w:color w:val="221F1F"/>
          <w:spacing w:val="1"/>
          <w:w w:val="86"/>
          <w:sz w:val="22"/>
          <w:szCs w:val="22"/>
        </w:rPr>
        <w:t xml:space="preserve"> </w:t>
      </w:r>
      <w:r>
        <w:rPr>
          <w:rFonts w:ascii="Meiryo" w:eastAsia="Meiryo" w:hAnsi="Meiryo" w:cs="Meiryo"/>
          <w:color w:val="221F1F"/>
          <w:sz w:val="22"/>
          <w:szCs w:val="22"/>
        </w:rPr>
        <w:t xml:space="preserve">linking </w:t>
      </w:r>
      <w:r>
        <w:rPr>
          <w:rFonts w:ascii="Meiryo" w:eastAsia="Meiryo" w:hAnsi="Meiryo" w:cs="Meiryo"/>
          <w:color w:val="221F1F"/>
          <w:w w:val="87"/>
          <w:sz w:val="22"/>
          <w:szCs w:val="22"/>
        </w:rPr>
        <w:t>meth</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w:t>
      </w:r>
      <w:r>
        <w:rPr>
          <w:rFonts w:ascii="Meiryo" w:eastAsia="Meiryo" w:hAnsi="Meiryo" w:cs="Meiryo"/>
          <w:color w:val="221F1F"/>
          <w:spacing w:val="33"/>
          <w:w w:val="87"/>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9"/>
          <w:sz w:val="22"/>
          <w:szCs w:val="22"/>
        </w:rPr>
        <w:t xml:space="preserve"> </w:t>
      </w:r>
      <w:r>
        <w:rPr>
          <w:rFonts w:ascii="Meiryo" w:eastAsia="Meiryo" w:hAnsi="Meiryo" w:cs="Meiryo"/>
          <w:color w:val="221F1F"/>
          <w:sz w:val="22"/>
          <w:szCs w:val="22"/>
        </w:rPr>
        <w:t>Mixed</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2"/>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ﬁrst</w:t>
      </w:r>
      <w:r>
        <w:rPr>
          <w:rFonts w:ascii="Meiryo" w:eastAsia="Meiryo" w:hAnsi="Meiryo" w:cs="Meiryo"/>
          <w:color w:val="221F1F"/>
          <w:spacing w:val="27"/>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orns</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5"/>
          <w:w w:val="86"/>
          <w:sz w:val="22"/>
          <w:szCs w:val="22"/>
        </w:rPr>
        <w:t xml:space="preserve"> </w:t>
      </w:r>
      <w:r>
        <w:rPr>
          <w:rFonts w:ascii="Meiryo" w:eastAsia="Meiryo" w:hAnsi="Meiryo" w:cs="Meiryo"/>
          <w:color w:val="221F1F"/>
          <w:w w:val="83"/>
          <w:sz w:val="22"/>
          <w:szCs w:val="22"/>
        </w:rPr>
        <w:t>ea</w:t>
      </w:r>
      <w:r>
        <w:rPr>
          <w:rFonts w:ascii="Meiryo" w:eastAsia="Meiryo" w:hAnsi="Meiryo" w:cs="Meiryo"/>
          <w:color w:val="221F1F"/>
          <w:spacing w:val="-6"/>
          <w:w w:val="83"/>
          <w:sz w:val="22"/>
          <w:szCs w:val="22"/>
        </w:rPr>
        <w:t>c</w:t>
      </w:r>
      <w:r>
        <w:rPr>
          <w:rFonts w:ascii="Meiryo" w:eastAsia="Meiryo" w:hAnsi="Meiryo" w:cs="Meiryo"/>
          <w:color w:val="221F1F"/>
          <w:w w:val="90"/>
          <w:sz w:val="22"/>
          <w:szCs w:val="22"/>
        </w:rPr>
        <w:t xml:space="preserve">h </w:t>
      </w:r>
      <w:r>
        <w:rPr>
          <w:rFonts w:ascii="Meiryo" w:eastAsia="Meiryo" w:hAnsi="Meiryo" w:cs="Meiryo"/>
          <w:color w:val="221F1F"/>
          <w:w w:val="87"/>
          <w:sz w:val="22"/>
          <w:szCs w:val="22"/>
        </w:rPr>
        <w:t>sister</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291),</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Daug</w:t>
      </w:r>
      <w:r>
        <w:rPr>
          <w:rFonts w:ascii="Meiryo" w:eastAsia="Meiryo" w:hAnsi="Meiryo" w:cs="Meiryo"/>
          <w:color w:val="221F1F"/>
          <w:spacing w:val="-5"/>
          <w:w w:val="86"/>
          <w:sz w:val="22"/>
          <w:szCs w:val="22"/>
        </w:rPr>
        <w:t>h</w:t>
      </w:r>
      <w:r>
        <w:rPr>
          <w:rFonts w:ascii="Meiryo" w:eastAsia="Meiryo" w:hAnsi="Meiryo" w:cs="Meiryo"/>
          <w:color w:val="221F1F"/>
          <w:w w:val="86"/>
          <w:sz w:val="22"/>
          <w:szCs w:val="22"/>
        </w:rPr>
        <w:t>ters</w:t>
      </w:r>
      <w:r>
        <w:rPr>
          <w:rFonts w:ascii="Meiryo" w:eastAsia="Meiryo" w:hAnsi="Meiryo" w:cs="Meiryo"/>
          <w:color w:val="221F1F"/>
          <w:spacing w:val="37"/>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 xml:space="preserve">ﬁrst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orn</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girls</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223),</w:t>
      </w:r>
      <w:r>
        <w:rPr>
          <w:rFonts w:ascii="Meiryo" w:eastAsia="Meiryo" w:hAnsi="Meiryo" w:cs="Meiryo"/>
          <w:color w:val="221F1F"/>
          <w:spacing w:val="-19"/>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Sons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6"/>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the</w:t>
      </w:r>
    </w:p>
    <w:p>
      <w:pPr>
        <w:spacing w:before="5" w:line="252" w:lineRule="auto"/>
        <w:ind w:left="155" w:right="378"/>
        <w:rPr>
          <w:rFonts w:ascii="Meiryo" w:eastAsia="Meiryo" w:hAnsi="Meiryo" w:cs="Meiryo"/>
          <w:sz w:val="22"/>
          <w:szCs w:val="22"/>
        </w:rPr>
      </w:pPr>
      <w:r>
        <w:rPr>
          <w:rFonts w:ascii="Meiryo" w:eastAsia="Meiryo" w:hAnsi="Meiryo" w:cs="Meiryo"/>
          <w:color w:val="221F1F"/>
          <w:w w:val="87"/>
          <w:sz w:val="22"/>
          <w:szCs w:val="22"/>
        </w:rPr>
        <w:t>ﬁrst</w:t>
      </w:r>
      <w:r>
        <w:rPr>
          <w:rFonts w:ascii="Meiryo" w:eastAsia="Meiryo" w:hAnsi="Meiryo" w:cs="Meiryo"/>
          <w:color w:val="221F1F"/>
          <w:spacing w:val="2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sons</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238).</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6"/>
          <w:sz w:val="22"/>
          <w:szCs w:val="22"/>
        </w:rPr>
        <w:t>three</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dels</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eal</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similar</w:t>
      </w:r>
      <w:r>
        <w:rPr>
          <w:rFonts w:ascii="Meiryo" w:eastAsia="Meiryo" w:hAnsi="Meiryo" w:cs="Meiryo"/>
          <w:color w:val="221F1F"/>
          <w:spacing w:val="46"/>
          <w:w w:val="86"/>
          <w:sz w:val="22"/>
          <w:szCs w:val="22"/>
        </w:rPr>
        <w:t xml:space="preserve"> </w:t>
      </w:r>
      <w:r>
        <w:rPr>
          <w:rFonts w:ascii="Meiryo" w:eastAsia="Meiryo" w:hAnsi="Meiryo" w:cs="Meiryo"/>
          <w:color w:val="221F1F"/>
          <w:w w:val="86"/>
          <w:sz w:val="22"/>
          <w:szCs w:val="22"/>
        </w:rPr>
        <w:t>results.</w:t>
      </w:r>
      <w:r>
        <w:rPr>
          <w:rFonts w:ascii="Meiryo" w:eastAsia="Meiryo" w:hAnsi="Meiryo" w:cs="Meiryo"/>
          <w:color w:val="221F1F"/>
          <w:spacing w:val="42"/>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 xml:space="preserve">of </w:t>
      </w:r>
      <w:r>
        <w:rPr>
          <w:rFonts w:ascii="Meiryo" w:eastAsia="Meiryo" w:hAnsi="Meiryo" w:cs="Meiryo"/>
          <w:color w:val="221F1F"/>
          <w:w w:val="87"/>
          <w:sz w:val="22"/>
          <w:szCs w:val="22"/>
        </w:rPr>
        <w:t>gender</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signiﬁca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52"/>
          <w:w w:val="86"/>
          <w:sz w:val="22"/>
          <w:szCs w:val="22"/>
        </w:rPr>
        <w:t xml:space="preserve"> </w:t>
      </w:r>
      <w:r>
        <w:rPr>
          <w:rFonts w:ascii="Meiryo" w:eastAsia="Meiryo" w:hAnsi="Meiryo" w:cs="Meiryo"/>
          <w:color w:val="221F1F"/>
          <w:w w:val="86"/>
          <w:sz w:val="22"/>
          <w:szCs w:val="22"/>
        </w:rPr>
        <w:t>predictors</w:t>
      </w:r>
      <w:r>
        <w:rPr>
          <w:rFonts w:ascii="Meiryo" w:eastAsia="Meiryo" w:hAnsi="Meiryo" w:cs="Meiryo"/>
          <w:color w:val="221F1F"/>
          <w:spacing w:val="4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7"/>
          <w:sz w:val="22"/>
          <w:szCs w:val="22"/>
        </w:rPr>
        <w:t>gender</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(p</w:t>
      </w:r>
      <w:r>
        <w:rPr>
          <w:rFonts w:ascii="Meiryo" w:eastAsia="Meiryo" w:hAnsi="Meiryo" w:cs="Meiryo"/>
          <w:color w:val="221F1F"/>
          <w:spacing w:val="-24"/>
          <w:sz w:val="22"/>
          <w:szCs w:val="22"/>
        </w:rPr>
        <w:t xml:space="preserve"> </w:t>
      </w:r>
      <w:r>
        <w:rPr>
          <w:i/>
          <w:color w:val="221F1F"/>
          <w:sz w:val="22"/>
          <w:szCs w:val="22"/>
        </w:rPr>
        <w:t>&lt;</w:t>
      </w:r>
      <w:r>
        <w:rPr>
          <w:i/>
          <w:color w:val="221F1F"/>
          <w:spacing w:val="30"/>
          <w:sz w:val="22"/>
          <w:szCs w:val="22"/>
        </w:rPr>
        <w:t xml:space="preserve"> </w:t>
      </w:r>
      <w:r>
        <w:rPr>
          <w:i/>
          <w:color w:val="221F1F"/>
          <w:w w:val="110"/>
          <w:sz w:val="22"/>
          <w:szCs w:val="22"/>
        </w:rPr>
        <w:t>.</w:t>
      </w:r>
      <w:r>
        <w:rPr>
          <w:rFonts w:ascii="Meiryo" w:eastAsia="Meiryo" w:hAnsi="Meiryo" w:cs="Meiryo"/>
          <w:color w:val="221F1F"/>
          <w:w w:val="82"/>
          <w:sz w:val="22"/>
          <w:szCs w:val="22"/>
        </w:rPr>
        <w:t>01),</w:t>
      </w:r>
      <w:r>
        <w:rPr>
          <w:rFonts w:ascii="Meiryo" w:eastAsia="Meiryo" w:hAnsi="Meiryo" w:cs="Meiryo"/>
          <w:color w:val="221F1F"/>
          <w:sz w:val="22"/>
          <w:szCs w:val="22"/>
        </w:rPr>
        <w:t xml:space="preserve"> </w:t>
      </w:r>
      <w:r>
        <w:rPr>
          <w:rFonts w:ascii="Meiryo" w:eastAsia="Meiryo" w:hAnsi="Meiryo" w:cs="Meiryo"/>
          <w:color w:val="221F1F"/>
          <w:w w:val="84"/>
          <w:sz w:val="22"/>
          <w:szCs w:val="22"/>
        </w:rPr>
        <w:t>across</w:t>
      </w:r>
      <w:r>
        <w:rPr>
          <w:rFonts w:ascii="Meiryo" w:eastAsia="Meiryo" w:hAnsi="Meiryo" w:cs="Meiryo"/>
          <w:color w:val="221F1F"/>
          <w:spacing w:val="12"/>
          <w:w w:val="84"/>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8"/>
          <w:sz w:val="22"/>
          <w:szCs w:val="22"/>
        </w:rPr>
        <w:t>three</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linking</w:t>
      </w:r>
      <w:r>
        <w:rPr>
          <w:rFonts w:ascii="Meiryo" w:eastAsia="Meiryo" w:hAnsi="Meiryo" w:cs="Meiryo"/>
          <w:color w:val="221F1F"/>
          <w:spacing w:val="51"/>
          <w:w w:val="88"/>
          <w:sz w:val="22"/>
          <w:szCs w:val="22"/>
        </w:rPr>
        <w:t xml:space="preserve"> </w:t>
      </w:r>
      <w:r>
        <w:rPr>
          <w:rFonts w:ascii="Meiryo" w:eastAsia="Meiryo" w:hAnsi="Meiryo" w:cs="Meiryo"/>
          <w:color w:val="221F1F"/>
          <w:w w:val="88"/>
          <w:sz w:val="22"/>
          <w:szCs w:val="22"/>
        </w:rPr>
        <w:t>meth</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ds.</w:t>
      </w:r>
      <w:r>
        <w:rPr>
          <w:rFonts w:ascii="Meiryo" w:eastAsia="Meiryo" w:hAnsi="Meiryo" w:cs="Meiryo"/>
          <w:color w:val="221F1F"/>
          <w:spacing w:val="13"/>
          <w:w w:val="88"/>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3"/>
          <w:sz w:val="22"/>
          <w:szCs w:val="22"/>
        </w:rPr>
        <w:t>one</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 xml:space="preserve">unit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gender</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standardized</w:t>
      </w:r>
      <w:r>
        <w:rPr>
          <w:rFonts w:ascii="Meiryo" w:eastAsia="Meiryo" w:hAnsi="Meiryo" w:cs="Meiryo"/>
          <w:color w:val="221F1F"/>
          <w:spacing w:val="52"/>
          <w:w w:val="86"/>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9"/>
          <w:sz w:val="22"/>
          <w:szCs w:val="22"/>
        </w:rPr>
        <w:t>predicted</w:t>
      </w:r>
      <w:r>
        <w:rPr>
          <w:rFonts w:ascii="Meiryo" w:eastAsia="Meiryo" w:hAnsi="Meiryo" w:cs="Meiryo"/>
          <w:color w:val="221F1F"/>
          <w:spacing w:val="7"/>
          <w:w w:val="89"/>
          <w:sz w:val="22"/>
          <w:szCs w:val="22"/>
        </w:rPr>
        <w:t xml:space="preserve"> </w:t>
      </w:r>
      <w:r>
        <w:rPr>
          <w:i/>
          <w:color w:val="221F1F"/>
          <w:w w:val="144"/>
          <w:sz w:val="22"/>
          <w:szCs w:val="22"/>
        </w:rPr>
        <w:t>≈</w:t>
      </w:r>
      <w:r>
        <w:rPr>
          <w:i/>
          <w:color w:val="221F1F"/>
          <w:spacing w:val="-16"/>
          <w:w w:val="144"/>
          <w:sz w:val="22"/>
          <w:szCs w:val="22"/>
        </w:rPr>
        <w:t xml:space="preserve"> </w:t>
      </w:r>
      <w:r>
        <w:rPr>
          <w:rFonts w:ascii="Meiryo" w:eastAsia="Meiryo" w:hAnsi="Meiryo" w:cs="Meiryo"/>
          <w:color w:val="221F1F"/>
          <w:w w:val="80"/>
          <w:sz w:val="22"/>
          <w:szCs w:val="22"/>
        </w:rPr>
        <w:t>0</w:t>
      </w:r>
      <w:r>
        <w:rPr>
          <w:i/>
          <w:color w:val="221F1F"/>
          <w:w w:val="110"/>
          <w:sz w:val="22"/>
          <w:szCs w:val="22"/>
        </w:rPr>
        <w:t>.</w:t>
      </w:r>
      <w:r>
        <w:rPr>
          <w:rFonts w:ascii="Meiryo" w:eastAsia="Meiryo" w:hAnsi="Meiryo" w:cs="Meiryo"/>
          <w:color w:val="221F1F"/>
          <w:w w:val="80"/>
          <w:sz w:val="22"/>
          <w:szCs w:val="22"/>
        </w:rPr>
        <w:t>38</w:t>
      </w:r>
      <w:r>
        <w:rPr>
          <w:rFonts w:ascii="Meiryo" w:eastAsia="Meiryo" w:hAnsi="Meiryo" w:cs="Meiryo"/>
          <w:color w:val="221F1F"/>
          <w:sz w:val="22"/>
          <w:szCs w:val="22"/>
        </w:rPr>
        <w:t xml:space="preserve"> </w:t>
      </w:r>
      <w:ins w:id="883" w:author="0" w:date="2015-11-12T21:27:00Z">
        <w:r>
          <w:rPr>
            <w:rFonts w:ascii="Meiryo" w:eastAsia="Meiryo" w:hAnsi="Meiryo" w:cs="Meiryo"/>
            <w:color w:val="221F1F"/>
            <w:sz w:val="22"/>
            <w:szCs w:val="22"/>
          </w:rPr>
          <w:t xml:space="preserve">months?  Years? </w:t>
        </w:r>
      </w:ins>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pacing w:val="-6"/>
          <w:w w:val="86"/>
          <w:sz w:val="22"/>
          <w:szCs w:val="22"/>
        </w:rPr>
        <w:t>a</w:t>
      </w:r>
      <w:r>
        <w:rPr>
          <w:rFonts w:ascii="Meiryo" w:eastAsia="Meiryo" w:hAnsi="Meiryo" w:cs="Meiryo"/>
          <w:color w:val="221F1F"/>
          <w:spacing w:val="-6"/>
          <w:w w:val="93"/>
          <w:sz w:val="22"/>
          <w:szCs w:val="22"/>
        </w:rPr>
        <w:t>v</w:t>
      </w:r>
      <w:r>
        <w:rPr>
          <w:rFonts w:ascii="Meiryo" w:eastAsia="Meiryo" w:hAnsi="Meiryo" w:cs="Meiryo"/>
          <w:color w:val="221F1F"/>
          <w:w w:val="82"/>
          <w:sz w:val="22"/>
          <w:szCs w:val="22"/>
        </w:rPr>
        <w:t xml:space="preserve">erage </w:t>
      </w:r>
      <w:r>
        <w:rPr>
          <w:rFonts w:ascii="Meiryo" w:eastAsia="Meiryo" w:hAnsi="Meiryo" w:cs="Meiryo"/>
          <w:color w:val="221F1F"/>
          <w:w w:val="89"/>
          <w:sz w:val="22"/>
          <w:szCs w:val="22"/>
        </w:rPr>
        <w:t>Gen2</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diﬀerence,</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co</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trolling</w:t>
      </w:r>
      <w:r>
        <w:rPr>
          <w:rFonts w:ascii="Meiryo" w:eastAsia="Meiryo" w:hAnsi="Meiryo" w:cs="Meiryo"/>
          <w:color w:val="221F1F"/>
          <w:spacing w:val="61"/>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pacing w:val="-5"/>
          <w:w w:val="87"/>
          <w:sz w:val="22"/>
          <w:szCs w:val="22"/>
        </w:rPr>
        <w:t>ov</w:t>
      </w:r>
      <w:r>
        <w:rPr>
          <w:rFonts w:ascii="Meiryo" w:eastAsia="Meiryo" w:hAnsi="Meiryo" w:cs="Meiryo"/>
          <w:color w:val="221F1F"/>
          <w:w w:val="87"/>
          <w:sz w:val="22"/>
          <w:szCs w:val="22"/>
        </w:rPr>
        <w:t>er</w:t>
      </w:r>
      <w:r>
        <w:rPr>
          <w:rFonts w:ascii="Meiryo" w:eastAsia="Meiryo" w:hAnsi="Meiryo" w:cs="Meiryo"/>
          <w:color w:val="221F1F"/>
          <w:spacing w:val="4"/>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r>
        <w:rPr>
          <w:rFonts w:ascii="Meiryo" w:eastAsia="Meiryo" w:hAnsi="Meiryo" w:cs="Meiryo"/>
          <w:color w:val="221F1F"/>
          <w:spacing w:val="24"/>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del.</w:t>
      </w:r>
    </w:p>
    <w:p>
      <w:pPr>
        <w:spacing w:before="5" w:line="252" w:lineRule="auto"/>
        <w:ind w:left="155" w:right="124" w:firstLine="542"/>
        <w:rPr>
          <w:rFonts w:ascii="Meiryo" w:eastAsia="Meiryo" w:hAnsi="Meiryo" w:cs="Meiryo"/>
          <w:sz w:val="22"/>
          <w:szCs w:val="22"/>
        </w:rPr>
      </w:pPr>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Sons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Generation</w:t>
      </w:r>
      <w:r>
        <w:rPr>
          <w:rFonts w:ascii="Meiryo" w:eastAsia="Meiryo" w:hAnsi="Meiryo" w:cs="Meiryo"/>
          <w:color w:val="221F1F"/>
          <w:spacing w:val="57"/>
          <w:w w:val="86"/>
          <w:sz w:val="22"/>
          <w:szCs w:val="22"/>
        </w:rPr>
        <w:t xml:space="preserve"> </w:t>
      </w:r>
      <w:r>
        <w:rPr>
          <w:rFonts w:ascii="Meiryo" w:eastAsia="Meiryo" w:hAnsi="Meiryo" w:cs="Meiryo"/>
          <w:color w:val="221F1F"/>
          <w:w w:val="86"/>
          <w:sz w:val="22"/>
          <w:szCs w:val="22"/>
        </w:rPr>
        <w:t>2</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cousin</w:t>
      </w:r>
      <w:r>
        <w:rPr>
          <w:rFonts w:ascii="Meiryo" w:eastAsia="Meiryo" w:hAnsi="Meiryo" w:cs="Meiryo"/>
          <w:color w:val="221F1F"/>
          <w:spacing w:val="23"/>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3"/>
          <w:sz w:val="22"/>
          <w:szCs w:val="22"/>
        </w:rPr>
        <w:t xml:space="preserve">scores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as</w:t>
      </w:r>
      <w:r>
        <w:rPr>
          <w:rFonts w:ascii="Meiryo" w:eastAsia="Meiryo" w:hAnsi="Meiryo" w:cs="Meiryo"/>
          <w:color w:val="221F1F"/>
          <w:spacing w:val="16"/>
          <w:w w:val="83"/>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signiﬁca</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predictor</w:t>
      </w:r>
      <w:r>
        <w:rPr>
          <w:rFonts w:ascii="Meiryo" w:eastAsia="Meiryo" w:hAnsi="Meiryo" w:cs="Meiryo"/>
          <w:color w:val="221F1F"/>
          <w:spacing w:val="18"/>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(p</w:t>
      </w:r>
      <w:r>
        <w:rPr>
          <w:rFonts w:ascii="Meiryo" w:eastAsia="Meiryo" w:hAnsi="Meiryo" w:cs="Meiryo"/>
          <w:color w:val="221F1F"/>
          <w:spacing w:val="-25"/>
          <w:sz w:val="22"/>
          <w:szCs w:val="22"/>
        </w:rPr>
        <w:t xml:space="preserve"> </w:t>
      </w:r>
      <w:r>
        <w:rPr>
          <w:i/>
          <w:color w:val="221F1F"/>
          <w:sz w:val="22"/>
          <w:szCs w:val="22"/>
        </w:rPr>
        <w:t>&lt;</w:t>
      </w:r>
      <w:r>
        <w:rPr>
          <w:i/>
          <w:color w:val="221F1F"/>
          <w:spacing w:val="30"/>
          <w:sz w:val="22"/>
          <w:szCs w:val="22"/>
        </w:rPr>
        <w:t xml:space="preserve"> </w:t>
      </w:r>
      <w:r>
        <w:rPr>
          <w:i/>
          <w:color w:val="221F1F"/>
          <w:w w:val="110"/>
          <w:sz w:val="22"/>
          <w:szCs w:val="22"/>
        </w:rPr>
        <w:t>.</w:t>
      </w:r>
      <w:r>
        <w:rPr>
          <w:rFonts w:ascii="Meiryo" w:eastAsia="Meiryo" w:hAnsi="Meiryo" w:cs="Meiryo"/>
          <w:color w:val="221F1F"/>
          <w:w w:val="82"/>
          <w:sz w:val="22"/>
          <w:szCs w:val="22"/>
        </w:rPr>
        <w:t>05).</w:t>
      </w:r>
      <w:r>
        <w:rPr>
          <w:rFonts w:ascii="Meiryo" w:eastAsia="Meiryo" w:hAnsi="Meiryo" w:cs="Meiryo"/>
          <w:color w:val="221F1F"/>
          <w:spacing w:val="24"/>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3"/>
          <w:sz w:val="22"/>
          <w:szCs w:val="22"/>
        </w:rPr>
        <w:t>one</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 xml:space="preserve">unit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av</w:t>
      </w:r>
      <w:r>
        <w:rPr>
          <w:rFonts w:ascii="Meiryo" w:eastAsia="Meiryo" w:hAnsi="Meiryo" w:cs="Meiryo"/>
          <w:color w:val="221F1F"/>
          <w:w w:val="87"/>
          <w:sz w:val="22"/>
          <w:szCs w:val="22"/>
        </w:rPr>
        <w:t>erage</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3"/>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hildren</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predicted</w:t>
      </w:r>
      <w:r>
        <w:rPr>
          <w:rFonts w:ascii="Meiryo" w:eastAsia="Meiryo" w:hAnsi="Meiryo" w:cs="Meiryo"/>
          <w:color w:val="221F1F"/>
          <w:spacing w:val="7"/>
          <w:w w:val="89"/>
          <w:sz w:val="22"/>
          <w:szCs w:val="22"/>
        </w:rPr>
        <w:t xml:space="preserve"> </w:t>
      </w:r>
      <w:r>
        <w:rPr>
          <w:i/>
          <w:color w:val="221F1F"/>
          <w:w w:val="144"/>
          <w:sz w:val="22"/>
          <w:szCs w:val="22"/>
        </w:rPr>
        <w:t>≈</w:t>
      </w:r>
      <w:r>
        <w:rPr>
          <w:i/>
          <w:color w:val="221F1F"/>
          <w:spacing w:val="-16"/>
          <w:w w:val="144"/>
          <w:sz w:val="22"/>
          <w:szCs w:val="22"/>
        </w:rPr>
        <w:t xml:space="preserve"> </w:t>
      </w:r>
      <w:r>
        <w:rPr>
          <w:i/>
          <w:color w:val="221F1F"/>
          <w:w w:val="110"/>
          <w:sz w:val="22"/>
          <w:szCs w:val="22"/>
        </w:rPr>
        <w:t>.</w:t>
      </w:r>
      <w:r>
        <w:rPr>
          <w:rFonts w:ascii="Meiryo" w:eastAsia="Meiryo" w:hAnsi="Meiryo" w:cs="Meiryo"/>
          <w:color w:val="221F1F"/>
          <w:w w:val="80"/>
          <w:sz w:val="22"/>
          <w:szCs w:val="22"/>
        </w:rPr>
        <w:t xml:space="preserve">107 </w:t>
      </w:r>
      <w:r>
        <w:rPr>
          <w:rFonts w:ascii="Meiryo" w:eastAsia="Meiryo" w:hAnsi="Meiryo" w:cs="Meiryo"/>
          <w:color w:val="221F1F"/>
          <w:w w:val="83"/>
          <w:sz w:val="22"/>
          <w:szCs w:val="22"/>
        </w:rPr>
        <w:t>decrease</w:t>
      </w:r>
      <w:r>
        <w:rPr>
          <w:rFonts w:ascii="Meiryo" w:eastAsia="Meiryo" w:hAnsi="Meiryo" w:cs="Meiryo"/>
          <w:color w:val="221F1F"/>
          <w:spacing w:val="-1"/>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6"/>
          <w:sz w:val="22"/>
          <w:szCs w:val="22"/>
        </w:rPr>
        <w:t>diﬀerence</w:t>
      </w:r>
      <w:r>
        <w:rPr>
          <w:rFonts w:ascii="Meiryo" w:eastAsia="Meiryo" w:hAnsi="Meiryo" w:cs="Meiryo"/>
          <w:color w:val="221F1F"/>
          <w:spacing w:val="9"/>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siblings.</w:t>
      </w:r>
      <w:r>
        <w:rPr>
          <w:rFonts w:ascii="Meiryo" w:eastAsia="Meiryo" w:hAnsi="Meiryo" w:cs="Meiryo"/>
          <w:color w:val="221F1F"/>
          <w:spacing w:val="59"/>
          <w:w w:val="86"/>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7"/>
          <w:sz w:val="22"/>
          <w:szCs w:val="22"/>
        </w:rPr>
        <w:t>other</w:t>
      </w:r>
      <w:r>
        <w:rPr>
          <w:rFonts w:ascii="Meiryo" w:eastAsia="Meiryo" w:hAnsi="Meiryo" w:cs="Meiryo"/>
          <w:color w:val="221F1F"/>
          <w:spacing w:val="15"/>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r>
        <w:rPr>
          <w:rFonts w:ascii="Meiryo" w:eastAsia="Meiryo" w:hAnsi="Meiryo" w:cs="Meiryo"/>
          <w:color w:val="221F1F"/>
          <w:spacing w:val="24"/>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ere</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not</w:t>
      </w:r>
      <w:r>
        <w:rPr>
          <w:rFonts w:ascii="Meiryo" w:eastAsia="Meiryo" w:hAnsi="Meiryo" w:cs="Meiryo"/>
          <w:color w:val="221F1F"/>
          <w:spacing w:val="20"/>
          <w:w w:val="87"/>
          <w:sz w:val="22"/>
          <w:szCs w:val="22"/>
        </w:rPr>
        <w:t xml:space="preserve"> </w:t>
      </w:r>
      <w:r>
        <w:rPr>
          <w:rFonts w:ascii="Meiryo" w:eastAsia="Meiryo" w:hAnsi="Meiryo" w:cs="Meiryo"/>
          <w:color w:val="221F1F"/>
          <w:w w:val="89"/>
          <w:sz w:val="22"/>
          <w:szCs w:val="22"/>
        </w:rPr>
        <w:t>signiﬁca</w:t>
      </w:r>
      <w:r>
        <w:rPr>
          <w:rFonts w:ascii="Meiryo" w:eastAsia="Meiryo" w:hAnsi="Meiryo" w:cs="Meiryo"/>
          <w:color w:val="221F1F"/>
          <w:spacing w:val="-6"/>
          <w:w w:val="89"/>
          <w:sz w:val="22"/>
          <w:szCs w:val="22"/>
        </w:rPr>
        <w:t>n</w:t>
      </w:r>
      <w:r>
        <w:rPr>
          <w:rFonts w:ascii="Meiryo" w:eastAsia="Meiryo" w:hAnsi="Meiryo" w:cs="Meiryo"/>
          <w:color w:val="221F1F"/>
          <w:w w:val="91"/>
          <w:sz w:val="22"/>
          <w:szCs w:val="22"/>
        </w:rPr>
        <w:t xml:space="preserve">t, </w:t>
      </w:r>
      <w:r>
        <w:rPr>
          <w:rFonts w:ascii="Meiryo" w:eastAsia="Meiryo" w:hAnsi="Meiryo" w:cs="Meiryo"/>
          <w:color w:val="221F1F"/>
          <w:w w:val="92"/>
          <w:sz w:val="22"/>
          <w:szCs w:val="22"/>
        </w:rPr>
        <w:t>including</w:t>
      </w:r>
      <w:r>
        <w:rPr>
          <w:rFonts w:ascii="Meiryo" w:eastAsia="Meiryo" w:hAnsi="Meiryo" w:cs="Meiryo"/>
          <w:color w:val="221F1F"/>
          <w:spacing w:val="5"/>
          <w:w w:val="92"/>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z w:val="22"/>
          <w:szCs w:val="22"/>
        </w:rPr>
        <w:t>kin</w:t>
      </w:r>
      <w:r>
        <w:rPr>
          <w:rFonts w:ascii="Meiryo" w:eastAsia="Meiryo" w:hAnsi="Meiryo" w:cs="Meiryo"/>
          <w:color w:val="221F1F"/>
          <w:spacing w:val="-17"/>
          <w:sz w:val="22"/>
          <w:szCs w:val="22"/>
        </w:rPr>
        <w:t xml:space="preserve"> </w:t>
      </w:r>
      <w:r>
        <w:rPr>
          <w:rFonts w:ascii="Meiryo" w:eastAsia="Meiryo" w:hAnsi="Meiryo" w:cs="Meiryo"/>
          <w:color w:val="221F1F"/>
          <w:w w:val="87"/>
          <w:sz w:val="22"/>
          <w:szCs w:val="22"/>
        </w:rPr>
        <w:t>diﬀerence</w:t>
      </w:r>
      <w:r>
        <w:rPr>
          <w:rFonts w:ascii="Meiryo" w:eastAsia="Meiryo" w:hAnsi="Meiryo" w:cs="Meiryo"/>
          <w:color w:val="221F1F"/>
          <w:spacing w:val="-2"/>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r>
        <w:rPr>
          <w:rFonts w:ascii="Meiryo" w:eastAsia="Meiryo" w:hAnsi="Meiryo" w:cs="Meiryo"/>
          <w:color w:val="221F1F"/>
          <w:spacing w:val="49"/>
          <w:w w:val="87"/>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adjusted</w:t>
      </w:r>
      <w:r>
        <w:rPr>
          <w:rFonts w:ascii="Meiryo" w:eastAsia="Meiryo" w:hAnsi="Meiryo" w:cs="Meiryo"/>
          <w:color w:val="221F1F"/>
          <w:spacing w:val="9"/>
          <w:w w:val="88"/>
          <w:sz w:val="22"/>
          <w:szCs w:val="22"/>
        </w:rPr>
        <w:t xml:space="preserve"> </w:t>
      </w:r>
      <w:r>
        <w:rPr>
          <w:rFonts w:ascii="Meiryo" w:eastAsia="Meiryo" w:hAnsi="Meiryo" w:cs="Meiryo"/>
          <w:color w:val="221F1F"/>
          <w:sz w:val="22"/>
          <w:szCs w:val="22"/>
        </w:rPr>
        <w:t>R</w:t>
      </w:r>
      <w:r>
        <w:rPr>
          <w:color w:val="221F1F"/>
          <w:position w:val="8"/>
          <w:sz w:val="15"/>
          <w:szCs w:val="15"/>
        </w:rPr>
        <w:t xml:space="preserve">2 </w:t>
      </w:r>
      <w:r>
        <w:rPr>
          <w:color w:val="221F1F"/>
          <w:spacing w:val="23"/>
          <w:position w:val="8"/>
          <w:sz w:val="15"/>
          <w:szCs w:val="15"/>
        </w:rPr>
        <w:t xml:space="preserve"> </w:t>
      </w:r>
      <w:r>
        <w:rPr>
          <w:rFonts w:ascii="Meiryo" w:eastAsia="Meiryo" w:hAnsi="Meiryo" w:cs="Meiryo"/>
          <w:color w:val="221F1F"/>
          <w:spacing w:val="-11"/>
          <w:w w:val="91"/>
          <w:sz w:val="22"/>
          <w:szCs w:val="22"/>
        </w:rPr>
        <w:t>v</w:t>
      </w:r>
      <w:r>
        <w:rPr>
          <w:rFonts w:ascii="Meiryo" w:eastAsia="Meiryo" w:hAnsi="Meiryo" w:cs="Meiryo"/>
          <w:color w:val="221F1F"/>
          <w:w w:val="91"/>
          <w:sz w:val="22"/>
          <w:szCs w:val="22"/>
        </w:rPr>
        <w:t>aried</w:t>
      </w:r>
      <w:r>
        <w:rPr>
          <w:rFonts w:ascii="Meiryo" w:eastAsia="Meiryo" w:hAnsi="Meiryo" w:cs="Meiryo"/>
          <w:color w:val="221F1F"/>
          <w:spacing w:val="-4"/>
          <w:w w:val="91"/>
          <w:sz w:val="22"/>
          <w:szCs w:val="22"/>
        </w:rPr>
        <w:t xml:space="preserve"> </w:t>
      </w:r>
      <w:r>
        <w:rPr>
          <w:rFonts w:ascii="Meiryo" w:eastAsia="Meiryo" w:hAnsi="Meiryo" w:cs="Meiryo"/>
          <w:color w:val="221F1F"/>
          <w:w w:val="91"/>
          <w:sz w:val="22"/>
          <w:szCs w:val="22"/>
        </w:rPr>
        <w:t>slig</w:t>
      </w:r>
      <w:r>
        <w:rPr>
          <w:rFonts w:ascii="Meiryo" w:eastAsia="Meiryo" w:hAnsi="Meiryo" w:cs="Meiryo"/>
          <w:color w:val="221F1F"/>
          <w:spacing w:val="-5"/>
          <w:w w:val="91"/>
          <w:sz w:val="22"/>
          <w:szCs w:val="22"/>
        </w:rPr>
        <w:t>h</w:t>
      </w:r>
      <w:r>
        <w:rPr>
          <w:rFonts w:ascii="Meiryo" w:eastAsia="Meiryo" w:hAnsi="Meiryo" w:cs="Meiryo"/>
          <w:color w:val="221F1F"/>
          <w:w w:val="91"/>
          <w:sz w:val="22"/>
          <w:szCs w:val="22"/>
        </w:rPr>
        <w:t>tly</w:t>
      </w:r>
      <w:r>
        <w:rPr>
          <w:rFonts w:ascii="Meiryo" w:eastAsia="Meiryo" w:hAnsi="Meiryo" w:cs="Meiryo"/>
          <w:color w:val="221F1F"/>
          <w:spacing w:val="21"/>
          <w:w w:val="91"/>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 xml:space="preserve">2 </w:t>
      </w:r>
      <w:r>
        <w:rPr>
          <w:rFonts w:ascii="Meiryo" w:eastAsia="Meiryo" w:hAnsi="Meiryo" w:cs="Meiryo"/>
          <w:color w:val="221F1F"/>
          <w:w w:val="91"/>
          <w:sz w:val="22"/>
          <w:szCs w:val="22"/>
        </w:rPr>
        <w:t>linking</w:t>
      </w:r>
      <w:r>
        <w:rPr>
          <w:rFonts w:ascii="Meiryo" w:eastAsia="Meiryo" w:hAnsi="Meiryo" w:cs="Meiryo"/>
          <w:color w:val="221F1F"/>
          <w:spacing w:val="27"/>
          <w:w w:val="91"/>
          <w:sz w:val="22"/>
          <w:szCs w:val="22"/>
        </w:rPr>
        <w:t xml:space="preserve"> </w:t>
      </w:r>
      <w:r>
        <w:rPr>
          <w:rFonts w:ascii="Meiryo" w:eastAsia="Meiryo" w:hAnsi="Meiryo" w:cs="Meiryo"/>
          <w:color w:val="221F1F"/>
          <w:w w:val="91"/>
          <w:sz w:val="22"/>
          <w:szCs w:val="22"/>
        </w:rPr>
        <w:t>meth</w:t>
      </w:r>
      <w:r>
        <w:rPr>
          <w:rFonts w:ascii="Meiryo" w:eastAsia="Meiryo" w:hAnsi="Meiryo" w:cs="Meiryo"/>
          <w:color w:val="221F1F"/>
          <w:spacing w:val="6"/>
          <w:w w:val="91"/>
          <w:sz w:val="22"/>
          <w:szCs w:val="22"/>
        </w:rPr>
        <w:t>o</w:t>
      </w:r>
      <w:r>
        <w:rPr>
          <w:rFonts w:ascii="Meiryo" w:eastAsia="Meiryo" w:hAnsi="Meiryo" w:cs="Meiryo"/>
          <w:color w:val="221F1F"/>
          <w:w w:val="91"/>
          <w:sz w:val="22"/>
          <w:szCs w:val="22"/>
        </w:rPr>
        <w:t>d</w:t>
      </w:r>
      <w:r>
        <w:rPr>
          <w:rFonts w:ascii="Meiryo" w:eastAsia="Meiryo" w:hAnsi="Meiryo" w:cs="Meiryo"/>
          <w:color w:val="221F1F"/>
          <w:spacing w:val="-21"/>
          <w:w w:val="91"/>
          <w:sz w:val="22"/>
          <w:szCs w:val="22"/>
        </w:rPr>
        <w:t xml:space="preserve"> </w:t>
      </w:r>
      <w:r>
        <w:rPr>
          <w:rFonts w:ascii="Meiryo" w:eastAsia="Meiryo" w:hAnsi="Meiryo" w:cs="Meiryo"/>
          <w:color w:val="221F1F"/>
          <w:w w:val="91"/>
          <w:sz w:val="22"/>
          <w:szCs w:val="22"/>
        </w:rPr>
        <w:t>(Mixed</w:t>
      </w:r>
      <w:r>
        <w:rPr>
          <w:rFonts w:ascii="Meiryo" w:eastAsia="Meiryo" w:hAnsi="Meiryo" w:cs="Meiryo"/>
          <w:color w:val="221F1F"/>
          <w:spacing w:val="34"/>
          <w:w w:val="91"/>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103,</w:t>
      </w:r>
      <w:r>
        <w:rPr>
          <w:rFonts w:ascii="Meiryo" w:eastAsia="Meiryo" w:hAnsi="Meiryo" w:cs="Meiryo"/>
          <w:color w:val="221F1F"/>
          <w:sz w:val="22"/>
          <w:szCs w:val="22"/>
        </w:rPr>
        <w:t xml:space="preserve"> </w:t>
      </w:r>
      <w:r>
        <w:rPr>
          <w:rFonts w:ascii="Meiryo" w:eastAsia="Meiryo" w:hAnsi="Meiryo" w:cs="Meiryo"/>
          <w:color w:val="221F1F"/>
          <w:w w:val="88"/>
          <w:sz w:val="22"/>
          <w:szCs w:val="22"/>
        </w:rPr>
        <w:t>Daug</w:t>
      </w:r>
      <w:r>
        <w:rPr>
          <w:rFonts w:ascii="Meiryo" w:eastAsia="Meiryo" w:hAnsi="Meiryo" w:cs="Meiryo"/>
          <w:color w:val="221F1F"/>
          <w:spacing w:val="-4"/>
          <w:w w:val="88"/>
          <w:sz w:val="22"/>
          <w:szCs w:val="22"/>
        </w:rPr>
        <w:t>h</w:t>
      </w:r>
      <w:r>
        <w:rPr>
          <w:rFonts w:ascii="Meiryo" w:eastAsia="Meiryo" w:hAnsi="Meiryo" w:cs="Meiryo"/>
          <w:color w:val="221F1F"/>
          <w:w w:val="88"/>
          <w:sz w:val="22"/>
          <w:szCs w:val="22"/>
        </w:rPr>
        <w:t>ters</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121,</w:t>
      </w:r>
      <w:r>
        <w:rPr>
          <w:rFonts w:ascii="Meiryo" w:eastAsia="Meiryo" w:hAnsi="Meiryo" w:cs="Meiryo"/>
          <w:color w:val="221F1F"/>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1"/>
          <w:sz w:val="22"/>
          <w:szCs w:val="22"/>
        </w:rPr>
        <w:t>132).</w:t>
      </w:r>
    </w:p>
    <w:p>
      <w:pPr>
        <w:spacing w:before="5" w:line="252" w:lineRule="auto"/>
        <w:ind w:left="155" w:right="208" w:firstLine="542"/>
        <w:jc w:val="both"/>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b/>
          <w:color w:val="221F1F"/>
          <w:sz w:val="22"/>
          <w:szCs w:val="22"/>
        </w:rPr>
        <w:t>Joi</w:t>
      </w:r>
      <w:r>
        <w:rPr>
          <w:rFonts w:ascii="Meiryo" w:eastAsia="Meiryo" w:hAnsi="Meiryo" w:cs="Meiryo"/>
          <w:b/>
          <w:color w:val="221F1F"/>
          <w:spacing w:val="-6"/>
          <w:sz w:val="22"/>
          <w:szCs w:val="22"/>
        </w:rPr>
        <w:t>n</w:t>
      </w:r>
      <w:r>
        <w:rPr>
          <w:rFonts w:ascii="Meiryo" w:eastAsia="Meiryo" w:hAnsi="Meiryo" w:cs="Meiryo"/>
          <w:b/>
          <w:color w:val="221F1F"/>
          <w:sz w:val="22"/>
          <w:szCs w:val="22"/>
        </w:rPr>
        <w:t>t</w:t>
      </w:r>
      <w:r>
        <w:rPr>
          <w:rFonts w:ascii="Meiryo" w:eastAsia="Meiryo" w:hAnsi="Meiryo" w:cs="Meiryo"/>
          <w:b/>
          <w:color w:val="221F1F"/>
          <w:spacing w:val="12"/>
          <w:sz w:val="22"/>
          <w:szCs w:val="22"/>
        </w:rPr>
        <w:t xml:space="preserve"> </w:t>
      </w:r>
      <w:r>
        <w:rPr>
          <w:rFonts w:ascii="Meiryo" w:eastAsia="Meiryo" w:hAnsi="Meiryo" w:cs="Meiryo"/>
          <w:b/>
          <w:color w:val="221F1F"/>
          <w:sz w:val="22"/>
          <w:szCs w:val="22"/>
        </w:rPr>
        <w:t>Dif</w:t>
      </w:r>
      <w:r>
        <w:rPr>
          <w:rFonts w:ascii="Meiryo" w:eastAsia="Meiryo" w:hAnsi="Meiryo" w:cs="Meiryo"/>
          <w:b/>
          <w:color w:val="221F1F"/>
          <w:spacing w:val="25"/>
          <w:sz w:val="22"/>
          <w:szCs w:val="22"/>
        </w:rPr>
        <w:t xml:space="preserve"> </w:t>
      </w:r>
      <w:r>
        <w:rPr>
          <w:rFonts w:ascii="Meiryo" w:eastAsia="Meiryo" w:hAnsi="Meiryo" w:cs="Meiryo"/>
          <w:b/>
          <w:color w:val="221F1F"/>
          <w:w w:val="91"/>
          <w:sz w:val="22"/>
          <w:szCs w:val="22"/>
        </w:rPr>
        <w:t>I</w:t>
      </w:r>
      <w:r>
        <w:rPr>
          <w:rFonts w:ascii="Meiryo" w:eastAsia="Meiryo" w:hAnsi="Meiryo" w:cs="Meiryo"/>
          <w:b/>
          <w:color w:val="221F1F"/>
          <w:spacing w:val="-6"/>
          <w:w w:val="91"/>
          <w:sz w:val="22"/>
          <w:szCs w:val="22"/>
        </w:rPr>
        <w:t>n</w:t>
      </w:r>
      <w:r>
        <w:rPr>
          <w:rFonts w:ascii="Meiryo" w:eastAsia="Meiryo" w:hAnsi="Meiryo" w:cs="Meiryo"/>
          <w:b/>
          <w:color w:val="221F1F"/>
          <w:w w:val="91"/>
          <w:sz w:val="22"/>
          <w:szCs w:val="22"/>
        </w:rPr>
        <w:t>telligence</w:t>
      </w:r>
      <w:r>
        <w:rPr>
          <w:rFonts w:ascii="Meiryo" w:eastAsia="Meiryo" w:hAnsi="Meiryo" w:cs="Meiryo"/>
          <w:b/>
          <w:color w:val="221F1F"/>
          <w:spacing w:val="24"/>
          <w:w w:val="91"/>
          <w:sz w:val="22"/>
          <w:szCs w:val="22"/>
        </w:rPr>
        <w:t xml:space="preserve"> </w:t>
      </w:r>
      <w:r>
        <w:rPr>
          <w:i/>
          <w:color w:val="221F1F"/>
          <w:sz w:val="22"/>
          <w:szCs w:val="22"/>
        </w:rPr>
        <w:t>→</w:t>
      </w:r>
      <w:r>
        <w:rPr>
          <w:i/>
          <w:color w:val="221F1F"/>
          <w:spacing w:val="33"/>
          <w:sz w:val="22"/>
          <w:szCs w:val="22"/>
        </w:rPr>
        <w:t xml:space="preserve"> </w:t>
      </w:r>
      <w:r>
        <w:rPr>
          <w:rFonts w:ascii="Meiryo" w:eastAsia="Meiryo" w:hAnsi="Meiryo" w:cs="Meiryo"/>
          <w:b/>
          <w:color w:val="221F1F"/>
          <w:sz w:val="22"/>
          <w:szCs w:val="22"/>
        </w:rPr>
        <w:t>Gen2</w:t>
      </w:r>
      <w:r>
        <w:rPr>
          <w:rFonts w:ascii="Meiryo" w:eastAsia="Meiryo" w:hAnsi="Meiryo" w:cs="Meiryo"/>
          <w:b/>
          <w:color w:val="221F1F"/>
          <w:spacing w:val="-18"/>
          <w:sz w:val="22"/>
          <w:szCs w:val="22"/>
        </w:rPr>
        <w:t xml:space="preserve"> </w:t>
      </w:r>
      <w:r>
        <w:rPr>
          <w:rFonts w:ascii="Meiryo" w:eastAsia="Meiryo" w:hAnsi="Meiryo" w:cs="Meiryo"/>
          <w:b/>
          <w:color w:val="221F1F"/>
          <w:sz w:val="22"/>
          <w:szCs w:val="22"/>
        </w:rPr>
        <w:t>Dif</w:t>
      </w:r>
      <w:r>
        <w:rPr>
          <w:rFonts w:ascii="Meiryo" w:eastAsia="Meiryo" w:hAnsi="Meiryo" w:cs="Meiryo"/>
          <w:b/>
          <w:color w:val="221F1F"/>
          <w:spacing w:val="25"/>
          <w:sz w:val="22"/>
          <w:szCs w:val="22"/>
        </w:rPr>
        <w:t xml:space="preserve"> </w:t>
      </w:r>
      <w:r>
        <w:rPr>
          <w:rFonts w:ascii="Meiryo" w:eastAsia="Meiryo" w:hAnsi="Meiryo" w:cs="Meiryo"/>
          <w:b/>
          <w:color w:val="221F1F"/>
          <w:sz w:val="22"/>
          <w:szCs w:val="22"/>
        </w:rPr>
        <w:t xml:space="preserve">AFI.  </w:t>
      </w:r>
      <w:r>
        <w:rPr>
          <w:rFonts w:ascii="Meiryo" w:eastAsia="Meiryo" w:hAnsi="Meiryo" w:cs="Meiryo"/>
          <w:b/>
          <w:color w:val="221F1F"/>
          <w:spacing w:val="26"/>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1</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 xml:space="preserve">in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6"/>
          <w:sz w:val="22"/>
          <w:szCs w:val="22"/>
        </w:rPr>
        <w:t>scores</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cousin</w:t>
      </w:r>
      <w:r>
        <w:rPr>
          <w:rFonts w:ascii="Meiryo" w:eastAsia="Meiryo" w:hAnsi="Meiryo" w:cs="Meiryo"/>
          <w:color w:val="221F1F"/>
          <w:spacing w:val="23"/>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ins w:id="884" w:author="0" w:date="2015-11-12T21:28:00Z">
        <w:r>
          <w:rPr>
            <w:rFonts w:ascii="Meiryo" w:eastAsia="Meiryo" w:hAnsi="Meiryo" w:cs="Meiryo"/>
            <w:color w:val="221F1F"/>
            <w:spacing w:val="8"/>
            <w:w w:val="89"/>
            <w:sz w:val="22"/>
            <w:szCs w:val="22"/>
          </w:rPr>
          <w:t xml:space="preserve">intellectual </w:t>
        </w:r>
      </w:ins>
      <w:r>
        <w:rPr>
          <w:rFonts w:ascii="Meiryo" w:eastAsia="Meiryo" w:hAnsi="Meiryo" w:cs="Meiryo"/>
          <w:color w:val="221F1F"/>
          <w:sz w:val="22"/>
          <w:szCs w:val="22"/>
        </w:rPr>
        <w:t>abili</w:t>
      </w:r>
      <w:r>
        <w:rPr>
          <w:rFonts w:ascii="Meiryo" w:eastAsia="Meiryo" w:hAnsi="Meiryo" w:cs="Meiryo"/>
          <w:color w:val="221F1F"/>
          <w:spacing w:val="-6"/>
          <w:sz w:val="22"/>
          <w:szCs w:val="22"/>
        </w:rPr>
        <w:t>t</w:t>
      </w:r>
      <w:r>
        <w:rPr>
          <w:rFonts w:ascii="Meiryo" w:eastAsia="Meiryo" w:hAnsi="Meiryo" w:cs="Meiryo"/>
          <w:color w:val="221F1F"/>
          <w:sz w:val="22"/>
          <w:szCs w:val="22"/>
        </w:rPr>
        <w:t>y</w:t>
      </w:r>
      <w:r>
        <w:rPr>
          <w:rFonts w:ascii="Meiryo" w:eastAsia="Meiryo" w:hAnsi="Meiryo" w:cs="Meiryo"/>
          <w:color w:val="221F1F"/>
          <w:spacing w:val="-20"/>
          <w:sz w:val="22"/>
          <w:szCs w:val="22"/>
        </w:rPr>
        <w:t xml:space="preserve"> </w:t>
      </w:r>
      <w:r>
        <w:rPr>
          <w:rFonts w:ascii="Meiryo" w:eastAsia="Meiryo" w:hAnsi="Meiryo" w:cs="Meiryo"/>
          <w:color w:val="221F1F"/>
          <w:w w:val="83"/>
          <w:sz w:val="22"/>
          <w:szCs w:val="22"/>
        </w:rPr>
        <w:t xml:space="preserve">scores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ere</w:t>
      </w:r>
      <w:r>
        <w:rPr>
          <w:rFonts w:ascii="Meiryo" w:eastAsia="Meiryo" w:hAnsi="Meiryo" w:cs="Meiryo"/>
          <w:color w:val="221F1F"/>
          <w:spacing w:val="9"/>
          <w:w w:val="83"/>
          <w:sz w:val="22"/>
          <w:szCs w:val="22"/>
        </w:rPr>
        <w:t xml:space="preserve"> </w:t>
      </w:r>
      <w:r>
        <w:rPr>
          <w:rFonts w:ascii="Meiryo" w:eastAsia="Meiryo" w:hAnsi="Meiryo" w:cs="Meiryo"/>
          <w:color w:val="221F1F"/>
          <w:w w:val="83"/>
          <w:sz w:val="22"/>
          <w:szCs w:val="22"/>
        </w:rPr>
        <w:t>used</w:t>
      </w:r>
      <w:r>
        <w:rPr>
          <w:rFonts w:ascii="Meiryo" w:eastAsia="Meiryo" w:hAnsi="Meiryo" w:cs="Meiryo"/>
          <w:color w:val="221F1F"/>
          <w:spacing w:val="17"/>
          <w:w w:val="83"/>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predict</w:t>
      </w:r>
      <w:r>
        <w:rPr>
          <w:rFonts w:ascii="Meiryo" w:eastAsia="Meiryo" w:hAnsi="Meiryo" w:cs="Meiryo"/>
          <w:color w:val="221F1F"/>
          <w:spacing w:val="46"/>
          <w:w w:val="86"/>
          <w:sz w:val="22"/>
          <w:szCs w:val="22"/>
        </w:rPr>
        <w:t xml:space="preserve"> </w:t>
      </w:r>
      <w:r>
        <w:rPr>
          <w:rFonts w:ascii="Meiryo" w:eastAsia="Meiryo" w:hAnsi="Meiryo" w:cs="Meiryo"/>
          <w:color w:val="221F1F"/>
          <w:w w:val="86"/>
          <w:sz w:val="22"/>
          <w:szCs w:val="22"/>
        </w:rPr>
        <w:t>Generation</w:t>
      </w:r>
      <w:r>
        <w:rPr>
          <w:rFonts w:ascii="Meiryo" w:eastAsia="Meiryo" w:hAnsi="Meiryo" w:cs="Meiryo"/>
          <w:color w:val="221F1F"/>
          <w:spacing w:val="57"/>
          <w:w w:val="86"/>
          <w:sz w:val="22"/>
          <w:szCs w:val="22"/>
        </w:rPr>
        <w:t xml:space="preserve"> </w:t>
      </w:r>
      <w:r>
        <w:rPr>
          <w:rFonts w:ascii="Meiryo" w:eastAsia="Meiryo" w:hAnsi="Meiryo" w:cs="Meiryo"/>
          <w:color w:val="221F1F"/>
          <w:w w:val="86"/>
          <w:sz w:val="22"/>
          <w:szCs w:val="22"/>
        </w:rPr>
        <w:t>2</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z w:val="22"/>
          <w:szCs w:val="22"/>
        </w:rPr>
        <w:t>co</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trolling </w:t>
      </w:r>
      <w:r>
        <w:rPr>
          <w:rFonts w:ascii="Meiryo" w:eastAsia="Meiryo" w:hAnsi="Meiryo" w:cs="Meiryo"/>
          <w:color w:val="221F1F"/>
          <w:w w:val="85"/>
          <w:sz w:val="22"/>
          <w:szCs w:val="22"/>
        </w:rPr>
        <w:t>for</w:t>
      </w:r>
      <w:r>
        <w:rPr>
          <w:rFonts w:ascii="Meiryo" w:eastAsia="Meiryo" w:hAnsi="Meiryo" w:cs="Meiryo"/>
          <w:color w:val="221F1F"/>
          <w:spacing w:val="22"/>
          <w:w w:val="85"/>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1</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sister</w:t>
      </w:r>
      <w:r>
        <w:rPr>
          <w:rFonts w:ascii="Meiryo" w:eastAsia="Meiryo" w:hAnsi="Meiryo" w:cs="Meiryo"/>
          <w:color w:val="221F1F"/>
          <w:spacing w:val="22"/>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erages</w:t>
      </w:r>
      <w:r>
        <w:rPr>
          <w:rFonts w:ascii="Meiryo" w:eastAsia="Meiryo" w:hAnsi="Meiryo" w:cs="Meiryo"/>
          <w:color w:val="221F1F"/>
          <w:spacing w:val="-1"/>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6"/>
          <w:sz w:val="22"/>
          <w:szCs w:val="22"/>
        </w:rPr>
        <w:t>F</w:t>
      </w:r>
      <w:r>
        <w:rPr>
          <w:rFonts w:ascii="Meiryo" w:eastAsia="Meiryo" w:hAnsi="Meiryo" w:cs="Meiryo"/>
          <w:color w:val="221F1F"/>
          <w:sz w:val="22"/>
          <w:szCs w:val="22"/>
        </w:rPr>
        <w:t>QT</w:t>
      </w:r>
      <w:r>
        <w:rPr>
          <w:rFonts w:ascii="Meiryo" w:eastAsia="Meiryo" w:hAnsi="Meiryo" w:cs="Meiryo"/>
          <w:color w:val="221F1F"/>
          <w:spacing w:val="53"/>
          <w:sz w:val="22"/>
          <w:szCs w:val="22"/>
        </w:rPr>
        <w:t xml:space="preserve"> </w:t>
      </w:r>
      <w:r>
        <w:rPr>
          <w:rFonts w:ascii="Meiryo" w:eastAsia="Meiryo" w:hAnsi="Meiryo" w:cs="Meiryo"/>
          <w:color w:val="221F1F"/>
          <w:w w:val="85"/>
          <w:sz w:val="22"/>
          <w:szCs w:val="22"/>
        </w:rPr>
        <w:t>scores,</w:t>
      </w:r>
      <w:r>
        <w:rPr>
          <w:rFonts w:ascii="Meiryo" w:eastAsia="Meiryo" w:hAnsi="Meiryo" w:cs="Meiryo"/>
          <w:color w:val="221F1F"/>
          <w:spacing w:val="-12"/>
          <w:w w:val="85"/>
          <w:sz w:val="22"/>
          <w:szCs w:val="22"/>
        </w:rPr>
        <w:t xml:space="preserve"> </w:t>
      </w:r>
      <w:r>
        <w:rPr>
          <w:rFonts w:ascii="Meiryo" w:eastAsia="Meiryo" w:hAnsi="Meiryo" w:cs="Meiryo"/>
          <w:color w:val="221F1F"/>
          <w:w w:val="85"/>
          <w:sz w:val="22"/>
          <w:szCs w:val="22"/>
        </w:rPr>
        <w:t>Gen2</w:t>
      </w:r>
      <w:r>
        <w:rPr>
          <w:rFonts w:ascii="Meiryo" w:eastAsia="Meiryo" w:hAnsi="Meiryo" w:cs="Meiryo"/>
          <w:color w:val="221F1F"/>
          <w:spacing w:val="33"/>
          <w:w w:val="85"/>
          <w:sz w:val="22"/>
          <w:szCs w:val="22"/>
        </w:rPr>
        <w:t xml:space="preserve"> </w:t>
      </w:r>
      <w:r>
        <w:rPr>
          <w:rFonts w:ascii="Meiryo" w:eastAsia="Meiryo" w:hAnsi="Meiryo" w:cs="Meiryo"/>
          <w:color w:val="221F1F"/>
          <w:w w:val="85"/>
          <w:sz w:val="22"/>
          <w:szCs w:val="22"/>
        </w:rPr>
        <w:t>cousin</w:t>
      </w:r>
      <w:r>
        <w:rPr>
          <w:rFonts w:ascii="Meiryo" w:eastAsia="Meiryo" w:hAnsi="Meiryo" w:cs="Meiryo"/>
          <w:color w:val="221F1F"/>
          <w:spacing w:val="31"/>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erages</w:t>
      </w:r>
      <w:r>
        <w:rPr>
          <w:rFonts w:ascii="Meiryo" w:eastAsia="Meiryo" w:hAnsi="Meiryo" w:cs="Meiryo"/>
          <w:color w:val="221F1F"/>
          <w:spacing w:val="-1"/>
          <w:w w:val="85"/>
          <w:sz w:val="22"/>
          <w:szCs w:val="22"/>
        </w:rPr>
        <w:t xml:space="preserve"> </w:t>
      </w:r>
      <w:r>
        <w:rPr>
          <w:rFonts w:ascii="Meiryo" w:eastAsia="Meiryo" w:hAnsi="Meiryo" w:cs="Meiryo"/>
          <w:color w:val="221F1F"/>
          <w:sz w:val="22"/>
          <w:szCs w:val="22"/>
        </w:rPr>
        <w:t>of</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w w:val="89"/>
          <w:position w:val="3"/>
          <w:sz w:val="22"/>
          <w:szCs w:val="22"/>
        </w:rPr>
        <w:t>standardized</w:t>
      </w:r>
      <w:r>
        <w:rPr>
          <w:rFonts w:ascii="Meiryo" w:eastAsia="Meiryo" w:hAnsi="Meiryo" w:cs="Meiryo"/>
          <w:color w:val="221F1F"/>
          <w:spacing w:val="8"/>
          <w:w w:val="89"/>
          <w:position w:val="3"/>
          <w:sz w:val="22"/>
          <w:szCs w:val="22"/>
        </w:rPr>
        <w:t xml:space="preserve"> </w:t>
      </w:r>
      <w:r>
        <w:rPr>
          <w:rFonts w:ascii="Meiryo" w:eastAsia="Meiryo" w:hAnsi="Meiryo" w:cs="Meiryo"/>
          <w:color w:val="221F1F"/>
          <w:position w:val="3"/>
          <w:sz w:val="22"/>
          <w:szCs w:val="22"/>
        </w:rPr>
        <w:t>abili</w:t>
      </w:r>
      <w:r>
        <w:rPr>
          <w:rFonts w:ascii="Meiryo" w:eastAsia="Meiryo" w:hAnsi="Meiryo" w:cs="Meiryo"/>
          <w:color w:val="221F1F"/>
          <w:spacing w:val="-6"/>
          <w:position w:val="3"/>
          <w:sz w:val="22"/>
          <w:szCs w:val="22"/>
        </w:rPr>
        <w:t>t</w:t>
      </w:r>
      <w:r>
        <w:rPr>
          <w:rFonts w:ascii="Meiryo" w:eastAsia="Meiryo" w:hAnsi="Meiryo" w:cs="Meiryo"/>
          <w:color w:val="221F1F"/>
          <w:position w:val="3"/>
          <w:sz w:val="22"/>
          <w:szCs w:val="22"/>
        </w:rPr>
        <w:t>y</w:t>
      </w:r>
      <w:r>
        <w:rPr>
          <w:rFonts w:ascii="Meiryo" w:eastAsia="Meiryo" w:hAnsi="Meiryo" w:cs="Meiryo"/>
          <w:color w:val="221F1F"/>
          <w:spacing w:val="-20"/>
          <w:position w:val="3"/>
          <w:sz w:val="22"/>
          <w:szCs w:val="22"/>
        </w:rPr>
        <w:t xml:space="preserve"> </w:t>
      </w:r>
      <w:r>
        <w:rPr>
          <w:rFonts w:ascii="Meiryo" w:eastAsia="Meiryo" w:hAnsi="Meiryo" w:cs="Meiryo"/>
          <w:color w:val="221F1F"/>
          <w:w w:val="85"/>
          <w:position w:val="3"/>
          <w:sz w:val="22"/>
          <w:szCs w:val="22"/>
        </w:rPr>
        <w:t>scores,</w:t>
      </w:r>
      <w:r>
        <w:rPr>
          <w:rFonts w:ascii="Meiryo" w:eastAsia="Meiryo" w:hAnsi="Meiryo" w:cs="Meiryo"/>
          <w:color w:val="221F1F"/>
          <w:spacing w:val="-11"/>
          <w:w w:val="85"/>
          <w:position w:val="3"/>
          <w:sz w:val="22"/>
          <w:szCs w:val="22"/>
        </w:rPr>
        <w:t xml:space="preserve"> </w:t>
      </w:r>
      <w:r>
        <w:rPr>
          <w:rFonts w:ascii="Meiryo" w:eastAsia="Meiryo" w:hAnsi="Meiryo" w:cs="Meiryo"/>
          <w:color w:val="221F1F"/>
          <w:w w:val="85"/>
          <w:position w:val="3"/>
          <w:sz w:val="22"/>
          <w:szCs w:val="22"/>
        </w:rPr>
        <w:t>and</w:t>
      </w:r>
      <w:r>
        <w:rPr>
          <w:rFonts w:ascii="Meiryo" w:eastAsia="Meiryo" w:hAnsi="Meiryo" w:cs="Meiryo"/>
          <w:color w:val="221F1F"/>
          <w:spacing w:val="26"/>
          <w:w w:val="85"/>
          <w:position w:val="3"/>
          <w:sz w:val="22"/>
          <w:szCs w:val="22"/>
        </w:rPr>
        <w:t xml:space="preserve"> </w:t>
      </w:r>
      <w:r>
        <w:rPr>
          <w:rFonts w:ascii="Meiryo" w:eastAsia="Meiryo" w:hAnsi="Meiryo" w:cs="Meiryo"/>
          <w:color w:val="221F1F"/>
          <w:w w:val="85"/>
          <w:position w:val="3"/>
          <w:sz w:val="22"/>
          <w:szCs w:val="22"/>
        </w:rPr>
        <w:t>Gen2</w:t>
      </w:r>
      <w:r>
        <w:rPr>
          <w:rFonts w:ascii="Meiryo" w:eastAsia="Meiryo" w:hAnsi="Meiryo" w:cs="Meiryo"/>
          <w:color w:val="221F1F"/>
          <w:spacing w:val="33"/>
          <w:w w:val="85"/>
          <w:position w:val="3"/>
          <w:sz w:val="22"/>
          <w:szCs w:val="22"/>
        </w:rPr>
        <w:t xml:space="preserve"> </w:t>
      </w:r>
      <w:r>
        <w:rPr>
          <w:rFonts w:ascii="Meiryo" w:eastAsia="Meiryo" w:hAnsi="Meiryo" w:cs="Meiryo"/>
          <w:color w:val="221F1F"/>
          <w:w w:val="85"/>
          <w:position w:val="3"/>
          <w:sz w:val="22"/>
          <w:szCs w:val="22"/>
        </w:rPr>
        <w:t>cousin</w:t>
      </w:r>
      <w:r>
        <w:rPr>
          <w:rFonts w:ascii="Meiryo" w:eastAsia="Meiryo" w:hAnsi="Meiryo" w:cs="Meiryo"/>
          <w:color w:val="221F1F"/>
          <w:spacing w:val="31"/>
          <w:w w:val="85"/>
          <w:position w:val="3"/>
          <w:sz w:val="22"/>
          <w:szCs w:val="22"/>
        </w:rPr>
        <w:t xml:space="preserve"> </w:t>
      </w:r>
      <w:r>
        <w:rPr>
          <w:rFonts w:ascii="Meiryo" w:eastAsia="Meiryo" w:hAnsi="Meiryo" w:cs="Meiryo"/>
          <w:color w:val="221F1F"/>
          <w:spacing w:val="-5"/>
          <w:w w:val="85"/>
          <w:position w:val="3"/>
          <w:sz w:val="22"/>
          <w:szCs w:val="22"/>
        </w:rPr>
        <w:t>av</w:t>
      </w:r>
      <w:r>
        <w:rPr>
          <w:rFonts w:ascii="Meiryo" w:eastAsia="Meiryo" w:hAnsi="Meiryo" w:cs="Meiryo"/>
          <w:color w:val="221F1F"/>
          <w:w w:val="85"/>
          <w:position w:val="3"/>
          <w:sz w:val="22"/>
          <w:szCs w:val="22"/>
        </w:rPr>
        <w:t>erages</w:t>
      </w:r>
      <w:r>
        <w:rPr>
          <w:rFonts w:ascii="Meiryo" w:eastAsia="Meiryo" w:hAnsi="Meiryo" w:cs="Meiryo"/>
          <w:color w:val="221F1F"/>
          <w:spacing w:val="-1"/>
          <w:w w:val="85"/>
          <w:position w:val="3"/>
          <w:sz w:val="22"/>
          <w:szCs w:val="22"/>
        </w:rPr>
        <w:t xml:space="preserve"> </w:t>
      </w:r>
      <w:r>
        <w:rPr>
          <w:rFonts w:ascii="Meiryo" w:eastAsia="Meiryo" w:hAnsi="Meiryo" w:cs="Meiryo"/>
          <w:color w:val="221F1F"/>
          <w:position w:val="3"/>
          <w:sz w:val="22"/>
          <w:szCs w:val="22"/>
        </w:rPr>
        <w:t>of</w:t>
      </w:r>
      <w:r>
        <w:rPr>
          <w:rFonts w:ascii="Meiryo" w:eastAsia="Meiryo" w:hAnsi="Meiryo" w:cs="Meiryo"/>
          <w:color w:val="221F1F"/>
          <w:spacing w:val="-30"/>
          <w:position w:val="3"/>
          <w:sz w:val="22"/>
          <w:szCs w:val="22"/>
        </w:rPr>
        <w:t xml:space="preserve"> </w:t>
      </w:r>
      <w:r>
        <w:rPr>
          <w:rFonts w:ascii="Meiryo" w:eastAsia="Meiryo" w:hAnsi="Meiryo" w:cs="Meiryo"/>
          <w:color w:val="221F1F"/>
          <w:w w:val="87"/>
          <w:position w:val="3"/>
          <w:sz w:val="22"/>
          <w:szCs w:val="22"/>
        </w:rPr>
        <w:t>gender</w:t>
      </w:r>
      <w:r>
        <w:rPr>
          <w:rFonts w:ascii="Meiryo" w:eastAsia="Meiryo" w:hAnsi="Meiryo" w:cs="Meiryo"/>
          <w:color w:val="221F1F"/>
          <w:spacing w:val="-6"/>
          <w:w w:val="87"/>
          <w:position w:val="3"/>
          <w:sz w:val="22"/>
          <w:szCs w:val="22"/>
        </w:rPr>
        <w:t xml:space="preserve"> </w:t>
      </w:r>
      <w:r>
        <w:rPr>
          <w:rFonts w:ascii="Meiryo" w:eastAsia="Meiryo" w:hAnsi="Meiryo" w:cs="Meiryo"/>
          <w:color w:val="221F1F"/>
          <w:w w:val="87"/>
          <w:position w:val="3"/>
          <w:sz w:val="22"/>
          <w:szCs w:val="22"/>
        </w:rPr>
        <w:t>standardized</w:t>
      </w:r>
      <w:r>
        <w:rPr>
          <w:rFonts w:ascii="Meiryo" w:eastAsia="Meiryo" w:hAnsi="Meiryo" w:cs="Meiryo"/>
          <w:color w:val="221F1F"/>
          <w:spacing w:val="37"/>
          <w:w w:val="87"/>
          <w:position w:val="3"/>
          <w:sz w:val="22"/>
          <w:szCs w:val="22"/>
        </w:rPr>
        <w:t xml:space="preserve"> </w:t>
      </w:r>
      <w:r>
        <w:rPr>
          <w:rFonts w:ascii="Meiryo" w:eastAsia="Meiryo" w:hAnsi="Meiryo" w:cs="Meiryo"/>
          <w:color w:val="221F1F"/>
          <w:w w:val="102"/>
          <w:position w:val="3"/>
          <w:sz w:val="22"/>
          <w:szCs w:val="22"/>
        </w:rPr>
        <w:t>AFI.</w:t>
      </w:r>
    </w:p>
    <w:p>
      <w:pPr>
        <w:spacing w:before="23" w:line="252" w:lineRule="auto"/>
        <w:ind w:left="155" w:right="89"/>
        <w:rPr>
          <w:rFonts w:ascii="Meiryo" w:eastAsia="Meiryo" w:hAnsi="Meiryo" w:cs="Meiryo"/>
          <w:sz w:val="22"/>
          <w:szCs w:val="22"/>
        </w:rPr>
      </w:pPr>
      <w:r>
        <w:rPr>
          <w:rFonts w:ascii="Meiryo" w:eastAsia="Meiryo" w:hAnsi="Meiryo" w:cs="Meiryo"/>
          <w:color w:val="221F1F"/>
          <w:spacing w:val="-17"/>
          <w:w w:val="93"/>
          <w:sz w:val="22"/>
          <w:szCs w:val="22"/>
        </w:rPr>
        <w:t>T</w:t>
      </w:r>
      <w:r>
        <w:rPr>
          <w:rFonts w:ascii="Meiryo" w:eastAsia="Meiryo" w:hAnsi="Meiryo" w:cs="Meiryo"/>
          <w:color w:val="221F1F"/>
          <w:w w:val="93"/>
          <w:sz w:val="22"/>
          <w:szCs w:val="22"/>
        </w:rPr>
        <w:t>able</w:t>
      </w:r>
      <w:r>
        <w:rPr>
          <w:rFonts w:ascii="Meiryo" w:eastAsia="Meiryo" w:hAnsi="Meiryo" w:cs="Meiryo"/>
          <w:color w:val="221F1F"/>
          <w:spacing w:val="9"/>
          <w:w w:val="93"/>
          <w:sz w:val="22"/>
          <w:szCs w:val="22"/>
        </w:rPr>
        <w:t xml:space="preserve"> </w:t>
      </w:r>
      <w:r>
        <w:rPr>
          <w:rFonts w:ascii="Meiryo" w:eastAsia="Meiryo" w:hAnsi="Meiryo" w:cs="Meiryo"/>
          <w:color w:val="221F1F"/>
          <w:w w:val="85"/>
          <w:sz w:val="22"/>
          <w:szCs w:val="22"/>
        </w:rPr>
        <w:t>17</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on</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page</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37</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displ</w:t>
      </w:r>
      <w:r>
        <w:rPr>
          <w:rFonts w:ascii="Meiryo" w:eastAsia="Meiryo" w:hAnsi="Meiryo" w:cs="Meiryo"/>
          <w:color w:val="221F1F"/>
          <w:spacing w:val="-5"/>
          <w:w w:val="85"/>
          <w:sz w:val="22"/>
          <w:szCs w:val="22"/>
        </w:rPr>
        <w:t>a</w:t>
      </w:r>
      <w:r>
        <w:rPr>
          <w:rFonts w:ascii="Meiryo" w:eastAsia="Meiryo" w:hAnsi="Meiryo" w:cs="Meiryo"/>
          <w:color w:val="221F1F"/>
          <w:w w:val="85"/>
          <w:sz w:val="22"/>
          <w:szCs w:val="22"/>
        </w:rPr>
        <w:t>ys</w:t>
      </w:r>
      <w:r>
        <w:rPr>
          <w:rFonts w:ascii="Meiryo" w:eastAsia="Meiryo" w:hAnsi="Meiryo" w:cs="Meiryo"/>
          <w:color w:val="221F1F"/>
          <w:spacing w:val="49"/>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results</w:t>
      </w:r>
      <w:r>
        <w:rPr>
          <w:rFonts w:ascii="Meiryo" w:eastAsia="Meiryo" w:hAnsi="Meiryo" w:cs="Meiryo"/>
          <w:color w:val="221F1F"/>
          <w:spacing w:val="24"/>
          <w:w w:val="85"/>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7"/>
          <w:sz w:val="22"/>
          <w:szCs w:val="22"/>
        </w:rPr>
        <w:t>Generation</w:t>
      </w:r>
      <w:r>
        <w:rPr>
          <w:rFonts w:ascii="Meiryo" w:eastAsia="Meiryo" w:hAnsi="Meiryo" w:cs="Meiryo"/>
          <w:color w:val="221F1F"/>
          <w:spacing w:val="45"/>
          <w:w w:val="87"/>
          <w:sz w:val="22"/>
          <w:szCs w:val="22"/>
        </w:rPr>
        <w:t xml:space="preserve"> </w:t>
      </w:r>
      <w:r>
        <w:rPr>
          <w:rFonts w:ascii="Meiryo" w:eastAsia="Meiryo" w:hAnsi="Meiryo" w:cs="Meiryo"/>
          <w:color w:val="221F1F"/>
          <w:w w:val="87"/>
          <w:sz w:val="22"/>
          <w:szCs w:val="22"/>
        </w:rPr>
        <w:t>2</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linking</w:t>
      </w:r>
      <w:r>
        <w:rPr>
          <w:rFonts w:ascii="Meiryo" w:eastAsia="Meiryo" w:hAnsi="Meiryo" w:cs="Meiryo"/>
          <w:color w:val="221F1F"/>
          <w:spacing w:val="57"/>
          <w:w w:val="87"/>
          <w:sz w:val="22"/>
          <w:szCs w:val="22"/>
        </w:rPr>
        <w:t xml:space="preserve"> </w:t>
      </w:r>
      <w:r>
        <w:rPr>
          <w:rFonts w:ascii="Meiryo" w:eastAsia="Meiryo" w:hAnsi="Meiryo" w:cs="Meiryo"/>
          <w:color w:val="221F1F"/>
          <w:w w:val="87"/>
          <w:sz w:val="22"/>
          <w:szCs w:val="22"/>
        </w:rPr>
        <w:t>meth</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w:t>
      </w:r>
      <w:r>
        <w:rPr>
          <w:rFonts w:ascii="Meiryo" w:eastAsia="Meiryo" w:hAnsi="Meiryo" w:cs="Meiryo"/>
          <w:color w:val="221F1F"/>
          <w:spacing w:val="34"/>
          <w:w w:val="87"/>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 xml:space="preserve">Mixed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6"/>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15"/>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2"/>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ﬁrst</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orns</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of</w:t>
      </w:r>
      <w:r>
        <w:rPr>
          <w:rFonts w:ascii="Meiryo" w:eastAsia="Meiryo" w:hAnsi="Meiryo" w:cs="Meiryo"/>
          <w:color w:val="221F1F"/>
          <w:spacing w:val="5"/>
          <w:w w:val="86"/>
          <w:sz w:val="22"/>
          <w:szCs w:val="22"/>
        </w:rPr>
        <w:t xml:space="preserve"> </w:t>
      </w:r>
      <w:r>
        <w:rPr>
          <w:rFonts w:ascii="Meiryo" w:eastAsia="Meiryo" w:hAnsi="Meiryo" w:cs="Meiryo"/>
          <w:color w:val="221F1F"/>
          <w:w w:val="86"/>
          <w:sz w:val="22"/>
          <w:szCs w:val="22"/>
        </w:rPr>
        <w:t>ea</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sister</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(n</w:t>
      </w:r>
      <w:r>
        <w:rPr>
          <w:rFonts w:ascii="Meiryo" w:eastAsia="Meiryo" w:hAnsi="Meiryo" w:cs="Meiryo"/>
          <w:color w:val="221F1F"/>
          <w:spacing w:val="12"/>
          <w:w w:val="86"/>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285),</w:t>
      </w:r>
      <w:r>
        <w:rPr>
          <w:rFonts w:ascii="Meiryo" w:eastAsia="Meiryo" w:hAnsi="Meiryo" w:cs="Meiryo"/>
          <w:color w:val="221F1F"/>
          <w:spacing w:val="10"/>
          <w:w w:val="81"/>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6"/>
          <w:sz w:val="22"/>
          <w:szCs w:val="22"/>
        </w:rPr>
        <w:t>Daug</w:t>
      </w:r>
      <w:r>
        <w:rPr>
          <w:rFonts w:ascii="Meiryo" w:eastAsia="Meiryo" w:hAnsi="Meiryo" w:cs="Meiryo"/>
          <w:color w:val="221F1F"/>
          <w:spacing w:val="-4"/>
          <w:w w:val="86"/>
          <w:sz w:val="22"/>
          <w:szCs w:val="22"/>
        </w:rPr>
        <w:t>h</w:t>
      </w:r>
      <w:r>
        <w:rPr>
          <w:rFonts w:ascii="Meiryo" w:eastAsia="Meiryo" w:hAnsi="Meiryo" w:cs="Meiryo"/>
          <w:color w:val="221F1F"/>
          <w:w w:val="86"/>
          <w:sz w:val="22"/>
          <w:szCs w:val="22"/>
        </w:rPr>
        <w:t>ters</w:t>
      </w:r>
      <w:r>
        <w:rPr>
          <w:rFonts w:ascii="Meiryo" w:eastAsia="Meiryo" w:hAnsi="Meiryo" w:cs="Meiryo"/>
          <w:color w:val="221F1F"/>
          <w:spacing w:val="37"/>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ﬁrst</w:t>
      </w:r>
      <w:r>
        <w:rPr>
          <w:rFonts w:ascii="Meiryo" w:eastAsia="Meiryo" w:hAnsi="Meiryo" w:cs="Meiryo"/>
          <w:color w:val="221F1F"/>
          <w:spacing w:val="15"/>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orn</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girls</w:t>
      </w:r>
      <w:r>
        <w:rPr>
          <w:rFonts w:ascii="Meiryo" w:eastAsia="Meiryo" w:hAnsi="Meiryo" w:cs="Meiryo"/>
          <w:color w:val="221F1F"/>
          <w:spacing w:val="13"/>
          <w:w w:val="89"/>
          <w:sz w:val="22"/>
          <w:szCs w:val="22"/>
        </w:rPr>
        <w:t xml:space="preserve"> </w:t>
      </w:r>
      <w:r>
        <w:rPr>
          <w:rFonts w:ascii="Meiryo" w:eastAsia="Meiryo" w:hAnsi="Meiryo" w:cs="Meiryo"/>
          <w:color w:val="221F1F"/>
          <w:sz w:val="22"/>
          <w:szCs w:val="22"/>
        </w:rPr>
        <w:t>(n</w:t>
      </w:r>
      <w:r>
        <w:rPr>
          <w:rFonts w:ascii="Meiryo" w:eastAsia="Meiryo" w:hAnsi="Meiryo" w:cs="Meiryo"/>
          <w:color w:val="221F1F"/>
          <w:spacing w:val="-27"/>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 xml:space="preserve">217),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Sons</w:t>
      </w:r>
      <w:r>
        <w:rPr>
          <w:rFonts w:ascii="Meiryo" w:eastAsia="Meiryo" w:hAnsi="Meiryo" w:cs="Meiryo"/>
          <w:color w:val="221F1F"/>
          <w:spacing w:val="4"/>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w:t>
      </w:r>
      <w:r>
        <w:rPr>
          <w:rFonts w:ascii="Meiryo" w:eastAsia="Meiryo" w:hAnsi="Meiryo" w:cs="Meiryo"/>
          <w:color w:val="221F1F"/>
          <w:spacing w:val="13"/>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orts</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the</w:t>
      </w:r>
      <w:r>
        <w:rPr>
          <w:rFonts w:ascii="Meiryo" w:eastAsia="Meiryo" w:hAnsi="Meiryo" w:cs="Meiryo"/>
          <w:color w:val="221F1F"/>
          <w:spacing w:val="1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ﬁrst</w:t>
      </w:r>
      <w:r>
        <w:rPr>
          <w:rFonts w:ascii="Meiryo" w:eastAsia="Meiryo" w:hAnsi="Meiryo" w:cs="Meiryo"/>
          <w:color w:val="221F1F"/>
          <w:spacing w:val="26"/>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orn</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sons</w:t>
      </w:r>
      <w:r>
        <w:rPr>
          <w:rFonts w:ascii="Meiryo" w:eastAsia="Meiryo" w:hAnsi="Meiryo" w:cs="Meiryo"/>
          <w:color w:val="221F1F"/>
          <w:spacing w:val="-11"/>
          <w:w w:val="87"/>
          <w:sz w:val="22"/>
          <w:szCs w:val="22"/>
        </w:rPr>
        <w:t xml:space="preserve"> </w:t>
      </w:r>
      <w:r>
        <w:rPr>
          <w:rFonts w:ascii="Meiryo" w:eastAsia="Meiryo" w:hAnsi="Meiryo" w:cs="Meiryo"/>
          <w:color w:val="221F1F"/>
          <w:sz w:val="22"/>
          <w:szCs w:val="22"/>
        </w:rPr>
        <w:t>(n</w:t>
      </w:r>
    </w:p>
    <w:p>
      <w:pPr>
        <w:spacing w:before="5" w:line="252" w:lineRule="auto"/>
        <w:ind w:left="155" w:right="210"/>
        <w:jc w:val="both"/>
        <w:rPr>
          <w:del w:id="885" w:author="0" w:date="2015-11-12T21:28:00Z"/>
          <w:rFonts w:ascii="Meiryo" w:eastAsia="Meiryo" w:hAnsi="Meiryo" w:cs="Meiryo"/>
          <w:sz w:val="22"/>
          <w:szCs w:val="22"/>
        </w:rPr>
      </w:pP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rFonts w:ascii="Meiryo" w:eastAsia="Meiryo" w:hAnsi="Meiryo" w:cs="Meiryo"/>
          <w:color w:val="221F1F"/>
          <w:w w:val="81"/>
          <w:sz w:val="22"/>
          <w:szCs w:val="22"/>
        </w:rPr>
        <w:t>235).</w:t>
      </w:r>
      <w:r>
        <w:rPr>
          <w:rFonts w:ascii="Meiryo" w:eastAsia="Meiryo" w:hAnsi="Meiryo" w:cs="Meiryo"/>
          <w:color w:val="221F1F"/>
          <w:spacing w:val="38"/>
          <w:w w:val="81"/>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6"/>
          <w:sz w:val="22"/>
          <w:szCs w:val="22"/>
        </w:rPr>
        <w:t>three</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o</w:t>
      </w:r>
      <w:r>
        <w:rPr>
          <w:rFonts w:ascii="Meiryo" w:eastAsia="Meiryo" w:hAnsi="Meiryo" w:cs="Meiryo"/>
          <w:color w:val="221F1F"/>
          <w:w w:val="86"/>
          <w:sz w:val="22"/>
          <w:szCs w:val="22"/>
        </w:rPr>
        <w:t>dels</w:t>
      </w:r>
      <w:r>
        <w:rPr>
          <w:rFonts w:ascii="Meiryo" w:eastAsia="Meiryo" w:hAnsi="Meiryo" w:cs="Meiryo"/>
          <w:color w:val="221F1F"/>
          <w:spacing w:val="7"/>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eal</w:t>
      </w:r>
      <w:r>
        <w:rPr>
          <w:rFonts w:ascii="Meiryo" w:eastAsia="Meiryo" w:hAnsi="Meiryo" w:cs="Meiryo"/>
          <w:color w:val="221F1F"/>
          <w:spacing w:val="12"/>
          <w:w w:val="86"/>
          <w:sz w:val="22"/>
          <w:szCs w:val="22"/>
        </w:rPr>
        <w:t xml:space="preserve"> </w:t>
      </w:r>
      <w:r>
        <w:rPr>
          <w:rFonts w:ascii="Meiryo" w:eastAsia="Meiryo" w:hAnsi="Meiryo" w:cs="Meiryo"/>
          <w:color w:val="221F1F"/>
          <w:w w:val="86"/>
          <w:sz w:val="22"/>
          <w:szCs w:val="22"/>
        </w:rPr>
        <w:t>similar</w:t>
      </w:r>
      <w:r>
        <w:rPr>
          <w:rFonts w:ascii="Meiryo" w:eastAsia="Meiryo" w:hAnsi="Meiryo" w:cs="Meiryo"/>
          <w:color w:val="221F1F"/>
          <w:spacing w:val="46"/>
          <w:w w:val="86"/>
          <w:sz w:val="22"/>
          <w:szCs w:val="22"/>
        </w:rPr>
        <w:t xml:space="preserve"> </w:t>
      </w:r>
      <w:r>
        <w:rPr>
          <w:rFonts w:ascii="Meiryo" w:eastAsia="Meiryo" w:hAnsi="Meiryo" w:cs="Meiryo"/>
          <w:color w:val="221F1F"/>
          <w:w w:val="86"/>
          <w:sz w:val="22"/>
          <w:szCs w:val="22"/>
        </w:rPr>
        <w:t>results.</w:t>
      </w:r>
      <w:r>
        <w:rPr>
          <w:rFonts w:ascii="Meiryo" w:eastAsia="Meiryo" w:hAnsi="Meiryo" w:cs="Meiryo"/>
          <w:color w:val="221F1F"/>
          <w:spacing w:val="42"/>
          <w:w w:val="86"/>
          <w:sz w:val="22"/>
          <w:szCs w:val="22"/>
        </w:rPr>
        <w:t xml:space="preserve"> </w:t>
      </w:r>
      <w:r>
        <w:rPr>
          <w:rFonts w:ascii="Meiryo" w:eastAsia="Meiryo" w:hAnsi="Meiryo" w:cs="Meiryo"/>
          <w:color w:val="221F1F"/>
          <w:w w:val="86"/>
          <w:sz w:val="22"/>
          <w:szCs w:val="22"/>
        </w:rPr>
        <w:t>Gen2</w:t>
      </w:r>
      <w:r>
        <w:rPr>
          <w:rFonts w:ascii="Meiryo" w:eastAsia="Meiryo" w:hAnsi="Meiryo" w:cs="Meiryo"/>
          <w:color w:val="221F1F"/>
          <w:spacing w:val="26"/>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erages</w:t>
      </w:r>
      <w:r>
        <w:rPr>
          <w:rFonts w:ascii="Meiryo" w:eastAsia="Meiryo" w:hAnsi="Meiryo" w:cs="Meiryo"/>
          <w:color w:val="221F1F"/>
          <w:spacing w:val="-11"/>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gender</w:t>
      </w:r>
      <w:r>
        <w:rPr>
          <w:rFonts w:ascii="Meiryo" w:eastAsia="Meiryo" w:hAnsi="Meiryo" w:cs="Meiryo"/>
          <w:color w:val="221F1F"/>
          <w:spacing w:val="11"/>
          <w:w w:val="85"/>
          <w:sz w:val="22"/>
          <w:szCs w:val="22"/>
        </w:rPr>
        <w:t xml:space="preserve"> </w:t>
      </w:r>
      <w:r>
        <w:rPr>
          <w:rFonts w:ascii="Meiryo" w:eastAsia="Meiryo" w:hAnsi="Meiryo" w:cs="Meiryo"/>
          <w:color w:val="221F1F"/>
          <w:sz w:val="22"/>
          <w:szCs w:val="22"/>
        </w:rPr>
        <w:t>standardized AFI</w:t>
      </w:r>
      <w:r>
        <w:rPr>
          <w:rFonts w:ascii="Meiryo" w:eastAsia="Meiryo" w:hAnsi="Meiryo" w:cs="Meiryo"/>
          <w:color w:val="221F1F"/>
          <w:spacing w:val="21"/>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ere</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signiﬁca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52"/>
          <w:w w:val="86"/>
          <w:sz w:val="22"/>
          <w:szCs w:val="22"/>
        </w:rPr>
        <w:t xml:space="preserve"> </w:t>
      </w:r>
      <w:r>
        <w:rPr>
          <w:rFonts w:ascii="Meiryo" w:eastAsia="Meiryo" w:hAnsi="Meiryo" w:cs="Meiryo"/>
          <w:color w:val="221F1F"/>
          <w:w w:val="86"/>
          <w:sz w:val="22"/>
          <w:szCs w:val="22"/>
        </w:rPr>
        <w:t>predictors</w:t>
      </w:r>
      <w:r>
        <w:rPr>
          <w:rFonts w:ascii="Meiryo" w:eastAsia="Meiryo" w:hAnsi="Meiryo" w:cs="Meiryo"/>
          <w:color w:val="221F1F"/>
          <w:spacing w:val="4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gender</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standardized</w:t>
      </w:r>
      <w:r>
        <w:rPr>
          <w:rFonts w:ascii="Meiryo" w:eastAsia="Meiryo" w:hAnsi="Meiryo" w:cs="Meiryo"/>
          <w:color w:val="221F1F"/>
          <w:spacing w:val="37"/>
          <w:w w:val="87"/>
          <w:sz w:val="22"/>
          <w:szCs w:val="22"/>
        </w:rPr>
        <w:t xml:space="preserve"> </w:t>
      </w:r>
      <w:r>
        <w:rPr>
          <w:rFonts w:ascii="Meiryo" w:eastAsia="Meiryo" w:hAnsi="Meiryo" w:cs="Meiryo"/>
          <w:color w:val="221F1F"/>
          <w:w w:val="106"/>
          <w:sz w:val="22"/>
          <w:szCs w:val="22"/>
        </w:rPr>
        <w:t xml:space="preserve">AFI </w:t>
      </w:r>
      <w:r>
        <w:rPr>
          <w:rFonts w:ascii="Meiryo" w:eastAsia="Meiryo" w:hAnsi="Meiryo" w:cs="Meiryo"/>
          <w:color w:val="221F1F"/>
          <w:sz w:val="22"/>
          <w:szCs w:val="22"/>
        </w:rPr>
        <w:t>(p</w:t>
      </w:r>
      <w:r>
        <w:rPr>
          <w:rFonts w:ascii="Meiryo" w:eastAsia="Meiryo" w:hAnsi="Meiryo" w:cs="Meiryo"/>
          <w:color w:val="221F1F"/>
          <w:spacing w:val="-24"/>
          <w:sz w:val="22"/>
          <w:szCs w:val="22"/>
        </w:rPr>
        <w:t xml:space="preserve"> </w:t>
      </w:r>
      <w:r>
        <w:rPr>
          <w:i/>
          <w:color w:val="221F1F"/>
          <w:sz w:val="22"/>
          <w:szCs w:val="22"/>
        </w:rPr>
        <w:t>&lt;</w:t>
      </w:r>
      <w:r>
        <w:rPr>
          <w:i/>
          <w:color w:val="221F1F"/>
          <w:spacing w:val="30"/>
          <w:sz w:val="22"/>
          <w:szCs w:val="22"/>
        </w:rPr>
        <w:t xml:space="preserve"> </w:t>
      </w:r>
      <w:r>
        <w:rPr>
          <w:i/>
          <w:color w:val="221F1F"/>
          <w:w w:val="110"/>
          <w:sz w:val="22"/>
          <w:szCs w:val="22"/>
        </w:rPr>
        <w:t>.</w:t>
      </w:r>
      <w:r>
        <w:rPr>
          <w:rFonts w:ascii="Meiryo" w:eastAsia="Meiryo" w:hAnsi="Meiryo" w:cs="Meiryo"/>
          <w:color w:val="221F1F"/>
          <w:w w:val="82"/>
          <w:sz w:val="22"/>
          <w:szCs w:val="22"/>
        </w:rPr>
        <w:t>01),</w:t>
      </w:r>
      <w:r>
        <w:rPr>
          <w:rFonts w:ascii="Meiryo" w:eastAsia="Meiryo" w:hAnsi="Meiryo" w:cs="Meiryo"/>
          <w:color w:val="221F1F"/>
          <w:sz w:val="22"/>
          <w:szCs w:val="22"/>
        </w:rPr>
        <w:t xml:space="preserve"> </w:t>
      </w:r>
      <w:r>
        <w:rPr>
          <w:rFonts w:ascii="Meiryo" w:eastAsia="Meiryo" w:hAnsi="Meiryo" w:cs="Meiryo"/>
          <w:color w:val="221F1F"/>
          <w:w w:val="84"/>
          <w:sz w:val="22"/>
          <w:szCs w:val="22"/>
        </w:rPr>
        <w:t>across</w:t>
      </w:r>
      <w:r>
        <w:rPr>
          <w:rFonts w:ascii="Meiryo" w:eastAsia="Meiryo" w:hAnsi="Meiryo" w:cs="Meiryo"/>
          <w:color w:val="221F1F"/>
          <w:spacing w:val="12"/>
          <w:w w:val="84"/>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w w:val="88"/>
          <w:sz w:val="22"/>
          <w:szCs w:val="22"/>
        </w:rPr>
        <w:t>three</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linking</w:t>
      </w:r>
      <w:r>
        <w:rPr>
          <w:rFonts w:ascii="Meiryo" w:eastAsia="Meiryo" w:hAnsi="Meiryo" w:cs="Meiryo"/>
          <w:color w:val="221F1F"/>
          <w:spacing w:val="51"/>
          <w:w w:val="88"/>
          <w:sz w:val="22"/>
          <w:szCs w:val="22"/>
        </w:rPr>
        <w:t xml:space="preserve"> </w:t>
      </w:r>
      <w:r>
        <w:rPr>
          <w:rFonts w:ascii="Meiryo" w:eastAsia="Meiryo" w:hAnsi="Meiryo" w:cs="Meiryo"/>
          <w:color w:val="221F1F"/>
          <w:w w:val="88"/>
          <w:sz w:val="22"/>
          <w:szCs w:val="22"/>
        </w:rPr>
        <w:t>meth</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ds.</w:t>
      </w:r>
      <w:r>
        <w:rPr>
          <w:rFonts w:ascii="Meiryo" w:eastAsia="Meiryo" w:hAnsi="Meiryo" w:cs="Meiryo"/>
          <w:color w:val="221F1F"/>
          <w:spacing w:val="13"/>
          <w:w w:val="88"/>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4"/>
          <w:sz w:val="22"/>
          <w:szCs w:val="22"/>
        </w:rPr>
        <w:t xml:space="preserve"> </w:t>
      </w:r>
      <w:r>
        <w:rPr>
          <w:rFonts w:ascii="Meiryo" w:eastAsia="Meiryo" w:hAnsi="Meiryo" w:cs="Meiryo"/>
          <w:color w:val="221F1F"/>
          <w:w w:val="83"/>
          <w:sz w:val="22"/>
          <w:szCs w:val="22"/>
        </w:rPr>
        <w:t>one</w:t>
      </w:r>
      <w:r>
        <w:rPr>
          <w:rFonts w:ascii="Meiryo" w:eastAsia="Meiryo" w:hAnsi="Meiryo" w:cs="Meiryo"/>
          <w:color w:val="221F1F"/>
          <w:spacing w:val="12"/>
          <w:w w:val="83"/>
          <w:sz w:val="22"/>
          <w:szCs w:val="22"/>
        </w:rPr>
        <w:t xml:space="preserve"> </w:t>
      </w:r>
      <w:r>
        <w:rPr>
          <w:rFonts w:ascii="Meiryo" w:eastAsia="Meiryo" w:hAnsi="Meiryo" w:cs="Meiryo"/>
          <w:color w:val="221F1F"/>
          <w:sz w:val="22"/>
          <w:szCs w:val="22"/>
        </w:rPr>
        <w:t>unit</w:t>
      </w:r>
      <w:r>
        <w:rPr>
          <w:rFonts w:ascii="Meiryo" w:eastAsia="Meiryo" w:hAnsi="Meiryo" w:cs="Meiryo"/>
          <w:color w:val="221F1F"/>
          <w:spacing w:val="-22"/>
          <w:sz w:val="22"/>
          <w:szCs w:val="22"/>
        </w:rPr>
        <w:t xml:space="preserve"> </w:t>
      </w:r>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w:t>
      </w:r>
      <w:r>
        <w:rPr>
          <w:rFonts w:ascii="Meiryo" w:eastAsia="Meiryo" w:hAnsi="Meiryo" w:cs="Meiryo"/>
          <w:color w:val="221F1F"/>
          <w:spacing w:val="2"/>
          <w:w w:val="85"/>
          <w:sz w:val="22"/>
          <w:szCs w:val="22"/>
        </w:rPr>
        <w:t xml:space="preserve"> </w:t>
      </w:r>
      <w:r>
        <w:rPr>
          <w:rFonts w:ascii="Meiryo" w:eastAsia="Meiryo" w:hAnsi="Meiryo" w:cs="Meiryo"/>
          <w:color w:val="221F1F"/>
          <w:sz w:val="22"/>
          <w:szCs w:val="22"/>
        </w:rPr>
        <w:t xml:space="preserve">gender </w:t>
      </w:r>
      <w:r>
        <w:rPr>
          <w:rFonts w:ascii="Meiryo" w:eastAsia="Meiryo" w:hAnsi="Meiryo" w:cs="Meiryo"/>
          <w:color w:val="221F1F"/>
          <w:w w:val="89"/>
          <w:sz w:val="22"/>
          <w:szCs w:val="22"/>
        </w:rPr>
        <w:t>standardized</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9"/>
          <w:sz w:val="22"/>
          <w:szCs w:val="22"/>
        </w:rPr>
        <w:t>predicted</w:t>
      </w:r>
      <w:r>
        <w:rPr>
          <w:rFonts w:ascii="Meiryo" w:eastAsia="Meiryo" w:hAnsi="Meiryo" w:cs="Meiryo"/>
          <w:color w:val="221F1F"/>
          <w:spacing w:val="7"/>
          <w:w w:val="89"/>
          <w:sz w:val="22"/>
          <w:szCs w:val="22"/>
        </w:rPr>
        <w:t xml:space="preserve"> </w:t>
      </w:r>
      <w:r>
        <w:rPr>
          <w:i/>
          <w:color w:val="221F1F"/>
          <w:w w:val="144"/>
          <w:sz w:val="22"/>
          <w:szCs w:val="22"/>
        </w:rPr>
        <w:t>≈</w:t>
      </w:r>
      <w:r>
        <w:rPr>
          <w:i/>
          <w:color w:val="221F1F"/>
          <w:spacing w:val="-16"/>
          <w:w w:val="144"/>
          <w:sz w:val="22"/>
          <w:szCs w:val="22"/>
        </w:rPr>
        <w:t xml:space="preserve"> </w:t>
      </w:r>
      <w:r>
        <w:rPr>
          <w:rFonts w:ascii="Meiryo" w:eastAsia="Meiryo" w:hAnsi="Meiryo" w:cs="Meiryo"/>
          <w:color w:val="221F1F"/>
          <w:w w:val="80"/>
          <w:sz w:val="22"/>
          <w:szCs w:val="22"/>
        </w:rPr>
        <w:t>0</w:t>
      </w:r>
      <w:r>
        <w:rPr>
          <w:i/>
          <w:color w:val="221F1F"/>
          <w:w w:val="110"/>
          <w:sz w:val="22"/>
          <w:szCs w:val="22"/>
        </w:rPr>
        <w:t>.</w:t>
      </w:r>
      <w:r>
        <w:rPr>
          <w:rFonts w:ascii="Meiryo" w:eastAsia="Meiryo" w:hAnsi="Meiryo" w:cs="Meiryo"/>
          <w:color w:val="221F1F"/>
          <w:w w:val="80"/>
          <w:sz w:val="22"/>
          <w:szCs w:val="22"/>
        </w:rPr>
        <w:t>38</w:t>
      </w:r>
      <w:r>
        <w:rPr>
          <w:rFonts w:ascii="Meiryo" w:eastAsia="Meiryo" w:hAnsi="Meiryo" w:cs="Meiryo"/>
          <w:color w:val="221F1F"/>
          <w:sz w:val="22"/>
          <w:szCs w:val="22"/>
        </w:rPr>
        <w:t xml:space="preserve"> </w:t>
      </w:r>
      <w:ins w:id="886" w:author="0" w:date="2015-11-12T21:28:00Z">
        <w:r>
          <w:rPr>
            <w:rFonts w:ascii="Meiryo" w:eastAsia="Meiryo" w:hAnsi="Meiryo" w:cs="Meiryo"/>
            <w:color w:val="221F1F"/>
            <w:sz w:val="22"/>
            <w:szCs w:val="22"/>
          </w:rPr>
          <w:t xml:space="preserve">units? </w:t>
        </w:r>
      </w:ins>
      <w:r>
        <w:rPr>
          <w:rFonts w:ascii="Meiryo" w:eastAsia="Meiryo" w:hAnsi="Meiryo" w:cs="Meiryo"/>
          <w:color w:val="221F1F"/>
          <w:w w:val="85"/>
          <w:sz w:val="22"/>
          <w:szCs w:val="22"/>
        </w:rPr>
        <w:t>increase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5"/>
          <w:sz w:val="22"/>
          <w:szCs w:val="22"/>
        </w:rPr>
        <w:t>diﬀerence,</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co</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trolling </w:t>
      </w:r>
      <w:r>
        <w:rPr>
          <w:rFonts w:ascii="Meiryo" w:eastAsia="Meiryo" w:hAnsi="Meiryo" w:cs="Meiryo"/>
          <w:color w:val="221F1F"/>
          <w:w w:val="89"/>
          <w:sz w:val="22"/>
          <w:szCs w:val="22"/>
        </w:rPr>
        <w:t>for</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pacing w:val="-5"/>
          <w:w w:val="87"/>
          <w:sz w:val="22"/>
          <w:szCs w:val="22"/>
        </w:rPr>
        <w:t>ov</w:t>
      </w:r>
      <w:r>
        <w:rPr>
          <w:rFonts w:ascii="Meiryo" w:eastAsia="Meiryo" w:hAnsi="Meiryo" w:cs="Meiryo"/>
          <w:color w:val="221F1F"/>
          <w:w w:val="87"/>
          <w:sz w:val="22"/>
          <w:szCs w:val="22"/>
        </w:rPr>
        <w:t>er</w:t>
      </w:r>
      <w:r>
        <w:rPr>
          <w:rFonts w:ascii="Meiryo" w:eastAsia="Meiryo" w:hAnsi="Meiryo" w:cs="Meiryo"/>
          <w:color w:val="221F1F"/>
          <w:spacing w:val="4"/>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r>
        <w:rPr>
          <w:rFonts w:ascii="Meiryo" w:eastAsia="Meiryo" w:hAnsi="Meiryo" w:cs="Meiryo"/>
          <w:color w:val="221F1F"/>
          <w:spacing w:val="24"/>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del.</w:t>
      </w:r>
      <w:ins w:id="887" w:author="0" w:date="2015-11-12T21:28:00Z">
        <w:r>
          <w:rPr>
            <w:rFonts w:ascii="Meiryo" w:eastAsia="Meiryo" w:hAnsi="Meiryo" w:cs="Meiryo"/>
            <w:color w:val="221F1F"/>
            <w:sz w:val="22"/>
            <w:szCs w:val="22"/>
          </w:rPr>
          <w:t xml:space="preserve">  </w:t>
        </w:r>
      </w:ins>
    </w:p>
    <w:p>
      <w:pPr>
        <w:spacing w:before="5" w:line="252" w:lineRule="auto"/>
        <w:ind w:left="155" w:right="210"/>
        <w:jc w:val="both"/>
        <w:rPr>
          <w:rFonts w:ascii="Meiryo" w:eastAsia="Meiryo" w:hAnsi="Meiryo" w:cs="Meiryo"/>
          <w:sz w:val="22"/>
          <w:szCs w:val="22"/>
        </w:rPr>
        <w:pPrChange w:id="888" w:author="0" w:date="2015-11-12T21:28:00Z">
          <w:pPr>
            <w:spacing w:before="5" w:line="252" w:lineRule="auto"/>
            <w:ind w:left="155" w:right="186" w:firstLine="542"/>
          </w:pPr>
        </w:pPrChange>
      </w:pPr>
      <w:r>
        <w:rPr>
          <w:rFonts w:ascii="Meiryo" w:eastAsia="Meiryo" w:hAnsi="Meiryo" w:cs="Meiryo"/>
          <w:color w:val="221F1F"/>
          <w:sz w:val="22"/>
          <w:szCs w:val="22"/>
        </w:rPr>
        <w:t>All</w:t>
      </w:r>
      <w:r>
        <w:rPr>
          <w:rFonts w:ascii="Meiryo" w:eastAsia="Meiryo" w:hAnsi="Meiryo" w:cs="Meiryo"/>
          <w:color w:val="221F1F"/>
          <w:spacing w:val="25"/>
          <w:sz w:val="22"/>
          <w:szCs w:val="22"/>
        </w:rPr>
        <w:t xml:space="preserve"> </w:t>
      </w:r>
      <w:r>
        <w:rPr>
          <w:rFonts w:ascii="Meiryo" w:eastAsia="Meiryo" w:hAnsi="Meiryo" w:cs="Meiryo"/>
          <w:color w:val="221F1F"/>
          <w:w w:val="88"/>
          <w:sz w:val="22"/>
          <w:szCs w:val="22"/>
        </w:rPr>
        <w:t>other</w:t>
      </w:r>
      <w:r>
        <w:rPr>
          <w:rFonts w:ascii="Meiryo" w:eastAsia="Meiryo" w:hAnsi="Meiryo" w:cs="Meiryo"/>
          <w:color w:val="221F1F"/>
          <w:spacing w:val="9"/>
          <w:w w:val="88"/>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ariables</w:t>
      </w:r>
      <w:r>
        <w:rPr>
          <w:rFonts w:ascii="Meiryo" w:eastAsia="Meiryo" w:hAnsi="Meiryo" w:cs="Meiryo"/>
          <w:color w:val="221F1F"/>
          <w:spacing w:val="14"/>
          <w:w w:val="88"/>
          <w:sz w:val="22"/>
          <w:szCs w:val="22"/>
        </w:rPr>
        <w:t xml:space="preserve"> </w:t>
      </w:r>
      <w:r>
        <w:rPr>
          <w:rFonts w:ascii="Meiryo" w:eastAsia="Meiryo" w:hAnsi="Meiryo" w:cs="Meiryo"/>
          <w:color w:val="221F1F"/>
          <w:spacing w:val="-5"/>
          <w:w w:val="88"/>
          <w:sz w:val="22"/>
          <w:szCs w:val="22"/>
        </w:rPr>
        <w:t>w</w:t>
      </w:r>
      <w:r>
        <w:rPr>
          <w:rFonts w:ascii="Meiryo" w:eastAsia="Meiryo" w:hAnsi="Meiryo" w:cs="Meiryo"/>
          <w:color w:val="221F1F"/>
          <w:w w:val="88"/>
          <w:sz w:val="22"/>
          <w:szCs w:val="22"/>
        </w:rPr>
        <w:t>ere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not</w:t>
      </w:r>
      <w:r>
        <w:rPr>
          <w:rFonts w:ascii="Meiryo" w:eastAsia="Meiryo" w:hAnsi="Meiryo" w:cs="Meiryo"/>
          <w:color w:val="221F1F"/>
          <w:spacing w:val="15"/>
          <w:w w:val="88"/>
          <w:sz w:val="22"/>
          <w:szCs w:val="22"/>
        </w:rPr>
        <w:t xml:space="preserve"> </w:t>
      </w:r>
      <w:r>
        <w:rPr>
          <w:rFonts w:ascii="Meiryo" w:eastAsia="Meiryo" w:hAnsi="Meiryo" w:cs="Meiryo"/>
          <w:color w:val="221F1F"/>
          <w:w w:val="88"/>
          <w:sz w:val="22"/>
          <w:szCs w:val="22"/>
        </w:rPr>
        <w:t>signiﬁca</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including</w:t>
      </w:r>
      <w:r>
        <w:rPr>
          <w:rFonts w:ascii="Meiryo" w:eastAsia="Meiryo" w:hAnsi="Meiryo" w:cs="Meiryo"/>
          <w:color w:val="221F1F"/>
          <w:spacing w:val="46"/>
          <w:w w:val="88"/>
          <w:sz w:val="22"/>
          <w:szCs w:val="22"/>
        </w:rPr>
        <w:t xml:space="preserve"> </w:t>
      </w:r>
      <w:r>
        <w:rPr>
          <w:rFonts w:ascii="Meiryo" w:eastAsia="Meiryo" w:hAnsi="Meiryo" w:cs="Meiryo"/>
          <w:color w:val="221F1F"/>
          <w:sz w:val="22"/>
          <w:szCs w:val="22"/>
        </w:rPr>
        <w:t>all</w:t>
      </w:r>
      <w:r>
        <w:rPr>
          <w:rFonts w:ascii="Meiryo" w:eastAsia="Meiryo" w:hAnsi="Meiryo" w:cs="Meiryo"/>
          <w:color w:val="221F1F"/>
          <w:spacing w:val="-8"/>
          <w:sz w:val="22"/>
          <w:szCs w:val="22"/>
        </w:rPr>
        <w:t xml:space="preserve"> </w:t>
      </w:r>
      <w:r>
        <w:rPr>
          <w:rFonts w:ascii="Meiryo" w:eastAsia="Meiryo" w:hAnsi="Meiryo" w:cs="Meiryo"/>
          <w:color w:val="221F1F"/>
          <w:sz w:val="22"/>
          <w:szCs w:val="22"/>
        </w:rPr>
        <w:t>kin</w:t>
      </w:r>
      <w:r>
        <w:rPr>
          <w:rFonts w:ascii="Meiryo" w:eastAsia="Meiryo" w:hAnsi="Meiryo" w:cs="Meiryo"/>
          <w:color w:val="221F1F"/>
          <w:spacing w:val="-17"/>
          <w:sz w:val="22"/>
          <w:szCs w:val="22"/>
        </w:rPr>
        <w:t xml:space="preserve"> </w:t>
      </w:r>
      <w:r>
        <w:rPr>
          <w:rFonts w:ascii="Meiryo" w:eastAsia="Meiryo" w:hAnsi="Meiryo" w:cs="Meiryo"/>
          <w:color w:val="221F1F"/>
          <w:w w:val="87"/>
          <w:sz w:val="22"/>
          <w:szCs w:val="22"/>
        </w:rPr>
        <w:t>diﬀerence</w:t>
      </w:r>
      <w:r>
        <w:rPr>
          <w:rFonts w:ascii="Meiryo" w:eastAsia="Meiryo" w:hAnsi="Meiryo" w:cs="Meiryo"/>
          <w:color w:val="221F1F"/>
          <w:spacing w:val="-2"/>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ariables.</w:t>
      </w:r>
      <w:r>
        <w:rPr>
          <w:rFonts w:ascii="Meiryo" w:eastAsia="Meiryo" w:hAnsi="Meiryo" w:cs="Meiryo"/>
          <w:color w:val="221F1F"/>
          <w:spacing w:val="49"/>
          <w:w w:val="87"/>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8"/>
          <w:sz w:val="22"/>
          <w:szCs w:val="22"/>
        </w:rPr>
        <w:t>adjusted</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R</w:t>
      </w:r>
      <w:r>
        <w:rPr>
          <w:color w:val="221F1F"/>
          <w:position w:val="8"/>
          <w:sz w:val="15"/>
          <w:szCs w:val="15"/>
        </w:rPr>
        <w:t xml:space="preserve">2 </w:t>
      </w:r>
      <w:r>
        <w:rPr>
          <w:color w:val="221F1F"/>
          <w:spacing w:val="23"/>
          <w:position w:val="8"/>
          <w:sz w:val="15"/>
          <w:szCs w:val="15"/>
        </w:rPr>
        <w:t xml:space="preserve"> </w:t>
      </w:r>
      <w:r>
        <w:rPr>
          <w:rFonts w:ascii="Meiryo" w:eastAsia="Meiryo" w:hAnsi="Meiryo" w:cs="Meiryo"/>
          <w:color w:val="221F1F"/>
          <w:spacing w:val="-11"/>
          <w:w w:val="91"/>
          <w:sz w:val="22"/>
          <w:szCs w:val="22"/>
        </w:rPr>
        <w:t>v</w:t>
      </w:r>
      <w:r>
        <w:rPr>
          <w:rFonts w:ascii="Meiryo" w:eastAsia="Meiryo" w:hAnsi="Meiryo" w:cs="Meiryo"/>
          <w:color w:val="221F1F"/>
          <w:w w:val="91"/>
          <w:sz w:val="22"/>
          <w:szCs w:val="22"/>
        </w:rPr>
        <w:t>aried</w:t>
      </w:r>
      <w:r>
        <w:rPr>
          <w:rFonts w:ascii="Meiryo" w:eastAsia="Meiryo" w:hAnsi="Meiryo" w:cs="Meiryo"/>
          <w:color w:val="221F1F"/>
          <w:spacing w:val="-3"/>
          <w:w w:val="91"/>
          <w:sz w:val="22"/>
          <w:szCs w:val="22"/>
        </w:rPr>
        <w:t xml:space="preserve"> </w:t>
      </w:r>
      <w:r>
        <w:rPr>
          <w:rFonts w:ascii="Meiryo" w:eastAsia="Meiryo" w:hAnsi="Meiryo" w:cs="Meiryo"/>
          <w:color w:val="221F1F"/>
          <w:w w:val="91"/>
          <w:sz w:val="22"/>
          <w:szCs w:val="22"/>
        </w:rPr>
        <w:t>slig</w:t>
      </w:r>
      <w:r>
        <w:rPr>
          <w:rFonts w:ascii="Meiryo" w:eastAsia="Meiryo" w:hAnsi="Meiryo" w:cs="Meiryo"/>
          <w:color w:val="221F1F"/>
          <w:spacing w:val="-5"/>
          <w:w w:val="91"/>
          <w:sz w:val="22"/>
          <w:szCs w:val="22"/>
        </w:rPr>
        <w:t>h</w:t>
      </w:r>
      <w:r>
        <w:rPr>
          <w:rFonts w:ascii="Meiryo" w:eastAsia="Meiryo" w:hAnsi="Meiryo" w:cs="Meiryo"/>
          <w:color w:val="221F1F"/>
          <w:w w:val="91"/>
          <w:sz w:val="22"/>
          <w:szCs w:val="22"/>
        </w:rPr>
        <w:t>tly</w:t>
      </w:r>
      <w:r>
        <w:rPr>
          <w:rFonts w:ascii="Meiryo" w:eastAsia="Meiryo" w:hAnsi="Meiryo" w:cs="Meiryo"/>
          <w:color w:val="221F1F"/>
          <w:spacing w:val="21"/>
          <w:w w:val="91"/>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9"/>
          <w:sz w:val="22"/>
          <w:szCs w:val="22"/>
        </w:rPr>
        <w:t>Generation</w:t>
      </w:r>
      <w:r>
        <w:rPr>
          <w:rFonts w:ascii="Meiryo" w:eastAsia="Meiryo" w:hAnsi="Meiryo" w:cs="Meiryo"/>
          <w:color w:val="221F1F"/>
          <w:spacing w:val="20"/>
          <w:w w:val="89"/>
          <w:sz w:val="22"/>
          <w:szCs w:val="22"/>
        </w:rPr>
        <w:t xml:space="preserve"> </w:t>
      </w:r>
      <w:r>
        <w:rPr>
          <w:rFonts w:ascii="Meiryo" w:eastAsia="Meiryo" w:hAnsi="Meiryo" w:cs="Meiryo"/>
          <w:color w:val="221F1F"/>
          <w:w w:val="89"/>
          <w:sz w:val="22"/>
          <w:szCs w:val="22"/>
        </w:rPr>
        <w:t>2</w:t>
      </w:r>
      <w:r>
        <w:rPr>
          <w:rFonts w:ascii="Meiryo" w:eastAsia="Meiryo" w:hAnsi="Meiryo" w:cs="Meiryo"/>
          <w:color w:val="221F1F"/>
          <w:spacing w:val="-5"/>
          <w:w w:val="89"/>
          <w:sz w:val="22"/>
          <w:szCs w:val="22"/>
        </w:rPr>
        <w:t xml:space="preserve"> </w:t>
      </w:r>
      <w:r>
        <w:rPr>
          <w:rFonts w:ascii="Meiryo" w:eastAsia="Meiryo" w:hAnsi="Meiryo" w:cs="Meiryo"/>
          <w:color w:val="221F1F"/>
          <w:w w:val="89"/>
          <w:sz w:val="22"/>
          <w:szCs w:val="22"/>
        </w:rPr>
        <w:t>linking</w:t>
      </w:r>
      <w:r>
        <w:rPr>
          <w:rFonts w:ascii="Meiryo" w:eastAsia="Meiryo" w:hAnsi="Meiryo" w:cs="Meiryo"/>
          <w:color w:val="221F1F"/>
          <w:spacing w:val="42"/>
          <w:w w:val="89"/>
          <w:sz w:val="22"/>
          <w:szCs w:val="22"/>
        </w:rPr>
        <w:t xml:space="preserve"> </w:t>
      </w:r>
      <w:r>
        <w:rPr>
          <w:rFonts w:ascii="Meiryo" w:eastAsia="Meiryo" w:hAnsi="Meiryo" w:cs="Meiryo"/>
          <w:color w:val="221F1F"/>
          <w:w w:val="89"/>
          <w:sz w:val="22"/>
          <w:szCs w:val="22"/>
        </w:rPr>
        <w:t>meth</w:t>
      </w:r>
      <w:r>
        <w:rPr>
          <w:rFonts w:ascii="Meiryo" w:eastAsia="Meiryo" w:hAnsi="Meiryo" w:cs="Meiryo"/>
          <w:color w:val="221F1F"/>
          <w:spacing w:val="6"/>
          <w:w w:val="89"/>
          <w:sz w:val="22"/>
          <w:szCs w:val="22"/>
        </w:rPr>
        <w:t>o</w:t>
      </w:r>
      <w:r>
        <w:rPr>
          <w:rFonts w:ascii="Meiryo" w:eastAsia="Meiryo" w:hAnsi="Meiryo" w:cs="Meiryo"/>
          <w:color w:val="221F1F"/>
          <w:w w:val="89"/>
          <w:sz w:val="22"/>
          <w:szCs w:val="22"/>
        </w:rPr>
        <w:t>d</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(Mixed</w:t>
      </w:r>
      <w:r>
        <w:rPr>
          <w:rFonts w:ascii="Meiryo" w:eastAsia="Meiryo" w:hAnsi="Meiryo" w:cs="Meiryo"/>
          <w:color w:val="221F1F"/>
          <w:spacing w:val="50"/>
          <w:w w:val="89"/>
          <w:sz w:val="22"/>
          <w:szCs w:val="22"/>
        </w:rPr>
        <w:t xml:space="preserve"> </w:t>
      </w:r>
      <w:r>
        <w:rPr>
          <w:rFonts w:ascii="Meiryo" w:eastAsia="Meiryo" w:hAnsi="Meiryo" w:cs="Meiryo"/>
          <w:color w:val="221F1F"/>
          <w:sz w:val="22"/>
          <w:szCs w:val="22"/>
        </w:rPr>
        <w:t>=</w:t>
      </w:r>
      <w:r>
        <w:rPr>
          <w:rFonts w:ascii="Meiryo" w:eastAsia="Meiryo" w:hAnsi="Meiryo" w:cs="Meiryo"/>
          <w:color w:val="221F1F"/>
          <w:spacing w:val="-20"/>
          <w:sz w:val="22"/>
          <w:szCs w:val="22"/>
        </w:rPr>
        <w:t xml:space="preserve"> </w:t>
      </w:r>
      <w:r>
        <w:rPr>
          <w:i/>
          <w:color w:val="221F1F"/>
          <w:w w:val="110"/>
          <w:sz w:val="22"/>
          <w:szCs w:val="22"/>
        </w:rPr>
        <w:t>.</w:t>
      </w:r>
      <w:r>
        <w:rPr>
          <w:rFonts w:ascii="Meiryo" w:eastAsia="Meiryo" w:hAnsi="Meiryo" w:cs="Meiryo"/>
          <w:color w:val="221F1F"/>
          <w:w w:val="80"/>
          <w:sz w:val="22"/>
          <w:szCs w:val="22"/>
        </w:rPr>
        <w:t>090,</w:t>
      </w:r>
      <w:r>
        <w:rPr>
          <w:rFonts w:ascii="Meiryo" w:eastAsia="Meiryo" w:hAnsi="Meiryo" w:cs="Meiryo"/>
          <w:color w:val="221F1F"/>
          <w:sz w:val="22"/>
          <w:szCs w:val="22"/>
        </w:rPr>
        <w:t xml:space="preserve"> Daug</w:t>
      </w:r>
      <w:r>
        <w:rPr>
          <w:rFonts w:ascii="Meiryo" w:eastAsia="Meiryo" w:hAnsi="Meiryo" w:cs="Meiryo"/>
          <w:color w:val="221F1F"/>
          <w:spacing w:val="-5"/>
          <w:sz w:val="22"/>
          <w:szCs w:val="22"/>
        </w:rPr>
        <w:t>h</w:t>
      </w:r>
      <w:r>
        <w:rPr>
          <w:rFonts w:ascii="Meiryo" w:eastAsia="Meiryo" w:hAnsi="Meiryo" w:cs="Meiryo"/>
          <w:color w:val="221F1F"/>
          <w:sz w:val="22"/>
          <w:szCs w:val="22"/>
        </w:rPr>
        <w:t>ters</w:t>
      </w:r>
    </w:p>
    <w:p>
      <w:pPr>
        <w:spacing w:before="5"/>
        <w:ind w:left="155"/>
        <w:rPr>
          <w:rFonts w:ascii="Meiryo" w:eastAsia="Meiryo" w:hAnsi="Meiryo" w:cs="Meiryo"/>
          <w:sz w:val="22"/>
          <w:szCs w:val="22"/>
        </w:rPr>
      </w:pP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0"/>
          <w:sz w:val="22"/>
          <w:szCs w:val="22"/>
        </w:rPr>
        <w:t>105,</w:t>
      </w:r>
      <w:r>
        <w:rPr>
          <w:rFonts w:ascii="Meiryo" w:eastAsia="Meiryo" w:hAnsi="Meiryo" w:cs="Meiryo"/>
          <w:color w:val="221F1F"/>
          <w:sz w:val="22"/>
          <w:szCs w:val="22"/>
        </w:rPr>
        <w:t xml:space="preserve"> </w:t>
      </w:r>
      <w:r>
        <w:rPr>
          <w:rFonts w:ascii="Meiryo" w:eastAsia="Meiryo" w:hAnsi="Meiryo" w:cs="Meiryo"/>
          <w:color w:val="221F1F"/>
          <w:w w:val="85"/>
          <w:sz w:val="22"/>
          <w:szCs w:val="22"/>
        </w:rPr>
        <w:t>Sons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w:t>
      </w:r>
      <w:r>
        <w:rPr>
          <w:rFonts w:ascii="Meiryo" w:eastAsia="Meiryo" w:hAnsi="Meiryo" w:cs="Meiryo"/>
          <w:color w:val="221F1F"/>
          <w:spacing w:val="-19"/>
          <w:sz w:val="22"/>
          <w:szCs w:val="22"/>
        </w:rPr>
        <w:t xml:space="preserve"> </w:t>
      </w:r>
      <w:r>
        <w:rPr>
          <w:i/>
          <w:color w:val="221F1F"/>
          <w:w w:val="110"/>
          <w:sz w:val="22"/>
          <w:szCs w:val="22"/>
        </w:rPr>
        <w:t>.</w:t>
      </w:r>
      <w:r>
        <w:rPr>
          <w:rFonts w:ascii="Meiryo" w:eastAsia="Meiryo" w:hAnsi="Meiryo" w:cs="Meiryo"/>
          <w:color w:val="221F1F"/>
          <w:w w:val="81"/>
          <w:sz w:val="22"/>
          <w:szCs w:val="22"/>
        </w:rPr>
        <w:t>131).</w:t>
      </w:r>
    </w:p>
    <w:p>
      <w:pPr>
        <w:spacing w:before="1" w:line="260" w:lineRule="exact"/>
        <w:rPr>
          <w:sz w:val="26"/>
          <w:szCs w:val="26"/>
        </w:rPr>
      </w:pPr>
    </w:p>
    <w:p>
      <w:pPr>
        <w:ind w:left="3786" w:right="3787"/>
        <w:jc w:val="center"/>
        <w:rPr>
          <w:rFonts w:ascii="Meiryo" w:eastAsia="Meiryo" w:hAnsi="Meiryo" w:cs="Meiryo"/>
          <w:sz w:val="22"/>
          <w:szCs w:val="22"/>
        </w:rPr>
      </w:pPr>
      <w:r>
        <w:rPr>
          <w:rFonts w:ascii="Meiryo" w:eastAsia="Meiryo" w:hAnsi="Meiryo" w:cs="Meiryo"/>
          <w:b/>
          <w:color w:val="221F1F"/>
          <w:w w:val="93"/>
          <w:sz w:val="22"/>
          <w:szCs w:val="22"/>
        </w:rPr>
        <w:t>Discussion</w:t>
      </w:r>
    </w:p>
    <w:p>
      <w:pPr>
        <w:spacing w:before="6" w:line="160" w:lineRule="exact"/>
        <w:rPr>
          <w:sz w:val="16"/>
          <w:szCs w:val="16"/>
        </w:rPr>
      </w:pPr>
    </w:p>
    <w:p>
      <w:pPr>
        <w:spacing w:line="252" w:lineRule="auto"/>
        <w:ind w:left="155" w:right="91" w:firstLine="542"/>
        <w:rPr>
          <w:rFonts w:ascii="Meiryo" w:eastAsia="Meiryo" w:hAnsi="Meiryo" w:cs="Meiryo"/>
          <w:sz w:val="22"/>
          <w:szCs w:val="22"/>
        </w:rPr>
      </w:pPr>
      <w:r>
        <w:rPr>
          <w:rFonts w:ascii="Meiryo" w:eastAsia="Meiryo" w:hAnsi="Meiryo" w:cs="Meiryo"/>
          <w:color w:val="221F1F"/>
          <w:sz w:val="22"/>
          <w:szCs w:val="22"/>
        </w:rPr>
        <w:t>This</w:t>
      </w:r>
      <w:r>
        <w:rPr>
          <w:rFonts w:ascii="Meiryo" w:eastAsia="Meiryo" w:hAnsi="Meiryo" w:cs="Meiryo"/>
          <w:color w:val="221F1F"/>
          <w:spacing w:val="-14"/>
          <w:sz w:val="22"/>
          <w:szCs w:val="22"/>
        </w:rPr>
        <w:t xml:space="preserve"> </w:t>
      </w:r>
      <w:r>
        <w:rPr>
          <w:rFonts w:ascii="Meiryo" w:eastAsia="Meiryo" w:hAnsi="Meiryo" w:cs="Meiryo"/>
          <w:color w:val="221F1F"/>
          <w:w w:val="87"/>
          <w:sz w:val="22"/>
          <w:szCs w:val="22"/>
        </w:rPr>
        <w:t>article</w:t>
      </w:r>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prese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ts</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relationship</w:t>
      </w:r>
      <w:r>
        <w:rPr>
          <w:rFonts w:ascii="Meiryo" w:eastAsia="Meiryo" w:hAnsi="Meiryo" w:cs="Meiryo"/>
          <w:color w:val="221F1F"/>
          <w:spacing w:val="4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8"/>
          <w:sz w:val="22"/>
          <w:szCs w:val="22"/>
        </w:rPr>
        <w:t>and</w:t>
      </w:r>
      <w:r>
        <w:rPr>
          <w:rFonts w:ascii="Meiryo" w:eastAsia="Meiryo" w:hAnsi="Meiryo" w:cs="Meiryo"/>
          <w:color w:val="221F1F"/>
          <w:spacing w:val="12"/>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using</w:t>
      </w:r>
      <w:r>
        <w:rPr>
          <w:rFonts w:ascii="Meiryo" w:eastAsia="Meiryo" w:hAnsi="Meiryo" w:cs="Meiryo"/>
          <w:color w:val="221F1F"/>
          <w:spacing w:val="8"/>
          <w:w w:val="88"/>
          <w:sz w:val="22"/>
          <w:szCs w:val="22"/>
        </w:rPr>
        <w:t xml:space="preserve"> </w:t>
      </w:r>
      <w:r>
        <w:rPr>
          <w:rFonts w:ascii="Meiryo" w:eastAsia="Meiryo" w:hAnsi="Meiryo" w:cs="Meiryo"/>
          <w:color w:val="221F1F"/>
          <w:spacing w:val="-6"/>
          <w:sz w:val="22"/>
          <w:szCs w:val="22"/>
        </w:rPr>
        <w:t>tw</w:t>
      </w:r>
      <w:r>
        <w:rPr>
          <w:rFonts w:ascii="Meiryo" w:eastAsia="Meiryo" w:hAnsi="Meiryo" w:cs="Meiryo"/>
          <w:color w:val="221F1F"/>
          <w:sz w:val="22"/>
          <w:szCs w:val="22"/>
        </w:rPr>
        <w:t xml:space="preserve">o </w:t>
      </w:r>
      <w:r>
        <w:rPr>
          <w:rFonts w:ascii="Meiryo" w:eastAsia="Meiryo" w:hAnsi="Meiryo" w:cs="Meiryo"/>
          <w:color w:val="221F1F"/>
          <w:w w:val="86"/>
          <w:sz w:val="22"/>
          <w:szCs w:val="22"/>
        </w:rPr>
        <w:t>diﬀerence</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designs:</w:t>
      </w:r>
      <w:r>
        <w:rPr>
          <w:rFonts w:ascii="Meiryo" w:eastAsia="Meiryo" w:hAnsi="Meiryo" w:cs="Meiryo"/>
          <w:color w:val="221F1F"/>
          <w:spacing w:val="5"/>
          <w:w w:val="86"/>
          <w:sz w:val="22"/>
          <w:szCs w:val="22"/>
        </w:rPr>
        <w:t xml:space="preserve"> </w:t>
      </w:r>
      <w:ins w:id="889" w:author="0" w:date="2015-11-12T21:29:00Z">
        <w:r>
          <w:rPr>
            <w:rFonts w:ascii="Meiryo" w:eastAsia="Meiryo" w:hAnsi="Meiryo" w:cs="Meiryo"/>
            <w:color w:val="221F1F"/>
            <w:spacing w:val="5"/>
            <w:w w:val="86"/>
            <w:sz w:val="22"/>
            <w:szCs w:val="22"/>
          </w:rPr>
          <w:t xml:space="preserve">a </w:t>
        </w:r>
      </w:ins>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w:t>
      </w:r>
      <w:ins w:id="890" w:author="0" w:date="2015-11-12T21:29:00Z">
        <w:r>
          <w:rPr>
            <w:rFonts w:ascii="Meiryo" w:eastAsia="Meiryo" w:hAnsi="Meiryo" w:cs="Meiryo"/>
            <w:color w:val="221F1F"/>
            <w:w w:val="86"/>
            <w:sz w:val="22"/>
            <w:szCs w:val="22"/>
          </w:rPr>
          <w:t xml:space="preserve">family design, </w:t>
        </w:r>
      </w:ins>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18"/>
          <w:w w:val="86"/>
          <w:sz w:val="22"/>
          <w:szCs w:val="22"/>
        </w:rPr>
        <w:t xml:space="preserve"> </w:t>
      </w:r>
      <w:ins w:id="891" w:author="0" w:date="2015-11-12T21:30:00Z">
        <w:r>
          <w:rPr>
            <w:rFonts w:ascii="Meiryo" w:eastAsia="Meiryo" w:hAnsi="Meiryo" w:cs="Meiryo"/>
            <w:color w:val="221F1F"/>
            <w:spacing w:val="18"/>
            <w:w w:val="86"/>
            <w:sz w:val="22"/>
            <w:szCs w:val="22"/>
          </w:rPr>
          <w:t xml:space="preserve">a </w:t>
        </w:r>
      </w:ins>
      <w:r>
        <w:rPr>
          <w:rFonts w:ascii="Meiryo" w:eastAsia="Meiryo" w:hAnsi="Meiryo" w:cs="Meiryo"/>
          <w:color w:val="221F1F"/>
          <w:w w:val="86"/>
          <w:sz w:val="22"/>
          <w:szCs w:val="22"/>
        </w:rPr>
        <w:t>within-famil</w:t>
      </w:r>
      <w:r>
        <w:rPr>
          <w:rFonts w:ascii="Meiryo" w:eastAsia="Meiryo" w:hAnsi="Meiryo" w:cs="Meiryo"/>
          <w:color w:val="221F1F"/>
          <w:spacing w:val="-15"/>
          <w:w w:val="86"/>
          <w:sz w:val="22"/>
          <w:szCs w:val="22"/>
        </w:rPr>
        <w:t>y</w:t>
      </w:r>
      <w:ins w:id="892" w:author="0" w:date="2015-11-12T21:30:00Z">
        <w:r>
          <w:rPr>
            <w:rFonts w:ascii="Meiryo" w:eastAsia="Meiryo" w:hAnsi="Meiryo" w:cs="Meiryo"/>
            <w:color w:val="221F1F"/>
            <w:spacing w:val="-15"/>
            <w:w w:val="86"/>
            <w:sz w:val="22"/>
            <w:szCs w:val="22"/>
          </w:rPr>
          <w:t xml:space="preserve"> design (that also includes between-family variance within it as well)</w:t>
        </w:r>
      </w:ins>
      <w:r>
        <w:rPr>
          <w:rFonts w:ascii="Meiryo" w:eastAsia="Meiryo" w:hAnsi="Meiryo" w:cs="Meiryo"/>
          <w:color w:val="221F1F"/>
          <w:w w:val="86"/>
          <w:sz w:val="22"/>
          <w:szCs w:val="22"/>
        </w:rPr>
        <w:t xml:space="preserve">. </w:t>
      </w:r>
      <w:r>
        <w:rPr>
          <w:rFonts w:ascii="Meiryo" w:eastAsia="Meiryo" w:hAnsi="Meiryo" w:cs="Meiryo"/>
          <w:color w:val="221F1F"/>
          <w:spacing w:val="44"/>
          <w:w w:val="86"/>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9"/>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een-family</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design</w:t>
      </w:r>
      <w:r>
        <w:rPr>
          <w:rFonts w:ascii="Meiryo" w:eastAsia="Meiryo" w:hAnsi="Meiryo" w:cs="Meiryo"/>
          <w:color w:val="221F1F"/>
          <w:spacing w:val="6"/>
          <w:w w:val="86"/>
          <w:sz w:val="22"/>
          <w:szCs w:val="22"/>
        </w:rPr>
        <w:t xml:space="preserve"> </w:t>
      </w:r>
      <w:r>
        <w:rPr>
          <w:rFonts w:ascii="Meiryo" w:eastAsia="Meiryo" w:hAnsi="Meiryo" w:cs="Meiryo"/>
          <w:color w:val="221F1F"/>
          <w:w w:val="86"/>
          <w:sz w:val="22"/>
          <w:szCs w:val="22"/>
        </w:rPr>
        <w:t>all</w:t>
      </w:r>
      <w:r>
        <w:rPr>
          <w:rFonts w:ascii="Meiryo" w:eastAsia="Meiryo" w:hAnsi="Meiryo" w:cs="Meiryo"/>
          <w:color w:val="221F1F"/>
          <w:spacing w:val="-5"/>
          <w:w w:val="86"/>
          <w:sz w:val="22"/>
          <w:szCs w:val="22"/>
        </w:rPr>
        <w:t>ow</w:t>
      </w:r>
      <w:r>
        <w:rPr>
          <w:rFonts w:ascii="Meiryo" w:eastAsia="Meiryo" w:hAnsi="Meiryo" w:cs="Meiryo"/>
          <w:color w:val="221F1F"/>
          <w:w w:val="86"/>
          <w:sz w:val="22"/>
          <w:szCs w:val="22"/>
        </w:rPr>
        <w:t>ed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us</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w w:val="86"/>
          <w:sz w:val="22"/>
          <w:szCs w:val="22"/>
        </w:rPr>
        <w:t>replicate</w:t>
      </w:r>
      <w:r>
        <w:rPr>
          <w:rFonts w:ascii="Meiryo" w:eastAsia="Meiryo" w:hAnsi="Meiryo" w:cs="Meiryo"/>
          <w:color w:val="221F1F"/>
          <w:spacing w:val="38"/>
          <w:w w:val="86"/>
          <w:sz w:val="22"/>
          <w:szCs w:val="22"/>
        </w:rPr>
        <w:t xml:space="preserve"> </w:t>
      </w:r>
      <w:r>
        <w:rPr>
          <w:rFonts w:ascii="Meiryo" w:eastAsia="Meiryo" w:hAnsi="Meiryo" w:cs="Meiryo"/>
          <w:color w:val="221F1F"/>
          <w:w w:val="86"/>
          <w:sz w:val="22"/>
          <w:szCs w:val="22"/>
        </w:rPr>
        <w:t>previous</w:t>
      </w:r>
      <w:r>
        <w:rPr>
          <w:rFonts w:ascii="Meiryo" w:eastAsia="Meiryo" w:hAnsi="Meiryo" w:cs="Meiryo"/>
          <w:color w:val="221F1F"/>
          <w:spacing w:val="29"/>
          <w:w w:val="86"/>
          <w:sz w:val="22"/>
          <w:szCs w:val="22"/>
        </w:rPr>
        <w:t xml:space="preserve"> </w:t>
      </w:r>
      <w:r>
        <w:rPr>
          <w:rFonts w:ascii="Meiryo" w:eastAsia="Meiryo" w:hAnsi="Meiryo" w:cs="Meiryo"/>
          <w:color w:val="221F1F"/>
          <w:w w:val="86"/>
          <w:sz w:val="22"/>
          <w:szCs w:val="22"/>
        </w:rPr>
        <w:t>resear</w:t>
      </w:r>
      <w:r>
        <w:rPr>
          <w:rFonts w:ascii="Meiryo" w:eastAsia="Meiryo" w:hAnsi="Meiryo" w:cs="Meiryo"/>
          <w:color w:val="221F1F"/>
          <w:spacing w:val="-4"/>
          <w:w w:val="86"/>
          <w:sz w:val="22"/>
          <w:szCs w:val="22"/>
        </w:rPr>
        <w:t>c</w:t>
      </w:r>
      <w:r>
        <w:rPr>
          <w:rFonts w:ascii="Meiryo" w:eastAsia="Meiryo" w:hAnsi="Meiryo" w:cs="Meiryo"/>
          <w:color w:val="221F1F"/>
          <w:w w:val="86"/>
          <w:sz w:val="22"/>
          <w:szCs w:val="22"/>
        </w:rPr>
        <w:t>hers</w:t>
      </w:r>
      <w:r>
        <w:rPr>
          <w:rFonts w:ascii="Meiryo" w:eastAsia="Meiryo" w:hAnsi="Meiryo" w:cs="Meiryo"/>
          <w:color w:val="221F1F"/>
          <w:spacing w:val="-16"/>
          <w:w w:val="86"/>
          <w:sz w:val="22"/>
          <w:szCs w:val="22"/>
        </w:rPr>
        <w:t xml:space="preserve"> </w:t>
      </w:r>
      <w:r>
        <w:rPr>
          <w:rFonts w:ascii="Meiryo" w:eastAsia="Meiryo" w:hAnsi="Meiryo" w:cs="Meiryo"/>
          <w:color w:val="221F1F"/>
          <w:w w:val="86"/>
          <w:sz w:val="22"/>
          <w:szCs w:val="22"/>
        </w:rPr>
        <w:t>who</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used</w:t>
      </w:r>
      <w:r>
        <w:rPr>
          <w:rFonts w:ascii="Meiryo" w:eastAsia="Meiryo" w:hAnsi="Meiryo" w:cs="Meiryo"/>
          <w:color w:val="221F1F"/>
          <w:spacing w:val="-1"/>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5"/>
          <w:sz w:val="22"/>
          <w:szCs w:val="22"/>
        </w:rPr>
        <w:t>cross-sectional</w:t>
      </w:r>
      <w:r>
        <w:rPr>
          <w:rFonts w:ascii="Meiryo" w:eastAsia="Meiryo" w:hAnsi="Meiryo" w:cs="Meiryo"/>
          <w:color w:val="221F1F"/>
          <w:spacing w:val="27"/>
          <w:w w:val="85"/>
          <w:sz w:val="22"/>
          <w:szCs w:val="22"/>
        </w:rPr>
        <w:t xml:space="preserve"> </w:t>
      </w:r>
      <w:r>
        <w:rPr>
          <w:rFonts w:ascii="Meiryo" w:eastAsia="Meiryo" w:hAnsi="Meiryo" w:cs="Meiryo"/>
          <w:color w:val="221F1F"/>
          <w:w w:val="85"/>
          <w:sz w:val="22"/>
          <w:szCs w:val="22"/>
        </w:rPr>
        <w:t>sample.</w:t>
      </w:r>
      <w:r>
        <w:rPr>
          <w:rFonts w:ascii="Meiryo" w:eastAsia="Meiryo" w:hAnsi="Meiryo" w:cs="Meiryo"/>
          <w:color w:val="221F1F"/>
          <w:spacing w:val="34"/>
          <w:w w:val="85"/>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 xml:space="preserve">within-family </w:t>
      </w:r>
      <w:r>
        <w:rPr>
          <w:rFonts w:ascii="Meiryo" w:eastAsia="Meiryo" w:hAnsi="Meiryo" w:cs="Meiryo"/>
          <w:color w:val="221F1F"/>
          <w:w w:val="86"/>
          <w:sz w:val="22"/>
          <w:szCs w:val="22"/>
        </w:rPr>
        <w:t>design</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all</w:t>
      </w:r>
      <w:r>
        <w:rPr>
          <w:rFonts w:ascii="Meiryo" w:eastAsia="Meiryo" w:hAnsi="Meiryo" w:cs="Meiryo"/>
          <w:color w:val="221F1F"/>
          <w:spacing w:val="-5"/>
          <w:w w:val="86"/>
          <w:sz w:val="22"/>
          <w:szCs w:val="22"/>
        </w:rPr>
        <w:t>ow</w:t>
      </w:r>
      <w:r>
        <w:rPr>
          <w:rFonts w:ascii="Meiryo" w:eastAsia="Meiryo" w:hAnsi="Meiryo" w:cs="Meiryo"/>
          <w:color w:val="221F1F"/>
          <w:w w:val="86"/>
          <w:sz w:val="22"/>
          <w:szCs w:val="22"/>
        </w:rPr>
        <w:t>ed</w:t>
      </w:r>
      <w:r>
        <w:rPr>
          <w:rFonts w:ascii="Meiryo" w:eastAsia="Meiryo" w:hAnsi="Meiryo" w:cs="Meiryo"/>
          <w:color w:val="221F1F"/>
          <w:spacing w:val="25"/>
          <w:w w:val="86"/>
          <w:sz w:val="22"/>
          <w:szCs w:val="22"/>
        </w:rPr>
        <w:t xml:space="preserve"> </w:t>
      </w:r>
      <w:r>
        <w:rPr>
          <w:rFonts w:ascii="Meiryo" w:eastAsia="Meiryo" w:hAnsi="Meiryo" w:cs="Meiryo"/>
          <w:color w:val="221F1F"/>
          <w:w w:val="86"/>
          <w:sz w:val="22"/>
          <w:szCs w:val="22"/>
        </w:rPr>
        <w:t>us</w:t>
      </w:r>
      <w:r>
        <w:rPr>
          <w:rFonts w:ascii="Meiryo" w:eastAsia="Meiryo" w:hAnsi="Meiryo" w:cs="Meiryo"/>
          <w:color w:val="221F1F"/>
          <w:spacing w:val="7"/>
          <w:w w:val="86"/>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ins w:id="893" w:author="0" w:date="2015-11-12T21:30:00Z">
        <w:r>
          <w:rPr>
            <w:rFonts w:ascii="Meiryo" w:eastAsia="Meiryo" w:hAnsi="Meiryo" w:cs="Meiryo"/>
            <w:color w:val="221F1F"/>
            <w:spacing w:val="-20"/>
            <w:sz w:val="22"/>
            <w:szCs w:val="22"/>
          </w:rPr>
          <w:t xml:space="preserve">separate within- and between-family variance, to determine the source of the explanatory processes.  The logic of this separate allows us to get much close to the </w:t>
        </w:r>
      </w:ins>
      <w:r>
        <w:rPr>
          <w:rFonts w:ascii="Meiryo" w:eastAsia="Meiryo" w:hAnsi="Meiryo" w:cs="Meiryo"/>
          <w:color w:val="221F1F"/>
          <w:w w:val="87"/>
          <w:sz w:val="22"/>
          <w:szCs w:val="22"/>
        </w:rPr>
        <w:t>e</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aluat</w:t>
      </w:r>
      <w:del w:id="894" w:author="0" w:date="2015-11-12T21:31:00Z">
        <w:r>
          <w:rPr>
            <w:rFonts w:ascii="Meiryo" w:eastAsia="Meiryo" w:hAnsi="Meiryo" w:cs="Meiryo"/>
            <w:color w:val="221F1F"/>
            <w:w w:val="87"/>
            <w:sz w:val="22"/>
            <w:szCs w:val="22"/>
          </w:rPr>
          <w:delText>e</w:delText>
        </w:r>
      </w:del>
      <w:ins w:id="895" w:author="0" w:date="2015-11-12T21:31:00Z">
        <w:r>
          <w:rPr>
            <w:rFonts w:ascii="Meiryo" w:eastAsia="Meiryo" w:hAnsi="Meiryo" w:cs="Meiryo"/>
            <w:color w:val="221F1F"/>
            <w:w w:val="87"/>
            <w:sz w:val="22"/>
            <w:szCs w:val="22"/>
          </w:rPr>
          <w:t>ing</w:t>
        </w:r>
      </w:ins>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4"/>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within</w:t>
      </w:r>
      <w:r>
        <w:rPr>
          <w:rFonts w:ascii="Meiryo" w:eastAsia="Meiryo" w:hAnsi="Meiryo" w:cs="Meiryo"/>
          <w:color w:val="221F1F"/>
          <w:spacing w:val="5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family</w:t>
      </w:r>
      <w:r>
        <w:rPr>
          <w:rFonts w:ascii="Meiryo" w:eastAsia="Meiryo" w:hAnsi="Meiryo" w:cs="Meiryo"/>
          <w:color w:val="221F1F"/>
          <w:spacing w:val="41"/>
          <w:w w:val="87"/>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4"/>
          <w:sz w:val="22"/>
          <w:szCs w:val="22"/>
        </w:rPr>
        <w:t>address</w:t>
      </w:r>
      <w:r>
        <w:rPr>
          <w:rFonts w:ascii="Meiryo" w:eastAsia="Meiryo" w:hAnsi="Meiryo" w:cs="Meiryo"/>
          <w:color w:val="221F1F"/>
          <w:spacing w:val="20"/>
          <w:w w:val="84"/>
          <w:sz w:val="22"/>
          <w:szCs w:val="22"/>
        </w:rPr>
        <w:t xml:space="preserve"> </w:t>
      </w:r>
      <w:r>
        <w:rPr>
          <w:rFonts w:ascii="Meiryo" w:eastAsia="Meiryo" w:hAnsi="Meiryo" w:cs="Meiryo"/>
          <w:color w:val="221F1F"/>
          <w:w w:val="84"/>
          <w:sz w:val="22"/>
          <w:szCs w:val="22"/>
        </w:rPr>
        <w:t xml:space="preserve">issues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90"/>
          <w:sz w:val="22"/>
          <w:szCs w:val="22"/>
        </w:rPr>
        <w:t>causali</w:t>
      </w:r>
      <w:r>
        <w:rPr>
          <w:rFonts w:ascii="Meiryo" w:eastAsia="Meiryo" w:hAnsi="Meiryo" w:cs="Meiryo"/>
          <w:color w:val="221F1F"/>
          <w:spacing w:val="-4"/>
          <w:w w:val="90"/>
          <w:sz w:val="22"/>
          <w:szCs w:val="22"/>
        </w:rPr>
        <w:t>t</w:t>
      </w:r>
      <w:r>
        <w:rPr>
          <w:rFonts w:ascii="Meiryo" w:eastAsia="Meiryo" w:hAnsi="Meiryo" w:cs="Meiryo"/>
          <w:color w:val="221F1F"/>
          <w:spacing w:val="-16"/>
          <w:w w:val="90"/>
          <w:sz w:val="22"/>
          <w:szCs w:val="22"/>
        </w:rPr>
        <w:t>y</w:t>
      </w:r>
      <w:r>
        <w:rPr>
          <w:rFonts w:ascii="Meiryo" w:eastAsia="Meiryo" w:hAnsi="Meiryo" w:cs="Meiryo"/>
          <w:color w:val="221F1F"/>
          <w:w w:val="90"/>
          <w:sz w:val="22"/>
          <w:szCs w:val="22"/>
        </w:rPr>
        <w:t>.</w:t>
      </w:r>
      <w:r>
        <w:rPr>
          <w:rFonts w:ascii="Meiryo" w:eastAsia="Meiryo" w:hAnsi="Meiryo" w:cs="Meiryo"/>
          <w:color w:val="221F1F"/>
          <w:spacing w:val="31"/>
          <w:w w:val="90"/>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r>
        <w:rPr>
          <w:rFonts w:ascii="Meiryo" w:eastAsia="Meiryo" w:hAnsi="Meiryo" w:cs="Meiryo"/>
          <w:color w:val="221F1F"/>
          <w:w w:val="86"/>
          <w:sz w:val="22"/>
          <w:szCs w:val="22"/>
        </w:rPr>
        <w:t>results</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re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ealed</w:t>
      </w:r>
      <w:r>
        <w:rPr>
          <w:rFonts w:ascii="Meiryo" w:eastAsia="Meiryo" w:hAnsi="Meiryo" w:cs="Meiryo"/>
          <w:color w:val="221F1F"/>
          <w:spacing w:val="6"/>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stark</w:t>
      </w:r>
      <w:r>
        <w:rPr>
          <w:rFonts w:ascii="Meiryo" w:eastAsia="Meiryo" w:hAnsi="Meiryo" w:cs="Meiryo"/>
          <w:color w:val="221F1F"/>
          <w:spacing w:val="26"/>
          <w:w w:val="87"/>
          <w:sz w:val="22"/>
          <w:szCs w:val="22"/>
        </w:rPr>
        <w:t xml:space="preserve"> </w:t>
      </w:r>
      <w:r>
        <w:rPr>
          <w:rFonts w:ascii="Meiryo" w:eastAsia="Meiryo" w:hAnsi="Meiryo" w:cs="Meiryo"/>
          <w:color w:val="221F1F"/>
          <w:w w:val="87"/>
          <w:sz w:val="22"/>
          <w:szCs w:val="22"/>
        </w:rPr>
        <w:t>co</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trast</w:t>
      </w:r>
      <w:r>
        <w:rPr>
          <w:rFonts w:ascii="Meiryo" w:eastAsia="Meiryo" w:hAnsi="Meiryo" w:cs="Meiryo"/>
          <w:color w:val="221F1F"/>
          <w:spacing w:val="29"/>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o</w:t>
      </w:r>
      <w:r>
        <w:rPr>
          <w:rFonts w:ascii="Meiryo" w:eastAsia="Meiryo" w:hAnsi="Meiryo" w:cs="Meiryo"/>
          <w:color w:val="221F1F"/>
          <w:spacing w:val="14"/>
          <w:w w:val="87"/>
          <w:sz w:val="22"/>
          <w:szCs w:val="22"/>
        </w:rPr>
        <w:t xml:space="preserve"> </w:t>
      </w:r>
      <w:r>
        <w:rPr>
          <w:rFonts w:ascii="Meiryo" w:eastAsia="Meiryo" w:hAnsi="Meiryo" w:cs="Meiryo"/>
          <w:color w:val="221F1F"/>
          <w:sz w:val="22"/>
          <w:szCs w:val="22"/>
        </w:rPr>
        <w:t>meth</w:t>
      </w:r>
      <w:r>
        <w:rPr>
          <w:rFonts w:ascii="Meiryo" w:eastAsia="Meiryo" w:hAnsi="Meiryo" w:cs="Meiryo"/>
          <w:color w:val="221F1F"/>
          <w:spacing w:val="7"/>
          <w:sz w:val="22"/>
          <w:szCs w:val="22"/>
        </w:rPr>
        <w:t>o</w:t>
      </w:r>
      <w:r>
        <w:rPr>
          <w:rFonts w:ascii="Meiryo" w:eastAsia="Meiryo" w:hAnsi="Meiryo" w:cs="Meiryo"/>
          <w:color w:val="221F1F"/>
          <w:sz w:val="22"/>
          <w:szCs w:val="22"/>
        </w:rPr>
        <w:t>ds</w:t>
      </w:r>
      <w:ins w:id="896" w:author="0" w:date="2015-11-12T21:31:00Z">
        <w:r>
          <w:rPr>
            <w:rFonts w:ascii="Meiryo" w:eastAsia="Meiryo" w:hAnsi="Meiryo" w:cs="Meiryo"/>
            <w:color w:val="221F1F"/>
            <w:sz w:val="22"/>
            <w:szCs w:val="22"/>
          </w:rPr>
          <w:t>, and cast doubt on the validity of past causal assertions</w:t>
        </w:r>
      </w:ins>
      <w:r>
        <w:rPr>
          <w:rFonts w:ascii="Meiryo" w:eastAsia="Meiryo" w:hAnsi="Meiryo" w:cs="Meiryo"/>
          <w:color w:val="221F1F"/>
          <w:sz w:val="22"/>
          <w:szCs w:val="22"/>
        </w:rPr>
        <w:t>.</w:t>
      </w:r>
    </w:p>
    <w:p>
      <w:pPr>
        <w:spacing w:before="3" w:line="240" w:lineRule="exact"/>
      </w:pPr>
    </w:p>
    <w:p>
      <w:pPr>
        <w:ind w:left="155"/>
        <w:rPr>
          <w:rFonts w:ascii="Meiryo" w:eastAsia="Meiryo" w:hAnsi="Meiryo" w:cs="Meiryo"/>
          <w:sz w:val="22"/>
          <w:szCs w:val="22"/>
        </w:rPr>
      </w:pPr>
      <w:r>
        <w:rPr>
          <w:rFonts w:ascii="Meiryo" w:eastAsia="Meiryo" w:hAnsi="Meiryo" w:cs="Meiryo"/>
          <w:b/>
          <w:color w:val="221F1F"/>
          <w:w w:val="92"/>
          <w:sz w:val="22"/>
          <w:szCs w:val="22"/>
        </w:rPr>
        <w:t>Be</w:t>
      </w:r>
      <w:r>
        <w:rPr>
          <w:rFonts w:ascii="Meiryo" w:eastAsia="Meiryo" w:hAnsi="Meiryo" w:cs="Meiryo"/>
          <w:b/>
          <w:color w:val="221F1F"/>
          <w:spacing w:val="-6"/>
          <w:w w:val="92"/>
          <w:sz w:val="22"/>
          <w:szCs w:val="22"/>
        </w:rPr>
        <w:t>tw</w:t>
      </w:r>
      <w:r>
        <w:rPr>
          <w:rFonts w:ascii="Meiryo" w:eastAsia="Meiryo" w:hAnsi="Meiryo" w:cs="Meiryo"/>
          <w:b/>
          <w:color w:val="221F1F"/>
          <w:w w:val="92"/>
          <w:sz w:val="22"/>
          <w:szCs w:val="22"/>
        </w:rPr>
        <w:t>een</w:t>
      </w:r>
      <w:ins w:id="897" w:author="0" w:date="2015-11-12T21:35:00Z">
        <w:r>
          <w:rPr>
            <w:rFonts w:ascii="Meiryo" w:eastAsia="Meiryo" w:hAnsi="Meiryo" w:cs="Meiryo"/>
            <w:b/>
            <w:color w:val="221F1F"/>
            <w:w w:val="92"/>
            <w:sz w:val="22"/>
            <w:szCs w:val="22"/>
          </w:rPr>
          <w:t>-</w:t>
        </w:r>
      </w:ins>
      <w:r>
        <w:rPr>
          <w:rFonts w:ascii="Meiryo" w:eastAsia="Meiryo" w:hAnsi="Meiryo" w:cs="Meiryo"/>
          <w:b/>
          <w:color w:val="221F1F"/>
          <w:spacing w:val="27"/>
          <w:w w:val="92"/>
          <w:sz w:val="22"/>
          <w:szCs w:val="22"/>
        </w:rPr>
        <w:t xml:space="preserve"> </w:t>
      </w:r>
      <w:r>
        <w:rPr>
          <w:rFonts w:ascii="Meiryo" w:eastAsia="Meiryo" w:hAnsi="Meiryo" w:cs="Meiryo"/>
          <w:b/>
          <w:color w:val="221F1F"/>
          <w:sz w:val="22"/>
          <w:szCs w:val="22"/>
        </w:rPr>
        <w:t>vs.</w:t>
      </w:r>
      <w:r>
        <w:rPr>
          <w:rFonts w:ascii="Meiryo" w:eastAsia="Meiryo" w:hAnsi="Meiryo" w:cs="Meiryo"/>
          <w:b/>
          <w:color w:val="221F1F"/>
          <w:spacing w:val="10"/>
          <w:sz w:val="22"/>
          <w:szCs w:val="22"/>
        </w:rPr>
        <w:t xml:space="preserve"> </w:t>
      </w:r>
      <w:r>
        <w:rPr>
          <w:rFonts w:ascii="Meiryo" w:eastAsia="Meiryo" w:hAnsi="Meiryo" w:cs="Meiryo"/>
          <w:b/>
          <w:color w:val="221F1F"/>
          <w:w w:val="103"/>
          <w:sz w:val="22"/>
          <w:szCs w:val="22"/>
        </w:rPr>
        <w:t>Within</w:t>
      </w:r>
      <w:ins w:id="898" w:author="0" w:date="2015-11-12T21:35:00Z">
        <w:r>
          <w:rPr>
            <w:rFonts w:ascii="Meiryo" w:eastAsia="Meiryo" w:hAnsi="Meiryo" w:cs="Meiryo"/>
            <w:b/>
            <w:color w:val="221F1F"/>
            <w:w w:val="103"/>
            <w:sz w:val="22"/>
            <w:szCs w:val="22"/>
          </w:rPr>
          <w:t>-Family Variance</w:t>
        </w:r>
      </w:ins>
    </w:p>
    <w:p>
      <w:pPr>
        <w:spacing w:before="6" w:line="160" w:lineRule="exact"/>
        <w:rPr>
          <w:sz w:val="16"/>
          <w:szCs w:val="16"/>
        </w:rPr>
      </w:pPr>
    </w:p>
    <w:p>
      <w:pPr>
        <w:spacing w:line="252" w:lineRule="auto"/>
        <w:ind w:left="155" w:right="154" w:firstLine="542"/>
        <w:jc w:val="both"/>
        <w:rPr>
          <w:rFonts w:ascii="Meiryo" w:eastAsia="Meiryo" w:hAnsi="Meiryo" w:cs="Meiryo"/>
          <w:sz w:val="22"/>
          <w:szCs w:val="22"/>
        </w:rPr>
      </w:pPr>
      <w:r>
        <w:rPr>
          <w:rFonts w:ascii="Meiryo" w:eastAsia="Meiryo" w:hAnsi="Meiryo" w:cs="Meiryo"/>
          <w:b/>
          <w:color w:val="221F1F"/>
          <w:sz w:val="22"/>
          <w:szCs w:val="22"/>
        </w:rPr>
        <w:t>Be</w:t>
      </w:r>
      <w:r>
        <w:rPr>
          <w:rFonts w:ascii="Meiryo" w:eastAsia="Meiryo" w:hAnsi="Meiryo" w:cs="Meiryo"/>
          <w:b/>
          <w:color w:val="221F1F"/>
          <w:spacing w:val="-6"/>
          <w:sz w:val="22"/>
          <w:szCs w:val="22"/>
        </w:rPr>
        <w:t>t</w:t>
      </w:r>
      <w:r>
        <w:rPr>
          <w:rFonts w:ascii="Meiryo" w:eastAsia="Meiryo" w:hAnsi="Meiryo" w:cs="Meiryo"/>
          <w:b/>
          <w:color w:val="221F1F"/>
          <w:spacing w:val="-7"/>
          <w:sz w:val="22"/>
          <w:szCs w:val="22"/>
        </w:rPr>
        <w:t>w</w:t>
      </w:r>
      <w:r>
        <w:rPr>
          <w:rFonts w:ascii="Meiryo" w:eastAsia="Meiryo" w:hAnsi="Meiryo" w:cs="Meiryo"/>
          <w:b/>
          <w:color w:val="221F1F"/>
          <w:sz w:val="22"/>
          <w:szCs w:val="22"/>
        </w:rPr>
        <w:t>een</w:t>
      </w:r>
      <w:ins w:id="899" w:author="0" w:date="2015-11-12T21:35:00Z">
        <w:r>
          <w:rPr>
            <w:rFonts w:ascii="Meiryo" w:eastAsia="Meiryo" w:hAnsi="Meiryo" w:cs="Meiryo"/>
            <w:b/>
            <w:color w:val="221F1F"/>
            <w:sz w:val="22"/>
            <w:szCs w:val="22"/>
          </w:rPr>
          <w:t>-Family Results</w:t>
        </w:r>
      </w:ins>
      <w:r>
        <w:rPr>
          <w:rFonts w:ascii="Meiryo" w:eastAsia="Meiryo" w:hAnsi="Meiryo" w:cs="Meiryo"/>
          <w:b/>
          <w:color w:val="221F1F"/>
          <w:sz w:val="22"/>
          <w:szCs w:val="22"/>
        </w:rPr>
        <w:t>.</w:t>
      </w:r>
      <w:r>
        <w:rPr>
          <w:rFonts w:ascii="Meiryo" w:eastAsia="Meiryo" w:hAnsi="Meiryo" w:cs="Meiryo"/>
          <w:b/>
          <w:color w:val="221F1F"/>
          <w:spacing w:val="71"/>
          <w:sz w:val="22"/>
          <w:szCs w:val="22"/>
        </w:rPr>
        <w:t xml:space="preserve"> </w:t>
      </w:r>
      <w:r>
        <w:rPr>
          <w:rFonts w:ascii="Meiryo" w:eastAsia="Meiryo" w:hAnsi="Meiryo" w:cs="Meiryo"/>
          <w:color w:val="221F1F"/>
          <w:w w:val="87"/>
          <w:sz w:val="22"/>
          <w:szCs w:val="22"/>
        </w:rPr>
        <w:t>Notabl</w:t>
      </w:r>
      <w:r>
        <w:rPr>
          <w:rFonts w:ascii="Meiryo" w:eastAsia="Meiryo" w:hAnsi="Meiryo" w:cs="Meiryo"/>
          <w:color w:val="221F1F"/>
          <w:spacing w:val="-16"/>
          <w:w w:val="87"/>
          <w:sz w:val="22"/>
          <w:szCs w:val="22"/>
        </w:rPr>
        <w:t>y</w:t>
      </w:r>
      <w:r>
        <w:rPr>
          <w:rFonts w:ascii="Meiryo" w:eastAsia="Meiryo" w:hAnsi="Meiryo" w:cs="Meiryo"/>
          <w:color w:val="221F1F"/>
          <w:w w:val="87"/>
          <w:sz w:val="22"/>
          <w:szCs w:val="22"/>
        </w:rPr>
        <w:t>,</w:t>
      </w:r>
      <w:r>
        <w:rPr>
          <w:rFonts w:ascii="Meiryo" w:eastAsia="Meiryo" w:hAnsi="Meiryo" w:cs="Meiryo"/>
          <w:color w:val="221F1F"/>
          <w:spacing w:val="57"/>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een-family</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analyses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sh</w:t>
      </w:r>
      <w:r>
        <w:rPr>
          <w:rFonts w:ascii="Meiryo" w:eastAsia="Meiryo" w:hAnsi="Meiryo" w:cs="Meiryo"/>
          <w:color w:val="221F1F"/>
          <w:spacing w:val="-5"/>
          <w:w w:val="87"/>
          <w:sz w:val="22"/>
          <w:szCs w:val="22"/>
        </w:rPr>
        <w:t>ow</w:t>
      </w:r>
      <w:r>
        <w:rPr>
          <w:rFonts w:ascii="Meiryo" w:eastAsia="Meiryo" w:hAnsi="Meiryo" w:cs="Meiryo"/>
          <w:color w:val="221F1F"/>
          <w:w w:val="87"/>
          <w:sz w:val="22"/>
          <w:szCs w:val="22"/>
        </w:rPr>
        <w:t>ed</w:t>
      </w:r>
      <w:r>
        <w:rPr>
          <w:rFonts w:ascii="Meiryo" w:eastAsia="Meiryo" w:hAnsi="Meiryo" w:cs="Meiryo"/>
          <w:color w:val="221F1F"/>
          <w:spacing w:val="-13"/>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90"/>
          <w:sz w:val="22"/>
          <w:szCs w:val="22"/>
        </w:rPr>
        <w:t>relationship</w:t>
      </w:r>
      <w:r>
        <w:rPr>
          <w:rFonts w:ascii="Meiryo" w:eastAsia="Meiryo" w:hAnsi="Meiryo" w:cs="Meiryo"/>
          <w:color w:val="221F1F"/>
          <w:spacing w:val="7"/>
          <w:w w:val="90"/>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spacing w:val="-6"/>
          <w:w w:val="102"/>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een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w w:val="85"/>
          <w:sz w:val="22"/>
          <w:szCs w:val="22"/>
        </w:rPr>
        <w:t>T</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us,</w:t>
      </w:r>
      <w:r>
        <w:rPr>
          <w:rFonts w:ascii="Meiryo" w:eastAsia="Meiryo" w:hAnsi="Meiryo" w:cs="Meiryo"/>
          <w:color w:val="221F1F"/>
          <w:spacing w:val="50"/>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ere</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able</w:t>
      </w:r>
      <w:r>
        <w:rPr>
          <w:rFonts w:ascii="Meiryo" w:eastAsia="Meiryo" w:hAnsi="Meiryo" w:cs="Meiryo"/>
          <w:color w:val="221F1F"/>
          <w:spacing w:val="23"/>
          <w:w w:val="85"/>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replicate</w:t>
      </w:r>
      <w:r>
        <w:rPr>
          <w:rFonts w:ascii="Meiryo" w:eastAsia="Meiryo" w:hAnsi="Meiryo" w:cs="Meiryo"/>
          <w:color w:val="221F1F"/>
          <w:spacing w:val="1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ﬁndings</w:t>
      </w:r>
      <w:r>
        <w:rPr>
          <w:rFonts w:ascii="Meiryo" w:eastAsia="Meiryo" w:hAnsi="Meiryo" w:cs="Meiryo"/>
          <w:color w:val="221F1F"/>
          <w:spacing w:val="16"/>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pacing w:val="-11"/>
          <w:w w:val="88"/>
          <w:sz w:val="22"/>
          <w:szCs w:val="22"/>
        </w:rPr>
        <w:t>v</w:t>
      </w:r>
      <w:r>
        <w:rPr>
          <w:rFonts w:ascii="Meiryo" w:eastAsia="Meiryo" w:hAnsi="Meiryo" w:cs="Meiryo"/>
          <w:color w:val="221F1F"/>
          <w:w w:val="88"/>
          <w:sz w:val="22"/>
          <w:szCs w:val="22"/>
        </w:rPr>
        <w:t>arious</w:t>
      </w:r>
      <w:r>
        <w:rPr>
          <w:rFonts w:ascii="Meiryo" w:eastAsia="Meiryo" w:hAnsi="Meiryo" w:cs="Meiryo"/>
          <w:color w:val="221F1F"/>
          <w:spacing w:val="14"/>
          <w:w w:val="88"/>
          <w:sz w:val="22"/>
          <w:szCs w:val="22"/>
        </w:rPr>
        <w:t xml:space="preserve"> </w:t>
      </w:r>
      <w:r>
        <w:rPr>
          <w:rFonts w:ascii="Meiryo" w:eastAsia="Meiryo" w:hAnsi="Meiryo" w:cs="Meiryo"/>
          <w:color w:val="221F1F"/>
          <w:w w:val="84"/>
          <w:sz w:val="22"/>
          <w:szCs w:val="22"/>
        </w:rPr>
        <w:t>resear</w:t>
      </w:r>
      <w:r>
        <w:rPr>
          <w:rFonts w:ascii="Meiryo" w:eastAsia="Meiryo" w:hAnsi="Meiryo" w:cs="Meiryo"/>
          <w:color w:val="221F1F"/>
          <w:spacing w:val="-5"/>
          <w:w w:val="84"/>
          <w:sz w:val="22"/>
          <w:szCs w:val="22"/>
        </w:rPr>
        <w:t>c</w:t>
      </w:r>
      <w:r>
        <w:rPr>
          <w:rFonts w:ascii="Meiryo" w:eastAsia="Meiryo" w:hAnsi="Meiryo" w:cs="Meiryo"/>
          <w:color w:val="221F1F"/>
          <w:w w:val="84"/>
          <w:sz w:val="22"/>
          <w:szCs w:val="22"/>
        </w:rPr>
        <w:t xml:space="preserve">hers </w:t>
      </w:r>
      <w:r>
        <w:rPr>
          <w:rFonts w:ascii="Meiryo" w:eastAsia="Meiryo" w:hAnsi="Meiryo" w:cs="Meiryo"/>
          <w:color w:val="221F1F"/>
          <w:w w:val="91"/>
          <w:sz w:val="22"/>
          <w:szCs w:val="22"/>
        </w:rPr>
        <w:t>(Hal</w:t>
      </w:r>
      <w:r>
        <w:rPr>
          <w:rFonts w:ascii="Meiryo" w:eastAsia="Meiryo" w:hAnsi="Meiryo" w:cs="Meiryo"/>
          <w:color w:val="221F1F"/>
          <w:spacing w:val="6"/>
          <w:w w:val="91"/>
          <w:sz w:val="22"/>
          <w:szCs w:val="22"/>
        </w:rPr>
        <w:t>p</w:t>
      </w:r>
      <w:r>
        <w:rPr>
          <w:rFonts w:ascii="Meiryo" w:eastAsia="Meiryo" w:hAnsi="Meiryo" w:cs="Meiryo"/>
          <w:color w:val="221F1F"/>
          <w:w w:val="91"/>
          <w:sz w:val="22"/>
          <w:szCs w:val="22"/>
        </w:rPr>
        <w:t>ern</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Mott,</w:t>
      </w:r>
      <w:r>
        <w:rPr>
          <w:rFonts w:ascii="Meiryo" w:eastAsia="Meiryo" w:hAnsi="Meiryo" w:cs="Meiryo"/>
          <w:color w:val="221F1F"/>
          <w:spacing w:val="-17"/>
          <w:sz w:val="22"/>
          <w:szCs w:val="22"/>
        </w:rPr>
        <w:t xml:space="preserve"> </w:t>
      </w:r>
      <w:r>
        <w:rPr>
          <w:rFonts w:ascii="Meiryo" w:eastAsia="Meiryo" w:hAnsi="Meiryo" w:cs="Meiryo"/>
          <w:color w:val="221F1F"/>
          <w:w w:val="78"/>
          <w:sz w:val="22"/>
          <w:szCs w:val="22"/>
        </w:rPr>
        <w:t>1983;</w:t>
      </w:r>
      <w:r>
        <w:rPr>
          <w:rFonts w:ascii="Meiryo" w:eastAsia="Meiryo" w:hAnsi="Meiryo" w:cs="Meiryo"/>
          <w:color w:val="221F1F"/>
          <w:spacing w:val="16"/>
          <w:w w:val="78"/>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aul</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spacing w:val="-16"/>
          <w:w w:val="90"/>
          <w:sz w:val="22"/>
          <w:szCs w:val="22"/>
        </w:rPr>
        <w:t>W</w:t>
      </w:r>
      <w:r>
        <w:rPr>
          <w:rFonts w:ascii="Meiryo" w:eastAsia="Meiryo" w:hAnsi="Meiryo" w:cs="Meiryo"/>
          <w:color w:val="221F1F"/>
          <w:spacing w:val="5"/>
          <w:w w:val="90"/>
          <w:sz w:val="22"/>
          <w:szCs w:val="22"/>
        </w:rPr>
        <w:t>oo</w:t>
      </w:r>
      <w:r>
        <w:rPr>
          <w:rFonts w:ascii="Meiryo" w:eastAsia="Meiryo" w:hAnsi="Meiryo" w:cs="Meiryo"/>
          <w:color w:val="221F1F"/>
          <w:w w:val="90"/>
          <w:sz w:val="22"/>
          <w:szCs w:val="22"/>
        </w:rPr>
        <w:t>d</w:t>
      </w:r>
      <w:r>
        <w:rPr>
          <w:rFonts w:ascii="Meiryo" w:eastAsia="Meiryo" w:hAnsi="Meiryo" w:cs="Meiryo"/>
          <w:color w:val="221F1F"/>
          <w:spacing w:val="-5"/>
          <w:w w:val="90"/>
          <w:sz w:val="22"/>
          <w:szCs w:val="22"/>
        </w:rPr>
        <w:t>w</w:t>
      </w:r>
      <w:r>
        <w:rPr>
          <w:rFonts w:ascii="Meiryo" w:eastAsia="Meiryo" w:hAnsi="Meiryo" w:cs="Meiryo"/>
          <w:color w:val="221F1F"/>
          <w:w w:val="90"/>
          <w:sz w:val="22"/>
          <w:szCs w:val="22"/>
        </w:rPr>
        <w:t>ard</w:t>
      </w:r>
      <w:r>
        <w:rPr>
          <w:rFonts w:ascii="Meiryo" w:eastAsia="Meiryo" w:hAnsi="Meiryo" w:cs="Meiryo"/>
          <w:color w:val="221F1F"/>
          <w:spacing w:val="10"/>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2001),</w:t>
      </w:r>
      <w:r>
        <w:rPr>
          <w:rFonts w:ascii="Meiryo" w:eastAsia="Meiryo" w:hAnsi="Meiryo" w:cs="Meiryo"/>
          <w:color w:val="221F1F"/>
          <w:spacing w:val="-10"/>
          <w:w w:val="84"/>
          <w:sz w:val="22"/>
          <w:szCs w:val="22"/>
        </w:rPr>
        <w:t xml:space="preserve"> </w:t>
      </w:r>
      <w:r>
        <w:rPr>
          <w:rFonts w:ascii="Meiryo" w:eastAsia="Meiryo" w:hAnsi="Meiryo" w:cs="Meiryo"/>
          <w:color w:val="221F1F"/>
          <w:sz w:val="22"/>
          <w:szCs w:val="22"/>
        </w:rPr>
        <w:t>and</w:t>
      </w:r>
    </w:p>
    <w:p>
      <w:pPr>
        <w:spacing w:before="5" w:line="252" w:lineRule="auto"/>
        <w:ind w:left="155" w:right="90"/>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w w:val="85"/>
          <w:sz w:val="22"/>
          <w:szCs w:val="22"/>
        </w:rPr>
        <w:t>conﬁrm</w:t>
      </w:r>
      <w:r>
        <w:rPr>
          <w:rFonts w:ascii="Meiryo" w:eastAsia="Meiryo" w:hAnsi="Meiryo" w:cs="Meiryo"/>
          <w:color w:val="221F1F"/>
          <w:spacing w:val="43"/>
          <w:w w:val="85"/>
          <w:sz w:val="22"/>
          <w:szCs w:val="22"/>
        </w:rPr>
        <w:t xml:space="preserve"> </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y</w:t>
      </w:r>
      <w:r>
        <w:rPr>
          <w:rFonts w:ascii="Meiryo" w:eastAsia="Meiryo" w:hAnsi="Meiryo" w:cs="Meiryo"/>
          <w:color w:val="221F1F"/>
          <w:spacing w:val="5"/>
          <w:w w:val="85"/>
          <w:sz w:val="22"/>
          <w:szCs w:val="22"/>
        </w:rPr>
        <w:t>p</w:t>
      </w:r>
      <w:r>
        <w:rPr>
          <w:rFonts w:ascii="Meiryo" w:eastAsia="Meiryo" w:hAnsi="Meiryo" w:cs="Meiryo"/>
          <w:color w:val="221F1F"/>
          <w:w w:val="85"/>
          <w:sz w:val="22"/>
          <w:szCs w:val="22"/>
        </w:rPr>
        <w:t>otheses</w:t>
      </w:r>
      <w:r>
        <w:rPr>
          <w:rFonts w:ascii="Meiryo" w:eastAsia="Meiryo" w:hAnsi="Meiryo" w:cs="Meiryo"/>
          <w:color w:val="221F1F"/>
          <w:spacing w:val="19"/>
          <w:w w:val="85"/>
          <w:sz w:val="22"/>
          <w:szCs w:val="22"/>
        </w:rPr>
        <w:t xml:space="preserve"> </w:t>
      </w:r>
      <w:r>
        <w:rPr>
          <w:rFonts w:ascii="Meiryo" w:eastAsia="Meiryo" w:hAnsi="Meiryo" w:cs="Meiryo"/>
          <w:color w:val="221F1F"/>
          <w:w w:val="85"/>
          <w:sz w:val="22"/>
          <w:szCs w:val="22"/>
        </w:rPr>
        <w:t>1</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5"/>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23"/>
          <w:w w:val="85"/>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ow</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v</w:t>
      </w:r>
      <w:r>
        <w:rPr>
          <w:rFonts w:ascii="Meiryo" w:eastAsia="Meiryo" w:hAnsi="Meiryo" w:cs="Meiryo"/>
          <w:color w:val="221F1F"/>
          <w:w w:val="85"/>
          <w:sz w:val="22"/>
          <w:szCs w:val="22"/>
        </w:rPr>
        <w:t>er</w:t>
      </w:r>
      <w:r>
        <w:rPr>
          <w:rFonts w:ascii="Meiryo" w:eastAsia="Meiryo" w:hAnsi="Meiryo" w:cs="Meiryo"/>
          <w:color w:val="221F1F"/>
          <w:spacing w:val="30"/>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0"/>
          <w:w w:val="85"/>
          <w:sz w:val="22"/>
          <w:szCs w:val="22"/>
        </w:rPr>
        <w:t xml:space="preserve"> </w:t>
      </w:r>
      <w:r>
        <w:rPr>
          <w:rFonts w:ascii="Meiryo" w:eastAsia="Meiryo" w:hAnsi="Meiryo" w:cs="Meiryo"/>
          <w:color w:val="221F1F"/>
          <w:w w:val="85"/>
          <w:sz w:val="22"/>
          <w:szCs w:val="22"/>
        </w:rPr>
        <w:t xml:space="preserve">relationship </w:t>
      </w:r>
      <w:r>
        <w:rPr>
          <w:rFonts w:ascii="Meiryo" w:eastAsia="Meiryo" w:hAnsi="Meiryo" w:cs="Meiryo"/>
          <w:color w:val="221F1F"/>
          <w:spacing w:val="9"/>
          <w:w w:val="85"/>
          <w:sz w:val="22"/>
          <w:szCs w:val="22"/>
        </w:rPr>
        <w:t xml:space="preserve"> </w:t>
      </w:r>
      <w:r>
        <w:rPr>
          <w:rFonts w:ascii="Meiryo" w:eastAsia="Meiryo" w:hAnsi="Meiryo" w:cs="Meiryo"/>
          <w:color w:val="221F1F"/>
          <w:spacing w:val="5"/>
          <w:w w:val="85"/>
          <w:sz w:val="22"/>
          <w:szCs w:val="22"/>
        </w:rPr>
        <w:t>b</w:t>
      </w:r>
      <w:r>
        <w:rPr>
          <w:rFonts w:ascii="Meiryo" w:eastAsia="Meiryo" w:hAnsi="Meiryo" w:cs="Meiryo"/>
          <w:color w:val="221F1F"/>
          <w:w w:val="85"/>
          <w:sz w:val="22"/>
          <w:szCs w:val="22"/>
        </w:rPr>
        <w:t>e</w:t>
      </w:r>
      <w:r>
        <w:rPr>
          <w:rFonts w:ascii="Meiryo" w:eastAsia="Meiryo" w:hAnsi="Meiryo" w:cs="Meiryo"/>
          <w:color w:val="221F1F"/>
          <w:spacing w:val="-5"/>
          <w:w w:val="85"/>
          <w:sz w:val="22"/>
          <w:szCs w:val="22"/>
        </w:rPr>
        <w:t>tw</w:t>
      </w:r>
      <w:r>
        <w:rPr>
          <w:rFonts w:ascii="Meiryo" w:eastAsia="Meiryo" w:hAnsi="Meiryo" w:cs="Meiryo"/>
          <w:color w:val="221F1F"/>
          <w:w w:val="85"/>
          <w:sz w:val="22"/>
          <w:szCs w:val="22"/>
        </w:rPr>
        <w:t>een</w:t>
      </w:r>
      <w:r>
        <w:rPr>
          <w:rFonts w:ascii="Meiryo" w:eastAsia="Meiryo" w:hAnsi="Meiryo" w:cs="Meiryo"/>
          <w:color w:val="221F1F"/>
          <w:spacing w:val="7"/>
          <w:w w:val="85"/>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0"/>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6"/>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7"/>
          <w:w w:val="89"/>
          <w:sz w:val="22"/>
          <w:szCs w:val="22"/>
        </w:rPr>
        <w:t xml:space="preserve"> </w:t>
      </w:r>
      <w:r>
        <w:rPr>
          <w:rFonts w:ascii="Meiryo" w:eastAsia="Meiryo" w:hAnsi="Meiryo" w:cs="Meiryo"/>
          <w:color w:val="221F1F"/>
          <w:spacing w:val="-6"/>
          <w:w w:val="86"/>
          <w:sz w:val="22"/>
          <w:szCs w:val="22"/>
        </w:rPr>
        <w:t>w</w:t>
      </w:r>
      <w:r>
        <w:rPr>
          <w:rFonts w:ascii="Meiryo" w:eastAsia="Meiryo" w:hAnsi="Meiryo" w:cs="Meiryo"/>
          <w:color w:val="221F1F"/>
          <w:w w:val="86"/>
          <w:sz w:val="22"/>
          <w:szCs w:val="22"/>
        </w:rPr>
        <w:t>a</w:t>
      </w:r>
      <w:r>
        <w:rPr>
          <w:rFonts w:ascii="Meiryo" w:eastAsia="Meiryo" w:hAnsi="Meiryo" w:cs="Meiryo"/>
          <w:color w:val="221F1F"/>
          <w:w w:val="79"/>
          <w:sz w:val="22"/>
          <w:szCs w:val="22"/>
        </w:rPr>
        <w:t xml:space="preserve">s </w:t>
      </w:r>
      <w:ins w:id="900" w:author="0" w:date="2015-11-12T21:36:00Z">
        <w:r>
          <w:rPr>
            <w:rFonts w:ascii="Meiryo" w:eastAsia="Meiryo" w:hAnsi="Meiryo" w:cs="Meiryo"/>
            <w:color w:val="221F1F"/>
            <w:w w:val="79"/>
            <w:sz w:val="22"/>
            <w:szCs w:val="22"/>
          </w:rPr>
          <w:t xml:space="preserve">substantially </w:t>
        </w:r>
      </w:ins>
      <w:r>
        <w:rPr>
          <w:rFonts w:ascii="Meiryo" w:eastAsia="Meiryo" w:hAnsi="Meiryo" w:cs="Meiryo"/>
          <w:color w:val="221F1F"/>
          <w:w w:val="87"/>
          <w:sz w:val="22"/>
          <w:szCs w:val="22"/>
        </w:rPr>
        <w:t>stronger</w:t>
      </w:r>
      <w:r>
        <w:rPr>
          <w:rFonts w:ascii="Meiryo" w:eastAsia="Meiryo" w:hAnsi="Meiryo" w:cs="Meiryo"/>
          <w:color w:val="221F1F"/>
          <w:spacing w:val="1"/>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maternal</w:t>
      </w:r>
      <w:r>
        <w:rPr>
          <w:rFonts w:ascii="Meiryo" w:eastAsia="Meiryo" w:hAnsi="Meiryo" w:cs="Meiryo"/>
          <w:color w:val="221F1F"/>
          <w:spacing w:val="29"/>
          <w:w w:val="87"/>
          <w:sz w:val="22"/>
          <w:szCs w:val="22"/>
        </w:rPr>
        <w:t xml:space="preserve"> </w:t>
      </w:r>
      <w:r>
        <w:rPr>
          <w:rFonts w:ascii="Meiryo" w:eastAsia="Meiryo" w:hAnsi="Meiryo" w:cs="Meiryo"/>
          <w:color w:val="221F1F"/>
          <w:w w:val="87"/>
          <w:sz w:val="22"/>
          <w:szCs w:val="22"/>
        </w:rPr>
        <w:t>i</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telligence</w:t>
      </w:r>
      <w:r>
        <w:rPr>
          <w:rFonts w:ascii="Meiryo" w:eastAsia="Meiryo" w:hAnsi="Meiryo" w:cs="Meiryo"/>
          <w:color w:val="221F1F"/>
          <w:spacing w:val="34"/>
          <w:w w:val="87"/>
          <w:sz w:val="22"/>
          <w:szCs w:val="22"/>
        </w:rPr>
        <w:t xml:space="preserve"> </w:t>
      </w:r>
      <w:r>
        <w:rPr>
          <w:rFonts w:ascii="Meiryo" w:eastAsia="Meiryo" w:hAnsi="Meiryo" w:cs="Meiryo"/>
          <w:color w:val="221F1F"/>
          <w:w w:val="87"/>
          <w:sz w:val="22"/>
          <w:szCs w:val="22"/>
        </w:rPr>
        <w:t>and</w:t>
      </w:r>
      <w:r>
        <w:rPr>
          <w:rFonts w:ascii="Meiryo" w:eastAsia="Meiryo" w:hAnsi="Meiryo" w:cs="Meiryo"/>
          <w:color w:val="221F1F"/>
          <w:spacing w:val="17"/>
          <w:w w:val="87"/>
          <w:sz w:val="22"/>
          <w:szCs w:val="22"/>
        </w:rPr>
        <w:t xml:space="preserve"> </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hild</w:t>
      </w:r>
      <w:r>
        <w:rPr>
          <w:rFonts w:ascii="Meiryo" w:eastAsia="Meiryo" w:hAnsi="Meiryo" w:cs="Meiryo"/>
          <w:color w:val="221F1F"/>
          <w:spacing w:val="42"/>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w w:val="87"/>
          <w:sz w:val="22"/>
          <w:szCs w:val="22"/>
        </w:rPr>
        <w:t>than</w:t>
      </w:r>
      <w:r>
        <w:rPr>
          <w:rFonts w:ascii="Meiryo" w:eastAsia="Meiryo" w:hAnsi="Meiryo" w:cs="Meiryo"/>
          <w:color w:val="221F1F"/>
          <w:spacing w:val="29"/>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hild’s</w:t>
      </w:r>
      <w:r>
        <w:rPr>
          <w:rFonts w:ascii="Meiryo" w:eastAsia="Meiryo" w:hAnsi="Meiryo" w:cs="Meiryo"/>
          <w:color w:val="221F1F"/>
          <w:spacing w:val="46"/>
          <w:w w:val="87"/>
          <w:sz w:val="22"/>
          <w:szCs w:val="22"/>
        </w:rPr>
        <w:t xml:space="preserve"> </w:t>
      </w:r>
      <w:r>
        <w:rPr>
          <w:rFonts w:ascii="Meiryo" w:eastAsia="Meiryo" w:hAnsi="Meiryo" w:cs="Meiryo"/>
          <w:color w:val="221F1F"/>
          <w:spacing w:val="-6"/>
          <w:sz w:val="22"/>
          <w:szCs w:val="22"/>
        </w:rPr>
        <w:t>o</w:t>
      </w:r>
      <w:r>
        <w:rPr>
          <w:rFonts w:ascii="Meiryo" w:eastAsia="Meiryo" w:hAnsi="Meiryo" w:cs="Meiryo"/>
          <w:color w:val="221F1F"/>
          <w:sz w:val="22"/>
          <w:szCs w:val="22"/>
        </w:rPr>
        <w:t xml:space="preserve">wn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telligence</w:t>
      </w:r>
      <w:r>
        <w:rPr>
          <w:rFonts w:ascii="Meiryo" w:eastAsia="Meiryo" w:hAnsi="Meiryo" w:cs="Meiryo"/>
          <w:color w:val="221F1F"/>
          <w:spacing w:val="-5"/>
          <w:w w:val="90"/>
          <w:sz w:val="22"/>
          <w:szCs w:val="22"/>
        </w:rPr>
        <w:t xml:space="preserve"> </w:t>
      </w:r>
      <w:r>
        <w:rPr>
          <w:rFonts w:ascii="Meiryo" w:eastAsia="Meiryo" w:hAnsi="Meiryo" w:cs="Meiryo"/>
          <w:color w:val="221F1F"/>
          <w:w w:val="90"/>
          <w:sz w:val="22"/>
          <w:szCs w:val="22"/>
        </w:rPr>
        <w:t>and</w:t>
      </w:r>
      <w:r>
        <w:rPr>
          <w:rFonts w:ascii="Meiryo" w:eastAsia="Meiryo" w:hAnsi="Meiryo" w:cs="Meiryo"/>
          <w:color w:val="221F1F"/>
          <w:spacing w:val="2"/>
          <w:w w:val="90"/>
          <w:sz w:val="22"/>
          <w:szCs w:val="22"/>
        </w:rPr>
        <w:t xml:space="preserve"> </w:t>
      </w:r>
      <w:r>
        <w:rPr>
          <w:rFonts w:ascii="Meiryo" w:eastAsia="Meiryo" w:hAnsi="Meiryo" w:cs="Meiryo"/>
          <w:color w:val="221F1F"/>
          <w:spacing w:val="-5"/>
          <w:w w:val="90"/>
          <w:sz w:val="22"/>
          <w:szCs w:val="22"/>
        </w:rPr>
        <w:t>c</w:t>
      </w:r>
      <w:r>
        <w:rPr>
          <w:rFonts w:ascii="Meiryo" w:eastAsia="Meiryo" w:hAnsi="Meiryo" w:cs="Meiryo"/>
          <w:color w:val="221F1F"/>
          <w:w w:val="90"/>
          <w:sz w:val="22"/>
          <w:szCs w:val="22"/>
        </w:rPr>
        <w:t>hild</w:t>
      </w:r>
      <w:r>
        <w:rPr>
          <w:rFonts w:ascii="Meiryo" w:eastAsia="Meiryo" w:hAnsi="Meiryo" w:cs="Meiryo"/>
          <w:color w:val="221F1F"/>
          <w:spacing w:val="25"/>
          <w:w w:val="90"/>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w w:val="86"/>
          <w:sz w:val="22"/>
          <w:szCs w:val="22"/>
        </w:rPr>
        <w:t>whi</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33"/>
          <w:w w:val="86"/>
          <w:sz w:val="22"/>
          <w:szCs w:val="22"/>
        </w:rPr>
        <w:t xml:space="preserve"> </w:t>
      </w:r>
      <w:r>
        <w:rPr>
          <w:rFonts w:ascii="Meiryo" w:eastAsia="Meiryo" w:hAnsi="Meiryo" w:cs="Meiryo"/>
          <w:color w:val="221F1F"/>
          <w:w w:val="86"/>
          <w:sz w:val="22"/>
          <w:szCs w:val="22"/>
        </w:rPr>
        <w:t>suggests</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that</w:t>
      </w:r>
      <w:r>
        <w:rPr>
          <w:rFonts w:ascii="Meiryo" w:eastAsia="Meiryo" w:hAnsi="Meiryo" w:cs="Meiryo"/>
          <w:color w:val="221F1F"/>
          <w:spacing w:val="41"/>
          <w:w w:val="86"/>
          <w:sz w:val="22"/>
          <w:szCs w:val="22"/>
        </w:rPr>
        <w:t xml:space="preserve"> </w:t>
      </w:r>
      <w:r>
        <w:rPr>
          <w:rFonts w:ascii="Meiryo" w:eastAsia="Meiryo" w:hAnsi="Meiryo" w:cs="Meiryo"/>
          <w:color w:val="221F1F"/>
          <w:w w:val="86"/>
          <w:sz w:val="22"/>
          <w:szCs w:val="22"/>
        </w:rPr>
        <w:t>family-le</w:t>
      </w:r>
      <w:r>
        <w:rPr>
          <w:rFonts w:ascii="Meiryo" w:eastAsia="Meiryo" w:hAnsi="Meiryo" w:cs="Meiryo"/>
          <w:color w:val="221F1F"/>
          <w:spacing w:val="-5"/>
          <w:w w:val="86"/>
          <w:sz w:val="22"/>
          <w:szCs w:val="22"/>
        </w:rPr>
        <w:t>v</w:t>
      </w:r>
      <w:r>
        <w:rPr>
          <w:rFonts w:ascii="Meiryo" w:eastAsia="Meiryo" w:hAnsi="Meiryo" w:cs="Meiryo"/>
          <w:color w:val="221F1F"/>
          <w:w w:val="86"/>
          <w:sz w:val="22"/>
          <w:szCs w:val="22"/>
        </w:rPr>
        <w:t>el</w:t>
      </w:r>
      <w:r>
        <w:rPr>
          <w:rFonts w:ascii="Meiryo" w:eastAsia="Meiryo" w:hAnsi="Meiryo" w:cs="Meiryo"/>
          <w:color w:val="221F1F"/>
          <w:spacing w:val="52"/>
          <w:w w:val="86"/>
          <w:sz w:val="22"/>
          <w:szCs w:val="22"/>
        </w:rPr>
        <w:t xml:space="preserve"> </w:t>
      </w:r>
      <w:r>
        <w:rPr>
          <w:rFonts w:ascii="Meiryo" w:eastAsia="Meiryo" w:hAnsi="Meiryo" w:cs="Meiryo"/>
          <w:color w:val="221F1F"/>
          <w:spacing w:val="-10"/>
          <w:w w:val="86"/>
          <w:sz w:val="22"/>
          <w:szCs w:val="22"/>
        </w:rPr>
        <w:t>v</w:t>
      </w:r>
      <w:r>
        <w:rPr>
          <w:rFonts w:ascii="Meiryo" w:eastAsia="Meiryo" w:hAnsi="Meiryo" w:cs="Meiryo"/>
          <w:color w:val="221F1F"/>
          <w:w w:val="86"/>
          <w:sz w:val="22"/>
          <w:szCs w:val="22"/>
        </w:rPr>
        <w:t>ariables</w:t>
      </w:r>
      <w:r>
        <w:rPr>
          <w:rFonts w:ascii="Meiryo" w:eastAsia="Meiryo" w:hAnsi="Meiryo" w:cs="Meiryo"/>
          <w:color w:val="221F1F"/>
          <w:spacing w:val="34"/>
          <w:w w:val="86"/>
          <w:sz w:val="22"/>
          <w:szCs w:val="22"/>
        </w:rPr>
        <w:t xml:space="preserve"> </w:t>
      </w:r>
      <w:r>
        <w:rPr>
          <w:rFonts w:ascii="Meiryo" w:eastAsia="Meiryo" w:hAnsi="Meiryo" w:cs="Meiryo"/>
          <w:color w:val="221F1F"/>
          <w:w w:val="86"/>
          <w:sz w:val="22"/>
          <w:szCs w:val="22"/>
        </w:rPr>
        <w:t>rather</w:t>
      </w:r>
      <w:r>
        <w:rPr>
          <w:rFonts w:ascii="Meiryo" w:eastAsia="Meiryo" w:hAnsi="Meiryo" w:cs="Meiryo"/>
          <w:color w:val="221F1F"/>
          <w:spacing w:val="30"/>
          <w:w w:val="86"/>
          <w:sz w:val="22"/>
          <w:szCs w:val="22"/>
        </w:rPr>
        <w:t xml:space="preserve"> </w:t>
      </w:r>
      <w:r>
        <w:rPr>
          <w:rFonts w:ascii="Meiryo" w:eastAsia="Meiryo" w:hAnsi="Meiryo" w:cs="Meiryo"/>
          <w:color w:val="221F1F"/>
          <w:sz w:val="22"/>
          <w:szCs w:val="22"/>
        </w:rPr>
        <w:t xml:space="preserve">than </w:t>
      </w:r>
      <w:r>
        <w:rPr>
          <w:rFonts w:ascii="Meiryo" w:eastAsia="Meiryo" w:hAnsi="Meiryo" w:cs="Meiryo"/>
          <w:color w:val="221F1F"/>
          <w:w w:val="90"/>
          <w:sz w:val="22"/>
          <w:szCs w:val="22"/>
        </w:rPr>
        <w:t>individual-le</w:t>
      </w:r>
      <w:r>
        <w:rPr>
          <w:rFonts w:ascii="Meiryo" w:eastAsia="Meiryo" w:hAnsi="Meiryo" w:cs="Meiryo"/>
          <w:color w:val="221F1F"/>
          <w:spacing w:val="-4"/>
          <w:w w:val="90"/>
          <w:sz w:val="22"/>
          <w:szCs w:val="22"/>
        </w:rPr>
        <w:t>v</w:t>
      </w:r>
      <w:r>
        <w:rPr>
          <w:rFonts w:ascii="Meiryo" w:eastAsia="Meiryo" w:hAnsi="Meiryo" w:cs="Meiryo"/>
          <w:color w:val="221F1F"/>
          <w:w w:val="90"/>
          <w:sz w:val="22"/>
          <w:szCs w:val="22"/>
        </w:rPr>
        <w:t>el</w:t>
      </w:r>
      <w:r>
        <w:rPr>
          <w:rFonts w:ascii="Meiryo" w:eastAsia="Meiryo" w:hAnsi="Meiryo" w:cs="Meiryo"/>
          <w:color w:val="221F1F"/>
          <w:spacing w:val="29"/>
          <w:w w:val="90"/>
          <w:sz w:val="22"/>
          <w:szCs w:val="22"/>
        </w:rPr>
        <w:t xml:space="preserve">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telligence</w:t>
      </w:r>
      <w:r>
        <w:rPr>
          <w:rFonts w:ascii="Meiryo" w:eastAsia="Meiryo" w:hAnsi="Meiryo" w:cs="Meiryo"/>
          <w:color w:val="221F1F"/>
          <w:spacing w:val="-5"/>
          <w:w w:val="90"/>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proofErr w:type="spellStart"/>
      <w:ins w:id="901" w:author="0" w:date="2015-11-12T21:36:00Z">
        <w:r>
          <w:rPr>
            <w:rFonts w:ascii="Meiryo" w:eastAsia="Meiryo" w:hAnsi="Meiryo" w:cs="Meiryo"/>
            <w:color w:val="221F1F"/>
            <w:spacing w:val="-19"/>
            <w:sz w:val="22"/>
            <w:szCs w:val="22"/>
          </w:rPr>
          <w:t>tahe</w:t>
        </w:r>
        <w:proofErr w:type="spellEnd"/>
        <w:r>
          <w:rPr>
            <w:rFonts w:ascii="Meiryo" w:eastAsia="Meiryo" w:hAnsi="Meiryo" w:cs="Meiryo"/>
            <w:color w:val="221F1F"/>
            <w:spacing w:val="-19"/>
            <w:sz w:val="22"/>
            <w:szCs w:val="22"/>
          </w:rPr>
          <w:t xml:space="preserve"> likely </w:t>
        </w:r>
      </w:ins>
      <w:r>
        <w:rPr>
          <w:rFonts w:ascii="Meiryo" w:eastAsia="Meiryo" w:hAnsi="Meiryo" w:cs="Meiryo"/>
          <w:color w:val="221F1F"/>
          <w:w w:val="85"/>
          <w:sz w:val="22"/>
          <w:szCs w:val="22"/>
        </w:rPr>
        <w:t>source</w:t>
      </w:r>
      <w:r>
        <w:rPr>
          <w:rFonts w:ascii="Meiryo" w:eastAsia="Meiryo" w:hAnsi="Meiryo" w:cs="Meiryo"/>
          <w:color w:val="221F1F"/>
          <w:spacing w:val="11"/>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relationship.</w:t>
      </w:r>
      <w:r>
        <w:rPr>
          <w:rFonts w:ascii="Meiryo" w:eastAsia="Meiryo" w:hAnsi="Meiryo" w:cs="Meiryo"/>
          <w:color w:val="221F1F"/>
          <w:spacing w:val="45"/>
          <w:w w:val="89"/>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17"/>
          <w:sz w:val="22"/>
          <w:szCs w:val="22"/>
        </w:rPr>
        <w:t xml:space="preserve"> </w:t>
      </w:r>
      <w:ins w:id="902" w:author="0" w:date="2015-11-12T21:36:00Z">
        <w:r>
          <w:rPr>
            <w:rFonts w:ascii="Meiryo" w:eastAsia="Meiryo" w:hAnsi="Meiryo" w:cs="Meiryo"/>
            <w:color w:val="221F1F"/>
            <w:spacing w:val="-17"/>
            <w:sz w:val="22"/>
            <w:szCs w:val="22"/>
          </w:rPr>
          <w:t xml:space="preserve">the child’s own </w:t>
        </w:r>
      </w:ins>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had</w:t>
      </w:r>
      <w:r>
        <w:rPr>
          <w:rFonts w:ascii="Meiryo" w:eastAsia="Meiryo" w:hAnsi="Meiryo" w:cs="Meiryo"/>
          <w:color w:val="221F1F"/>
          <w:spacing w:val="7"/>
          <w:w w:val="89"/>
          <w:sz w:val="22"/>
          <w:szCs w:val="22"/>
        </w:rPr>
        <w:t xml:space="preserve"> </w:t>
      </w:r>
      <w:ins w:id="903" w:author="0" w:date="2015-11-12T21:37:00Z">
        <w:r>
          <w:rPr>
            <w:rFonts w:ascii="Meiryo" w:eastAsia="Meiryo" w:hAnsi="Meiryo" w:cs="Meiryo"/>
            <w:color w:val="221F1F"/>
            <w:spacing w:val="7"/>
            <w:w w:val="89"/>
            <w:sz w:val="22"/>
            <w:szCs w:val="22"/>
          </w:rPr>
          <w:t xml:space="preserve">been the primary </w:t>
        </w:r>
      </w:ins>
      <w:r>
        <w:rPr>
          <w:rFonts w:ascii="Meiryo" w:eastAsia="Meiryo" w:hAnsi="Meiryo" w:cs="Meiryo"/>
          <w:color w:val="221F1F"/>
          <w:sz w:val="22"/>
          <w:szCs w:val="22"/>
        </w:rPr>
        <w:t>causal</w:t>
      </w:r>
      <w:del w:id="904" w:author="0" w:date="2015-11-12T21:37:00Z">
        <w:r>
          <w:rPr>
            <w:rFonts w:ascii="Meiryo" w:eastAsia="Meiryo" w:hAnsi="Meiryo" w:cs="Meiryo"/>
            <w:color w:val="221F1F"/>
            <w:sz w:val="22"/>
            <w:szCs w:val="22"/>
          </w:rPr>
          <w:delText>ly</w:delText>
        </w:r>
      </w:del>
      <w:r>
        <w:rPr>
          <w:rFonts w:ascii="Meiryo" w:eastAsia="Meiryo" w:hAnsi="Meiryo" w:cs="Meiryo"/>
          <w:color w:val="221F1F"/>
          <w:sz w:val="22"/>
          <w:szCs w:val="22"/>
        </w:rPr>
        <w:t xml:space="preserve"> </w:t>
      </w:r>
      <w:r>
        <w:rPr>
          <w:rFonts w:ascii="Meiryo" w:eastAsia="Meiryo" w:hAnsi="Meiryo" w:cs="Meiryo"/>
          <w:color w:val="221F1F"/>
          <w:w w:val="88"/>
          <w:sz w:val="22"/>
          <w:szCs w:val="22"/>
        </w:rPr>
        <w:t>inﬂuence</w:t>
      </w:r>
      <w:del w:id="905" w:author="0" w:date="2015-11-12T21:37:00Z">
        <w:r>
          <w:rPr>
            <w:rFonts w:ascii="Meiryo" w:eastAsia="Meiryo" w:hAnsi="Meiryo" w:cs="Meiryo"/>
            <w:color w:val="221F1F"/>
            <w:w w:val="88"/>
            <w:sz w:val="22"/>
            <w:szCs w:val="22"/>
          </w:rPr>
          <w:delText>d</w:delText>
        </w:r>
      </w:del>
      <w:ins w:id="906" w:author="0" w:date="2015-11-12T21:37:00Z">
        <w:r>
          <w:rPr>
            <w:rFonts w:ascii="Meiryo" w:eastAsia="Meiryo" w:hAnsi="Meiryo" w:cs="Meiryo"/>
            <w:color w:val="221F1F"/>
            <w:w w:val="88"/>
            <w:sz w:val="22"/>
            <w:szCs w:val="22"/>
          </w:rPr>
          <w:t xml:space="preserve"> on</w:t>
        </w:r>
      </w:ins>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e</w:t>
      </w:r>
      <w:r>
        <w:rPr>
          <w:rFonts w:ascii="Meiryo" w:eastAsia="Meiryo" w:hAnsi="Meiryo" w:cs="Meiryo"/>
          <w:color w:val="221F1F"/>
          <w:spacing w:val="9"/>
          <w:w w:val="83"/>
          <w:sz w:val="22"/>
          <w:szCs w:val="22"/>
        </w:rPr>
        <w:t xml:space="preserve"> </w:t>
      </w:r>
      <w:r>
        <w:rPr>
          <w:rFonts w:ascii="Meiryo" w:eastAsia="Meiryo" w:hAnsi="Meiryo" w:cs="Meiryo"/>
          <w:color w:val="221F1F"/>
          <w:spacing w:val="-5"/>
          <w:w w:val="83"/>
          <w:sz w:val="22"/>
          <w:szCs w:val="22"/>
        </w:rPr>
        <w:t>w</w:t>
      </w:r>
      <w:r>
        <w:rPr>
          <w:rFonts w:ascii="Meiryo" w:eastAsia="Meiryo" w:hAnsi="Meiryo" w:cs="Meiryo"/>
          <w:color w:val="221F1F"/>
          <w:w w:val="83"/>
          <w:sz w:val="22"/>
          <w:szCs w:val="22"/>
        </w:rPr>
        <w:t>ould</w:t>
      </w:r>
      <w:r>
        <w:rPr>
          <w:rFonts w:ascii="Meiryo" w:eastAsia="Meiryo" w:hAnsi="Meiryo" w:cs="Meiryo"/>
          <w:color w:val="221F1F"/>
          <w:spacing w:val="53"/>
          <w:w w:val="83"/>
          <w:sz w:val="22"/>
          <w:szCs w:val="22"/>
        </w:rPr>
        <w:t xml:space="preserve"> </w:t>
      </w:r>
      <w:ins w:id="907" w:author="0" w:date="2015-11-12T21:36:00Z">
        <w:r>
          <w:rPr>
            <w:rFonts w:ascii="Meiryo" w:eastAsia="Meiryo" w:hAnsi="Meiryo" w:cs="Meiryo"/>
            <w:color w:val="221F1F"/>
            <w:spacing w:val="53"/>
            <w:w w:val="83"/>
            <w:sz w:val="22"/>
            <w:szCs w:val="22"/>
          </w:rPr>
          <w:t xml:space="preserve">have </w:t>
        </w:r>
      </w:ins>
      <w:ins w:id="908" w:author="0" w:date="2015-11-12T21:37:00Z">
        <w:r>
          <w:rPr>
            <w:rFonts w:ascii="Meiryo" w:eastAsia="Meiryo" w:hAnsi="Meiryo" w:cs="Meiryo"/>
            <w:color w:val="221F1F"/>
            <w:spacing w:val="53"/>
            <w:w w:val="83"/>
            <w:sz w:val="22"/>
            <w:szCs w:val="22"/>
          </w:rPr>
          <w:t>expected</w:t>
        </w:r>
      </w:ins>
      <w:del w:id="909" w:author="0" w:date="2015-11-12T21:37:00Z">
        <w:r>
          <w:rPr>
            <w:rFonts w:ascii="Meiryo" w:eastAsia="Meiryo" w:hAnsi="Meiryo" w:cs="Meiryo"/>
            <w:color w:val="221F1F"/>
            <w:w w:val="83"/>
            <w:sz w:val="22"/>
            <w:szCs w:val="22"/>
          </w:rPr>
          <w:delText>seen</w:delText>
        </w:r>
      </w:del>
      <w:r>
        <w:rPr>
          <w:rFonts w:ascii="Meiryo" w:eastAsia="Meiryo" w:hAnsi="Meiryo" w:cs="Meiryo"/>
          <w:color w:val="221F1F"/>
          <w:spacing w:val="2"/>
          <w:w w:val="83"/>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considerably</w:t>
      </w:r>
      <w:r>
        <w:rPr>
          <w:rFonts w:ascii="Meiryo" w:eastAsia="Meiryo" w:hAnsi="Meiryo" w:cs="Meiryo"/>
          <w:color w:val="221F1F"/>
          <w:spacing w:val="51"/>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ea</w:t>
      </w:r>
      <w:r>
        <w:rPr>
          <w:rFonts w:ascii="Meiryo" w:eastAsia="Meiryo" w:hAnsi="Meiryo" w:cs="Meiryo"/>
          <w:color w:val="221F1F"/>
          <w:spacing w:val="-5"/>
          <w:w w:val="86"/>
          <w:sz w:val="22"/>
          <w:szCs w:val="22"/>
        </w:rPr>
        <w:t>k</w:t>
      </w:r>
      <w:r>
        <w:rPr>
          <w:rFonts w:ascii="Meiryo" w:eastAsia="Meiryo" w:hAnsi="Meiryo" w:cs="Meiryo"/>
          <w:color w:val="221F1F"/>
          <w:w w:val="86"/>
          <w:sz w:val="22"/>
          <w:szCs w:val="22"/>
        </w:rPr>
        <w:t>er</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cross-generational</w:t>
      </w:r>
      <w:r>
        <w:rPr>
          <w:rFonts w:ascii="Meiryo" w:eastAsia="Meiryo" w:hAnsi="Meiryo" w:cs="Meiryo"/>
          <w:color w:val="221F1F"/>
          <w:spacing w:val="11"/>
          <w:w w:val="86"/>
          <w:sz w:val="22"/>
          <w:szCs w:val="22"/>
        </w:rPr>
        <w:t xml:space="preserve"> </w:t>
      </w:r>
      <w:r>
        <w:rPr>
          <w:rFonts w:ascii="Meiryo" w:eastAsia="Meiryo" w:hAnsi="Meiryo" w:cs="Meiryo"/>
          <w:color w:val="221F1F"/>
          <w:w w:val="82"/>
          <w:sz w:val="22"/>
          <w:szCs w:val="22"/>
        </w:rPr>
        <w:t>ass</w:t>
      </w:r>
      <w:r>
        <w:rPr>
          <w:rFonts w:ascii="Meiryo" w:eastAsia="Meiryo" w:hAnsi="Meiryo" w:cs="Meiryo"/>
          <w:color w:val="221F1F"/>
          <w:spacing w:val="7"/>
          <w:w w:val="82"/>
          <w:sz w:val="22"/>
          <w:szCs w:val="22"/>
        </w:rPr>
        <w:t>o</w:t>
      </w:r>
      <w:r>
        <w:rPr>
          <w:rFonts w:ascii="Meiryo" w:eastAsia="Meiryo" w:hAnsi="Meiryo" w:cs="Meiryo"/>
          <w:color w:val="221F1F"/>
          <w:w w:val="92"/>
          <w:sz w:val="22"/>
          <w:szCs w:val="22"/>
        </w:rPr>
        <w:t>ciation</w:t>
      </w:r>
    </w:p>
    <w:p>
      <w:pPr>
        <w:spacing w:line="200" w:lineRule="exact"/>
      </w:pPr>
    </w:p>
    <w:p>
      <w:pPr>
        <w:spacing w:before="10" w:line="280" w:lineRule="exact"/>
        <w:rPr>
          <w:sz w:val="28"/>
          <w:szCs w:val="28"/>
        </w:rPr>
      </w:pPr>
    </w:p>
    <w:p>
      <w:pPr>
        <w:spacing w:line="320" w:lineRule="exact"/>
        <w:ind w:left="155"/>
        <w:rPr>
          <w:rFonts w:ascii="Meiryo" w:eastAsia="Meiryo" w:hAnsi="Meiryo" w:cs="Meiryo"/>
          <w:sz w:val="22"/>
          <w:szCs w:val="22"/>
        </w:rPr>
      </w:pPr>
      <w:r>
        <w:rPr>
          <w:rFonts w:ascii="Meiryo" w:eastAsia="Meiryo" w:hAnsi="Meiryo" w:cs="Meiryo"/>
          <w:color w:val="221F1F"/>
          <w:spacing w:val="5"/>
          <w:w w:val="84"/>
          <w:position w:val="3"/>
          <w:sz w:val="22"/>
          <w:szCs w:val="22"/>
        </w:rPr>
        <w:t>b</w:t>
      </w:r>
      <w:r>
        <w:rPr>
          <w:rFonts w:ascii="Meiryo" w:eastAsia="Meiryo" w:hAnsi="Meiryo" w:cs="Meiryo"/>
          <w:color w:val="221F1F"/>
          <w:w w:val="84"/>
          <w:position w:val="3"/>
          <w:sz w:val="22"/>
          <w:szCs w:val="22"/>
        </w:rPr>
        <w:t>e</w:t>
      </w:r>
      <w:r>
        <w:rPr>
          <w:rFonts w:ascii="Meiryo" w:eastAsia="Meiryo" w:hAnsi="Meiryo" w:cs="Meiryo"/>
          <w:color w:val="221F1F"/>
          <w:spacing w:val="-5"/>
          <w:w w:val="84"/>
          <w:position w:val="3"/>
          <w:sz w:val="22"/>
          <w:szCs w:val="22"/>
        </w:rPr>
        <w:t>tw</w:t>
      </w:r>
      <w:r>
        <w:rPr>
          <w:rFonts w:ascii="Meiryo" w:eastAsia="Meiryo" w:hAnsi="Meiryo" w:cs="Meiryo"/>
          <w:color w:val="221F1F"/>
          <w:w w:val="84"/>
          <w:position w:val="3"/>
          <w:sz w:val="22"/>
          <w:szCs w:val="22"/>
        </w:rPr>
        <w:t>een</w:t>
      </w:r>
      <w:r>
        <w:rPr>
          <w:rFonts w:ascii="Meiryo" w:eastAsia="Meiryo" w:hAnsi="Meiryo" w:cs="Meiryo"/>
          <w:color w:val="221F1F"/>
          <w:spacing w:val="17"/>
          <w:w w:val="84"/>
          <w:position w:val="3"/>
          <w:sz w:val="22"/>
          <w:szCs w:val="22"/>
        </w:rPr>
        <w:t xml:space="preserve"> </w:t>
      </w:r>
      <w:r>
        <w:rPr>
          <w:rFonts w:ascii="Meiryo" w:eastAsia="Meiryo" w:hAnsi="Meiryo" w:cs="Meiryo"/>
          <w:color w:val="221F1F"/>
          <w:position w:val="3"/>
          <w:sz w:val="22"/>
          <w:szCs w:val="22"/>
        </w:rPr>
        <w:t>AFI</w:t>
      </w:r>
      <w:r>
        <w:rPr>
          <w:rFonts w:ascii="Meiryo" w:eastAsia="Meiryo" w:hAnsi="Meiryo" w:cs="Meiryo"/>
          <w:color w:val="221F1F"/>
          <w:spacing w:val="21"/>
          <w:position w:val="3"/>
          <w:sz w:val="22"/>
          <w:szCs w:val="22"/>
        </w:rPr>
        <w:t xml:space="preserve"> </w:t>
      </w:r>
      <w:r>
        <w:rPr>
          <w:rFonts w:ascii="Meiryo" w:eastAsia="Meiryo" w:hAnsi="Meiryo" w:cs="Meiryo"/>
          <w:color w:val="221F1F"/>
          <w:w w:val="88"/>
          <w:position w:val="3"/>
          <w:sz w:val="22"/>
          <w:szCs w:val="22"/>
        </w:rPr>
        <w:t>and</w:t>
      </w:r>
      <w:r>
        <w:rPr>
          <w:rFonts w:ascii="Meiryo" w:eastAsia="Meiryo" w:hAnsi="Meiryo" w:cs="Meiryo"/>
          <w:color w:val="221F1F"/>
          <w:spacing w:val="12"/>
          <w:w w:val="88"/>
          <w:position w:val="3"/>
          <w:sz w:val="22"/>
          <w:szCs w:val="22"/>
        </w:rPr>
        <w:t xml:space="preserve"> </w:t>
      </w:r>
      <w:r>
        <w:rPr>
          <w:rFonts w:ascii="Meiryo" w:eastAsia="Meiryo" w:hAnsi="Meiryo" w:cs="Meiryo"/>
          <w:color w:val="221F1F"/>
          <w:w w:val="88"/>
          <w:position w:val="3"/>
          <w:sz w:val="22"/>
          <w:szCs w:val="22"/>
        </w:rPr>
        <w:t>i</w:t>
      </w:r>
      <w:r>
        <w:rPr>
          <w:rFonts w:ascii="Meiryo" w:eastAsia="Meiryo" w:hAnsi="Meiryo" w:cs="Meiryo"/>
          <w:color w:val="221F1F"/>
          <w:spacing w:val="-5"/>
          <w:w w:val="88"/>
          <w:position w:val="3"/>
          <w:sz w:val="22"/>
          <w:szCs w:val="22"/>
        </w:rPr>
        <w:t>n</w:t>
      </w:r>
      <w:r>
        <w:rPr>
          <w:rFonts w:ascii="Meiryo" w:eastAsia="Meiryo" w:hAnsi="Meiryo" w:cs="Meiryo"/>
          <w:color w:val="221F1F"/>
          <w:w w:val="88"/>
          <w:position w:val="3"/>
          <w:sz w:val="22"/>
          <w:szCs w:val="22"/>
        </w:rPr>
        <w:t>telligence.</w:t>
      </w:r>
      <w:r>
        <w:rPr>
          <w:rFonts w:ascii="Meiryo" w:eastAsia="Meiryo" w:hAnsi="Meiryo" w:cs="Meiryo"/>
          <w:color w:val="221F1F"/>
          <w:spacing w:val="35"/>
          <w:w w:val="88"/>
          <w:position w:val="3"/>
          <w:sz w:val="22"/>
          <w:szCs w:val="22"/>
        </w:rPr>
        <w:t xml:space="preserve"> </w:t>
      </w:r>
      <w:r>
        <w:rPr>
          <w:rFonts w:ascii="Meiryo" w:eastAsia="Meiryo" w:hAnsi="Meiryo" w:cs="Meiryo"/>
          <w:color w:val="221F1F"/>
          <w:w w:val="88"/>
          <w:position w:val="3"/>
          <w:sz w:val="22"/>
          <w:szCs w:val="22"/>
        </w:rPr>
        <w:t xml:space="preserve">Instead </w:t>
      </w:r>
      <w:r>
        <w:rPr>
          <w:rFonts w:ascii="Meiryo" w:eastAsia="Meiryo" w:hAnsi="Meiryo" w:cs="Meiryo"/>
          <w:color w:val="221F1F"/>
          <w:spacing w:val="-5"/>
          <w:w w:val="88"/>
          <w:position w:val="3"/>
          <w:sz w:val="22"/>
          <w:szCs w:val="22"/>
        </w:rPr>
        <w:t>w</w:t>
      </w:r>
      <w:r>
        <w:rPr>
          <w:rFonts w:ascii="Meiryo" w:eastAsia="Meiryo" w:hAnsi="Meiryo" w:cs="Meiryo"/>
          <w:color w:val="221F1F"/>
          <w:w w:val="88"/>
          <w:position w:val="3"/>
          <w:sz w:val="22"/>
          <w:szCs w:val="22"/>
        </w:rPr>
        <w:t>e</w:t>
      </w:r>
      <w:r>
        <w:rPr>
          <w:rFonts w:ascii="Meiryo" w:eastAsia="Meiryo" w:hAnsi="Meiryo" w:cs="Meiryo"/>
          <w:color w:val="221F1F"/>
          <w:spacing w:val="-10"/>
          <w:w w:val="88"/>
          <w:position w:val="3"/>
          <w:sz w:val="22"/>
          <w:szCs w:val="22"/>
        </w:rPr>
        <w:t xml:space="preserve"> </w:t>
      </w:r>
      <w:r>
        <w:rPr>
          <w:rFonts w:ascii="Meiryo" w:eastAsia="Meiryo" w:hAnsi="Meiryo" w:cs="Meiryo"/>
          <w:color w:val="221F1F"/>
          <w:w w:val="88"/>
          <w:position w:val="3"/>
          <w:sz w:val="22"/>
          <w:szCs w:val="22"/>
        </w:rPr>
        <w:t>ﬁnd</w:t>
      </w:r>
      <w:r>
        <w:rPr>
          <w:rFonts w:ascii="Meiryo" w:eastAsia="Meiryo" w:hAnsi="Meiryo" w:cs="Meiryo"/>
          <w:color w:val="221F1F"/>
          <w:spacing w:val="20"/>
          <w:w w:val="88"/>
          <w:position w:val="3"/>
          <w:sz w:val="22"/>
          <w:szCs w:val="22"/>
        </w:rPr>
        <w:t xml:space="preserve"> </w:t>
      </w:r>
      <w:r>
        <w:rPr>
          <w:rFonts w:ascii="Meiryo" w:eastAsia="Meiryo" w:hAnsi="Meiryo" w:cs="Meiryo"/>
          <w:color w:val="221F1F"/>
          <w:w w:val="88"/>
          <w:position w:val="3"/>
          <w:sz w:val="22"/>
          <w:szCs w:val="22"/>
        </w:rPr>
        <w:t>that</w:t>
      </w:r>
      <w:r>
        <w:rPr>
          <w:rFonts w:ascii="Meiryo" w:eastAsia="Meiryo" w:hAnsi="Meiryo" w:cs="Meiryo"/>
          <w:color w:val="221F1F"/>
          <w:spacing w:val="30"/>
          <w:w w:val="88"/>
          <w:position w:val="3"/>
          <w:sz w:val="22"/>
          <w:szCs w:val="22"/>
        </w:rPr>
        <w:t xml:space="preserve"> </w:t>
      </w:r>
      <w:r>
        <w:rPr>
          <w:rFonts w:ascii="Meiryo" w:eastAsia="Meiryo" w:hAnsi="Meiryo" w:cs="Meiryo"/>
          <w:color w:val="221F1F"/>
          <w:w w:val="88"/>
          <w:position w:val="3"/>
          <w:sz w:val="22"/>
          <w:szCs w:val="22"/>
        </w:rPr>
        <w:t>the</w:t>
      </w:r>
      <w:r>
        <w:rPr>
          <w:rFonts w:ascii="Meiryo" w:eastAsia="Meiryo" w:hAnsi="Meiryo" w:cs="Meiryo"/>
          <w:color w:val="221F1F"/>
          <w:spacing w:val="8"/>
          <w:w w:val="88"/>
          <w:position w:val="3"/>
          <w:sz w:val="22"/>
          <w:szCs w:val="22"/>
        </w:rPr>
        <w:t xml:space="preserve"> </w:t>
      </w:r>
      <w:r>
        <w:rPr>
          <w:rFonts w:ascii="Meiryo" w:eastAsia="Meiryo" w:hAnsi="Meiryo" w:cs="Meiryo"/>
          <w:color w:val="221F1F"/>
          <w:w w:val="88"/>
          <w:position w:val="3"/>
          <w:sz w:val="22"/>
          <w:szCs w:val="22"/>
        </w:rPr>
        <w:t>within</w:t>
      </w:r>
      <w:r>
        <w:rPr>
          <w:rFonts w:ascii="Meiryo" w:eastAsia="Meiryo" w:hAnsi="Meiryo" w:cs="Meiryo"/>
          <w:color w:val="221F1F"/>
          <w:spacing w:val="47"/>
          <w:w w:val="88"/>
          <w:position w:val="3"/>
          <w:sz w:val="22"/>
          <w:szCs w:val="22"/>
        </w:rPr>
        <w:t xml:space="preserve"> </w:t>
      </w:r>
      <w:r>
        <w:rPr>
          <w:rFonts w:ascii="Meiryo" w:eastAsia="Meiryo" w:hAnsi="Meiryo" w:cs="Meiryo"/>
          <w:color w:val="221F1F"/>
          <w:w w:val="88"/>
          <w:position w:val="3"/>
          <w:sz w:val="22"/>
          <w:szCs w:val="22"/>
        </w:rPr>
        <w:t>generation</w:t>
      </w:r>
      <w:r>
        <w:rPr>
          <w:rFonts w:ascii="Meiryo" w:eastAsia="Meiryo" w:hAnsi="Meiryo" w:cs="Meiryo"/>
          <w:color w:val="221F1F"/>
          <w:spacing w:val="-3"/>
          <w:w w:val="88"/>
          <w:position w:val="3"/>
          <w:sz w:val="22"/>
          <w:szCs w:val="22"/>
        </w:rPr>
        <w:t xml:space="preserve"> </w:t>
      </w:r>
      <w:r>
        <w:rPr>
          <w:rFonts w:ascii="Meiryo" w:eastAsia="Meiryo" w:hAnsi="Meiryo" w:cs="Meiryo"/>
          <w:color w:val="221F1F"/>
          <w:w w:val="88"/>
          <w:position w:val="3"/>
          <w:sz w:val="22"/>
          <w:szCs w:val="22"/>
        </w:rPr>
        <w:t>ass</w:t>
      </w:r>
      <w:r>
        <w:rPr>
          <w:rFonts w:ascii="Meiryo" w:eastAsia="Meiryo" w:hAnsi="Meiryo" w:cs="Meiryo"/>
          <w:color w:val="221F1F"/>
          <w:spacing w:val="6"/>
          <w:w w:val="88"/>
          <w:position w:val="3"/>
          <w:sz w:val="22"/>
          <w:szCs w:val="22"/>
        </w:rPr>
        <w:t>o</w:t>
      </w:r>
      <w:r>
        <w:rPr>
          <w:rFonts w:ascii="Meiryo" w:eastAsia="Meiryo" w:hAnsi="Meiryo" w:cs="Meiryo"/>
          <w:color w:val="221F1F"/>
          <w:w w:val="88"/>
          <w:position w:val="3"/>
          <w:sz w:val="22"/>
          <w:szCs w:val="22"/>
        </w:rPr>
        <w:t>ciation</w:t>
      </w:r>
      <w:r>
        <w:rPr>
          <w:rFonts w:ascii="Meiryo" w:eastAsia="Meiryo" w:hAnsi="Meiryo" w:cs="Meiryo"/>
          <w:color w:val="221F1F"/>
          <w:spacing w:val="9"/>
          <w:w w:val="88"/>
          <w:position w:val="3"/>
          <w:sz w:val="22"/>
          <w:szCs w:val="22"/>
        </w:rPr>
        <w:t xml:space="preserve"> </w:t>
      </w:r>
      <w:r>
        <w:rPr>
          <w:rFonts w:ascii="Meiryo" w:eastAsia="Meiryo" w:hAnsi="Meiryo" w:cs="Meiryo"/>
          <w:color w:val="221F1F"/>
          <w:position w:val="3"/>
          <w:sz w:val="22"/>
          <w:szCs w:val="22"/>
        </w:rPr>
        <w:t>is</w:t>
      </w:r>
    </w:p>
    <w:p>
      <w:pPr>
        <w:spacing w:before="23"/>
        <w:ind w:left="155"/>
        <w:rPr>
          <w:rFonts w:ascii="Meiryo" w:eastAsia="Meiryo" w:hAnsi="Meiryo" w:cs="Meiryo"/>
          <w:sz w:val="22"/>
          <w:szCs w:val="22"/>
        </w:rPr>
      </w:pP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ea</w:t>
      </w:r>
      <w:r>
        <w:rPr>
          <w:rFonts w:ascii="Meiryo" w:eastAsia="Meiryo" w:hAnsi="Meiryo" w:cs="Meiryo"/>
          <w:color w:val="221F1F"/>
          <w:spacing w:val="-5"/>
          <w:w w:val="87"/>
          <w:sz w:val="22"/>
          <w:szCs w:val="22"/>
        </w:rPr>
        <w:t>k</w:t>
      </w:r>
      <w:r>
        <w:rPr>
          <w:rFonts w:ascii="Meiryo" w:eastAsia="Meiryo" w:hAnsi="Meiryo" w:cs="Meiryo"/>
          <w:color w:val="221F1F"/>
          <w:w w:val="87"/>
          <w:sz w:val="22"/>
          <w:szCs w:val="22"/>
        </w:rPr>
        <w:t>er</w:t>
      </w:r>
      <w:r>
        <w:rPr>
          <w:rFonts w:ascii="Meiryo" w:eastAsia="Meiryo" w:hAnsi="Meiryo" w:cs="Meiryo"/>
          <w:color w:val="221F1F"/>
          <w:spacing w:val="-5"/>
          <w:w w:val="87"/>
          <w:sz w:val="22"/>
          <w:szCs w:val="22"/>
        </w:rPr>
        <w:t xml:space="preserve"> </w:t>
      </w:r>
      <w:r>
        <w:rPr>
          <w:rFonts w:ascii="Meiryo" w:eastAsia="Meiryo" w:hAnsi="Meiryo" w:cs="Meiryo"/>
          <w:color w:val="221F1F"/>
          <w:w w:val="87"/>
          <w:sz w:val="22"/>
          <w:szCs w:val="22"/>
        </w:rPr>
        <w:t>eﬀect,</w:t>
      </w:r>
      <w:r>
        <w:rPr>
          <w:rFonts w:ascii="Meiryo" w:eastAsia="Meiryo" w:hAnsi="Meiryo" w:cs="Meiryo"/>
          <w:color w:val="221F1F"/>
          <w:spacing w:val="-11"/>
          <w:w w:val="87"/>
          <w:sz w:val="22"/>
          <w:szCs w:val="22"/>
        </w:rPr>
        <w:t xml:space="preserve"> </w:t>
      </w:r>
      <w:r>
        <w:rPr>
          <w:rFonts w:ascii="Meiryo" w:eastAsia="Meiryo" w:hAnsi="Meiryo" w:cs="Meiryo"/>
          <w:color w:val="221F1F"/>
          <w:w w:val="87"/>
          <w:sz w:val="22"/>
          <w:szCs w:val="22"/>
        </w:rPr>
        <w:t>suggesting</w:t>
      </w:r>
      <w:r>
        <w:rPr>
          <w:rFonts w:ascii="Meiryo" w:eastAsia="Meiryo" w:hAnsi="Meiryo" w:cs="Meiryo"/>
          <w:color w:val="221F1F"/>
          <w:spacing w:val="-13"/>
          <w:w w:val="87"/>
          <w:sz w:val="22"/>
          <w:szCs w:val="22"/>
        </w:rPr>
        <w:t xml:space="preserve"> </w:t>
      </w:r>
      <w:r>
        <w:rPr>
          <w:rFonts w:ascii="Meiryo" w:eastAsia="Meiryo" w:hAnsi="Meiryo" w:cs="Meiryo"/>
          <w:color w:val="221F1F"/>
          <w:w w:val="87"/>
          <w:sz w:val="22"/>
          <w:szCs w:val="22"/>
        </w:rPr>
        <w:t>that</w:t>
      </w:r>
      <w:r>
        <w:rPr>
          <w:rFonts w:ascii="Meiryo" w:eastAsia="Meiryo" w:hAnsi="Meiryo" w:cs="Meiryo"/>
          <w:color w:val="221F1F"/>
          <w:spacing w:val="35"/>
          <w:w w:val="87"/>
          <w:sz w:val="22"/>
          <w:szCs w:val="22"/>
        </w:rPr>
        <w:t xml:space="preserve"> </w:t>
      </w:r>
      <w:ins w:id="910" w:author="0" w:date="2015-11-12T21:37:00Z">
        <w:r>
          <w:rPr>
            <w:rFonts w:ascii="Meiryo" w:eastAsia="Meiryo" w:hAnsi="Meiryo" w:cs="Meiryo"/>
            <w:color w:val="221F1F"/>
            <w:spacing w:val="35"/>
            <w:w w:val="87"/>
            <w:sz w:val="22"/>
            <w:szCs w:val="22"/>
          </w:rPr>
          <w:t xml:space="preserve">the child’s own </w:t>
        </w:r>
      </w:ins>
      <w:r>
        <w:rPr>
          <w:rFonts w:ascii="Meiryo" w:eastAsia="Meiryo" w:hAnsi="Meiryo" w:cs="Meiryo"/>
          <w:color w:val="221F1F"/>
          <w:sz w:val="22"/>
          <w:szCs w:val="22"/>
        </w:rPr>
        <w:t>AFI</w:t>
      </w:r>
      <w:r>
        <w:rPr>
          <w:rFonts w:ascii="Meiryo" w:eastAsia="Meiryo" w:hAnsi="Meiryo" w:cs="Meiryo"/>
          <w:color w:val="221F1F"/>
          <w:spacing w:val="21"/>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ins w:id="911" w:author="0" w:date="2015-11-12T21:37:00Z">
        <w:r>
          <w:rPr>
            <w:rFonts w:ascii="Meiryo" w:eastAsia="Meiryo" w:hAnsi="Meiryo" w:cs="Meiryo"/>
            <w:color w:val="221F1F"/>
            <w:spacing w:val="-19"/>
            <w:sz w:val="22"/>
            <w:szCs w:val="22"/>
          </w:rPr>
          <w:t xml:space="preserve">likely derivative of the child’s mother’s </w:t>
        </w:r>
        <w:proofErr w:type="spellStart"/>
        <w:r>
          <w:rPr>
            <w:rFonts w:ascii="Meiryo" w:eastAsia="Meiryo" w:hAnsi="Meiryo" w:cs="Meiryo"/>
            <w:color w:val="221F1F"/>
            <w:spacing w:val="-19"/>
            <w:sz w:val="22"/>
            <w:szCs w:val="22"/>
          </w:rPr>
          <w:t>interlligence</w:t>
        </w:r>
        <w:proofErr w:type="spellEnd"/>
        <w:r>
          <w:rPr>
            <w:rFonts w:ascii="Meiryo" w:eastAsia="Meiryo" w:hAnsi="Meiryo" w:cs="Meiryo"/>
            <w:color w:val="221F1F"/>
            <w:spacing w:val="-19"/>
            <w:sz w:val="22"/>
            <w:szCs w:val="22"/>
          </w:rPr>
          <w:t>, which is the more likely causal</w:t>
        </w:r>
      </w:ins>
      <w:del w:id="912" w:author="0" w:date="2015-11-12T21:37:00Z">
        <w:r>
          <w:rPr>
            <w:rFonts w:ascii="Meiryo" w:eastAsia="Meiryo" w:hAnsi="Meiryo" w:cs="Meiryo"/>
            <w:color w:val="221F1F"/>
            <w:w w:val="89"/>
            <w:sz w:val="22"/>
            <w:szCs w:val="22"/>
          </w:rPr>
          <w:delText>not</w:delText>
        </w:r>
      </w:del>
      <w:r>
        <w:rPr>
          <w:rFonts w:ascii="Meiryo" w:eastAsia="Meiryo" w:hAnsi="Meiryo" w:cs="Meiryo"/>
          <w:color w:val="221F1F"/>
          <w:spacing w:val="11"/>
          <w:w w:val="89"/>
          <w:sz w:val="22"/>
          <w:szCs w:val="22"/>
        </w:rPr>
        <w:t xml:space="preserve"> </w:t>
      </w:r>
      <w:proofErr w:type="spellStart"/>
      <w:r>
        <w:rPr>
          <w:rFonts w:ascii="Meiryo" w:eastAsia="Meiryo" w:hAnsi="Meiryo" w:cs="Meiryo"/>
          <w:color w:val="221F1F"/>
          <w:w w:val="89"/>
          <w:sz w:val="22"/>
          <w:szCs w:val="22"/>
        </w:rPr>
        <w:t>causal</w:t>
      </w:r>
      <w:proofErr w:type="spellEnd"/>
      <w:del w:id="913" w:author="0" w:date="2015-11-12T21:37:00Z">
        <w:r>
          <w:rPr>
            <w:rFonts w:ascii="Meiryo" w:eastAsia="Meiryo" w:hAnsi="Meiryo" w:cs="Meiryo"/>
            <w:color w:val="221F1F"/>
            <w:w w:val="89"/>
            <w:sz w:val="22"/>
            <w:szCs w:val="22"/>
          </w:rPr>
          <w:delText>ly</w:delText>
        </w:r>
      </w:del>
      <w:r>
        <w:rPr>
          <w:rFonts w:ascii="Meiryo" w:eastAsia="Meiryo" w:hAnsi="Meiryo" w:cs="Meiryo"/>
          <w:color w:val="221F1F"/>
          <w:spacing w:val="17"/>
          <w:w w:val="89"/>
          <w:sz w:val="22"/>
          <w:szCs w:val="22"/>
        </w:rPr>
        <w:t xml:space="preserve"> </w:t>
      </w:r>
      <w:r>
        <w:rPr>
          <w:rFonts w:ascii="Meiryo" w:eastAsia="Meiryo" w:hAnsi="Meiryo" w:cs="Meiryo"/>
          <w:color w:val="221F1F"/>
          <w:w w:val="89"/>
          <w:sz w:val="22"/>
          <w:szCs w:val="22"/>
        </w:rPr>
        <w:t>inﬂuence</w:t>
      </w:r>
      <w:del w:id="914" w:author="0" w:date="2015-11-12T21:38:00Z">
        <w:r>
          <w:rPr>
            <w:rFonts w:ascii="Meiryo" w:eastAsia="Meiryo" w:hAnsi="Meiryo" w:cs="Meiryo"/>
            <w:color w:val="221F1F"/>
            <w:w w:val="89"/>
            <w:sz w:val="22"/>
            <w:szCs w:val="22"/>
          </w:rPr>
          <w:delText>d</w:delText>
        </w:r>
        <w:r>
          <w:rPr>
            <w:rFonts w:ascii="Meiryo" w:eastAsia="Meiryo" w:hAnsi="Meiryo" w:cs="Meiryo"/>
            <w:color w:val="221F1F"/>
            <w:spacing w:val="-4"/>
            <w:w w:val="89"/>
            <w:sz w:val="22"/>
            <w:szCs w:val="22"/>
          </w:rPr>
          <w:delText xml:space="preserve"> </w:delText>
        </w:r>
        <w:r>
          <w:rPr>
            <w:rFonts w:ascii="Meiryo" w:eastAsia="Meiryo" w:hAnsi="Meiryo" w:cs="Meiryo"/>
            <w:color w:val="221F1F"/>
            <w:spacing w:val="-6"/>
            <w:sz w:val="22"/>
            <w:szCs w:val="22"/>
          </w:rPr>
          <w:delText>b</w:delText>
        </w:r>
        <w:r>
          <w:rPr>
            <w:rFonts w:ascii="Meiryo" w:eastAsia="Meiryo" w:hAnsi="Meiryo" w:cs="Meiryo"/>
            <w:color w:val="221F1F"/>
            <w:sz w:val="22"/>
            <w:szCs w:val="22"/>
          </w:rPr>
          <w:delText>y</w:delText>
        </w:r>
        <w:r>
          <w:rPr>
            <w:rFonts w:ascii="Meiryo" w:eastAsia="Meiryo" w:hAnsi="Meiryo" w:cs="Meiryo"/>
            <w:color w:val="221F1F"/>
            <w:spacing w:val="-22"/>
            <w:sz w:val="22"/>
            <w:szCs w:val="22"/>
          </w:rPr>
          <w:delText xml:space="preserve"> </w:delText>
        </w:r>
        <w:r>
          <w:rPr>
            <w:rFonts w:ascii="Meiryo" w:eastAsia="Meiryo" w:hAnsi="Meiryo" w:cs="Meiryo"/>
            <w:color w:val="221F1F"/>
            <w:sz w:val="22"/>
            <w:szCs w:val="22"/>
          </w:rPr>
          <w:delText>i</w:delText>
        </w:r>
        <w:r>
          <w:rPr>
            <w:rFonts w:ascii="Meiryo" w:eastAsia="Meiryo" w:hAnsi="Meiryo" w:cs="Meiryo"/>
            <w:color w:val="221F1F"/>
            <w:spacing w:val="-6"/>
            <w:sz w:val="22"/>
            <w:szCs w:val="22"/>
          </w:rPr>
          <w:delText>n</w:delText>
        </w:r>
        <w:r>
          <w:rPr>
            <w:rFonts w:ascii="Meiryo" w:eastAsia="Meiryo" w:hAnsi="Meiryo" w:cs="Meiryo"/>
            <w:color w:val="221F1F"/>
            <w:sz w:val="22"/>
            <w:szCs w:val="22"/>
          </w:rPr>
          <w:delText>telligence</w:delText>
        </w:r>
      </w:del>
      <w:r>
        <w:rPr>
          <w:rFonts w:ascii="Meiryo" w:eastAsia="Meiryo" w:hAnsi="Meiryo" w:cs="Meiryo"/>
          <w:color w:val="221F1F"/>
          <w:sz w:val="22"/>
          <w:szCs w:val="22"/>
        </w:rPr>
        <w:t>.</w:t>
      </w:r>
    </w:p>
    <w:p>
      <w:pPr>
        <w:spacing w:before="23" w:line="252" w:lineRule="auto"/>
        <w:ind w:left="155" w:right="90" w:firstLine="542"/>
        <w:rPr>
          <w:rFonts w:ascii="Meiryo" w:eastAsia="Meiryo" w:hAnsi="Meiryo" w:cs="Meiryo"/>
          <w:sz w:val="22"/>
          <w:szCs w:val="22"/>
        </w:rPr>
      </w:pPr>
      <w:del w:id="915" w:author="0" w:date="2015-11-12T21:38:00Z">
        <w:r>
          <w:rPr>
            <w:rFonts w:ascii="Meiryo" w:eastAsia="Meiryo" w:hAnsi="Meiryo" w:cs="Meiryo"/>
            <w:color w:val="221F1F"/>
            <w:sz w:val="22"/>
            <w:szCs w:val="22"/>
          </w:rPr>
          <w:delText>An</w:delText>
        </w:r>
      </w:del>
      <w:ins w:id="916" w:author="0" w:date="2015-11-12T21:38:00Z">
        <w:r>
          <w:rPr>
            <w:rFonts w:ascii="Meiryo" w:eastAsia="Meiryo" w:hAnsi="Meiryo" w:cs="Meiryo"/>
            <w:color w:val="221F1F"/>
            <w:sz w:val="22"/>
            <w:szCs w:val="22"/>
          </w:rPr>
          <w:t xml:space="preserve">Thus, the “new” and </w:t>
        </w:r>
      </w:ins>
      <w:del w:id="917" w:author="0" w:date="2015-11-12T21:38:00Z">
        <w:r>
          <w:rPr>
            <w:rFonts w:ascii="Meiryo" w:eastAsia="Meiryo" w:hAnsi="Meiryo" w:cs="Meiryo"/>
            <w:color w:val="221F1F"/>
            <w:spacing w:val="-1"/>
            <w:sz w:val="22"/>
            <w:szCs w:val="22"/>
          </w:rPr>
          <w:delText xml:space="preserve"> </w:delText>
        </w:r>
      </w:del>
      <w:r>
        <w:rPr>
          <w:rFonts w:ascii="Meiryo" w:eastAsia="Meiryo" w:hAnsi="Meiryo" w:cs="Meiryo"/>
          <w:color w:val="221F1F"/>
          <w:w w:val="90"/>
          <w:sz w:val="22"/>
          <w:szCs w:val="22"/>
        </w:rPr>
        <w:t>alternati</w:t>
      </w:r>
      <w:r>
        <w:rPr>
          <w:rFonts w:ascii="Meiryo" w:eastAsia="Meiryo" w:hAnsi="Meiryo" w:cs="Meiryo"/>
          <w:color w:val="221F1F"/>
          <w:spacing w:val="-4"/>
          <w:w w:val="90"/>
          <w:sz w:val="22"/>
          <w:szCs w:val="22"/>
        </w:rPr>
        <w:t>v</w:t>
      </w:r>
      <w:r>
        <w:rPr>
          <w:rFonts w:ascii="Meiryo" w:eastAsia="Meiryo" w:hAnsi="Meiryo" w:cs="Meiryo"/>
          <w:color w:val="221F1F"/>
          <w:w w:val="90"/>
          <w:sz w:val="22"/>
          <w:szCs w:val="22"/>
        </w:rPr>
        <w:t>e</w:t>
      </w:r>
      <w:r>
        <w:rPr>
          <w:rFonts w:ascii="Meiryo" w:eastAsia="Meiryo" w:hAnsi="Meiryo" w:cs="Meiryo"/>
          <w:color w:val="221F1F"/>
          <w:spacing w:val="10"/>
          <w:w w:val="90"/>
          <w:sz w:val="22"/>
          <w:szCs w:val="22"/>
        </w:rPr>
        <w:t xml:space="preserve"> </w:t>
      </w:r>
      <w:r>
        <w:rPr>
          <w:rFonts w:ascii="Meiryo" w:eastAsia="Meiryo" w:hAnsi="Meiryo" w:cs="Meiryo"/>
          <w:color w:val="221F1F"/>
          <w:w w:val="90"/>
          <w:sz w:val="22"/>
          <w:szCs w:val="22"/>
        </w:rPr>
        <w:t>i</w:t>
      </w:r>
      <w:r>
        <w:rPr>
          <w:rFonts w:ascii="Meiryo" w:eastAsia="Meiryo" w:hAnsi="Meiryo" w:cs="Meiryo"/>
          <w:color w:val="221F1F"/>
          <w:spacing w:val="-5"/>
          <w:w w:val="90"/>
          <w:sz w:val="22"/>
          <w:szCs w:val="22"/>
        </w:rPr>
        <w:t>n</w:t>
      </w:r>
      <w:r>
        <w:rPr>
          <w:rFonts w:ascii="Meiryo" w:eastAsia="Meiryo" w:hAnsi="Meiryo" w:cs="Meiryo"/>
          <w:color w:val="221F1F"/>
          <w:w w:val="90"/>
          <w:sz w:val="22"/>
          <w:szCs w:val="22"/>
        </w:rPr>
        <w:t>terpretation</w:t>
      </w:r>
      <w:r>
        <w:rPr>
          <w:rFonts w:ascii="Meiryo" w:eastAsia="Meiryo" w:hAnsi="Meiryo" w:cs="Meiryo"/>
          <w:color w:val="221F1F"/>
          <w:spacing w:val="17"/>
          <w:w w:val="90"/>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9"/>
          <w:sz w:val="22"/>
          <w:szCs w:val="22"/>
        </w:rPr>
        <w:t>this</w:t>
      </w:r>
      <w:r>
        <w:rPr>
          <w:rFonts w:ascii="Meiryo" w:eastAsia="Meiryo" w:hAnsi="Meiryo" w:cs="Meiryo"/>
          <w:color w:val="221F1F"/>
          <w:spacing w:val="19"/>
          <w:w w:val="89"/>
          <w:sz w:val="22"/>
          <w:szCs w:val="22"/>
        </w:rPr>
        <w:t xml:space="preserve"> </w:t>
      </w:r>
      <w:r>
        <w:rPr>
          <w:rFonts w:ascii="Meiryo" w:eastAsia="Meiryo" w:hAnsi="Meiryo" w:cs="Meiryo"/>
          <w:color w:val="221F1F"/>
          <w:w w:val="89"/>
          <w:sz w:val="22"/>
          <w:szCs w:val="22"/>
        </w:rPr>
        <w:t>ﬁnding</w:t>
      </w:r>
      <w:r>
        <w:rPr>
          <w:rFonts w:ascii="Meiryo" w:eastAsia="Meiryo" w:hAnsi="Meiryo" w:cs="Meiryo"/>
          <w:color w:val="221F1F"/>
          <w:spacing w:val="22"/>
          <w:w w:val="89"/>
          <w:sz w:val="22"/>
          <w:szCs w:val="22"/>
        </w:rPr>
        <w:t xml:space="preserve"> </w:t>
      </w:r>
      <w:del w:id="918" w:author="0" w:date="2015-11-12T21:38:00Z">
        <w:r>
          <w:rPr>
            <w:rFonts w:ascii="Meiryo" w:eastAsia="Meiryo" w:hAnsi="Meiryo" w:cs="Meiryo"/>
            <w:color w:val="221F1F"/>
            <w:w w:val="89"/>
            <w:sz w:val="22"/>
            <w:szCs w:val="22"/>
          </w:rPr>
          <w:delText>c</w:delText>
        </w:r>
      </w:del>
      <w:ins w:id="919" w:author="0" w:date="2015-11-12T21:38:00Z">
        <w:r>
          <w:rPr>
            <w:rFonts w:ascii="Meiryo" w:eastAsia="Meiryo" w:hAnsi="Meiryo" w:cs="Meiryo"/>
            <w:color w:val="221F1F"/>
            <w:w w:val="89"/>
            <w:sz w:val="22"/>
            <w:szCs w:val="22"/>
          </w:rPr>
          <w:t>w</w:t>
        </w:r>
      </w:ins>
      <w:r>
        <w:rPr>
          <w:rFonts w:ascii="Meiryo" w:eastAsia="Meiryo" w:hAnsi="Meiryo" w:cs="Meiryo"/>
          <w:color w:val="221F1F"/>
          <w:w w:val="89"/>
          <w:sz w:val="22"/>
          <w:szCs w:val="22"/>
        </w:rPr>
        <w:t>ould</w:t>
      </w:r>
      <w:r>
        <w:rPr>
          <w:rFonts w:ascii="Meiryo" w:eastAsia="Meiryo" w:hAnsi="Meiryo" w:cs="Meiryo"/>
          <w:color w:val="221F1F"/>
          <w:spacing w:val="13"/>
          <w:w w:val="89"/>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e</w:t>
      </w:r>
      <w:r>
        <w:rPr>
          <w:rFonts w:ascii="Meiryo" w:eastAsia="Meiryo" w:hAnsi="Meiryo" w:cs="Meiryo"/>
          <w:color w:val="221F1F"/>
          <w:spacing w:val="-5"/>
          <w:w w:val="89"/>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5"/>
          <w:w w:val="89"/>
          <w:sz w:val="22"/>
          <w:szCs w:val="22"/>
        </w:rPr>
        <w:t xml:space="preserve"> </w:t>
      </w:r>
      <w:r>
        <w:rPr>
          <w:rFonts w:ascii="Meiryo" w:eastAsia="Meiryo" w:hAnsi="Meiryo" w:cs="Meiryo"/>
          <w:color w:val="221F1F"/>
          <w:w w:val="89"/>
          <w:sz w:val="22"/>
          <w:szCs w:val="22"/>
        </w:rPr>
        <w:t>maternal</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9"/>
          <w:w w:val="89"/>
          <w:sz w:val="22"/>
          <w:szCs w:val="22"/>
        </w:rPr>
        <w:t xml:space="preserve"> </w:t>
      </w:r>
      <w:r>
        <w:rPr>
          <w:rFonts w:ascii="Meiryo" w:eastAsia="Meiryo" w:hAnsi="Meiryo" w:cs="Meiryo"/>
          <w:color w:val="221F1F"/>
          <w:sz w:val="22"/>
          <w:szCs w:val="22"/>
        </w:rPr>
        <w:t xml:space="preserve">is </w:t>
      </w:r>
      <w:r>
        <w:rPr>
          <w:rFonts w:ascii="Meiryo" w:eastAsia="Meiryo" w:hAnsi="Meiryo" w:cs="Meiryo"/>
          <w:color w:val="221F1F"/>
          <w:w w:val="87"/>
          <w:sz w:val="22"/>
          <w:szCs w:val="22"/>
        </w:rPr>
        <w:t>driving</w:t>
      </w:r>
      <w:r>
        <w:rPr>
          <w:rFonts w:ascii="Meiryo" w:eastAsia="Meiryo" w:hAnsi="Meiryo" w:cs="Meiryo"/>
          <w:color w:val="221F1F"/>
          <w:spacing w:val="48"/>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eﬀect</w:t>
      </w:r>
      <w:ins w:id="920" w:author="0" w:date="2015-11-12T21:38:00Z">
        <w:r>
          <w:rPr>
            <w:rFonts w:ascii="Meiryo" w:eastAsia="Meiryo" w:hAnsi="Meiryo" w:cs="Meiryo"/>
            <w:color w:val="221F1F"/>
            <w:w w:val="87"/>
            <w:sz w:val="22"/>
            <w:szCs w:val="22"/>
          </w:rPr>
          <w:t>, and that past between-family analyses finding a link between child</w:t>
        </w:r>
      </w:ins>
      <w:ins w:id="921" w:author="0" w:date="2015-11-12T21:39:00Z">
        <w:r>
          <w:rPr>
            <w:rFonts w:ascii="Meiryo" w:eastAsia="Meiryo" w:hAnsi="Meiryo" w:cs="Meiryo"/>
            <w:color w:val="221F1F"/>
            <w:w w:val="87"/>
            <w:sz w:val="22"/>
            <w:szCs w:val="22"/>
          </w:rPr>
          <w:t>’s intelligence and AFI are likely because child’s intelligence is indirectly measuring maternal intelligence</w:t>
        </w:r>
      </w:ins>
      <w:r>
        <w:rPr>
          <w:rFonts w:ascii="Meiryo" w:eastAsia="Meiryo" w:hAnsi="Meiryo" w:cs="Meiryo"/>
          <w:color w:val="221F1F"/>
          <w:w w:val="87"/>
          <w:sz w:val="22"/>
          <w:szCs w:val="22"/>
        </w:rPr>
        <w:t>.</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Smarter</w:t>
      </w:r>
      <w:r>
        <w:rPr>
          <w:rFonts w:ascii="Meiryo" w:eastAsia="Meiryo" w:hAnsi="Meiryo" w:cs="Meiryo"/>
          <w:color w:val="221F1F"/>
          <w:spacing w:val="14"/>
          <w:w w:val="87"/>
          <w:sz w:val="22"/>
          <w:szCs w:val="22"/>
        </w:rPr>
        <w:t xml:space="preserve"> </w:t>
      </w:r>
      <w:r>
        <w:rPr>
          <w:rFonts w:ascii="Meiryo" w:eastAsia="Meiryo" w:hAnsi="Meiryo" w:cs="Meiryo"/>
          <w:color w:val="221F1F"/>
          <w:w w:val="87"/>
          <w:sz w:val="22"/>
          <w:szCs w:val="22"/>
        </w:rPr>
        <w:t>mothers</w:t>
      </w:r>
      <w:r>
        <w:rPr>
          <w:rFonts w:ascii="Meiryo" w:eastAsia="Meiryo" w:hAnsi="Meiryo" w:cs="Meiryo"/>
          <w:color w:val="221F1F"/>
          <w:spacing w:val="-4"/>
          <w:w w:val="87"/>
          <w:sz w:val="22"/>
          <w:szCs w:val="22"/>
        </w:rPr>
        <w:t xml:space="preserve"> </w:t>
      </w:r>
      <w:r>
        <w:rPr>
          <w:rFonts w:ascii="Meiryo" w:eastAsia="Meiryo" w:hAnsi="Meiryo" w:cs="Meiryo"/>
          <w:color w:val="221F1F"/>
          <w:w w:val="87"/>
          <w:sz w:val="22"/>
          <w:szCs w:val="22"/>
        </w:rPr>
        <w:t>mig</w:t>
      </w:r>
      <w:r>
        <w:rPr>
          <w:rFonts w:ascii="Meiryo" w:eastAsia="Meiryo" w:hAnsi="Meiryo" w:cs="Meiryo"/>
          <w:color w:val="221F1F"/>
          <w:spacing w:val="-5"/>
          <w:w w:val="87"/>
          <w:sz w:val="22"/>
          <w:szCs w:val="22"/>
        </w:rPr>
        <w:t>h</w:t>
      </w:r>
      <w:r>
        <w:rPr>
          <w:rFonts w:ascii="Meiryo" w:eastAsia="Meiryo" w:hAnsi="Meiryo" w:cs="Meiryo"/>
          <w:color w:val="221F1F"/>
          <w:w w:val="87"/>
          <w:sz w:val="22"/>
          <w:szCs w:val="22"/>
        </w:rPr>
        <w:t>t</w:t>
      </w:r>
      <w:r>
        <w:rPr>
          <w:rFonts w:ascii="Meiryo" w:eastAsia="Meiryo" w:hAnsi="Meiryo" w:cs="Meiryo"/>
          <w:color w:val="221F1F"/>
          <w:spacing w:val="2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more</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eﬀecti</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1"/>
          <w:w w:val="87"/>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21"/>
          <w:sz w:val="22"/>
          <w:szCs w:val="22"/>
        </w:rPr>
        <w:t xml:space="preserve"> </w:t>
      </w:r>
      <w:del w:id="922" w:author="0" w:date="2015-11-12T21:39:00Z">
        <w:r>
          <w:rPr>
            <w:rFonts w:ascii="Meiryo" w:eastAsia="Meiryo" w:hAnsi="Meiryo" w:cs="Meiryo"/>
            <w:color w:val="221F1F"/>
            <w:w w:val="90"/>
            <w:sz w:val="22"/>
            <w:szCs w:val="22"/>
          </w:rPr>
          <w:delText>inducing</w:delText>
        </w:r>
        <w:r>
          <w:rPr>
            <w:rFonts w:ascii="Meiryo" w:eastAsia="Meiryo" w:hAnsi="Meiryo" w:cs="Meiryo"/>
            <w:color w:val="221F1F"/>
            <w:spacing w:val="11"/>
            <w:w w:val="90"/>
            <w:sz w:val="22"/>
            <w:szCs w:val="22"/>
          </w:rPr>
          <w:delText xml:space="preserve"> </w:delText>
        </w:r>
      </w:del>
      <w:ins w:id="923" w:author="0" w:date="2015-11-12T21:39:00Z">
        <w:r>
          <w:rPr>
            <w:rFonts w:ascii="Meiryo" w:eastAsia="Meiryo" w:hAnsi="Meiryo" w:cs="Meiryo"/>
            <w:color w:val="221F1F"/>
            <w:w w:val="90"/>
            <w:sz w:val="22"/>
            <w:szCs w:val="22"/>
          </w:rPr>
          <w:t>encouraging</w:t>
        </w:r>
        <w:r>
          <w:rPr>
            <w:rFonts w:ascii="Meiryo" w:eastAsia="Meiryo" w:hAnsi="Meiryo" w:cs="Meiryo"/>
            <w:color w:val="221F1F"/>
            <w:spacing w:val="11"/>
            <w:w w:val="90"/>
            <w:sz w:val="22"/>
            <w:szCs w:val="22"/>
          </w:rPr>
          <w:t xml:space="preserve"> </w:t>
        </w:r>
      </w:ins>
      <w:r>
        <w:rPr>
          <w:rFonts w:ascii="Meiryo" w:eastAsia="Meiryo" w:hAnsi="Meiryo" w:cs="Meiryo"/>
          <w:color w:val="221F1F"/>
          <w:w w:val="90"/>
          <w:sz w:val="22"/>
          <w:szCs w:val="22"/>
        </w:rPr>
        <w:t>their</w:t>
      </w:r>
      <w:r>
        <w:rPr>
          <w:rFonts w:ascii="Meiryo" w:eastAsia="Meiryo" w:hAnsi="Meiryo" w:cs="Meiryo"/>
          <w:color w:val="221F1F"/>
          <w:spacing w:val="7"/>
          <w:w w:val="90"/>
          <w:sz w:val="22"/>
          <w:szCs w:val="22"/>
        </w:rPr>
        <w:t xml:space="preserve"> </w:t>
      </w:r>
      <w:r>
        <w:rPr>
          <w:rFonts w:ascii="Meiryo" w:eastAsia="Meiryo" w:hAnsi="Meiryo" w:cs="Meiryo"/>
          <w:color w:val="221F1F"/>
          <w:spacing w:val="-5"/>
          <w:w w:val="90"/>
          <w:sz w:val="22"/>
          <w:szCs w:val="22"/>
        </w:rPr>
        <w:t>c</w:t>
      </w:r>
      <w:r>
        <w:rPr>
          <w:rFonts w:ascii="Meiryo" w:eastAsia="Meiryo" w:hAnsi="Meiryo" w:cs="Meiryo"/>
          <w:color w:val="221F1F"/>
          <w:w w:val="90"/>
          <w:sz w:val="22"/>
          <w:szCs w:val="22"/>
        </w:rPr>
        <w:t>hildren</w:t>
      </w:r>
      <w:r>
        <w:rPr>
          <w:rFonts w:ascii="Meiryo" w:eastAsia="Meiryo" w:hAnsi="Meiryo" w:cs="Meiryo"/>
          <w:color w:val="221F1F"/>
          <w:spacing w:val="6"/>
          <w:w w:val="90"/>
          <w:sz w:val="22"/>
          <w:szCs w:val="22"/>
        </w:rPr>
        <w:t xml:space="preserve"> </w:t>
      </w:r>
      <w:r>
        <w:rPr>
          <w:rFonts w:ascii="Meiryo" w:eastAsia="Meiryo" w:hAnsi="Meiryo" w:cs="Meiryo"/>
          <w:color w:val="221F1F"/>
          <w:sz w:val="22"/>
          <w:szCs w:val="22"/>
        </w:rPr>
        <w:t xml:space="preserve">to </w:t>
      </w:r>
      <w:r>
        <w:rPr>
          <w:rFonts w:ascii="Meiryo" w:eastAsia="Meiryo" w:hAnsi="Meiryo" w:cs="Meiryo"/>
          <w:color w:val="221F1F"/>
          <w:w w:val="88"/>
          <w:sz w:val="22"/>
          <w:szCs w:val="22"/>
        </w:rPr>
        <w:t>del</w:t>
      </w:r>
      <w:r>
        <w:rPr>
          <w:rFonts w:ascii="Meiryo" w:eastAsia="Meiryo" w:hAnsi="Meiryo" w:cs="Meiryo"/>
          <w:color w:val="221F1F"/>
          <w:spacing w:val="-5"/>
          <w:w w:val="88"/>
          <w:sz w:val="22"/>
          <w:szCs w:val="22"/>
        </w:rPr>
        <w:t>a</w:t>
      </w:r>
      <w:r>
        <w:rPr>
          <w:rFonts w:ascii="Meiryo" w:eastAsia="Meiryo" w:hAnsi="Meiryo" w:cs="Meiryo"/>
          <w:color w:val="221F1F"/>
          <w:w w:val="88"/>
          <w:sz w:val="22"/>
          <w:szCs w:val="22"/>
        </w:rPr>
        <w:t>y</w:t>
      </w:r>
      <w:r>
        <w:rPr>
          <w:rFonts w:ascii="Meiryo" w:eastAsia="Meiryo" w:hAnsi="Meiryo" w:cs="Meiryo"/>
          <w:color w:val="221F1F"/>
          <w:spacing w:val="13"/>
          <w:w w:val="88"/>
          <w:sz w:val="22"/>
          <w:szCs w:val="22"/>
        </w:rPr>
        <w:t xml:space="preserve"> </w:t>
      </w:r>
      <w:r>
        <w:rPr>
          <w:rFonts w:ascii="Meiryo" w:eastAsia="Meiryo" w:hAnsi="Meiryo" w:cs="Meiryo"/>
          <w:color w:val="221F1F"/>
          <w:w w:val="109"/>
          <w:sz w:val="22"/>
          <w:szCs w:val="22"/>
        </w:rPr>
        <w:t>i</w:t>
      </w:r>
      <w:r>
        <w:rPr>
          <w:rFonts w:ascii="Meiryo" w:eastAsia="Meiryo" w:hAnsi="Meiryo" w:cs="Meiryo"/>
          <w:color w:val="221F1F"/>
          <w:spacing w:val="-6"/>
          <w:w w:val="90"/>
          <w:sz w:val="22"/>
          <w:szCs w:val="22"/>
        </w:rPr>
        <w:t>n</w:t>
      </w:r>
      <w:r>
        <w:rPr>
          <w:rFonts w:ascii="Meiryo" w:eastAsia="Meiryo" w:hAnsi="Meiryo" w:cs="Meiryo"/>
          <w:color w:val="221F1F"/>
          <w:w w:val="86"/>
          <w:sz w:val="22"/>
          <w:szCs w:val="22"/>
        </w:rPr>
        <w:t>tercourse</w:t>
      </w:r>
      <w:r>
        <w:rPr>
          <w:rFonts w:ascii="Meiryo" w:eastAsia="Meiryo" w:hAnsi="Meiryo" w:cs="Meiryo"/>
          <w:color w:val="221F1F"/>
          <w:sz w:val="22"/>
          <w:szCs w:val="22"/>
        </w:rPr>
        <w:t xml:space="preserve"> </w:t>
      </w:r>
      <w:r>
        <w:rPr>
          <w:rFonts w:ascii="Meiryo" w:eastAsia="Meiryo" w:hAnsi="Meiryo" w:cs="Meiryo"/>
          <w:color w:val="221F1F"/>
          <w:w w:val="83"/>
          <w:sz w:val="22"/>
          <w:szCs w:val="22"/>
        </w:rPr>
        <w:t>–</w:t>
      </w:r>
      <w:r>
        <w:rPr>
          <w:rFonts w:ascii="Meiryo" w:eastAsia="Meiryo" w:hAnsi="Meiryo" w:cs="Meiryo"/>
          <w:color w:val="221F1F"/>
          <w:spacing w:val="8"/>
          <w:w w:val="83"/>
          <w:sz w:val="22"/>
          <w:szCs w:val="22"/>
        </w:rPr>
        <w:t xml:space="preserve"> </w:t>
      </w:r>
      <w:r>
        <w:rPr>
          <w:rFonts w:ascii="Meiryo" w:eastAsia="Meiryo" w:hAnsi="Meiryo" w:cs="Meiryo"/>
          <w:color w:val="221F1F"/>
          <w:spacing w:val="5"/>
          <w:w w:val="83"/>
          <w:sz w:val="22"/>
          <w:szCs w:val="22"/>
        </w:rPr>
        <w:t>p</w:t>
      </w:r>
      <w:r>
        <w:rPr>
          <w:rFonts w:ascii="Meiryo" w:eastAsia="Meiryo" w:hAnsi="Meiryo" w:cs="Meiryo"/>
          <w:color w:val="221F1F"/>
          <w:w w:val="83"/>
          <w:sz w:val="22"/>
          <w:szCs w:val="22"/>
        </w:rPr>
        <w:t>erhaps</w:t>
      </w:r>
      <w:r>
        <w:rPr>
          <w:rFonts w:ascii="Meiryo" w:eastAsia="Meiryo" w:hAnsi="Meiryo" w:cs="Meiryo"/>
          <w:color w:val="221F1F"/>
          <w:spacing w:val="45"/>
          <w:w w:val="83"/>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7"/>
          <w:sz w:val="22"/>
          <w:szCs w:val="22"/>
        </w:rPr>
        <w:t>eﬀecti</w:t>
      </w:r>
      <w:r>
        <w:rPr>
          <w:rFonts w:ascii="Meiryo" w:eastAsia="Meiryo" w:hAnsi="Meiryo" w:cs="Meiryo"/>
          <w:color w:val="221F1F"/>
          <w:spacing w:val="-5"/>
          <w:w w:val="87"/>
          <w:sz w:val="22"/>
          <w:szCs w:val="22"/>
        </w:rPr>
        <w:t>v</w:t>
      </w:r>
      <w:r>
        <w:rPr>
          <w:rFonts w:ascii="Meiryo" w:eastAsia="Meiryo" w:hAnsi="Meiryo" w:cs="Meiryo"/>
          <w:color w:val="221F1F"/>
          <w:w w:val="87"/>
          <w:sz w:val="22"/>
          <w:szCs w:val="22"/>
        </w:rPr>
        <w:t>ely</w:t>
      </w:r>
      <w:r>
        <w:rPr>
          <w:rFonts w:ascii="Meiryo" w:eastAsia="Meiryo" w:hAnsi="Meiryo" w:cs="Meiryo"/>
          <w:color w:val="221F1F"/>
          <w:spacing w:val="22"/>
          <w:w w:val="87"/>
          <w:sz w:val="22"/>
          <w:szCs w:val="22"/>
        </w:rPr>
        <w:t xml:space="preserve"> </w:t>
      </w:r>
      <w:r>
        <w:rPr>
          <w:rFonts w:ascii="Meiryo" w:eastAsia="Meiryo" w:hAnsi="Meiryo" w:cs="Meiryo"/>
          <w:color w:val="221F1F"/>
          <w:w w:val="87"/>
          <w:sz w:val="22"/>
          <w:szCs w:val="22"/>
        </w:rPr>
        <w:t>co</w:t>
      </w:r>
      <w:r>
        <w:rPr>
          <w:rFonts w:ascii="Meiryo" w:eastAsia="Meiryo" w:hAnsi="Meiryo" w:cs="Meiryo"/>
          <w:color w:val="221F1F"/>
          <w:spacing w:val="-5"/>
          <w:w w:val="87"/>
          <w:sz w:val="22"/>
          <w:szCs w:val="22"/>
        </w:rPr>
        <w:t>nv</w:t>
      </w:r>
      <w:r>
        <w:rPr>
          <w:rFonts w:ascii="Meiryo" w:eastAsia="Meiryo" w:hAnsi="Meiryo" w:cs="Meiryo"/>
          <w:color w:val="221F1F"/>
          <w:w w:val="87"/>
          <w:sz w:val="22"/>
          <w:szCs w:val="22"/>
        </w:rPr>
        <w:t>eying</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riskiness</w:t>
      </w:r>
      <w:r>
        <w:rPr>
          <w:rFonts w:ascii="Meiryo" w:eastAsia="Meiryo" w:hAnsi="Meiryo" w:cs="Meiryo"/>
          <w:color w:val="221F1F"/>
          <w:spacing w:val="10"/>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7"/>
          <w:sz w:val="22"/>
          <w:szCs w:val="22"/>
        </w:rPr>
        <w:t>sexual</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tercourse </w:t>
      </w:r>
      <w:r>
        <w:rPr>
          <w:rFonts w:ascii="Meiryo" w:eastAsia="Meiryo" w:hAnsi="Meiryo" w:cs="Meiryo"/>
          <w:color w:val="221F1F"/>
          <w:w w:val="90"/>
          <w:sz w:val="22"/>
          <w:szCs w:val="22"/>
        </w:rPr>
        <w:t>(Hut</w:t>
      </w:r>
      <w:r>
        <w:rPr>
          <w:rFonts w:ascii="Meiryo" w:eastAsia="Meiryo" w:hAnsi="Meiryo" w:cs="Meiryo"/>
          <w:color w:val="221F1F"/>
          <w:spacing w:val="-5"/>
          <w:w w:val="90"/>
          <w:sz w:val="22"/>
          <w:szCs w:val="22"/>
        </w:rPr>
        <w:t>c</w:t>
      </w:r>
      <w:r>
        <w:rPr>
          <w:rFonts w:ascii="Meiryo" w:eastAsia="Meiryo" w:hAnsi="Meiryo" w:cs="Meiryo"/>
          <w:color w:val="221F1F"/>
          <w:w w:val="90"/>
          <w:sz w:val="22"/>
          <w:szCs w:val="22"/>
        </w:rPr>
        <w:t>hinson</w:t>
      </w:r>
      <w:r>
        <w:rPr>
          <w:rFonts w:ascii="Meiryo" w:eastAsia="Meiryo" w:hAnsi="Meiryo" w:cs="Meiryo"/>
          <w:color w:val="221F1F"/>
          <w:spacing w:val="15"/>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2003;</w:t>
      </w:r>
      <w:r>
        <w:rPr>
          <w:rFonts w:ascii="Meiryo" w:eastAsia="Meiryo" w:hAnsi="Meiryo" w:cs="Meiryo"/>
          <w:color w:val="221F1F"/>
          <w:spacing w:val="-12"/>
          <w:w w:val="82"/>
          <w:sz w:val="22"/>
          <w:szCs w:val="22"/>
        </w:rPr>
        <w:t xml:space="preserve"> </w:t>
      </w:r>
      <w:r>
        <w:rPr>
          <w:rFonts w:ascii="Meiryo" w:eastAsia="Meiryo" w:hAnsi="Meiryo" w:cs="Meiryo"/>
          <w:color w:val="221F1F"/>
          <w:sz w:val="22"/>
          <w:szCs w:val="22"/>
        </w:rPr>
        <w:t>C.</w:t>
      </w:r>
      <w:r>
        <w:rPr>
          <w:rFonts w:ascii="Meiryo" w:eastAsia="Meiryo" w:hAnsi="Meiryo" w:cs="Meiryo"/>
          <w:color w:val="221F1F"/>
          <w:spacing w:val="-5"/>
          <w:sz w:val="22"/>
          <w:szCs w:val="22"/>
        </w:rPr>
        <w:t xml:space="preserve"> </w:t>
      </w:r>
      <w:r>
        <w:rPr>
          <w:rFonts w:ascii="Meiryo" w:eastAsia="Meiryo" w:hAnsi="Meiryo" w:cs="Meiryo"/>
          <w:color w:val="221F1F"/>
          <w:w w:val="90"/>
          <w:sz w:val="22"/>
          <w:szCs w:val="22"/>
        </w:rPr>
        <w:t>Mathews</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8"/>
          <w:sz w:val="22"/>
          <w:szCs w:val="22"/>
        </w:rPr>
        <w:t>al.,</w:t>
      </w:r>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2009).</w:t>
      </w:r>
      <w:r>
        <w:rPr>
          <w:rFonts w:ascii="Meiryo" w:eastAsia="Meiryo" w:hAnsi="Meiryo" w:cs="Meiryo"/>
          <w:color w:val="221F1F"/>
          <w:spacing w:val="-16"/>
          <w:w w:val="88"/>
          <w:sz w:val="22"/>
          <w:szCs w:val="22"/>
        </w:rPr>
        <w:t xml:space="preserve"> </w:t>
      </w:r>
      <w:r>
        <w:rPr>
          <w:rFonts w:ascii="Meiryo" w:eastAsia="Meiryo" w:hAnsi="Meiryo" w:cs="Meiryo"/>
          <w:color w:val="221F1F"/>
          <w:w w:val="88"/>
          <w:sz w:val="22"/>
          <w:szCs w:val="22"/>
        </w:rPr>
        <w:t>Considering</w:t>
      </w:r>
      <w:r>
        <w:rPr>
          <w:rFonts w:ascii="Meiryo" w:eastAsia="Meiryo" w:hAnsi="Meiryo" w:cs="Meiryo"/>
          <w:color w:val="221F1F"/>
          <w:spacing w:val="34"/>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1"/>
          <w:w w:val="88"/>
          <w:sz w:val="22"/>
          <w:szCs w:val="22"/>
        </w:rPr>
        <w:t xml:space="preserve"> </w:t>
      </w:r>
      <w:r>
        <w:rPr>
          <w:rFonts w:ascii="Meiryo" w:eastAsia="Meiryo" w:hAnsi="Meiryo" w:cs="Meiryo"/>
          <w:color w:val="221F1F"/>
          <w:w w:val="89"/>
          <w:sz w:val="22"/>
          <w:szCs w:val="22"/>
        </w:rPr>
        <w:t xml:space="preserve">is </w:t>
      </w:r>
      <w:r>
        <w:rPr>
          <w:rFonts w:ascii="Meiryo" w:eastAsia="Meiryo" w:hAnsi="Meiryo" w:cs="Meiryo"/>
          <w:color w:val="221F1F"/>
          <w:w w:val="92"/>
          <w:sz w:val="22"/>
          <w:szCs w:val="22"/>
        </w:rPr>
        <w:t>highly</w:t>
      </w:r>
      <w:r>
        <w:rPr>
          <w:rFonts w:ascii="Meiryo" w:eastAsia="Meiryo" w:hAnsi="Meiryo" w:cs="Meiryo"/>
          <w:color w:val="221F1F"/>
          <w:spacing w:val="-1"/>
          <w:sz w:val="22"/>
          <w:szCs w:val="22"/>
        </w:rPr>
        <w:t xml:space="preserve"> </w:t>
      </w:r>
      <w:r>
        <w:rPr>
          <w:rFonts w:ascii="Meiryo" w:eastAsia="Meiryo" w:hAnsi="Meiryo" w:cs="Meiryo"/>
          <w:color w:val="221F1F"/>
          <w:w w:val="89"/>
          <w:sz w:val="22"/>
          <w:szCs w:val="22"/>
        </w:rPr>
        <w:t>heritable</w:t>
      </w:r>
      <w:r>
        <w:rPr>
          <w:rFonts w:ascii="Meiryo" w:eastAsia="Meiryo" w:hAnsi="Meiryo" w:cs="Meiryo"/>
          <w:color w:val="221F1F"/>
          <w:spacing w:val="18"/>
          <w:w w:val="89"/>
          <w:sz w:val="22"/>
          <w:szCs w:val="22"/>
        </w:rPr>
        <w:t xml:space="preserve"> </w:t>
      </w:r>
      <w:r>
        <w:rPr>
          <w:rFonts w:ascii="Meiryo" w:eastAsia="Meiryo" w:hAnsi="Meiryo" w:cs="Meiryo"/>
          <w:color w:val="221F1F"/>
          <w:w w:val="89"/>
          <w:sz w:val="22"/>
          <w:szCs w:val="22"/>
        </w:rPr>
        <w:t>(Bou</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hard,</w:t>
      </w:r>
      <w:r>
        <w:rPr>
          <w:rFonts w:ascii="Meiryo" w:eastAsia="Meiryo" w:hAnsi="Meiryo" w:cs="Meiryo"/>
          <w:color w:val="221F1F"/>
          <w:spacing w:val="14"/>
          <w:w w:val="89"/>
          <w:sz w:val="22"/>
          <w:szCs w:val="22"/>
        </w:rPr>
        <w:t xml:space="preserve"> </w:t>
      </w:r>
      <w:r>
        <w:rPr>
          <w:rFonts w:ascii="Meiryo" w:eastAsia="Meiryo" w:hAnsi="Meiryo" w:cs="Meiryo"/>
          <w:color w:val="221F1F"/>
          <w:sz w:val="22"/>
          <w:szCs w:val="22"/>
        </w:rPr>
        <w:t>Jr.,</w:t>
      </w:r>
      <w:r>
        <w:rPr>
          <w:rFonts w:ascii="Meiryo" w:eastAsia="Meiryo" w:hAnsi="Meiryo" w:cs="Meiryo"/>
          <w:color w:val="221F1F"/>
          <w:spacing w:val="-25"/>
          <w:sz w:val="22"/>
          <w:szCs w:val="22"/>
        </w:rPr>
        <w:t xml:space="preserve"> </w:t>
      </w:r>
      <w:r>
        <w:rPr>
          <w:rFonts w:ascii="Meiryo" w:eastAsia="Meiryo" w:hAnsi="Meiryo" w:cs="Meiryo"/>
          <w:color w:val="221F1F"/>
          <w:w w:val="85"/>
          <w:sz w:val="22"/>
          <w:szCs w:val="22"/>
        </w:rPr>
        <w:t>2004)</w:t>
      </w:r>
      <w:r>
        <w:rPr>
          <w:rFonts w:ascii="Meiryo" w:eastAsia="Meiryo" w:hAnsi="Meiryo" w:cs="Meiryo"/>
          <w:color w:val="221F1F"/>
          <w:spacing w:val="-15"/>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t</w:t>
      </w:r>
      <w:r>
        <w:rPr>
          <w:rFonts w:ascii="Meiryo" w:eastAsia="Meiryo" w:hAnsi="Meiryo" w:cs="Meiryo"/>
          <w:color w:val="221F1F"/>
          <w:spacing w:val="-5"/>
          <w:w w:val="85"/>
          <w:sz w:val="22"/>
          <w:szCs w:val="22"/>
        </w:rPr>
        <w:t>h</w:t>
      </w:r>
      <w:r>
        <w:rPr>
          <w:rFonts w:ascii="Meiryo" w:eastAsia="Meiryo" w:hAnsi="Meiryo" w:cs="Meiryo"/>
          <w:color w:val="221F1F"/>
          <w:w w:val="85"/>
          <w:sz w:val="22"/>
          <w:szCs w:val="22"/>
        </w:rPr>
        <w:t>us</w:t>
      </w:r>
      <w:r>
        <w:rPr>
          <w:rFonts w:ascii="Meiryo" w:eastAsia="Meiryo" w:hAnsi="Meiryo" w:cs="Meiryo"/>
          <w:color w:val="221F1F"/>
          <w:spacing w:val="29"/>
          <w:w w:val="85"/>
          <w:sz w:val="22"/>
          <w:szCs w:val="22"/>
        </w:rPr>
        <w:t xml:space="preserve"> </w:t>
      </w:r>
      <w:r>
        <w:rPr>
          <w:rFonts w:ascii="Meiryo" w:eastAsia="Meiryo" w:hAnsi="Meiryo" w:cs="Meiryo"/>
          <w:color w:val="221F1F"/>
          <w:w w:val="85"/>
          <w:sz w:val="22"/>
          <w:szCs w:val="22"/>
        </w:rPr>
        <w:t>highly</w:t>
      </w:r>
      <w:r>
        <w:rPr>
          <w:rFonts w:ascii="Meiryo" w:eastAsia="Meiryo" w:hAnsi="Meiryo" w:cs="Meiryo"/>
          <w:color w:val="221F1F"/>
          <w:spacing w:val="55"/>
          <w:w w:val="85"/>
          <w:sz w:val="22"/>
          <w:szCs w:val="22"/>
        </w:rPr>
        <w:t xml:space="preserve"> </w:t>
      </w:r>
      <w:r>
        <w:rPr>
          <w:rFonts w:ascii="Meiryo" w:eastAsia="Meiryo" w:hAnsi="Meiryo" w:cs="Meiryo"/>
          <w:color w:val="221F1F"/>
          <w:w w:val="85"/>
          <w:sz w:val="22"/>
          <w:szCs w:val="22"/>
        </w:rPr>
        <w:t>correlated</w:t>
      </w:r>
      <w:r>
        <w:rPr>
          <w:rFonts w:ascii="Meiryo" w:eastAsia="Meiryo" w:hAnsi="Meiryo" w:cs="Meiryo"/>
          <w:color w:val="221F1F"/>
          <w:spacing w:val="43"/>
          <w:w w:val="85"/>
          <w:sz w:val="22"/>
          <w:szCs w:val="22"/>
        </w:rPr>
        <w:t xml:space="preserve"> </w:t>
      </w:r>
      <w:r>
        <w:rPr>
          <w:rFonts w:ascii="Meiryo" w:eastAsia="Meiryo" w:hAnsi="Meiryo" w:cs="Meiryo"/>
          <w:color w:val="221F1F"/>
          <w:w w:val="85"/>
          <w:sz w:val="22"/>
          <w:szCs w:val="22"/>
        </w:rPr>
        <w:t>across</w:t>
      </w:r>
      <w:r>
        <w:rPr>
          <w:rFonts w:ascii="Meiryo" w:eastAsia="Meiryo" w:hAnsi="Meiryo" w:cs="Meiryo"/>
          <w:color w:val="221F1F"/>
          <w:spacing w:val="4"/>
          <w:w w:val="85"/>
          <w:sz w:val="22"/>
          <w:szCs w:val="22"/>
        </w:rPr>
        <w:t xml:space="preserve"> </w:t>
      </w:r>
      <w:r>
        <w:rPr>
          <w:rFonts w:ascii="Meiryo" w:eastAsia="Meiryo" w:hAnsi="Meiryo" w:cs="Meiryo"/>
          <w:color w:val="221F1F"/>
          <w:sz w:val="22"/>
          <w:szCs w:val="22"/>
        </w:rPr>
        <w:t>generations,</w:t>
      </w:r>
    </w:p>
    <w:p>
      <w:pPr>
        <w:spacing w:before="5" w:line="252" w:lineRule="auto"/>
        <w:ind w:left="155" w:right="492"/>
        <w:rPr>
          <w:rFonts w:ascii="Meiryo" w:eastAsia="Meiryo" w:hAnsi="Meiryo" w:cs="Meiryo"/>
          <w:sz w:val="22"/>
          <w:szCs w:val="22"/>
        </w:rPr>
      </w:pPr>
      <w:r>
        <w:rPr>
          <w:rFonts w:ascii="Meiryo" w:eastAsia="Meiryo" w:hAnsi="Meiryo" w:cs="Meiryo"/>
          <w:color w:val="221F1F"/>
          <w:w w:val="90"/>
          <w:sz w:val="22"/>
          <w:szCs w:val="22"/>
        </w:rPr>
        <w:t>this</w:t>
      </w:r>
      <w:r>
        <w:rPr>
          <w:rFonts w:ascii="Meiryo" w:eastAsia="Meiryo" w:hAnsi="Meiryo" w:cs="Meiryo"/>
          <w:color w:val="221F1F"/>
          <w:spacing w:val="14"/>
          <w:w w:val="90"/>
          <w:sz w:val="22"/>
          <w:szCs w:val="22"/>
        </w:rPr>
        <w:t xml:space="preserve"> </w:t>
      </w:r>
      <w:r>
        <w:rPr>
          <w:rFonts w:ascii="Meiryo" w:eastAsia="Meiryo" w:hAnsi="Meiryo" w:cs="Meiryo"/>
          <w:color w:val="221F1F"/>
          <w:w w:val="90"/>
          <w:sz w:val="22"/>
          <w:szCs w:val="22"/>
        </w:rPr>
        <w:t>alternati</w:t>
      </w:r>
      <w:r>
        <w:rPr>
          <w:rFonts w:ascii="Meiryo" w:eastAsia="Meiryo" w:hAnsi="Meiryo" w:cs="Meiryo"/>
          <w:color w:val="221F1F"/>
          <w:spacing w:val="-4"/>
          <w:w w:val="90"/>
          <w:sz w:val="22"/>
          <w:szCs w:val="22"/>
        </w:rPr>
        <w:t>v</w:t>
      </w:r>
      <w:r>
        <w:rPr>
          <w:rFonts w:ascii="Meiryo" w:eastAsia="Meiryo" w:hAnsi="Meiryo" w:cs="Meiryo"/>
          <w:color w:val="221F1F"/>
          <w:w w:val="90"/>
          <w:sz w:val="22"/>
          <w:szCs w:val="22"/>
        </w:rPr>
        <w:t>e</w:t>
      </w:r>
      <w:r>
        <w:rPr>
          <w:rFonts w:ascii="Meiryo" w:eastAsia="Meiryo" w:hAnsi="Meiryo" w:cs="Meiryo"/>
          <w:color w:val="221F1F"/>
          <w:spacing w:val="10"/>
          <w:w w:val="90"/>
          <w:sz w:val="22"/>
          <w:szCs w:val="22"/>
        </w:rPr>
        <w:t xml:space="preserve"> </w:t>
      </w:r>
      <w:proofErr w:type="spellStart"/>
      <w:r>
        <w:rPr>
          <w:rFonts w:ascii="Meiryo" w:eastAsia="Meiryo" w:hAnsi="Meiryo" w:cs="Meiryo"/>
          <w:color w:val="221F1F"/>
          <w:w w:val="90"/>
          <w:sz w:val="22"/>
          <w:szCs w:val="22"/>
        </w:rPr>
        <w:t>explaination</w:t>
      </w:r>
      <w:proofErr w:type="spellEnd"/>
      <w:r>
        <w:rPr>
          <w:rFonts w:ascii="Meiryo" w:eastAsia="Meiryo" w:hAnsi="Meiryo" w:cs="Meiryo"/>
          <w:color w:val="221F1F"/>
          <w:spacing w:val="20"/>
          <w:w w:val="90"/>
          <w:sz w:val="22"/>
          <w:szCs w:val="22"/>
        </w:rPr>
        <w:t xml:space="preserve"> </w:t>
      </w:r>
      <w:r>
        <w:rPr>
          <w:rFonts w:ascii="Meiryo" w:eastAsia="Meiryo" w:hAnsi="Meiryo" w:cs="Meiryo"/>
          <w:color w:val="221F1F"/>
          <w:spacing w:val="-5"/>
          <w:w w:val="90"/>
          <w:sz w:val="22"/>
          <w:szCs w:val="22"/>
        </w:rPr>
        <w:t>w</w:t>
      </w:r>
      <w:r>
        <w:rPr>
          <w:rFonts w:ascii="Meiryo" w:eastAsia="Meiryo" w:hAnsi="Meiryo" w:cs="Meiryo"/>
          <w:color w:val="221F1F"/>
          <w:w w:val="90"/>
          <w:sz w:val="22"/>
          <w:szCs w:val="22"/>
        </w:rPr>
        <w:t>ould</w:t>
      </w:r>
      <w:r>
        <w:rPr>
          <w:rFonts w:ascii="Meiryo" w:eastAsia="Meiryo" w:hAnsi="Meiryo" w:cs="Meiryo"/>
          <w:color w:val="221F1F"/>
          <w:spacing w:val="3"/>
          <w:w w:val="90"/>
          <w:sz w:val="22"/>
          <w:szCs w:val="22"/>
        </w:rPr>
        <w:t xml:space="preserve"> </w:t>
      </w:r>
      <w:r>
        <w:rPr>
          <w:rFonts w:ascii="Meiryo" w:eastAsia="Meiryo" w:hAnsi="Meiryo" w:cs="Meiryo"/>
          <w:color w:val="221F1F"/>
          <w:sz w:val="22"/>
          <w:szCs w:val="22"/>
        </w:rPr>
        <w:t>still</w:t>
      </w:r>
      <w:r>
        <w:rPr>
          <w:rFonts w:ascii="Meiryo" w:eastAsia="Meiryo" w:hAnsi="Meiryo" w:cs="Meiryo"/>
          <w:color w:val="221F1F"/>
          <w:spacing w:val="-8"/>
          <w:sz w:val="22"/>
          <w:szCs w:val="22"/>
        </w:rPr>
        <w:t xml:space="preserve"> </w:t>
      </w:r>
      <w:r>
        <w:rPr>
          <w:rFonts w:ascii="Meiryo" w:eastAsia="Meiryo" w:hAnsi="Meiryo" w:cs="Meiryo"/>
          <w:color w:val="221F1F"/>
          <w:spacing w:val="5"/>
          <w:w w:val="89"/>
          <w:sz w:val="22"/>
          <w:szCs w:val="22"/>
        </w:rPr>
        <w:t>b</w:t>
      </w:r>
      <w:r>
        <w:rPr>
          <w:rFonts w:ascii="Meiryo" w:eastAsia="Meiryo" w:hAnsi="Meiryo" w:cs="Meiryo"/>
          <w:color w:val="221F1F"/>
          <w:w w:val="89"/>
          <w:sz w:val="22"/>
          <w:szCs w:val="22"/>
        </w:rPr>
        <w:t>e</w:t>
      </w:r>
      <w:r>
        <w:rPr>
          <w:rFonts w:ascii="Meiryo" w:eastAsia="Meiryo" w:hAnsi="Meiryo" w:cs="Meiryo"/>
          <w:color w:val="221F1F"/>
          <w:spacing w:val="-5"/>
          <w:w w:val="89"/>
          <w:sz w:val="22"/>
          <w:szCs w:val="22"/>
        </w:rPr>
        <w:t xml:space="preserve"> </w:t>
      </w:r>
      <w:r>
        <w:rPr>
          <w:rFonts w:ascii="Meiryo" w:eastAsia="Meiryo" w:hAnsi="Meiryo" w:cs="Meiryo"/>
          <w:color w:val="221F1F"/>
          <w:w w:val="89"/>
          <w:sz w:val="22"/>
          <w:szCs w:val="22"/>
        </w:rPr>
        <w:t>consiste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with</w:t>
      </w:r>
      <w:r>
        <w:rPr>
          <w:rFonts w:ascii="Meiryo" w:eastAsia="Meiryo" w:hAnsi="Meiryo" w:cs="Meiryo"/>
          <w:color w:val="221F1F"/>
          <w:spacing w:val="26"/>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traditional</w:t>
      </w:r>
      <w:r>
        <w:rPr>
          <w:rFonts w:ascii="Meiryo" w:eastAsia="Meiryo" w:hAnsi="Meiryo" w:cs="Meiryo"/>
          <w:color w:val="221F1F"/>
          <w:spacing w:val="51"/>
          <w:w w:val="89"/>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spacing w:val="-6"/>
          <w:w w:val="102"/>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81"/>
          <w:sz w:val="22"/>
          <w:szCs w:val="22"/>
        </w:rPr>
        <w:t xml:space="preserve">een </w:t>
      </w:r>
      <w:r>
        <w:rPr>
          <w:rFonts w:ascii="Meiryo" w:eastAsia="Meiryo" w:hAnsi="Meiryo" w:cs="Meiryo"/>
          <w:color w:val="221F1F"/>
          <w:w w:val="89"/>
          <w:sz w:val="22"/>
          <w:szCs w:val="22"/>
        </w:rPr>
        <w:t>family</w:t>
      </w:r>
      <w:r>
        <w:rPr>
          <w:rFonts w:ascii="Meiryo" w:eastAsia="Meiryo" w:hAnsi="Meiryo" w:cs="Meiryo"/>
          <w:color w:val="221F1F"/>
          <w:spacing w:val="27"/>
          <w:w w:val="89"/>
          <w:sz w:val="22"/>
          <w:szCs w:val="22"/>
        </w:rPr>
        <w:t xml:space="preserve"> </w:t>
      </w:r>
      <w:r>
        <w:rPr>
          <w:rFonts w:ascii="Meiryo" w:eastAsia="Meiryo" w:hAnsi="Meiryo" w:cs="Meiryo"/>
          <w:color w:val="221F1F"/>
          <w:w w:val="89"/>
          <w:sz w:val="22"/>
          <w:szCs w:val="22"/>
        </w:rPr>
        <w:t>ﬁndings,</w:t>
      </w:r>
      <w:r>
        <w:rPr>
          <w:rFonts w:ascii="Meiryo" w:eastAsia="Meiryo" w:hAnsi="Meiryo" w:cs="Meiryo"/>
          <w:color w:val="221F1F"/>
          <w:spacing w:val="-2"/>
          <w:w w:val="89"/>
          <w:sz w:val="22"/>
          <w:szCs w:val="22"/>
        </w:rPr>
        <w:t xml:space="preserve"> </w:t>
      </w:r>
      <w:r>
        <w:rPr>
          <w:rFonts w:ascii="Meiryo" w:eastAsia="Meiryo" w:hAnsi="Meiryo" w:cs="Meiryo"/>
          <w:color w:val="221F1F"/>
          <w:w w:val="89"/>
          <w:sz w:val="22"/>
          <w:szCs w:val="22"/>
        </w:rPr>
        <w:t>whi</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w:t>
      </w:r>
      <w:r>
        <w:rPr>
          <w:rFonts w:ascii="Meiryo" w:eastAsia="Meiryo" w:hAnsi="Meiryo" w:cs="Meiryo"/>
          <w:color w:val="221F1F"/>
          <w:spacing w:val="13"/>
          <w:w w:val="89"/>
          <w:sz w:val="22"/>
          <w:szCs w:val="22"/>
        </w:rPr>
        <w:t xml:space="preserve"> </w:t>
      </w:r>
      <w:r>
        <w:rPr>
          <w:rFonts w:ascii="Meiryo" w:eastAsia="Meiryo" w:hAnsi="Meiryo" w:cs="Meiryo"/>
          <w:color w:val="221F1F"/>
          <w:w w:val="89"/>
          <w:sz w:val="22"/>
          <w:szCs w:val="22"/>
        </w:rPr>
        <w:t>do</w:t>
      </w:r>
      <w:r>
        <w:rPr>
          <w:rFonts w:ascii="Meiryo" w:eastAsia="Meiryo" w:hAnsi="Meiryo" w:cs="Meiryo"/>
          <w:color w:val="221F1F"/>
          <w:spacing w:val="3"/>
          <w:w w:val="89"/>
          <w:sz w:val="22"/>
          <w:szCs w:val="22"/>
        </w:rPr>
        <w:t xml:space="preserve"> </w:t>
      </w:r>
      <w:r>
        <w:rPr>
          <w:rFonts w:ascii="Meiryo" w:eastAsia="Meiryo" w:hAnsi="Meiryo" w:cs="Meiryo"/>
          <w:color w:val="221F1F"/>
          <w:w w:val="89"/>
          <w:sz w:val="22"/>
          <w:szCs w:val="22"/>
        </w:rPr>
        <w:t>not</w:t>
      </w:r>
      <w:r>
        <w:rPr>
          <w:rFonts w:ascii="Meiryo" w:eastAsia="Meiryo" w:hAnsi="Meiryo" w:cs="Meiryo"/>
          <w:color w:val="221F1F"/>
          <w:spacing w:val="12"/>
          <w:w w:val="89"/>
          <w:sz w:val="22"/>
          <w:szCs w:val="22"/>
        </w:rPr>
        <w:t xml:space="preserve"> </w:t>
      </w:r>
      <w:r>
        <w:rPr>
          <w:rFonts w:ascii="Meiryo" w:eastAsia="Meiryo" w:hAnsi="Meiryo" w:cs="Meiryo"/>
          <w:color w:val="221F1F"/>
          <w:w w:val="89"/>
          <w:sz w:val="22"/>
          <w:szCs w:val="22"/>
        </w:rPr>
        <w:t>co</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trol</w:t>
      </w:r>
      <w:r>
        <w:rPr>
          <w:rFonts w:ascii="Meiryo" w:eastAsia="Meiryo" w:hAnsi="Meiryo" w:cs="Meiryo"/>
          <w:color w:val="221F1F"/>
          <w:spacing w:val="18"/>
          <w:w w:val="89"/>
          <w:sz w:val="22"/>
          <w:szCs w:val="22"/>
        </w:rPr>
        <w:t xml:space="preserve"> </w:t>
      </w:r>
      <w:r>
        <w:rPr>
          <w:rFonts w:ascii="Meiryo" w:eastAsia="Meiryo" w:hAnsi="Meiryo" w:cs="Meiryo"/>
          <w:color w:val="221F1F"/>
          <w:w w:val="89"/>
          <w:sz w:val="22"/>
          <w:szCs w:val="22"/>
        </w:rPr>
        <w:t>for</w:t>
      </w:r>
      <w:r>
        <w:rPr>
          <w:rFonts w:ascii="Meiryo" w:eastAsia="Meiryo" w:hAnsi="Meiryo" w:cs="Meiryo"/>
          <w:color w:val="221F1F"/>
          <w:spacing w:val="7"/>
          <w:w w:val="89"/>
          <w:sz w:val="22"/>
          <w:szCs w:val="22"/>
        </w:rPr>
        <w:t xml:space="preserve"> </w:t>
      </w:r>
      <w:r>
        <w:rPr>
          <w:rFonts w:ascii="Meiryo" w:eastAsia="Meiryo" w:hAnsi="Meiryo" w:cs="Meiryo"/>
          <w:color w:val="221F1F"/>
          <w:w w:val="89"/>
          <w:sz w:val="22"/>
          <w:szCs w:val="22"/>
        </w:rPr>
        <w:t>maternal</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(Hal</w:t>
      </w:r>
      <w:r>
        <w:rPr>
          <w:rFonts w:ascii="Meiryo" w:eastAsia="Meiryo" w:hAnsi="Meiryo" w:cs="Meiryo"/>
          <w:color w:val="221F1F"/>
          <w:spacing w:val="6"/>
          <w:w w:val="89"/>
          <w:sz w:val="22"/>
          <w:szCs w:val="22"/>
        </w:rPr>
        <w:t>p</w:t>
      </w:r>
      <w:r>
        <w:rPr>
          <w:rFonts w:ascii="Meiryo" w:eastAsia="Meiryo" w:hAnsi="Meiryo" w:cs="Meiryo"/>
          <w:color w:val="221F1F"/>
          <w:w w:val="89"/>
          <w:sz w:val="22"/>
          <w:szCs w:val="22"/>
        </w:rPr>
        <w:t>ern</w:t>
      </w:r>
      <w:r>
        <w:rPr>
          <w:rFonts w:ascii="Meiryo" w:eastAsia="Meiryo" w:hAnsi="Meiryo" w:cs="Meiryo"/>
          <w:color w:val="221F1F"/>
          <w:spacing w:val="26"/>
          <w:w w:val="89"/>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 xml:space="preserve">2000; </w:t>
      </w:r>
      <w:r>
        <w:rPr>
          <w:rFonts w:ascii="Meiryo" w:eastAsia="Meiryo" w:hAnsi="Meiryo" w:cs="Meiryo"/>
          <w:color w:val="221F1F"/>
          <w:sz w:val="22"/>
          <w:szCs w:val="22"/>
        </w:rPr>
        <w:t>Mott,</w:t>
      </w:r>
      <w:r>
        <w:rPr>
          <w:rFonts w:ascii="Meiryo" w:eastAsia="Meiryo" w:hAnsi="Meiryo" w:cs="Meiryo"/>
          <w:color w:val="221F1F"/>
          <w:spacing w:val="-17"/>
          <w:sz w:val="22"/>
          <w:szCs w:val="22"/>
        </w:rPr>
        <w:t xml:space="preserve"> </w:t>
      </w:r>
      <w:r>
        <w:rPr>
          <w:rFonts w:ascii="Meiryo" w:eastAsia="Meiryo" w:hAnsi="Meiryo" w:cs="Meiryo"/>
          <w:color w:val="221F1F"/>
          <w:w w:val="78"/>
          <w:sz w:val="22"/>
          <w:szCs w:val="22"/>
        </w:rPr>
        <w:t>1983;</w:t>
      </w:r>
      <w:r>
        <w:rPr>
          <w:rFonts w:ascii="Meiryo" w:eastAsia="Meiryo" w:hAnsi="Meiryo" w:cs="Meiryo"/>
          <w:color w:val="221F1F"/>
          <w:spacing w:val="16"/>
          <w:w w:val="78"/>
          <w:sz w:val="22"/>
          <w:szCs w:val="22"/>
        </w:rPr>
        <w:t xml:space="preserve"> </w:t>
      </w:r>
      <w:r>
        <w:rPr>
          <w:rFonts w:ascii="Meiryo" w:eastAsia="Meiryo" w:hAnsi="Meiryo" w:cs="Meiryo"/>
          <w:color w:val="221F1F"/>
          <w:spacing w:val="-6"/>
          <w:sz w:val="22"/>
          <w:szCs w:val="22"/>
        </w:rPr>
        <w:t>P</w:t>
      </w:r>
      <w:r>
        <w:rPr>
          <w:rFonts w:ascii="Meiryo" w:eastAsia="Meiryo" w:hAnsi="Meiryo" w:cs="Meiryo"/>
          <w:color w:val="221F1F"/>
          <w:sz w:val="22"/>
          <w:szCs w:val="22"/>
        </w:rPr>
        <w:t>aul</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2"/>
          <w:sz w:val="22"/>
          <w:szCs w:val="22"/>
        </w:rPr>
        <w:t>al.,</w:t>
      </w:r>
      <w:r>
        <w:rPr>
          <w:rFonts w:ascii="Meiryo" w:eastAsia="Meiryo" w:hAnsi="Meiryo" w:cs="Meiryo"/>
          <w:color w:val="221F1F"/>
          <w:spacing w:val="29"/>
          <w:w w:val="82"/>
          <w:sz w:val="22"/>
          <w:szCs w:val="22"/>
        </w:rPr>
        <w:t xml:space="preserve"> </w:t>
      </w:r>
      <w:r>
        <w:rPr>
          <w:rFonts w:ascii="Meiryo" w:eastAsia="Meiryo" w:hAnsi="Meiryo" w:cs="Meiryo"/>
          <w:color w:val="221F1F"/>
          <w:w w:val="82"/>
          <w:sz w:val="22"/>
          <w:szCs w:val="22"/>
        </w:rPr>
        <w:t>2000;</w:t>
      </w:r>
      <w:r>
        <w:rPr>
          <w:rFonts w:ascii="Meiryo" w:eastAsia="Meiryo" w:hAnsi="Meiryo" w:cs="Meiryo"/>
          <w:color w:val="221F1F"/>
          <w:spacing w:val="-12"/>
          <w:w w:val="82"/>
          <w:sz w:val="22"/>
          <w:szCs w:val="22"/>
        </w:rPr>
        <w:t xml:space="preserve"> </w:t>
      </w:r>
      <w:r>
        <w:rPr>
          <w:rFonts w:ascii="Meiryo" w:eastAsia="Meiryo" w:hAnsi="Meiryo" w:cs="Meiryo"/>
          <w:color w:val="221F1F"/>
          <w:spacing w:val="-16"/>
          <w:w w:val="90"/>
          <w:sz w:val="22"/>
          <w:szCs w:val="22"/>
        </w:rPr>
        <w:t>W</w:t>
      </w:r>
      <w:r>
        <w:rPr>
          <w:rFonts w:ascii="Meiryo" w:eastAsia="Meiryo" w:hAnsi="Meiryo" w:cs="Meiryo"/>
          <w:color w:val="221F1F"/>
          <w:spacing w:val="5"/>
          <w:w w:val="90"/>
          <w:sz w:val="22"/>
          <w:szCs w:val="22"/>
        </w:rPr>
        <w:t>o</w:t>
      </w:r>
      <w:r>
        <w:rPr>
          <w:rFonts w:ascii="Meiryo" w:eastAsia="Meiryo" w:hAnsi="Meiryo" w:cs="Meiryo"/>
          <w:color w:val="221F1F"/>
          <w:spacing w:val="6"/>
          <w:w w:val="90"/>
          <w:sz w:val="22"/>
          <w:szCs w:val="22"/>
        </w:rPr>
        <w:t>o</w:t>
      </w:r>
      <w:r>
        <w:rPr>
          <w:rFonts w:ascii="Meiryo" w:eastAsia="Meiryo" w:hAnsi="Meiryo" w:cs="Meiryo"/>
          <w:color w:val="221F1F"/>
          <w:w w:val="90"/>
          <w:sz w:val="22"/>
          <w:szCs w:val="22"/>
        </w:rPr>
        <w:t>d</w:t>
      </w:r>
      <w:r>
        <w:rPr>
          <w:rFonts w:ascii="Meiryo" w:eastAsia="Meiryo" w:hAnsi="Meiryo" w:cs="Meiryo"/>
          <w:color w:val="221F1F"/>
          <w:spacing w:val="-5"/>
          <w:w w:val="90"/>
          <w:sz w:val="22"/>
          <w:szCs w:val="22"/>
        </w:rPr>
        <w:t>w</w:t>
      </w:r>
      <w:r>
        <w:rPr>
          <w:rFonts w:ascii="Meiryo" w:eastAsia="Meiryo" w:hAnsi="Meiryo" w:cs="Meiryo"/>
          <w:color w:val="221F1F"/>
          <w:w w:val="90"/>
          <w:sz w:val="22"/>
          <w:szCs w:val="22"/>
        </w:rPr>
        <w:t>ard</w:t>
      </w:r>
      <w:r>
        <w:rPr>
          <w:rFonts w:ascii="Meiryo" w:eastAsia="Meiryo" w:hAnsi="Meiryo" w:cs="Meiryo"/>
          <w:color w:val="221F1F"/>
          <w:spacing w:val="11"/>
          <w:w w:val="90"/>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w w:val="84"/>
          <w:sz w:val="22"/>
          <w:szCs w:val="22"/>
        </w:rPr>
        <w:t>al.,</w:t>
      </w:r>
      <w:r>
        <w:rPr>
          <w:rFonts w:ascii="Meiryo" w:eastAsia="Meiryo" w:hAnsi="Meiryo" w:cs="Meiryo"/>
          <w:color w:val="221F1F"/>
          <w:spacing w:val="21"/>
          <w:w w:val="84"/>
          <w:sz w:val="22"/>
          <w:szCs w:val="22"/>
        </w:rPr>
        <w:t xml:space="preserve"> </w:t>
      </w:r>
      <w:r>
        <w:rPr>
          <w:rFonts w:ascii="Meiryo" w:eastAsia="Meiryo" w:hAnsi="Meiryo" w:cs="Meiryo"/>
          <w:color w:val="221F1F"/>
          <w:w w:val="84"/>
          <w:sz w:val="22"/>
          <w:szCs w:val="22"/>
        </w:rPr>
        <w:t>2001).</w:t>
      </w:r>
      <w:ins w:id="924" w:author="0" w:date="2015-11-12T21:40:00Z">
        <w:r>
          <w:rPr>
            <w:rFonts w:ascii="Meiryo" w:eastAsia="Meiryo" w:hAnsi="Meiryo" w:cs="Meiryo"/>
            <w:color w:val="221F1F"/>
            <w:w w:val="84"/>
            <w:sz w:val="22"/>
            <w:szCs w:val="22"/>
          </w:rPr>
          <w:t xml:space="preserve">  However, we note that the Hardin and Mendle (2012?) findings, using biometrically-informed data, implicated the shared environment in this causal process.  </w:t>
        </w:r>
      </w:ins>
      <w:ins w:id="925" w:author="0" w:date="2015-11-12T21:41:00Z">
        <w:r>
          <w:rPr>
            <w:rFonts w:ascii="Meiryo" w:eastAsia="Meiryo" w:hAnsi="Meiryo" w:cs="Meiryo"/>
            <w:color w:val="221F1F"/>
            <w:w w:val="84"/>
            <w:sz w:val="22"/>
            <w:szCs w:val="22"/>
          </w:rPr>
          <w:t>Our</w:t>
        </w:r>
      </w:ins>
      <w:ins w:id="926" w:author="0" w:date="2015-11-12T21:40:00Z">
        <w:r>
          <w:rPr>
            <w:rFonts w:ascii="Meiryo" w:eastAsia="Meiryo" w:hAnsi="Meiryo" w:cs="Meiryo"/>
            <w:color w:val="221F1F"/>
            <w:w w:val="84"/>
            <w:sz w:val="22"/>
            <w:szCs w:val="22"/>
          </w:rPr>
          <w:t xml:space="preserve"> results are entirely consistent with </w:t>
        </w:r>
      </w:ins>
      <w:ins w:id="927" w:author="0" w:date="2015-11-12T21:41:00Z">
        <w:r>
          <w:rPr>
            <w:rFonts w:ascii="Meiryo" w:eastAsia="Meiryo" w:hAnsi="Meiryo" w:cs="Meiryo"/>
            <w:color w:val="221F1F"/>
            <w:w w:val="84"/>
            <w:sz w:val="22"/>
            <w:szCs w:val="22"/>
          </w:rPr>
          <w:t>theirs</w:t>
        </w:r>
      </w:ins>
      <w:ins w:id="928" w:author="0" w:date="2015-11-12T21:40:00Z">
        <w:r>
          <w:rPr>
            <w:rFonts w:ascii="Meiryo" w:eastAsia="Meiryo" w:hAnsi="Meiryo" w:cs="Meiryo"/>
            <w:color w:val="221F1F"/>
            <w:w w:val="84"/>
            <w:sz w:val="22"/>
            <w:szCs w:val="22"/>
          </w:rPr>
          <w:t>, using a different dataset</w:t>
        </w:r>
      </w:ins>
      <w:ins w:id="929" w:author="0" w:date="2015-11-12T21:41:00Z">
        <w:r>
          <w:rPr>
            <w:rFonts w:ascii="Meiryo" w:eastAsia="Meiryo" w:hAnsi="Meiryo" w:cs="Meiryo"/>
            <w:color w:val="221F1F"/>
            <w:w w:val="84"/>
            <w:sz w:val="22"/>
            <w:szCs w:val="22"/>
          </w:rPr>
          <w:t xml:space="preserve"> and a different methodological approach to identify important sources of variance.</w:t>
        </w:r>
      </w:ins>
    </w:p>
    <w:p>
      <w:pPr>
        <w:spacing w:before="5" w:line="252" w:lineRule="auto"/>
        <w:ind w:left="155" w:right="103" w:firstLine="542"/>
        <w:rPr>
          <w:rFonts w:ascii="Meiryo" w:eastAsia="Meiryo" w:hAnsi="Meiryo" w:cs="Meiryo"/>
          <w:sz w:val="22"/>
          <w:szCs w:val="22"/>
        </w:rPr>
      </w:pPr>
      <w:r>
        <w:rPr>
          <w:rFonts w:ascii="Meiryo" w:eastAsia="Meiryo" w:hAnsi="Meiryo" w:cs="Meiryo"/>
          <w:b/>
          <w:color w:val="221F1F"/>
          <w:sz w:val="22"/>
          <w:szCs w:val="22"/>
        </w:rPr>
        <w:t>Within</w:t>
      </w:r>
      <w:ins w:id="930" w:author="0" w:date="2015-11-12T21:41:00Z">
        <w:r>
          <w:rPr>
            <w:rFonts w:ascii="Meiryo" w:eastAsia="Meiryo" w:hAnsi="Meiryo" w:cs="Meiryo"/>
            <w:b/>
            <w:color w:val="221F1F"/>
            <w:sz w:val="22"/>
            <w:szCs w:val="22"/>
          </w:rPr>
          <w:t>-Family Results</w:t>
        </w:r>
      </w:ins>
      <w:r>
        <w:rPr>
          <w:rFonts w:ascii="Meiryo" w:eastAsia="Meiryo" w:hAnsi="Meiryo" w:cs="Meiryo"/>
          <w:b/>
          <w:color w:val="221F1F"/>
          <w:sz w:val="22"/>
          <w:szCs w:val="22"/>
        </w:rPr>
        <w:t xml:space="preserve">.  </w:t>
      </w:r>
      <w:r>
        <w:rPr>
          <w:rFonts w:ascii="Meiryo" w:eastAsia="Meiryo" w:hAnsi="Meiryo" w:cs="Meiryo"/>
          <w:b/>
          <w:color w:val="221F1F"/>
          <w:spacing w:val="1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26"/>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 xml:space="preserve">within-family </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analyses,</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eﬀect</w:t>
      </w:r>
      <w:r>
        <w:rPr>
          <w:rFonts w:ascii="Meiryo" w:eastAsia="Meiryo" w:hAnsi="Meiryo" w:cs="Meiryo"/>
          <w:color w:val="221F1F"/>
          <w:spacing w:val="-3"/>
          <w:w w:val="87"/>
          <w:sz w:val="22"/>
          <w:szCs w:val="22"/>
        </w:rPr>
        <w:t xml:space="preserve"> </w:t>
      </w:r>
      <w:r>
        <w:rPr>
          <w:rFonts w:ascii="Meiryo" w:eastAsia="Meiryo" w:hAnsi="Meiryo" w:cs="Meiryo"/>
          <w:color w:val="221F1F"/>
          <w:spacing w:val="-10"/>
          <w:w w:val="87"/>
          <w:sz w:val="22"/>
          <w:szCs w:val="22"/>
        </w:rPr>
        <w:t>v</w:t>
      </w:r>
      <w:r>
        <w:rPr>
          <w:rFonts w:ascii="Meiryo" w:eastAsia="Meiryo" w:hAnsi="Meiryo" w:cs="Meiryo"/>
          <w:color w:val="221F1F"/>
          <w:w w:val="87"/>
          <w:sz w:val="22"/>
          <w:szCs w:val="22"/>
        </w:rPr>
        <w:t>anishes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oth</w:t>
      </w:r>
      <w:r>
        <w:rPr>
          <w:rFonts w:ascii="Meiryo" w:eastAsia="Meiryo" w:hAnsi="Meiryo" w:cs="Meiryo"/>
          <w:color w:val="221F1F"/>
          <w:spacing w:val="26"/>
          <w:w w:val="87"/>
          <w:sz w:val="22"/>
          <w:szCs w:val="22"/>
        </w:rPr>
        <w:t xml:space="preserve"> </w:t>
      </w:r>
      <w:r>
        <w:rPr>
          <w:rFonts w:ascii="Meiryo" w:eastAsia="Meiryo" w:hAnsi="Meiryo" w:cs="Meiryo"/>
          <w:color w:val="221F1F"/>
          <w:sz w:val="22"/>
          <w:szCs w:val="22"/>
        </w:rPr>
        <w:t xml:space="preserve">maternal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8"/>
          <w:w w:val="89"/>
          <w:sz w:val="22"/>
          <w:szCs w:val="22"/>
        </w:rPr>
        <w:t xml:space="preserve"> </w:t>
      </w:r>
      <w:r>
        <w:rPr>
          <w:rFonts w:ascii="Meiryo" w:eastAsia="Meiryo" w:hAnsi="Meiryo" w:cs="Meiryo"/>
          <w:color w:val="221F1F"/>
          <w:w w:val="89"/>
          <w:sz w:val="22"/>
          <w:szCs w:val="22"/>
        </w:rPr>
        <w:t>and</w:t>
      </w:r>
      <w:r>
        <w:rPr>
          <w:rFonts w:ascii="Meiryo" w:eastAsia="Meiryo" w:hAnsi="Meiryo" w:cs="Meiryo"/>
          <w:color w:val="221F1F"/>
          <w:spacing w:val="7"/>
          <w:w w:val="89"/>
          <w:sz w:val="22"/>
          <w:szCs w:val="22"/>
        </w:rPr>
        <w:t xml:space="preserve"> </w:t>
      </w:r>
      <w:r>
        <w:rPr>
          <w:rFonts w:ascii="Meiryo" w:eastAsia="Meiryo" w:hAnsi="Meiryo" w:cs="Meiryo"/>
          <w:color w:val="221F1F"/>
          <w:spacing w:val="-5"/>
          <w:w w:val="89"/>
          <w:sz w:val="22"/>
          <w:szCs w:val="22"/>
        </w:rPr>
        <w:t>c</w:t>
      </w:r>
      <w:r>
        <w:rPr>
          <w:rFonts w:ascii="Meiryo" w:eastAsia="Meiryo" w:hAnsi="Meiryo" w:cs="Meiryo"/>
          <w:color w:val="221F1F"/>
          <w:w w:val="89"/>
          <w:sz w:val="22"/>
          <w:szCs w:val="22"/>
        </w:rPr>
        <w:t>hild</w:t>
      </w:r>
      <w:r>
        <w:rPr>
          <w:rFonts w:ascii="Meiryo" w:eastAsia="Meiryo" w:hAnsi="Meiryo" w:cs="Meiryo"/>
          <w:color w:val="221F1F"/>
          <w:spacing w:val="31"/>
          <w:w w:val="89"/>
          <w:sz w:val="22"/>
          <w:szCs w:val="22"/>
        </w:rPr>
        <w:t xml:space="preserve"> </w:t>
      </w:r>
      <w:r>
        <w:rPr>
          <w:rFonts w:ascii="Meiryo" w:eastAsia="Meiryo" w:hAnsi="Meiryo" w:cs="Meiryo"/>
          <w:color w:val="221F1F"/>
          <w:w w:val="89"/>
          <w:sz w:val="22"/>
          <w:szCs w:val="22"/>
        </w:rPr>
        <w:t>i</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telligence.</w:t>
      </w:r>
      <w:r>
        <w:rPr>
          <w:rFonts w:ascii="Meiryo" w:eastAsia="Meiryo" w:hAnsi="Meiryo" w:cs="Meiryo"/>
          <w:color w:val="221F1F"/>
          <w:spacing w:val="21"/>
          <w:w w:val="89"/>
          <w:sz w:val="22"/>
          <w:szCs w:val="22"/>
        </w:rPr>
        <w:t xml:space="preserve"> </w:t>
      </w:r>
      <w:r>
        <w:rPr>
          <w:rFonts w:ascii="Meiryo" w:eastAsia="Meiryo" w:hAnsi="Meiryo" w:cs="Meiryo"/>
          <w:color w:val="221F1F"/>
          <w:sz w:val="22"/>
          <w:szCs w:val="22"/>
        </w:rPr>
        <w:t>The</w:t>
      </w:r>
      <w:r>
        <w:rPr>
          <w:rFonts w:ascii="Meiryo" w:eastAsia="Meiryo" w:hAnsi="Meiryo" w:cs="Meiryo"/>
          <w:color w:val="221F1F"/>
          <w:spacing w:val="-25"/>
          <w:sz w:val="22"/>
          <w:szCs w:val="22"/>
        </w:rPr>
        <w:t xml:space="preserve"> </w:t>
      </w:r>
      <w:ins w:id="931" w:author="0" w:date="2015-11-12T21:42:00Z">
        <w:r>
          <w:rPr>
            <w:rFonts w:ascii="Meiryo" w:eastAsia="Meiryo" w:hAnsi="Meiryo" w:cs="Meiryo"/>
            <w:color w:val="221F1F"/>
            <w:spacing w:val="-25"/>
            <w:sz w:val="22"/>
            <w:szCs w:val="22"/>
          </w:rPr>
          <w:t>child of the smarter Generation 1 mother</w:t>
        </w:r>
      </w:ins>
      <w:del w:id="932" w:author="0" w:date="2015-11-12T21:42:00Z">
        <w:r>
          <w:rPr>
            <w:rFonts w:ascii="Meiryo" w:eastAsia="Meiryo" w:hAnsi="Meiryo" w:cs="Meiryo"/>
            <w:color w:val="221F1F"/>
            <w:w w:val="87"/>
            <w:sz w:val="22"/>
            <w:szCs w:val="22"/>
          </w:rPr>
          <w:delText>smarter</w:delText>
        </w:r>
        <w:r>
          <w:rPr>
            <w:rFonts w:ascii="Meiryo" w:eastAsia="Meiryo" w:hAnsi="Meiryo" w:cs="Meiryo"/>
            <w:color w:val="221F1F"/>
            <w:spacing w:val="10"/>
            <w:w w:val="87"/>
            <w:sz w:val="22"/>
            <w:szCs w:val="22"/>
          </w:rPr>
          <w:delText xml:space="preserve"> </w:delText>
        </w:r>
        <w:r>
          <w:rPr>
            <w:rFonts w:ascii="Meiryo" w:eastAsia="Meiryo" w:hAnsi="Meiryo" w:cs="Meiryo"/>
            <w:color w:val="221F1F"/>
            <w:sz w:val="22"/>
            <w:szCs w:val="22"/>
          </w:rPr>
          <w:delText>of</w:delText>
        </w:r>
        <w:r>
          <w:rPr>
            <w:rFonts w:ascii="Meiryo" w:eastAsia="Meiryo" w:hAnsi="Meiryo" w:cs="Meiryo"/>
            <w:color w:val="221F1F"/>
            <w:spacing w:val="-28"/>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Generation</w:delText>
        </w:r>
        <w:r>
          <w:rPr>
            <w:rFonts w:ascii="Meiryo" w:eastAsia="Meiryo" w:hAnsi="Meiryo" w:cs="Meiryo"/>
            <w:color w:val="221F1F"/>
            <w:spacing w:val="57"/>
            <w:w w:val="86"/>
            <w:sz w:val="22"/>
            <w:szCs w:val="22"/>
          </w:rPr>
          <w:delText xml:space="preserve"> </w:delText>
        </w:r>
        <w:r>
          <w:rPr>
            <w:rFonts w:ascii="Meiryo" w:eastAsia="Meiryo" w:hAnsi="Meiryo" w:cs="Meiryo"/>
            <w:color w:val="221F1F"/>
            <w:w w:val="86"/>
            <w:sz w:val="22"/>
            <w:szCs w:val="22"/>
          </w:rPr>
          <w:delText>2</w:delText>
        </w:r>
        <w:r>
          <w:rPr>
            <w:rFonts w:ascii="Meiryo" w:eastAsia="Meiryo" w:hAnsi="Meiryo" w:cs="Meiryo"/>
            <w:color w:val="221F1F"/>
            <w:spacing w:val="1"/>
            <w:w w:val="86"/>
            <w:sz w:val="22"/>
            <w:szCs w:val="22"/>
          </w:rPr>
          <w:delText xml:space="preserve"> </w:delText>
        </w:r>
        <w:r>
          <w:rPr>
            <w:rFonts w:ascii="Meiryo" w:eastAsia="Meiryo" w:hAnsi="Meiryo" w:cs="Meiryo"/>
            <w:color w:val="221F1F"/>
            <w:spacing w:val="-5"/>
            <w:w w:val="86"/>
            <w:sz w:val="22"/>
            <w:szCs w:val="22"/>
          </w:rPr>
          <w:delText>c</w:delText>
        </w:r>
        <w:r>
          <w:rPr>
            <w:rFonts w:ascii="Meiryo" w:eastAsia="Meiryo" w:hAnsi="Meiryo" w:cs="Meiryo"/>
            <w:color w:val="221F1F"/>
            <w:w w:val="86"/>
            <w:sz w:val="22"/>
            <w:szCs w:val="22"/>
          </w:rPr>
          <w:delText>hildren</w:delText>
        </w:r>
      </w:del>
      <w:r>
        <w:rPr>
          <w:rFonts w:ascii="Meiryo" w:eastAsia="Meiryo" w:hAnsi="Meiryo" w:cs="Meiryo"/>
          <w:color w:val="221F1F"/>
          <w:spacing w:val="46"/>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as</w:t>
      </w:r>
      <w:r>
        <w:rPr>
          <w:rFonts w:ascii="Meiryo" w:eastAsia="Meiryo" w:hAnsi="Meiryo" w:cs="Meiryo"/>
          <w:color w:val="221F1F"/>
          <w:spacing w:val="1"/>
          <w:w w:val="86"/>
          <w:sz w:val="22"/>
          <w:szCs w:val="22"/>
        </w:rPr>
        <w:t xml:space="preserve"> </w:t>
      </w:r>
      <w:r>
        <w:rPr>
          <w:rFonts w:ascii="Meiryo" w:eastAsia="Meiryo" w:hAnsi="Meiryo" w:cs="Meiryo"/>
          <w:color w:val="221F1F"/>
          <w:sz w:val="22"/>
          <w:szCs w:val="22"/>
        </w:rPr>
        <w:t xml:space="preserve">not </w:t>
      </w:r>
      <w:r>
        <w:rPr>
          <w:rFonts w:ascii="Meiryo" w:eastAsia="Meiryo" w:hAnsi="Meiryo" w:cs="Meiryo"/>
          <w:color w:val="221F1F"/>
          <w:w w:val="89"/>
          <w:sz w:val="22"/>
          <w:szCs w:val="22"/>
        </w:rPr>
        <w:t>more</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li</w:t>
      </w:r>
      <w:r>
        <w:rPr>
          <w:rFonts w:ascii="Meiryo" w:eastAsia="Meiryo" w:hAnsi="Meiryo" w:cs="Meiryo"/>
          <w:color w:val="221F1F"/>
          <w:spacing w:val="-5"/>
          <w:w w:val="89"/>
          <w:sz w:val="22"/>
          <w:szCs w:val="22"/>
        </w:rPr>
        <w:t>k</w:t>
      </w:r>
      <w:r>
        <w:rPr>
          <w:rFonts w:ascii="Meiryo" w:eastAsia="Meiryo" w:hAnsi="Meiryo" w:cs="Meiryo"/>
          <w:color w:val="221F1F"/>
          <w:w w:val="89"/>
          <w:sz w:val="22"/>
          <w:szCs w:val="22"/>
        </w:rPr>
        <w:t>ely</w:t>
      </w:r>
      <w:r>
        <w:rPr>
          <w:rFonts w:ascii="Meiryo" w:eastAsia="Meiryo" w:hAnsi="Meiryo" w:cs="Meiryo"/>
          <w:color w:val="221F1F"/>
          <w:spacing w:val="37"/>
          <w:w w:val="89"/>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del</w:t>
      </w:r>
      <w:r>
        <w:rPr>
          <w:rFonts w:ascii="Meiryo" w:eastAsia="Meiryo" w:hAnsi="Meiryo" w:cs="Meiryo"/>
          <w:color w:val="221F1F"/>
          <w:spacing w:val="-5"/>
          <w:w w:val="88"/>
          <w:sz w:val="22"/>
          <w:szCs w:val="22"/>
        </w:rPr>
        <w:t>a</w:t>
      </w:r>
      <w:r>
        <w:rPr>
          <w:rFonts w:ascii="Meiryo" w:eastAsia="Meiryo" w:hAnsi="Meiryo" w:cs="Meiryo"/>
          <w:color w:val="221F1F"/>
          <w:w w:val="88"/>
          <w:sz w:val="22"/>
          <w:szCs w:val="22"/>
        </w:rPr>
        <w:t>y</w:t>
      </w:r>
      <w:r>
        <w:rPr>
          <w:rFonts w:ascii="Meiryo" w:eastAsia="Meiryo" w:hAnsi="Meiryo" w:cs="Meiryo"/>
          <w:color w:val="221F1F"/>
          <w:spacing w:val="13"/>
          <w:w w:val="88"/>
          <w:sz w:val="22"/>
          <w:szCs w:val="22"/>
        </w:rPr>
        <w:t xml:space="preserve"> </w:t>
      </w:r>
      <w:r>
        <w:rPr>
          <w:rFonts w:ascii="Meiryo" w:eastAsia="Meiryo" w:hAnsi="Meiryo" w:cs="Meiryo"/>
          <w:color w:val="221F1F"/>
          <w:w w:val="109"/>
          <w:sz w:val="22"/>
          <w:szCs w:val="22"/>
        </w:rPr>
        <w:t>i</w:t>
      </w:r>
      <w:r>
        <w:rPr>
          <w:rFonts w:ascii="Meiryo" w:eastAsia="Meiryo" w:hAnsi="Meiryo" w:cs="Meiryo"/>
          <w:color w:val="221F1F"/>
          <w:spacing w:val="-6"/>
          <w:w w:val="90"/>
          <w:sz w:val="22"/>
          <w:szCs w:val="22"/>
        </w:rPr>
        <w:t>n</w:t>
      </w:r>
      <w:r>
        <w:rPr>
          <w:rFonts w:ascii="Meiryo" w:eastAsia="Meiryo" w:hAnsi="Meiryo" w:cs="Meiryo"/>
          <w:color w:val="221F1F"/>
          <w:w w:val="85"/>
          <w:sz w:val="22"/>
          <w:szCs w:val="22"/>
        </w:rPr>
        <w:t>tercourse</w:t>
      </w:r>
      <w:ins w:id="933" w:author="0" w:date="2015-11-12T21:42:00Z">
        <w:r>
          <w:rPr>
            <w:rFonts w:ascii="Meiryo" w:eastAsia="Meiryo" w:hAnsi="Meiryo" w:cs="Meiryo"/>
            <w:color w:val="221F1F"/>
            <w:w w:val="85"/>
            <w:sz w:val="22"/>
            <w:szCs w:val="22"/>
          </w:rPr>
          <w:t xml:space="preserve"> compared to the child of the less-smart Generation 1 mother</w:t>
        </w:r>
      </w:ins>
      <w:r>
        <w:rPr>
          <w:rFonts w:ascii="Meiryo" w:eastAsia="Meiryo" w:hAnsi="Meiryo" w:cs="Meiryo"/>
          <w:color w:val="221F1F"/>
          <w:w w:val="85"/>
          <w:sz w:val="22"/>
          <w:szCs w:val="22"/>
        </w:rPr>
        <w:t>.</w:t>
      </w:r>
      <w:r>
        <w:rPr>
          <w:rFonts w:ascii="Meiryo" w:eastAsia="Meiryo" w:hAnsi="Meiryo" w:cs="Meiryo"/>
          <w:color w:val="221F1F"/>
          <w:spacing w:val="24"/>
          <w:sz w:val="22"/>
          <w:szCs w:val="22"/>
        </w:rPr>
        <w:t xml:space="preserve"> </w:t>
      </w:r>
      <w:r>
        <w:rPr>
          <w:rFonts w:ascii="Meiryo" w:eastAsia="Meiryo" w:hAnsi="Meiryo" w:cs="Meiryo"/>
          <w:color w:val="221F1F"/>
          <w:w w:val="88"/>
          <w:sz w:val="22"/>
          <w:szCs w:val="22"/>
        </w:rPr>
        <w:t>More</w:t>
      </w:r>
      <w:r>
        <w:rPr>
          <w:rFonts w:ascii="Meiryo" w:eastAsia="Meiryo" w:hAnsi="Meiryo" w:cs="Meiryo"/>
          <w:color w:val="221F1F"/>
          <w:spacing w:val="-5"/>
          <w:w w:val="88"/>
          <w:sz w:val="22"/>
          <w:szCs w:val="22"/>
        </w:rPr>
        <w:t>ov</w:t>
      </w:r>
      <w:r>
        <w:rPr>
          <w:rFonts w:ascii="Meiryo" w:eastAsia="Meiryo" w:hAnsi="Meiryo" w:cs="Meiryo"/>
          <w:color w:val="221F1F"/>
          <w:w w:val="88"/>
          <w:sz w:val="22"/>
          <w:szCs w:val="22"/>
        </w:rPr>
        <w:t>er,</w:t>
      </w:r>
      <w:r>
        <w:rPr>
          <w:rFonts w:ascii="Meiryo" w:eastAsia="Meiryo" w:hAnsi="Meiryo" w:cs="Meiryo"/>
          <w:color w:val="221F1F"/>
          <w:spacing w:val="18"/>
          <w:w w:val="88"/>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spite</w:t>
      </w:r>
      <w:r>
        <w:rPr>
          <w:rFonts w:ascii="Meiryo" w:eastAsia="Meiryo" w:hAnsi="Meiryo" w:cs="Meiryo"/>
          <w:color w:val="221F1F"/>
          <w:spacing w:val="7"/>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8"/>
          <w:sz w:val="22"/>
          <w:szCs w:val="22"/>
        </w:rPr>
        <w:t>our</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ﬁnding</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Generation</w:t>
      </w:r>
      <w:r>
        <w:rPr>
          <w:rFonts w:ascii="Meiryo" w:eastAsia="Meiryo" w:hAnsi="Meiryo" w:cs="Meiryo"/>
          <w:color w:val="221F1F"/>
          <w:spacing w:val="32"/>
          <w:w w:val="88"/>
          <w:sz w:val="22"/>
          <w:szCs w:val="22"/>
        </w:rPr>
        <w:t xml:space="preserve"> </w:t>
      </w:r>
      <w:r>
        <w:rPr>
          <w:rFonts w:ascii="Meiryo" w:eastAsia="Meiryo" w:hAnsi="Meiryo" w:cs="Meiryo"/>
          <w:color w:val="221F1F"/>
          <w:w w:val="88"/>
          <w:sz w:val="22"/>
          <w:szCs w:val="22"/>
        </w:rPr>
        <w:t xml:space="preserve">1 </w:t>
      </w:r>
      <w:r>
        <w:rPr>
          <w:rFonts w:ascii="Meiryo" w:eastAsia="Meiryo" w:hAnsi="Meiryo" w:cs="Meiryo"/>
          <w:color w:val="221F1F"/>
          <w:w w:val="86"/>
          <w:sz w:val="22"/>
          <w:szCs w:val="22"/>
        </w:rPr>
        <w:t>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6"/>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as</w:t>
      </w:r>
      <w:r>
        <w:rPr>
          <w:rFonts w:ascii="Meiryo" w:eastAsia="Meiryo" w:hAnsi="Meiryo" w:cs="Meiryo"/>
          <w:color w:val="221F1F"/>
          <w:spacing w:val="1"/>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9"/>
          <w:sz w:val="22"/>
          <w:szCs w:val="22"/>
        </w:rPr>
        <w:t>relati</w:t>
      </w:r>
      <w:r>
        <w:rPr>
          <w:rFonts w:ascii="Meiryo" w:eastAsia="Meiryo" w:hAnsi="Meiryo" w:cs="Meiryo"/>
          <w:color w:val="221F1F"/>
          <w:spacing w:val="-4"/>
          <w:w w:val="89"/>
          <w:sz w:val="22"/>
          <w:szCs w:val="22"/>
        </w:rPr>
        <w:t>v</w:t>
      </w:r>
      <w:r>
        <w:rPr>
          <w:rFonts w:ascii="Meiryo" w:eastAsia="Meiryo" w:hAnsi="Meiryo" w:cs="Meiryo"/>
          <w:color w:val="221F1F"/>
          <w:w w:val="89"/>
          <w:sz w:val="22"/>
          <w:szCs w:val="22"/>
        </w:rPr>
        <w:t>ely</w:t>
      </w:r>
      <w:r>
        <w:rPr>
          <w:rFonts w:ascii="Meiryo" w:eastAsia="Meiryo" w:hAnsi="Meiryo" w:cs="Meiryo"/>
          <w:color w:val="221F1F"/>
          <w:spacing w:val="27"/>
          <w:w w:val="89"/>
          <w:sz w:val="22"/>
          <w:szCs w:val="22"/>
        </w:rPr>
        <w:t xml:space="preserve"> </w:t>
      </w:r>
      <w:r>
        <w:rPr>
          <w:rFonts w:ascii="Meiryo" w:eastAsia="Meiryo" w:hAnsi="Meiryo" w:cs="Meiryo"/>
          <w:color w:val="221F1F"/>
          <w:w w:val="89"/>
          <w:sz w:val="22"/>
          <w:szCs w:val="22"/>
        </w:rPr>
        <w:t>strong</w:t>
      </w:r>
      <w:ins w:id="934" w:author="0" w:date="2015-11-12T21:42:00Z">
        <w:r>
          <w:rPr>
            <w:rFonts w:ascii="Meiryo" w:eastAsia="Meiryo" w:hAnsi="Meiryo" w:cs="Meiryo"/>
            <w:color w:val="221F1F"/>
            <w:w w:val="89"/>
            <w:sz w:val="22"/>
            <w:szCs w:val="22"/>
          </w:rPr>
          <w:t>er</w:t>
        </w:r>
      </w:ins>
      <w:r>
        <w:rPr>
          <w:rFonts w:ascii="Meiryo" w:eastAsia="Meiryo" w:hAnsi="Meiryo" w:cs="Meiryo"/>
          <w:color w:val="221F1F"/>
          <w:spacing w:val="-5"/>
          <w:w w:val="89"/>
          <w:sz w:val="22"/>
          <w:szCs w:val="22"/>
        </w:rPr>
        <w:t xml:space="preserve"> </w:t>
      </w:r>
      <w:r>
        <w:rPr>
          <w:rFonts w:ascii="Meiryo" w:eastAsia="Meiryo" w:hAnsi="Meiryo" w:cs="Meiryo"/>
          <w:color w:val="221F1F"/>
          <w:w w:val="89"/>
          <w:sz w:val="22"/>
          <w:szCs w:val="22"/>
        </w:rPr>
        <w:t>predictor</w:t>
      </w:r>
      <w:r>
        <w:rPr>
          <w:rFonts w:ascii="Meiryo" w:eastAsia="Meiryo" w:hAnsi="Meiryo" w:cs="Meiryo"/>
          <w:color w:val="221F1F"/>
          <w:spacing w:val="18"/>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r>
        <w:rPr>
          <w:rFonts w:ascii="Meiryo" w:eastAsia="Meiryo" w:hAnsi="Meiryo" w:cs="Meiryo"/>
          <w:color w:val="221F1F"/>
          <w:spacing w:val="3"/>
          <w:w w:val="85"/>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r>
        <w:rPr>
          <w:rFonts w:ascii="Meiryo" w:eastAsia="Meiryo" w:hAnsi="Meiryo" w:cs="Meiryo"/>
          <w:color w:val="221F1F"/>
          <w:spacing w:val="-5"/>
          <w:w w:val="81"/>
          <w:sz w:val="22"/>
          <w:szCs w:val="22"/>
        </w:rPr>
        <w:t>w</w:t>
      </w:r>
      <w:r>
        <w:rPr>
          <w:rFonts w:ascii="Meiryo" w:eastAsia="Meiryo" w:hAnsi="Meiryo" w:cs="Meiryo"/>
          <w:color w:val="221F1F"/>
          <w:w w:val="81"/>
          <w:sz w:val="22"/>
          <w:szCs w:val="22"/>
        </w:rPr>
        <w:t>e</w:t>
      </w:r>
      <w:r>
        <w:rPr>
          <w:rFonts w:ascii="Meiryo" w:eastAsia="Meiryo" w:hAnsi="Meiryo" w:cs="Meiryo"/>
          <w:color w:val="221F1F"/>
          <w:spacing w:val="16"/>
          <w:w w:val="81"/>
          <w:sz w:val="22"/>
          <w:szCs w:val="22"/>
        </w:rPr>
        <w:t xml:space="preserve"> </w:t>
      </w:r>
      <w:r>
        <w:rPr>
          <w:rFonts w:ascii="Meiryo" w:eastAsia="Meiryo" w:hAnsi="Meiryo" w:cs="Meiryo"/>
          <w:color w:val="221F1F"/>
          <w:sz w:val="22"/>
          <w:szCs w:val="22"/>
        </w:rPr>
        <w:t>did</w:t>
      </w:r>
      <w:r>
        <w:rPr>
          <w:rFonts w:ascii="Meiryo" w:eastAsia="Meiryo" w:hAnsi="Meiryo" w:cs="Meiryo"/>
          <w:color w:val="221F1F"/>
          <w:spacing w:val="-20"/>
          <w:sz w:val="22"/>
          <w:szCs w:val="22"/>
        </w:rPr>
        <w:t xml:space="preserve"> </w:t>
      </w:r>
      <w:r>
        <w:rPr>
          <w:rFonts w:ascii="Meiryo" w:eastAsia="Meiryo" w:hAnsi="Meiryo" w:cs="Meiryo"/>
          <w:color w:val="221F1F"/>
          <w:w w:val="90"/>
          <w:sz w:val="22"/>
          <w:szCs w:val="22"/>
        </w:rPr>
        <w:t>not</w:t>
      </w:r>
      <w:r>
        <w:rPr>
          <w:rFonts w:ascii="Meiryo" w:eastAsia="Meiryo" w:hAnsi="Meiryo" w:cs="Meiryo"/>
          <w:color w:val="221F1F"/>
          <w:spacing w:val="6"/>
          <w:w w:val="90"/>
          <w:sz w:val="22"/>
          <w:szCs w:val="22"/>
        </w:rPr>
        <w:t xml:space="preserve"> </w:t>
      </w:r>
      <w:r>
        <w:rPr>
          <w:rFonts w:ascii="Meiryo" w:eastAsia="Meiryo" w:hAnsi="Meiryo" w:cs="Meiryo"/>
          <w:color w:val="221F1F"/>
          <w:w w:val="90"/>
          <w:sz w:val="22"/>
          <w:szCs w:val="22"/>
        </w:rPr>
        <w:t>ﬁnd</w:t>
      </w:r>
      <w:r>
        <w:rPr>
          <w:rFonts w:ascii="Meiryo" w:eastAsia="Meiryo" w:hAnsi="Meiryo" w:cs="Meiryo"/>
          <w:color w:val="221F1F"/>
          <w:spacing w:val="10"/>
          <w:w w:val="90"/>
          <w:sz w:val="22"/>
          <w:szCs w:val="22"/>
        </w:rPr>
        <w:t xml:space="preserve"> </w:t>
      </w:r>
      <w:r>
        <w:rPr>
          <w:rFonts w:ascii="Meiryo" w:eastAsia="Meiryo" w:hAnsi="Meiryo" w:cs="Meiryo"/>
          <w:color w:val="221F1F"/>
          <w:sz w:val="22"/>
          <w:szCs w:val="22"/>
        </w:rPr>
        <w:t xml:space="preserve">that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8"/>
          <w:sz w:val="22"/>
          <w:szCs w:val="22"/>
        </w:rPr>
        <w:t>Generation</w:t>
      </w:r>
      <w:r>
        <w:rPr>
          <w:rFonts w:ascii="Meiryo" w:eastAsia="Meiryo" w:hAnsi="Meiryo" w:cs="Meiryo"/>
          <w:color w:val="221F1F"/>
          <w:spacing w:val="32"/>
          <w:w w:val="88"/>
          <w:sz w:val="22"/>
          <w:szCs w:val="22"/>
        </w:rPr>
        <w:t xml:space="preserve"> </w:t>
      </w:r>
      <w:r>
        <w:rPr>
          <w:rFonts w:ascii="Meiryo" w:eastAsia="Meiryo" w:hAnsi="Meiryo" w:cs="Meiryo"/>
          <w:color w:val="221F1F"/>
          <w:w w:val="88"/>
          <w:sz w:val="22"/>
          <w:szCs w:val="22"/>
        </w:rPr>
        <w:t>1</w:t>
      </w:r>
      <w:r>
        <w:rPr>
          <w:rFonts w:ascii="Meiryo" w:eastAsia="Meiryo" w:hAnsi="Meiryo" w:cs="Meiryo"/>
          <w:color w:val="221F1F"/>
          <w:spacing w:val="-3"/>
          <w:w w:val="88"/>
          <w:sz w:val="22"/>
          <w:szCs w:val="22"/>
        </w:rPr>
        <w:t xml:space="preserve"> </w:t>
      </w:r>
      <w:ins w:id="935" w:author="0" w:date="2015-11-12T21:42:00Z">
        <w:r>
          <w:rPr>
            <w:rFonts w:ascii="Meiryo" w:eastAsia="Meiryo" w:hAnsi="Meiryo" w:cs="Meiryo"/>
            <w:color w:val="221F1F"/>
            <w:spacing w:val="-3"/>
            <w:w w:val="88"/>
            <w:sz w:val="22"/>
            <w:szCs w:val="22"/>
          </w:rPr>
          <w:t xml:space="preserve">maternal </w:t>
        </w:r>
      </w:ins>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2"/>
          <w:w w:val="88"/>
          <w:sz w:val="22"/>
          <w:szCs w:val="22"/>
        </w:rPr>
        <w:t xml:space="preserve"> </w:t>
      </w:r>
      <w:ins w:id="936" w:author="0" w:date="2015-11-12T21:42:00Z">
        <w:r>
          <w:rPr>
            <w:rFonts w:ascii="Meiryo" w:eastAsia="Meiryo" w:hAnsi="Meiryo" w:cs="Meiryo"/>
            <w:color w:val="221F1F"/>
            <w:spacing w:val="22"/>
            <w:w w:val="88"/>
            <w:sz w:val="22"/>
            <w:szCs w:val="22"/>
          </w:rPr>
          <w:t>to be</w:t>
        </w:r>
      </w:ins>
      <w:del w:id="937" w:author="0" w:date="2015-11-12T21:42:00Z">
        <w:r>
          <w:rPr>
            <w:rFonts w:ascii="Meiryo" w:eastAsia="Meiryo" w:hAnsi="Meiryo" w:cs="Meiryo"/>
            <w:color w:val="221F1F"/>
            <w:w w:val="88"/>
            <w:sz w:val="22"/>
            <w:szCs w:val="22"/>
          </w:rPr>
          <w:delText>are</w:delText>
        </w:r>
      </w:del>
      <w:r>
        <w:rPr>
          <w:rFonts w:ascii="Meiryo" w:eastAsia="Meiryo" w:hAnsi="Meiryo" w:cs="Meiryo"/>
          <w:color w:val="221F1F"/>
          <w:spacing w:val="-5"/>
          <w:w w:val="88"/>
          <w:sz w:val="22"/>
          <w:szCs w:val="22"/>
        </w:rPr>
        <w:t xml:space="preserve"> </w:t>
      </w:r>
      <w:r>
        <w:rPr>
          <w:rFonts w:ascii="Meiryo" w:eastAsia="Meiryo" w:hAnsi="Meiryo" w:cs="Meiryo"/>
          <w:color w:val="221F1F"/>
          <w:w w:val="88"/>
          <w:sz w:val="22"/>
          <w:szCs w:val="22"/>
        </w:rPr>
        <w:t>ass</w:t>
      </w:r>
      <w:r>
        <w:rPr>
          <w:rFonts w:ascii="Meiryo" w:eastAsia="Meiryo" w:hAnsi="Meiryo" w:cs="Meiryo"/>
          <w:color w:val="221F1F"/>
          <w:spacing w:val="6"/>
          <w:w w:val="88"/>
          <w:sz w:val="22"/>
          <w:szCs w:val="22"/>
        </w:rPr>
        <w:t>o</w:t>
      </w:r>
      <w:r>
        <w:rPr>
          <w:rFonts w:ascii="Meiryo" w:eastAsia="Meiryo" w:hAnsi="Meiryo" w:cs="Meiryo"/>
          <w:color w:val="221F1F"/>
          <w:w w:val="88"/>
          <w:sz w:val="22"/>
          <w:szCs w:val="22"/>
        </w:rPr>
        <w:t>ciated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with</w:t>
      </w:r>
      <w:r>
        <w:rPr>
          <w:rFonts w:ascii="Meiryo" w:eastAsia="Meiryo" w:hAnsi="Meiryo" w:cs="Meiryo"/>
          <w:color w:val="221F1F"/>
          <w:spacing w:val="31"/>
          <w:w w:val="88"/>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5"/>
          <w:sz w:val="22"/>
          <w:szCs w:val="22"/>
        </w:rPr>
        <w:t xml:space="preserve">Generation </w:t>
      </w:r>
      <w:r>
        <w:rPr>
          <w:rFonts w:ascii="Meiryo" w:eastAsia="Meiryo" w:hAnsi="Meiryo" w:cs="Meiryo"/>
          <w:color w:val="221F1F"/>
          <w:spacing w:val="6"/>
          <w:w w:val="85"/>
          <w:sz w:val="22"/>
          <w:szCs w:val="22"/>
        </w:rPr>
        <w:t xml:space="preserve"> </w:t>
      </w:r>
      <w:r>
        <w:rPr>
          <w:rFonts w:ascii="Meiryo" w:eastAsia="Meiryo" w:hAnsi="Meiryo" w:cs="Meiryo"/>
          <w:color w:val="221F1F"/>
          <w:w w:val="85"/>
          <w:sz w:val="22"/>
          <w:szCs w:val="22"/>
        </w:rPr>
        <w:t>2</w:t>
      </w:r>
    </w:p>
    <w:p>
      <w:pPr>
        <w:spacing w:before="5" w:line="252" w:lineRule="auto"/>
        <w:ind w:left="155" w:right="93"/>
        <w:rPr>
          <w:ins w:id="938" w:author="0" w:date="2015-11-12T21:43:00Z"/>
          <w:rFonts w:ascii="Meiryo" w:eastAsia="Meiryo" w:hAnsi="Meiryo" w:cs="Meiryo"/>
          <w:color w:val="221F1F"/>
          <w:spacing w:val="8"/>
          <w:sz w:val="22"/>
          <w:szCs w:val="22"/>
        </w:rPr>
      </w:pPr>
      <w:r>
        <w:rPr>
          <w:rFonts w:ascii="Meiryo" w:eastAsia="Meiryo" w:hAnsi="Meiryo" w:cs="Meiryo"/>
          <w:color w:val="221F1F"/>
          <w:sz w:val="22"/>
          <w:szCs w:val="22"/>
        </w:rPr>
        <w:t>AFI.</w:t>
      </w:r>
      <w:r>
        <w:rPr>
          <w:rFonts w:ascii="Meiryo" w:eastAsia="Meiryo" w:hAnsi="Meiryo" w:cs="Meiryo"/>
          <w:color w:val="221F1F"/>
          <w:spacing w:val="8"/>
          <w:sz w:val="22"/>
          <w:szCs w:val="22"/>
        </w:rPr>
        <w:t xml:space="preserve"> </w:t>
      </w:r>
    </w:p>
    <w:p>
      <w:pPr>
        <w:spacing w:before="5" w:line="252" w:lineRule="auto"/>
        <w:ind w:left="155" w:right="93"/>
        <w:rPr>
          <w:ins w:id="939" w:author="0" w:date="2015-11-12T21:46:00Z"/>
          <w:rFonts w:ascii="Meiryo" w:eastAsia="Meiryo" w:hAnsi="Meiryo" w:cs="Meiryo"/>
          <w:color w:val="221F1F"/>
          <w:sz w:val="22"/>
          <w:szCs w:val="22"/>
        </w:rPr>
      </w:pPr>
      <w:ins w:id="940" w:author="0" w:date="2015-11-12T21:43:00Z">
        <w:r>
          <w:rPr>
            <w:rFonts w:ascii="Meiryo" w:eastAsia="Meiryo" w:hAnsi="Meiryo" w:cs="Meiryo"/>
            <w:color w:val="221F1F"/>
            <w:spacing w:val="8"/>
            <w:sz w:val="22"/>
            <w:szCs w:val="22"/>
          </w:rPr>
          <w:tab/>
          <w:t>This results casts doubts on</w:t>
        </w:r>
      </w:ins>
      <w:del w:id="941" w:author="0" w:date="2015-11-12T21:43:00Z">
        <w:r>
          <w:rPr>
            <w:rFonts w:ascii="Meiryo" w:eastAsia="Meiryo" w:hAnsi="Meiryo" w:cs="Meiryo"/>
            <w:color w:val="221F1F"/>
            <w:w w:val="87"/>
            <w:sz w:val="22"/>
            <w:szCs w:val="22"/>
          </w:rPr>
          <w:delText>T</w:delText>
        </w:r>
        <w:r>
          <w:rPr>
            <w:rFonts w:ascii="Meiryo" w:eastAsia="Meiryo" w:hAnsi="Meiryo" w:cs="Meiryo"/>
            <w:color w:val="221F1F"/>
            <w:spacing w:val="-5"/>
            <w:w w:val="87"/>
            <w:sz w:val="22"/>
            <w:szCs w:val="22"/>
          </w:rPr>
          <w:delText>h</w:delText>
        </w:r>
        <w:r>
          <w:rPr>
            <w:rFonts w:ascii="Meiryo" w:eastAsia="Meiryo" w:hAnsi="Meiryo" w:cs="Meiryo"/>
            <w:color w:val="221F1F"/>
            <w:w w:val="87"/>
            <w:sz w:val="22"/>
            <w:szCs w:val="22"/>
          </w:rPr>
          <w:delText>us,</w:delText>
        </w:r>
      </w:del>
      <w:r>
        <w:rPr>
          <w:rFonts w:ascii="Meiryo" w:eastAsia="Meiryo" w:hAnsi="Meiryo" w:cs="Meiryo"/>
          <w:color w:val="221F1F"/>
          <w:spacing w:val="36"/>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alternati</w:t>
      </w:r>
      <w:r>
        <w:rPr>
          <w:rFonts w:ascii="Meiryo" w:eastAsia="Meiryo" w:hAnsi="Meiryo" w:cs="Meiryo"/>
          <w:color w:val="221F1F"/>
          <w:spacing w:val="-4"/>
          <w:w w:val="87"/>
          <w:sz w:val="22"/>
          <w:szCs w:val="22"/>
        </w:rPr>
        <w:t>v</w:t>
      </w:r>
      <w:r>
        <w:rPr>
          <w:rFonts w:ascii="Meiryo" w:eastAsia="Meiryo" w:hAnsi="Meiryo" w:cs="Meiryo"/>
          <w:color w:val="221F1F"/>
          <w:w w:val="87"/>
          <w:sz w:val="22"/>
          <w:szCs w:val="22"/>
        </w:rPr>
        <w:t>e</w:t>
      </w:r>
      <w:r>
        <w:rPr>
          <w:rFonts w:ascii="Meiryo" w:eastAsia="Meiryo" w:hAnsi="Meiryo" w:cs="Meiryo"/>
          <w:color w:val="221F1F"/>
          <w:spacing w:val="46"/>
          <w:w w:val="87"/>
          <w:sz w:val="22"/>
          <w:szCs w:val="22"/>
        </w:rPr>
        <w:t xml:space="preserve"> </w:t>
      </w:r>
      <w:r>
        <w:rPr>
          <w:rFonts w:ascii="Meiryo" w:eastAsia="Meiryo" w:hAnsi="Meiryo" w:cs="Meiryo"/>
          <w:color w:val="221F1F"/>
          <w:w w:val="87"/>
          <w:sz w:val="22"/>
          <w:szCs w:val="22"/>
        </w:rPr>
        <w:t>expla</w:t>
      </w:r>
      <w:del w:id="942" w:author="0" w:date="2015-11-12T21:43:00Z">
        <w:r>
          <w:rPr>
            <w:rFonts w:ascii="Meiryo" w:eastAsia="Meiryo" w:hAnsi="Meiryo" w:cs="Meiryo"/>
            <w:color w:val="221F1F"/>
            <w:w w:val="87"/>
            <w:sz w:val="22"/>
            <w:szCs w:val="22"/>
          </w:rPr>
          <w:delText>i</w:delText>
        </w:r>
      </w:del>
      <w:r>
        <w:rPr>
          <w:rFonts w:ascii="Meiryo" w:eastAsia="Meiryo" w:hAnsi="Meiryo" w:cs="Meiryo"/>
          <w:color w:val="221F1F"/>
          <w:w w:val="87"/>
          <w:sz w:val="22"/>
          <w:szCs w:val="22"/>
        </w:rPr>
        <w:t>nation</w:t>
      </w:r>
      <w:r>
        <w:rPr>
          <w:rFonts w:ascii="Meiryo" w:eastAsia="Meiryo" w:hAnsi="Meiryo" w:cs="Meiryo"/>
          <w:color w:val="221F1F"/>
          <w:spacing w:val="61"/>
          <w:w w:val="87"/>
          <w:sz w:val="22"/>
          <w:szCs w:val="22"/>
        </w:rPr>
        <w:t xml:space="preserve"> </w:t>
      </w:r>
      <w:r>
        <w:rPr>
          <w:rFonts w:ascii="Meiryo" w:eastAsia="Meiryo" w:hAnsi="Meiryo" w:cs="Meiryo"/>
          <w:color w:val="221F1F"/>
          <w:w w:val="87"/>
          <w:sz w:val="22"/>
          <w:szCs w:val="22"/>
        </w:rPr>
        <w:t>for</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een-family</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results</w:t>
      </w:r>
      <w:r>
        <w:rPr>
          <w:rFonts w:ascii="Meiryo" w:eastAsia="Meiryo" w:hAnsi="Meiryo" w:cs="Meiryo"/>
          <w:color w:val="221F1F"/>
          <w:spacing w:val="9"/>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osed</w:t>
      </w:r>
      <w:r>
        <w:rPr>
          <w:rFonts w:ascii="Meiryo" w:eastAsia="Meiryo" w:hAnsi="Meiryo" w:cs="Meiryo"/>
          <w:color w:val="221F1F"/>
          <w:spacing w:val="-5"/>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6"/>
          <w:sz w:val="22"/>
          <w:szCs w:val="22"/>
        </w:rPr>
        <w:t>previous</w:t>
      </w:r>
      <w:r>
        <w:rPr>
          <w:rFonts w:ascii="Meiryo" w:eastAsia="Meiryo" w:hAnsi="Meiryo" w:cs="Meiryo"/>
          <w:color w:val="221F1F"/>
          <w:spacing w:val="29"/>
          <w:w w:val="86"/>
          <w:sz w:val="22"/>
          <w:szCs w:val="22"/>
        </w:rPr>
        <w:t xml:space="preserve"> </w:t>
      </w:r>
      <w:r>
        <w:rPr>
          <w:rFonts w:ascii="Meiryo" w:eastAsia="Meiryo" w:hAnsi="Meiryo" w:cs="Meiryo"/>
          <w:color w:val="221F1F"/>
          <w:w w:val="86"/>
          <w:sz w:val="22"/>
          <w:szCs w:val="22"/>
        </w:rPr>
        <w:t>paragraph</w:t>
      </w:r>
      <w:del w:id="943" w:author="0" w:date="2015-11-12T21:43:00Z">
        <w:r>
          <w:rPr>
            <w:rFonts w:ascii="Meiryo" w:eastAsia="Meiryo" w:hAnsi="Meiryo" w:cs="Meiryo"/>
            <w:color w:val="221F1F"/>
            <w:spacing w:val="32"/>
            <w:w w:val="86"/>
            <w:sz w:val="22"/>
            <w:szCs w:val="22"/>
          </w:rPr>
          <w:delText xml:space="preserve"> </w:delText>
        </w:r>
        <w:r>
          <w:rPr>
            <w:rFonts w:ascii="Meiryo" w:eastAsia="Meiryo" w:hAnsi="Meiryo" w:cs="Meiryo"/>
            <w:color w:val="221F1F"/>
            <w:w w:val="86"/>
            <w:sz w:val="22"/>
            <w:szCs w:val="22"/>
          </w:rPr>
          <w:delText>cannot</w:delText>
        </w:r>
        <w:r>
          <w:rPr>
            <w:rFonts w:ascii="Meiryo" w:eastAsia="Meiryo" w:hAnsi="Meiryo" w:cs="Meiryo"/>
            <w:color w:val="221F1F"/>
            <w:spacing w:val="32"/>
            <w:w w:val="86"/>
            <w:sz w:val="22"/>
            <w:szCs w:val="22"/>
          </w:rPr>
          <w:delText xml:space="preserve"> </w:delText>
        </w:r>
        <w:r>
          <w:rPr>
            <w:rFonts w:ascii="Meiryo" w:eastAsia="Meiryo" w:hAnsi="Meiryo" w:cs="Meiryo"/>
            <w:color w:val="221F1F"/>
            <w:spacing w:val="5"/>
            <w:w w:val="86"/>
            <w:sz w:val="22"/>
            <w:szCs w:val="22"/>
          </w:rPr>
          <w:delText>b</w:delText>
        </w:r>
        <w:r>
          <w:rPr>
            <w:rFonts w:ascii="Meiryo" w:eastAsia="Meiryo" w:hAnsi="Meiryo" w:cs="Meiryo"/>
            <w:color w:val="221F1F"/>
            <w:w w:val="86"/>
            <w:sz w:val="22"/>
            <w:szCs w:val="22"/>
          </w:rPr>
          <w:delText>e</w:delText>
        </w:r>
        <w:r>
          <w:rPr>
            <w:rFonts w:ascii="Meiryo" w:eastAsia="Meiryo" w:hAnsi="Meiryo" w:cs="Meiryo"/>
            <w:color w:val="221F1F"/>
            <w:spacing w:val="6"/>
            <w:w w:val="86"/>
            <w:sz w:val="22"/>
            <w:szCs w:val="22"/>
          </w:rPr>
          <w:delText xml:space="preserve"> </w:delText>
        </w:r>
        <w:r>
          <w:rPr>
            <w:rFonts w:ascii="Meiryo" w:eastAsia="Meiryo" w:hAnsi="Meiryo" w:cs="Meiryo"/>
            <w:color w:val="221F1F"/>
            <w:w w:val="86"/>
            <w:sz w:val="22"/>
            <w:szCs w:val="22"/>
          </w:rPr>
          <w:delText>the</w:delText>
        </w:r>
        <w:r>
          <w:rPr>
            <w:rFonts w:ascii="Meiryo" w:eastAsia="Meiryo" w:hAnsi="Meiryo" w:cs="Meiryo"/>
            <w:color w:val="221F1F"/>
            <w:spacing w:val="16"/>
            <w:w w:val="86"/>
            <w:sz w:val="22"/>
            <w:szCs w:val="22"/>
          </w:rPr>
          <w:delText xml:space="preserve"> </w:delText>
        </w:r>
        <w:r>
          <w:rPr>
            <w:rFonts w:ascii="Meiryo" w:eastAsia="Meiryo" w:hAnsi="Meiryo" w:cs="Meiryo"/>
            <w:color w:val="221F1F"/>
            <w:w w:val="86"/>
            <w:sz w:val="22"/>
            <w:szCs w:val="22"/>
          </w:rPr>
          <w:delText>case</w:delText>
        </w:r>
      </w:del>
      <w:r>
        <w:rPr>
          <w:rFonts w:ascii="Meiryo" w:eastAsia="Meiryo" w:hAnsi="Meiryo" w:cs="Meiryo"/>
          <w:color w:val="221F1F"/>
          <w:w w:val="86"/>
          <w:sz w:val="22"/>
          <w:szCs w:val="22"/>
        </w:rPr>
        <w:t>.</w:t>
      </w:r>
      <w:r>
        <w:rPr>
          <w:rFonts w:ascii="Meiryo" w:eastAsia="Meiryo" w:hAnsi="Meiryo" w:cs="Meiryo"/>
          <w:color w:val="221F1F"/>
          <w:spacing w:val="11"/>
          <w:w w:val="86"/>
          <w:sz w:val="22"/>
          <w:szCs w:val="22"/>
        </w:rPr>
        <w:t xml:space="preserve"> </w:t>
      </w:r>
      <w:r>
        <w:rPr>
          <w:rFonts w:ascii="Meiryo" w:eastAsia="Meiryo" w:hAnsi="Meiryo" w:cs="Meiryo"/>
          <w:color w:val="221F1F"/>
          <w:spacing w:val="-18"/>
          <w:sz w:val="22"/>
          <w:szCs w:val="22"/>
        </w:rPr>
        <w:t>F</w:t>
      </w:r>
      <w:r>
        <w:rPr>
          <w:rFonts w:ascii="Meiryo" w:eastAsia="Meiryo" w:hAnsi="Meiryo" w:cs="Meiryo"/>
          <w:color w:val="221F1F"/>
          <w:sz w:val="22"/>
          <w:szCs w:val="22"/>
        </w:rPr>
        <w:t>or,</w:t>
      </w:r>
      <w:r>
        <w:rPr>
          <w:rFonts w:ascii="Meiryo" w:eastAsia="Meiryo" w:hAnsi="Meiryo" w:cs="Meiryo"/>
          <w:color w:val="221F1F"/>
          <w:spacing w:val="-24"/>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2"/>
          <w:sz w:val="22"/>
          <w:szCs w:val="22"/>
        </w:rPr>
        <w:t xml:space="preserve"> </w:t>
      </w:r>
      <w:r>
        <w:rPr>
          <w:rFonts w:ascii="Meiryo" w:eastAsia="Meiryo" w:hAnsi="Meiryo" w:cs="Meiryo"/>
          <w:color w:val="221F1F"/>
          <w:w w:val="88"/>
          <w:sz w:val="22"/>
          <w:szCs w:val="22"/>
        </w:rPr>
        <w:t>Generation</w:t>
      </w:r>
      <w:r>
        <w:rPr>
          <w:rFonts w:ascii="Meiryo" w:eastAsia="Meiryo" w:hAnsi="Meiryo" w:cs="Meiryo"/>
          <w:color w:val="221F1F"/>
          <w:spacing w:val="32"/>
          <w:w w:val="88"/>
          <w:sz w:val="22"/>
          <w:szCs w:val="22"/>
        </w:rPr>
        <w:t xml:space="preserve"> </w:t>
      </w:r>
      <w:r>
        <w:rPr>
          <w:rFonts w:ascii="Meiryo" w:eastAsia="Meiryo" w:hAnsi="Meiryo" w:cs="Meiryo"/>
          <w:color w:val="221F1F"/>
          <w:w w:val="88"/>
          <w:sz w:val="22"/>
          <w:szCs w:val="22"/>
        </w:rPr>
        <w:t>1</w:t>
      </w:r>
      <w:r>
        <w:rPr>
          <w:rFonts w:ascii="Meiryo" w:eastAsia="Meiryo" w:hAnsi="Meiryo" w:cs="Meiryo"/>
          <w:color w:val="221F1F"/>
          <w:spacing w:val="-3"/>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23"/>
          <w:w w:val="88"/>
          <w:sz w:val="22"/>
          <w:szCs w:val="22"/>
        </w:rPr>
        <w:t xml:space="preserve"> </w:t>
      </w:r>
      <w:r>
        <w:rPr>
          <w:rFonts w:ascii="Meiryo" w:eastAsia="Meiryo" w:hAnsi="Meiryo" w:cs="Meiryo"/>
          <w:color w:val="221F1F"/>
          <w:spacing w:val="-5"/>
          <w:w w:val="88"/>
          <w:sz w:val="22"/>
          <w:szCs w:val="22"/>
        </w:rPr>
        <w:t>w</w:t>
      </w:r>
      <w:r>
        <w:rPr>
          <w:rFonts w:ascii="Meiryo" w:eastAsia="Meiryo" w:hAnsi="Meiryo" w:cs="Meiryo"/>
          <w:color w:val="221F1F"/>
          <w:w w:val="88"/>
          <w:sz w:val="22"/>
          <w:szCs w:val="22"/>
        </w:rPr>
        <w:t>as</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driving</w:t>
      </w:r>
      <w:r>
        <w:rPr>
          <w:rFonts w:ascii="Meiryo" w:eastAsia="Meiryo" w:hAnsi="Meiryo" w:cs="Meiryo"/>
          <w:color w:val="221F1F"/>
          <w:spacing w:val="45"/>
          <w:w w:val="88"/>
          <w:sz w:val="22"/>
          <w:szCs w:val="22"/>
        </w:rPr>
        <w:t xml:space="preserve"> </w:t>
      </w:r>
      <w:r>
        <w:rPr>
          <w:rFonts w:ascii="Meiryo" w:eastAsia="Meiryo" w:hAnsi="Meiryo" w:cs="Meiryo"/>
          <w:color w:val="221F1F"/>
          <w:sz w:val="22"/>
          <w:szCs w:val="22"/>
        </w:rPr>
        <w:t xml:space="preserve">the </w:t>
      </w:r>
      <w:r>
        <w:rPr>
          <w:rFonts w:ascii="Meiryo" w:eastAsia="Meiryo" w:hAnsi="Meiryo" w:cs="Meiryo"/>
          <w:color w:val="221F1F"/>
          <w:w w:val="85"/>
          <w:sz w:val="22"/>
          <w:szCs w:val="22"/>
        </w:rPr>
        <w:t>eﬀect,</w:t>
      </w:r>
      <w:r>
        <w:rPr>
          <w:rFonts w:ascii="Meiryo" w:eastAsia="Meiryo" w:hAnsi="Meiryo" w:cs="Meiryo"/>
          <w:color w:val="221F1F"/>
          <w:spacing w:val="3"/>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e</w:t>
      </w:r>
      <w:r>
        <w:rPr>
          <w:rFonts w:ascii="Meiryo" w:eastAsia="Meiryo" w:hAnsi="Meiryo" w:cs="Meiryo"/>
          <w:color w:val="221F1F"/>
          <w:spacing w:val="1"/>
          <w:w w:val="85"/>
          <w:sz w:val="22"/>
          <w:szCs w:val="22"/>
        </w:rPr>
        <w:t xml:space="preserve"> </w:t>
      </w:r>
      <w:r>
        <w:rPr>
          <w:rFonts w:ascii="Meiryo" w:eastAsia="Meiryo" w:hAnsi="Meiryo" w:cs="Meiryo"/>
          <w:color w:val="221F1F"/>
          <w:spacing w:val="-5"/>
          <w:w w:val="85"/>
          <w:sz w:val="22"/>
          <w:szCs w:val="22"/>
        </w:rPr>
        <w:t>w</w:t>
      </w:r>
      <w:r>
        <w:rPr>
          <w:rFonts w:ascii="Meiryo" w:eastAsia="Meiryo" w:hAnsi="Meiryo" w:cs="Meiryo"/>
          <w:color w:val="221F1F"/>
          <w:w w:val="85"/>
          <w:sz w:val="22"/>
          <w:szCs w:val="22"/>
        </w:rPr>
        <w:t>ould</w:t>
      </w:r>
      <w:r>
        <w:rPr>
          <w:rFonts w:ascii="Meiryo" w:eastAsia="Meiryo" w:hAnsi="Meiryo" w:cs="Meiryo"/>
          <w:color w:val="221F1F"/>
          <w:spacing w:val="38"/>
          <w:w w:val="85"/>
          <w:sz w:val="22"/>
          <w:szCs w:val="22"/>
        </w:rPr>
        <w:t xml:space="preserve"> </w:t>
      </w:r>
      <w:r>
        <w:rPr>
          <w:rFonts w:ascii="Meiryo" w:eastAsia="Meiryo" w:hAnsi="Meiryo" w:cs="Meiryo"/>
          <w:color w:val="221F1F"/>
          <w:w w:val="85"/>
          <w:sz w:val="22"/>
          <w:szCs w:val="22"/>
        </w:rPr>
        <w:t>h</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w:t>
      </w:r>
      <w:r>
        <w:rPr>
          <w:rFonts w:ascii="Meiryo" w:eastAsia="Meiryo" w:hAnsi="Meiryo" w:cs="Meiryo"/>
          <w:color w:val="221F1F"/>
          <w:spacing w:val="16"/>
          <w:w w:val="85"/>
          <w:sz w:val="22"/>
          <w:szCs w:val="22"/>
        </w:rPr>
        <w:t xml:space="preserve"> </w:t>
      </w:r>
      <w:ins w:id="944" w:author="0" w:date="2015-11-12T21:44:00Z">
        <w:r>
          <w:rPr>
            <w:rFonts w:ascii="Meiryo" w:eastAsia="Meiryo" w:hAnsi="Meiryo" w:cs="Meiryo"/>
            <w:color w:val="221F1F"/>
            <w:spacing w:val="16"/>
            <w:w w:val="85"/>
            <w:sz w:val="22"/>
            <w:szCs w:val="22"/>
          </w:rPr>
          <w:t>expected to find</w:t>
        </w:r>
      </w:ins>
      <w:del w:id="945" w:author="0" w:date="2015-11-12T21:44:00Z">
        <w:r>
          <w:rPr>
            <w:rFonts w:ascii="Meiryo" w:eastAsia="Meiryo" w:hAnsi="Meiryo" w:cs="Meiryo"/>
            <w:color w:val="221F1F"/>
            <w:w w:val="85"/>
            <w:sz w:val="22"/>
            <w:szCs w:val="22"/>
          </w:rPr>
          <w:delText>found</w:delText>
        </w:r>
      </w:del>
      <w:r>
        <w:rPr>
          <w:rFonts w:ascii="Meiryo" w:eastAsia="Meiryo" w:hAnsi="Meiryo" w:cs="Meiryo"/>
          <w:color w:val="221F1F"/>
          <w:spacing w:val="35"/>
          <w:w w:val="85"/>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6"/>
          <w:sz w:val="22"/>
          <w:szCs w:val="22"/>
        </w:rPr>
        <w:t>signiﬁca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w:t>
      </w:r>
      <w:r>
        <w:rPr>
          <w:rFonts w:ascii="Meiryo" w:eastAsia="Meiryo" w:hAnsi="Meiryo" w:cs="Meiryo"/>
          <w:color w:val="221F1F"/>
          <w:spacing w:val="52"/>
          <w:w w:val="86"/>
          <w:sz w:val="22"/>
          <w:szCs w:val="22"/>
        </w:rPr>
        <w:t xml:space="preserve"> </w:t>
      </w:r>
      <w:ins w:id="946" w:author="0" w:date="2015-11-12T21:45:00Z">
        <w:r>
          <w:rPr>
            <w:rFonts w:ascii="Meiryo" w:eastAsia="Meiryo" w:hAnsi="Meiryo" w:cs="Meiryo"/>
            <w:color w:val="221F1F"/>
            <w:spacing w:val="52"/>
            <w:w w:val="86"/>
            <w:sz w:val="22"/>
            <w:szCs w:val="22"/>
          </w:rPr>
          <w:t>within-family link from maternal intelligence to child AFI</w:t>
        </w:r>
      </w:ins>
      <w:del w:id="947" w:author="0" w:date="2015-11-12T21:45:00Z">
        <w:r>
          <w:rPr>
            <w:rFonts w:ascii="Meiryo" w:eastAsia="Meiryo" w:hAnsi="Meiryo" w:cs="Meiryo"/>
            <w:color w:val="221F1F"/>
            <w:w w:val="86"/>
            <w:sz w:val="22"/>
            <w:szCs w:val="22"/>
          </w:rPr>
          <w:delText>ass</w:delText>
        </w:r>
        <w:r>
          <w:rPr>
            <w:rFonts w:ascii="Meiryo" w:eastAsia="Meiryo" w:hAnsi="Meiryo" w:cs="Meiryo"/>
            <w:color w:val="221F1F"/>
            <w:spacing w:val="6"/>
            <w:w w:val="86"/>
            <w:sz w:val="22"/>
            <w:szCs w:val="22"/>
          </w:rPr>
          <w:delText>o</w:delText>
        </w:r>
        <w:r>
          <w:rPr>
            <w:rFonts w:ascii="Meiryo" w:eastAsia="Meiryo" w:hAnsi="Meiryo" w:cs="Meiryo"/>
            <w:color w:val="221F1F"/>
            <w:w w:val="86"/>
            <w:sz w:val="22"/>
            <w:szCs w:val="22"/>
          </w:rPr>
          <w:delText>ciation</w:delText>
        </w:r>
      </w:del>
      <w:r>
        <w:rPr>
          <w:rFonts w:ascii="Meiryo" w:eastAsia="Meiryo" w:hAnsi="Meiryo" w:cs="Meiryo"/>
          <w:color w:val="221F1F"/>
          <w:w w:val="86"/>
          <w:sz w:val="22"/>
          <w:szCs w:val="22"/>
        </w:rPr>
        <w:t>,</w:t>
      </w:r>
      <w:r>
        <w:rPr>
          <w:rFonts w:ascii="Meiryo" w:eastAsia="Meiryo" w:hAnsi="Meiryo" w:cs="Meiryo"/>
          <w:color w:val="221F1F"/>
          <w:spacing w:val="31"/>
          <w:w w:val="86"/>
          <w:sz w:val="22"/>
          <w:szCs w:val="22"/>
        </w:rPr>
        <w:t xml:space="preserve"> </w:t>
      </w:r>
      <w:r>
        <w:rPr>
          <w:rFonts w:ascii="Meiryo" w:eastAsia="Meiryo" w:hAnsi="Meiryo" w:cs="Meiryo"/>
          <w:color w:val="221F1F"/>
          <w:w w:val="86"/>
          <w:sz w:val="22"/>
          <w:szCs w:val="22"/>
        </w:rPr>
        <w:t>whi</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33"/>
          <w:w w:val="86"/>
          <w:sz w:val="22"/>
          <w:szCs w:val="22"/>
        </w:rPr>
        <w:t xml:space="preserve"> </w:t>
      </w:r>
      <w:r>
        <w:rPr>
          <w:rFonts w:ascii="Meiryo" w:eastAsia="Meiryo" w:hAnsi="Meiryo" w:cs="Meiryo"/>
          <w:color w:val="221F1F"/>
          <w:spacing w:val="-5"/>
          <w:w w:val="86"/>
          <w:sz w:val="22"/>
          <w:szCs w:val="22"/>
        </w:rPr>
        <w:t>w</w:t>
      </w:r>
      <w:r>
        <w:rPr>
          <w:rFonts w:ascii="Meiryo" w:eastAsia="Meiryo" w:hAnsi="Meiryo" w:cs="Meiryo"/>
          <w:color w:val="221F1F"/>
          <w:w w:val="86"/>
          <w:sz w:val="22"/>
          <w:szCs w:val="22"/>
        </w:rPr>
        <w:t>e</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did</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not.</w:t>
      </w:r>
      <w:ins w:id="948" w:author="0" w:date="2015-11-12T21:44:00Z">
        <w:r>
          <w:rPr>
            <w:rFonts w:ascii="Meiryo" w:eastAsia="Meiryo" w:hAnsi="Meiryo" w:cs="Meiryo"/>
            <w:color w:val="221F1F"/>
            <w:sz w:val="22"/>
            <w:szCs w:val="22"/>
          </w:rPr>
          <w:t xml:space="preserve">  Thus, it is likely that the </w:t>
        </w:r>
      </w:ins>
      <w:ins w:id="949" w:author="0" w:date="2015-11-12T21:45:00Z">
        <w:r>
          <w:rPr>
            <w:rFonts w:ascii="Meiryo" w:eastAsia="Meiryo" w:hAnsi="Meiryo" w:cs="Meiryo"/>
            <w:color w:val="221F1F"/>
            <w:sz w:val="22"/>
            <w:szCs w:val="22"/>
          </w:rPr>
          <w:t>maternal intelligence score is itself standing-in for other between-family processes.  We know that maternal intelligence is highly correlated with maternal/parental education</w:t>
        </w:r>
      </w:ins>
      <w:ins w:id="950" w:author="0" w:date="2015-11-12T21:46:00Z">
        <w:r>
          <w:rPr>
            <w:rFonts w:ascii="Meiryo" w:eastAsia="Meiryo" w:hAnsi="Meiryo" w:cs="Meiryo"/>
            <w:color w:val="221F1F"/>
            <w:sz w:val="22"/>
            <w:szCs w:val="22"/>
          </w:rPr>
          <w:t>, with family SES, with maternal age at first birth, and a number of other between-family processes.</w:t>
        </w:r>
      </w:ins>
    </w:p>
    <w:p>
      <w:pPr>
        <w:autoSpaceDE w:val="0"/>
        <w:autoSpaceDN w:val="0"/>
        <w:adjustRightInd w:val="0"/>
        <w:rPr>
          <w:ins w:id="951" w:author="0" w:date="2015-11-12T21:48:00Z"/>
          <w:rFonts w:ascii="Times New Roman" w:hAnsi="Times New Roman"/>
          <w:lang w:val="en-GB"/>
          <w:rPrChange w:id="952" w:author="0" w:date="2015-11-12T21:49:00Z">
            <w:rPr>
              <w:ins w:id="953" w:author="0" w:date="2015-11-12T21:48:00Z"/>
              <w:rFonts w:ascii="OldStyleSeven" w:hAnsi="OldStyleSeven" w:cs="OldStyleSeven"/>
              <w:lang w:val="en-GB"/>
            </w:rPr>
          </w:rPrChange>
        </w:rPr>
      </w:pPr>
      <w:ins w:id="954" w:author="0" w:date="2015-11-12T21:46:00Z">
        <w:r>
          <w:rPr>
            <w:rFonts w:ascii="Meiryo" w:eastAsia="Meiryo" w:hAnsi="Meiryo" w:cs="Meiryo"/>
            <w:color w:val="221F1F"/>
            <w:sz w:val="22"/>
            <w:szCs w:val="22"/>
          </w:rPr>
          <w:tab/>
          <w:t xml:space="preserve">We interpret these results in relation to two previous findings.  First, Rodgers et al (2008) used Danish twin data, and found that the link from </w:t>
        </w:r>
      </w:ins>
      <w:ins w:id="955" w:author="0" w:date="2015-11-12T21:47:00Z">
        <w:r>
          <w:rPr>
            <w:rFonts w:ascii="Meiryo" w:eastAsia="Meiryo" w:hAnsi="Meiryo" w:cs="Meiryo"/>
            <w:color w:val="221F1F"/>
            <w:sz w:val="22"/>
            <w:szCs w:val="22"/>
          </w:rPr>
          <w:t>education/cognitive ability to maternal age at first birth was entirely a</w:t>
        </w:r>
      </w:ins>
      <w:ins w:id="956" w:author="0" w:date="2015-11-12T21:48:00Z">
        <w:r>
          <w:rPr>
            <w:rFonts w:ascii="Meiryo" w:eastAsia="Meiryo" w:hAnsi="Meiryo" w:cs="Meiryo"/>
            <w:color w:val="221F1F"/>
            <w:sz w:val="22"/>
            <w:szCs w:val="22"/>
          </w:rPr>
          <w:t xml:space="preserve">ccounted for by </w:t>
        </w:r>
      </w:ins>
      <w:ins w:id="957" w:author="0" w:date="2015-11-12T21:47:00Z">
        <w:r>
          <w:rPr>
            <w:rFonts w:ascii="Meiryo" w:eastAsia="Meiryo" w:hAnsi="Meiryo" w:cs="Meiryo"/>
            <w:color w:val="221F1F"/>
            <w:sz w:val="22"/>
            <w:szCs w:val="22"/>
          </w:rPr>
          <w:t xml:space="preserve">between-family </w:t>
        </w:r>
      </w:ins>
      <w:ins w:id="958" w:author="0" w:date="2015-11-12T21:48:00Z">
        <w:r>
          <w:rPr>
            <w:rFonts w:ascii="Meiryo" w:eastAsia="Meiryo" w:hAnsi="Meiryo" w:cs="Meiryo"/>
            <w:color w:val="221F1F"/>
            <w:sz w:val="22"/>
            <w:szCs w:val="22"/>
          </w:rPr>
          <w:t xml:space="preserve">variance:  </w:t>
        </w:r>
        <w:r>
          <w:rPr>
            <w:rFonts w:ascii="Times New Roman" w:eastAsia="Meiryo" w:hAnsi="Times New Roman"/>
            <w:color w:val="221F1F"/>
            <w:rPrChange w:id="959" w:author="0" w:date="2015-11-12T21:49:00Z">
              <w:rPr>
                <w:rFonts w:ascii="Meiryo" w:eastAsia="Meiryo" w:hAnsi="Meiryo" w:cs="Meiryo"/>
                <w:color w:val="221F1F"/>
                <w:sz w:val="22"/>
                <w:szCs w:val="22"/>
              </w:rPr>
            </w:rPrChange>
          </w:rPr>
          <w:t>“</w:t>
        </w:r>
        <w:r>
          <w:rPr>
            <w:rFonts w:ascii="Times New Roman" w:hAnsi="Times New Roman"/>
            <w:lang w:val="en-GB"/>
            <w:rPrChange w:id="960" w:author="0" w:date="2015-11-12T21:49:00Z">
              <w:rPr>
                <w:rFonts w:ascii="OldStyleSeven" w:hAnsi="OldStyleSeven" w:cs="OldStyleSeven"/>
                <w:lang w:val="en-GB"/>
              </w:rPr>
            </w:rPrChange>
          </w:rPr>
          <w:t>variance in AFB emerges from differences between families, not</w:t>
        </w:r>
      </w:ins>
    </w:p>
    <w:p>
      <w:pPr>
        <w:spacing w:before="5" w:line="252" w:lineRule="auto"/>
        <w:ind w:left="155" w:right="93"/>
        <w:rPr>
          <w:rFonts w:ascii="Times New Roman" w:eastAsia="Times New Roman" w:hAnsi="Times New Roman"/>
          <w:lang w:val="en-GB"/>
          <w:rPrChange w:id="961" w:author="0" w:date="2015-11-12T21:49:00Z">
            <w:rPr>
              <w:rFonts w:ascii="Meiryo" w:eastAsia="Meiryo" w:hAnsi="Meiryo" w:cs="Meiryo"/>
              <w:sz w:val="22"/>
              <w:szCs w:val="22"/>
            </w:rPr>
          </w:rPrChange>
        </w:rPr>
      </w:pPr>
      <w:ins w:id="962" w:author="0" w:date="2015-11-12T21:48:00Z">
        <w:r>
          <w:rPr>
            <w:rFonts w:ascii="Times New Roman" w:hAnsi="Times New Roman"/>
            <w:lang w:val="en-GB"/>
            <w:rPrChange w:id="963" w:author="0" w:date="2015-11-12T21:49:00Z">
              <w:rPr>
                <w:rFonts w:ascii="OldStyleSeven" w:hAnsi="OldStyleSeven" w:cs="OldStyleSeven"/>
                <w:lang w:val="en-GB"/>
              </w:rPr>
            </w:rPrChange>
          </w:rPr>
          <w:lastRenderedPageBreak/>
          <w:t xml:space="preserve">differences between sisters within the same family” (Rodgers et al, p. </w:t>
        </w:r>
      </w:ins>
      <w:ins w:id="964" w:author="0" w:date="2015-11-12T21:49:00Z">
        <w:r>
          <w:rPr>
            <w:rFonts w:ascii="Times New Roman" w:hAnsi="Times New Roman"/>
            <w:lang w:val="en-GB"/>
            <w:rPrChange w:id="965" w:author="0" w:date="2015-11-12T21:49:00Z">
              <w:rPr>
                <w:rFonts w:ascii="OldStyleSeven" w:hAnsi="OldStyleSeven" w:cs="OldStyleSeven"/>
                <w:lang w:val="en-GB"/>
              </w:rPr>
            </w:rPrChange>
          </w:rPr>
          <w:t>S202)</w:t>
        </w:r>
      </w:ins>
      <w:ins w:id="966" w:author="0" w:date="2015-11-12T21:50:00Z">
        <w:r>
          <w:rPr>
            <w:lang w:val="en-GB"/>
          </w:rPr>
          <w:t xml:space="preserve">  Second, Harden &amp; </w:t>
        </w:r>
        <w:proofErr w:type="spellStart"/>
        <w:r>
          <w:rPr>
            <w:lang w:val="en-GB"/>
          </w:rPr>
          <w:t>Mendle’s</w:t>
        </w:r>
        <w:proofErr w:type="spellEnd"/>
        <w:r>
          <w:rPr>
            <w:lang w:val="en-GB"/>
          </w:rPr>
          <w:t xml:space="preserve"> (2011) results, obtained using the Add Health data, use intelli</w:t>
        </w:r>
      </w:ins>
      <w:ins w:id="967" w:author="0" w:date="2015-11-12T21:56:00Z">
        <w:r>
          <w:rPr>
            <w:lang w:val="en-GB"/>
          </w:rPr>
          <w:t xml:space="preserve">gence as a predictor and AFI as an outcome, just as we did.  Their biometrical finding of </w:t>
        </w:r>
      </w:ins>
      <w:ins w:id="968" w:author="0" w:date="2015-11-12T21:57:00Z">
        <w:r>
          <w:rPr>
            <w:lang w:val="en-GB"/>
          </w:rPr>
          <w:t>meaningful</w:t>
        </w:r>
      </w:ins>
      <w:ins w:id="969" w:author="0" w:date="2015-11-12T21:56:00Z">
        <w:r>
          <w:rPr>
            <w:lang w:val="en-GB"/>
          </w:rPr>
          <w:t xml:space="preserve"> shared environmental </w:t>
        </w:r>
      </w:ins>
      <w:ins w:id="970" w:author="0" w:date="2015-11-12T21:57:00Z">
        <w:r>
          <w:rPr>
            <w:lang w:val="en-GB"/>
          </w:rPr>
          <w:t>is the equivalent biometrical result to our finding of only between-family variance.  But our design allows us to cast further doubt on the direct and causal influence of maternal intelligence, and leaves the general family environment and other factors correlated with maternal intelligence as the likely causal influences on AFI.</w:t>
        </w:r>
      </w:ins>
    </w:p>
    <w:p>
      <w:pPr>
        <w:spacing w:before="7" w:line="240" w:lineRule="exact"/>
      </w:pPr>
    </w:p>
    <w:p>
      <w:pPr>
        <w:ind w:left="155"/>
        <w:rPr>
          <w:rFonts w:ascii="Meiryo" w:eastAsia="Meiryo" w:hAnsi="Meiryo" w:cs="Meiryo"/>
          <w:sz w:val="22"/>
          <w:szCs w:val="22"/>
        </w:rPr>
      </w:pPr>
      <w:r>
        <w:rPr>
          <w:rFonts w:ascii="Meiryo" w:eastAsia="Meiryo" w:hAnsi="Meiryo" w:cs="Meiryo"/>
          <w:b/>
          <w:color w:val="221F1F"/>
          <w:w w:val="96"/>
          <w:sz w:val="22"/>
          <w:szCs w:val="22"/>
        </w:rPr>
        <w:t>Concluding</w:t>
      </w:r>
      <w:r>
        <w:rPr>
          <w:rFonts w:ascii="Meiryo" w:eastAsia="Meiryo" w:hAnsi="Meiryo" w:cs="Meiryo"/>
          <w:b/>
          <w:color w:val="221F1F"/>
          <w:spacing w:val="16"/>
          <w:w w:val="96"/>
          <w:sz w:val="22"/>
          <w:szCs w:val="22"/>
        </w:rPr>
        <w:t xml:space="preserve"> </w:t>
      </w:r>
      <w:r>
        <w:rPr>
          <w:rFonts w:ascii="Meiryo" w:eastAsia="Meiryo" w:hAnsi="Meiryo" w:cs="Meiryo"/>
          <w:b/>
          <w:color w:val="221F1F"/>
          <w:sz w:val="22"/>
          <w:szCs w:val="22"/>
        </w:rPr>
        <w:t>Remarks</w:t>
      </w:r>
    </w:p>
    <w:p>
      <w:pPr>
        <w:spacing w:before="8" w:line="160" w:lineRule="exact"/>
        <w:rPr>
          <w:sz w:val="16"/>
          <w:szCs w:val="16"/>
        </w:rPr>
      </w:pPr>
    </w:p>
    <w:p>
      <w:pPr>
        <w:spacing w:line="252" w:lineRule="auto"/>
        <w:ind w:left="155" w:right="97" w:firstLine="542"/>
        <w:rPr>
          <w:rFonts w:ascii="Meiryo" w:eastAsia="Meiryo" w:hAnsi="Meiryo" w:cs="Meiryo"/>
          <w:sz w:val="22"/>
          <w:szCs w:val="22"/>
        </w:rPr>
      </w:pPr>
      <w:r>
        <w:rPr>
          <w:rFonts w:ascii="Meiryo" w:eastAsia="Meiryo" w:hAnsi="Meiryo" w:cs="Meiryo"/>
          <w:color w:val="221F1F"/>
          <w:w w:val="87"/>
          <w:sz w:val="22"/>
          <w:szCs w:val="22"/>
        </w:rPr>
        <w:t>R</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dgers</w:t>
      </w:r>
      <w:r>
        <w:rPr>
          <w:rFonts w:ascii="Meiryo" w:eastAsia="Meiryo" w:hAnsi="Meiryo" w:cs="Meiryo"/>
          <w:color w:val="221F1F"/>
          <w:spacing w:val="17"/>
          <w:w w:val="87"/>
          <w:sz w:val="22"/>
          <w:szCs w:val="22"/>
        </w:rPr>
        <w:t xml:space="preserve"> </w:t>
      </w:r>
      <w:r>
        <w:rPr>
          <w:rFonts w:ascii="Meiryo" w:eastAsia="Meiryo" w:hAnsi="Meiryo" w:cs="Meiryo"/>
          <w:color w:val="221F1F"/>
          <w:sz w:val="22"/>
          <w:szCs w:val="22"/>
        </w:rPr>
        <w:t>et</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al.</w:t>
      </w:r>
      <w:r>
        <w:rPr>
          <w:rFonts w:ascii="Meiryo" w:eastAsia="Meiryo" w:hAnsi="Meiryo" w:cs="Meiryo"/>
          <w:color w:val="221F1F"/>
          <w:spacing w:val="-30"/>
          <w:sz w:val="22"/>
          <w:szCs w:val="22"/>
        </w:rPr>
        <w:t xml:space="preserve"> </w:t>
      </w:r>
      <w:r>
        <w:rPr>
          <w:rFonts w:ascii="Meiryo" w:eastAsia="Meiryo" w:hAnsi="Meiryo" w:cs="Meiryo"/>
          <w:color w:val="221F1F"/>
          <w:w w:val="84"/>
          <w:sz w:val="22"/>
          <w:szCs w:val="22"/>
        </w:rPr>
        <w:t>(2008)</w:t>
      </w:r>
      <w:r>
        <w:rPr>
          <w:rFonts w:ascii="Meiryo" w:eastAsia="Meiryo" w:hAnsi="Meiryo" w:cs="Meiryo"/>
          <w:color w:val="221F1F"/>
          <w:spacing w:val="-3"/>
          <w:w w:val="84"/>
          <w:sz w:val="22"/>
          <w:szCs w:val="22"/>
        </w:rPr>
        <w:t xml:space="preserve"> </w:t>
      </w:r>
      <w:r>
        <w:rPr>
          <w:rFonts w:ascii="Meiryo" w:eastAsia="Meiryo" w:hAnsi="Meiryo" w:cs="Meiryo"/>
          <w:color w:val="221F1F"/>
          <w:w w:val="84"/>
          <w:sz w:val="22"/>
          <w:szCs w:val="22"/>
        </w:rPr>
        <w:t>l</w:t>
      </w:r>
      <w:r>
        <w:rPr>
          <w:rFonts w:ascii="Meiryo" w:eastAsia="Meiryo" w:hAnsi="Meiryo" w:cs="Meiryo"/>
          <w:color w:val="221F1F"/>
          <w:spacing w:val="6"/>
          <w:w w:val="84"/>
          <w:sz w:val="22"/>
          <w:szCs w:val="22"/>
        </w:rPr>
        <w:t>o</w:t>
      </w:r>
      <w:r>
        <w:rPr>
          <w:rFonts w:ascii="Meiryo" w:eastAsia="Meiryo" w:hAnsi="Meiryo" w:cs="Meiryo"/>
          <w:color w:val="221F1F"/>
          <w:w w:val="84"/>
          <w:sz w:val="22"/>
          <w:szCs w:val="22"/>
        </w:rPr>
        <w:t>o</w:t>
      </w:r>
      <w:r>
        <w:rPr>
          <w:rFonts w:ascii="Meiryo" w:eastAsia="Meiryo" w:hAnsi="Meiryo" w:cs="Meiryo"/>
          <w:color w:val="221F1F"/>
          <w:spacing w:val="-5"/>
          <w:w w:val="84"/>
          <w:sz w:val="22"/>
          <w:szCs w:val="22"/>
        </w:rPr>
        <w:t>k</w:t>
      </w:r>
      <w:r>
        <w:rPr>
          <w:rFonts w:ascii="Meiryo" w:eastAsia="Meiryo" w:hAnsi="Meiryo" w:cs="Meiryo"/>
          <w:color w:val="221F1F"/>
          <w:w w:val="84"/>
          <w:sz w:val="22"/>
          <w:szCs w:val="22"/>
        </w:rPr>
        <w:t>ed</w:t>
      </w:r>
      <w:r>
        <w:rPr>
          <w:rFonts w:ascii="Meiryo" w:eastAsia="Meiryo" w:hAnsi="Meiryo" w:cs="Meiryo"/>
          <w:color w:val="221F1F"/>
          <w:spacing w:val="37"/>
          <w:w w:val="84"/>
          <w:sz w:val="22"/>
          <w:szCs w:val="22"/>
        </w:rPr>
        <w:t xml:space="preserv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relationship</w:t>
      </w:r>
      <w:r>
        <w:rPr>
          <w:rFonts w:ascii="Meiryo" w:eastAsia="Meiryo" w:hAnsi="Meiryo" w:cs="Meiryo"/>
          <w:color w:val="221F1F"/>
          <w:spacing w:val="47"/>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sz w:val="22"/>
          <w:szCs w:val="22"/>
        </w:rPr>
        <w:t>IQ</w:t>
      </w:r>
      <w:r>
        <w:rPr>
          <w:rFonts w:ascii="Meiryo" w:eastAsia="Meiryo" w:hAnsi="Meiryo" w:cs="Meiryo"/>
          <w:color w:val="221F1F"/>
          <w:spacing w:val="-9"/>
          <w:sz w:val="22"/>
          <w:szCs w:val="22"/>
        </w:rPr>
        <w:t xml:space="preserve"> </w:t>
      </w:r>
      <w:r>
        <w:rPr>
          <w:rFonts w:ascii="Meiryo" w:eastAsia="Meiryo" w:hAnsi="Meiryo" w:cs="Meiryo"/>
          <w:color w:val="221F1F"/>
          <w:w w:val="86"/>
          <w:sz w:val="22"/>
          <w:szCs w:val="22"/>
        </w:rPr>
        <w:t>and</w:t>
      </w:r>
      <w:r>
        <w:rPr>
          <w:rFonts w:ascii="Meiryo" w:eastAsia="Meiryo" w:hAnsi="Meiryo" w:cs="Meiryo"/>
          <w:color w:val="221F1F"/>
          <w:spacing w:val="21"/>
          <w:w w:val="86"/>
          <w:sz w:val="22"/>
          <w:szCs w:val="22"/>
        </w:rPr>
        <w:t xml:space="preserve"> </w:t>
      </w:r>
      <w:r>
        <w:rPr>
          <w:rFonts w:ascii="Meiryo" w:eastAsia="Meiryo" w:hAnsi="Meiryo" w:cs="Meiryo"/>
          <w:color w:val="221F1F"/>
          <w:w w:val="86"/>
          <w:sz w:val="22"/>
          <w:szCs w:val="22"/>
        </w:rPr>
        <w:t>education</w:t>
      </w:r>
      <w:r>
        <w:rPr>
          <w:rFonts w:ascii="Meiryo" w:eastAsia="Meiryo" w:hAnsi="Meiryo" w:cs="Meiryo"/>
          <w:color w:val="221F1F"/>
          <w:spacing w:val="42"/>
          <w:w w:val="86"/>
          <w:sz w:val="22"/>
          <w:szCs w:val="22"/>
        </w:rPr>
        <w:t xml:space="preserve"> </w:t>
      </w:r>
      <w:r>
        <w:rPr>
          <w:rFonts w:ascii="Meiryo" w:eastAsia="Meiryo" w:hAnsi="Meiryo" w:cs="Meiryo"/>
          <w:color w:val="221F1F"/>
          <w:w w:val="86"/>
          <w:sz w:val="22"/>
          <w:szCs w:val="22"/>
        </w:rPr>
        <w:t xml:space="preserve">as </w:t>
      </w:r>
      <w:r>
        <w:rPr>
          <w:rFonts w:ascii="Meiryo" w:eastAsia="Meiryo" w:hAnsi="Meiryo" w:cs="Meiryo"/>
          <w:color w:val="221F1F"/>
          <w:sz w:val="22"/>
          <w:szCs w:val="22"/>
        </w:rPr>
        <w:t xml:space="preserve">they </w:t>
      </w:r>
      <w:r>
        <w:rPr>
          <w:rFonts w:ascii="Meiryo" w:eastAsia="Meiryo" w:hAnsi="Meiryo" w:cs="Meiryo"/>
          <w:color w:val="221F1F"/>
          <w:w w:val="84"/>
          <w:sz w:val="22"/>
          <w:szCs w:val="22"/>
        </w:rPr>
        <w:t>inﬂuenced</w:t>
      </w:r>
      <w:r>
        <w:rPr>
          <w:rFonts w:ascii="Meiryo" w:eastAsia="Meiryo" w:hAnsi="Meiryo" w:cs="Meiryo"/>
          <w:color w:val="221F1F"/>
          <w:spacing w:val="55"/>
          <w:w w:val="84"/>
          <w:sz w:val="22"/>
          <w:szCs w:val="22"/>
        </w:rPr>
        <w:t xml:space="preserve"> </w:t>
      </w:r>
      <w:r>
        <w:rPr>
          <w:rFonts w:ascii="Meiryo" w:eastAsia="Meiryo" w:hAnsi="Meiryo" w:cs="Meiryo"/>
          <w:color w:val="221F1F"/>
          <w:w w:val="84"/>
          <w:sz w:val="22"/>
          <w:szCs w:val="22"/>
        </w:rPr>
        <w:t xml:space="preserve">age </w:t>
      </w:r>
      <w:r>
        <w:rPr>
          <w:rFonts w:ascii="Meiryo" w:eastAsia="Meiryo" w:hAnsi="Meiryo" w:cs="Meiryo"/>
          <w:color w:val="221F1F"/>
          <w:sz w:val="22"/>
          <w:szCs w:val="22"/>
        </w:rPr>
        <w:t>at</w:t>
      </w:r>
      <w:r>
        <w:rPr>
          <w:rFonts w:ascii="Meiryo" w:eastAsia="Meiryo" w:hAnsi="Meiryo" w:cs="Meiryo"/>
          <w:color w:val="221F1F"/>
          <w:spacing w:val="-18"/>
          <w:sz w:val="22"/>
          <w:szCs w:val="22"/>
        </w:rPr>
        <w:t xml:space="preserve"> </w:t>
      </w:r>
      <w:r>
        <w:rPr>
          <w:rFonts w:ascii="Meiryo" w:eastAsia="Meiryo" w:hAnsi="Meiryo" w:cs="Meiryo"/>
          <w:color w:val="221F1F"/>
          <w:w w:val="91"/>
          <w:sz w:val="22"/>
          <w:szCs w:val="22"/>
        </w:rPr>
        <w:t>ﬁrst</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birth</w:t>
      </w:r>
      <w:r>
        <w:rPr>
          <w:rFonts w:ascii="Meiryo" w:eastAsia="Meiryo" w:hAnsi="Meiryo" w:cs="Meiryo"/>
          <w:color w:val="221F1F"/>
          <w:spacing w:val="-2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90"/>
          <w:sz w:val="22"/>
          <w:szCs w:val="22"/>
        </w:rPr>
        <w:t>Danish</w:t>
      </w:r>
      <w:r>
        <w:rPr>
          <w:rFonts w:ascii="Meiryo" w:eastAsia="Meiryo" w:hAnsi="Meiryo" w:cs="Meiryo"/>
          <w:color w:val="221F1F"/>
          <w:spacing w:val="14"/>
          <w:w w:val="90"/>
          <w:sz w:val="22"/>
          <w:szCs w:val="22"/>
        </w:rPr>
        <w:t xml:space="preserve"> </w:t>
      </w:r>
      <w:r>
        <w:rPr>
          <w:rFonts w:ascii="Meiryo" w:eastAsia="Meiryo" w:hAnsi="Meiryo" w:cs="Meiryo"/>
          <w:color w:val="221F1F"/>
          <w:spacing w:val="-5"/>
          <w:w w:val="90"/>
          <w:sz w:val="22"/>
          <w:szCs w:val="22"/>
        </w:rPr>
        <w:t>t</w:t>
      </w:r>
      <w:r>
        <w:rPr>
          <w:rFonts w:ascii="Meiryo" w:eastAsia="Meiryo" w:hAnsi="Meiryo" w:cs="Meiryo"/>
          <w:color w:val="221F1F"/>
          <w:w w:val="90"/>
          <w:sz w:val="22"/>
          <w:szCs w:val="22"/>
        </w:rPr>
        <w:t>win</w:t>
      </w:r>
      <w:r>
        <w:rPr>
          <w:rFonts w:ascii="Meiryo" w:eastAsia="Meiryo" w:hAnsi="Meiryo" w:cs="Meiryo"/>
          <w:color w:val="221F1F"/>
          <w:spacing w:val="20"/>
          <w:w w:val="90"/>
          <w:sz w:val="22"/>
          <w:szCs w:val="22"/>
        </w:rPr>
        <w:t xml:space="preserve"> </w:t>
      </w:r>
      <w:r>
        <w:rPr>
          <w:rFonts w:ascii="Meiryo" w:eastAsia="Meiryo" w:hAnsi="Meiryo" w:cs="Meiryo"/>
          <w:color w:val="221F1F"/>
          <w:w w:val="90"/>
          <w:sz w:val="22"/>
          <w:szCs w:val="22"/>
        </w:rPr>
        <w:t>data.</w:t>
      </w:r>
      <w:r>
        <w:rPr>
          <w:rFonts w:ascii="Meiryo" w:eastAsia="Meiryo" w:hAnsi="Meiryo" w:cs="Meiryo"/>
          <w:color w:val="221F1F"/>
          <w:spacing w:val="26"/>
          <w:w w:val="90"/>
          <w:sz w:val="22"/>
          <w:szCs w:val="22"/>
        </w:rPr>
        <w:t xml:space="preserve"> </w:t>
      </w:r>
      <w:r>
        <w:rPr>
          <w:rFonts w:ascii="Meiryo" w:eastAsia="Meiryo" w:hAnsi="Meiryo" w:cs="Meiryo"/>
          <w:color w:val="221F1F"/>
          <w:sz w:val="22"/>
          <w:szCs w:val="22"/>
        </w:rPr>
        <w:t>Their</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conclusion:</w:t>
      </w:r>
    </w:p>
    <w:p>
      <w:pPr>
        <w:spacing w:before="2" w:line="180" w:lineRule="exact"/>
        <w:rPr>
          <w:sz w:val="19"/>
          <w:szCs w:val="19"/>
        </w:rPr>
      </w:pPr>
    </w:p>
    <w:p>
      <w:pPr>
        <w:spacing w:line="252" w:lineRule="auto"/>
        <w:ind w:left="705" w:right="1109"/>
        <w:rPr>
          <w:rFonts w:ascii="Meiryo" w:eastAsia="Meiryo" w:hAnsi="Meiryo" w:cs="Meiryo"/>
          <w:sz w:val="22"/>
          <w:szCs w:val="22"/>
        </w:rPr>
      </w:pPr>
      <w:r>
        <w:rPr>
          <w:rFonts w:ascii="Meiryo" w:eastAsia="Meiryo" w:hAnsi="Meiryo" w:cs="Meiryo"/>
          <w:color w:val="221F1F"/>
          <w:w w:val="86"/>
          <w:sz w:val="22"/>
          <w:szCs w:val="22"/>
        </w:rPr>
        <w:t>[V]</w:t>
      </w:r>
      <w:proofErr w:type="spellStart"/>
      <w:r>
        <w:rPr>
          <w:rFonts w:ascii="Meiryo" w:eastAsia="Meiryo" w:hAnsi="Meiryo" w:cs="Meiryo"/>
          <w:color w:val="221F1F"/>
          <w:w w:val="86"/>
          <w:sz w:val="22"/>
          <w:szCs w:val="22"/>
        </w:rPr>
        <w:t>ariance</w:t>
      </w:r>
      <w:proofErr w:type="spellEnd"/>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AFB</w:t>
      </w:r>
      <w:r>
        <w:rPr>
          <w:rFonts w:ascii="Meiryo" w:eastAsia="Meiryo" w:hAnsi="Meiryo" w:cs="Meiryo"/>
          <w:color w:val="221F1F"/>
          <w:spacing w:val="41"/>
          <w:sz w:val="22"/>
          <w:szCs w:val="22"/>
        </w:rPr>
        <w:t xml:space="preserve"> </w:t>
      </w:r>
      <w:r>
        <w:rPr>
          <w:rFonts w:ascii="Meiryo" w:eastAsia="Meiryo" w:hAnsi="Meiryo" w:cs="Meiryo"/>
          <w:color w:val="221F1F"/>
          <w:w w:val="85"/>
          <w:sz w:val="22"/>
          <w:szCs w:val="22"/>
        </w:rPr>
        <w:t>emerges</w:t>
      </w:r>
      <w:r>
        <w:rPr>
          <w:rFonts w:ascii="Meiryo" w:eastAsia="Meiryo" w:hAnsi="Meiryo" w:cs="Meiryo"/>
          <w:color w:val="221F1F"/>
          <w:spacing w:val="-18"/>
          <w:w w:val="85"/>
          <w:sz w:val="22"/>
          <w:szCs w:val="22"/>
        </w:rPr>
        <w:t xml:space="preserve"> </w:t>
      </w:r>
      <w:r>
        <w:rPr>
          <w:rFonts w:ascii="Meiryo" w:eastAsia="Meiryo" w:hAnsi="Meiryo" w:cs="Meiryo"/>
          <w:color w:val="221F1F"/>
          <w:w w:val="85"/>
          <w:sz w:val="22"/>
          <w:szCs w:val="22"/>
        </w:rPr>
        <w:t>from</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[IQ</w:t>
      </w:r>
      <w:r>
        <w:rPr>
          <w:rFonts w:ascii="Meiryo" w:eastAsia="Meiryo" w:hAnsi="Meiryo" w:cs="Meiryo"/>
          <w:color w:val="221F1F"/>
          <w:spacing w:val="21"/>
          <w:w w:val="85"/>
          <w:sz w:val="22"/>
          <w:szCs w:val="22"/>
        </w:rPr>
        <w:t xml:space="preserve"> </w:t>
      </w:r>
      <w:r>
        <w:rPr>
          <w:rFonts w:ascii="Meiryo" w:eastAsia="Meiryo" w:hAnsi="Meiryo" w:cs="Meiryo"/>
          <w:color w:val="221F1F"/>
          <w:w w:val="85"/>
          <w:sz w:val="22"/>
          <w:szCs w:val="22"/>
        </w:rPr>
        <w:t>and</w:t>
      </w:r>
      <w:r>
        <w:rPr>
          <w:rFonts w:ascii="Meiryo" w:eastAsia="Meiryo" w:hAnsi="Meiryo" w:cs="Meiryo"/>
          <w:color w:val="221F1F"/>
          <w:spacing w:val="26"/>
          <w:w w:val="85"/>
          <w:sz w:val="22"/>
          <w:szCs w:val="22"/>
        </w:rPr>
        <w:t xml:space="preserve"> </w:t>
      </w:r>
      <w:r>
        <w:rPr>
          <w:rFonts w:ascii="Meiryo" w:eastAsia="Meiryo" w:hAnsi="Meiryo" w:cs="Meiryo"/>
          <w:color w:val="221F1F"/>
          <w:w w:val="85"/>
          <w:sz w:val="22"/>
          <w:szCs w:val="22"/>
        </w:rPr>
        <w:t>education]</w:t>
      </w:r>
      <w:r>
        <w:rPr>
          <w:rFonts w:ascii="Meiryo" w:eastAsia="Meiryo" w:hAnsi="Meiryo" w:cs="Meiryo"/>
          <w:color w:val="221F1F"/>
          <w:spacing w:val="34"/>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10"/>
          <w:w w:val="85"/>
          <w:sz w:val="22"/>
          <w:szCs w:val="22"/>
        </w:rPr>
        <w:t xml:space="preserve"> </w:t>
      </w:r>
      <w:r>
        <w:rPr>
          <w:rFonts w:ascii="Meiryo" w:eastAsia="Meiryo" w:hAnsi="Meiryo" w:cs="Meiryo"/>
          <w:color w:val="221F1F"/>
          <w:spacing w:val="6"/>
          <w:w w:val="91"/>
          <w:sz w:val="22"/>
          <w:szCs w:val="22"/>
        </w:rPr>
        <w:t>b</w:t>
      </w:r>
      <w:r>
        <w:rPr>
          <w:rFonts w:ascii="Meiryo" w:eastAsia="Meiryo" w:hAnsi="Meiryo" w:cs="Meiryo"/>
          <w:color w:val="221F1F"/>
          <w:w w:val="77"/>
          <w:sz w:val="22"/>
          <w:szCs w:val="22"/>
        </w:rPr>
        <w:t>e</w:t>
      </w:r>
      <w:r>
        <w:rPr>
          <w:rFonts w:ascii="Meiryo" w:eastAsia="Meiryo" w:hAnsi="Meiryo" w:cs="Meiryo"/>
          <w:color w:val="221F1F"/>
          <w:spacing w:val="-6"/>
          <w:w w:val="102"/>
          <w:sz w:val="22"/>
          <w:szCs w:val="22"/>
        </w:rPr>
        <w:t>t</w:t>
      </w:r>
      <w:r>
        <w:rPr>
          <w:rFonts w:ascii="Meiryo" w:eastAsia="Meiryo" w:hAnsi="Meiryo" w:cs="Meiryo"/>
          <w:color w:val="221F1F"/>
          <w:spacing w:val="-6"/>
          <w:w w:val="86"/>
          <w:sz w:val="22"/>
          <w:szCs w:val="22"/>
        </w:rPr>
        <w:t>w</w:t>
      </w:r>
      <w:r>
        <w:rPr>
          <w:rFonts w:ascii="Meiryo" w:eastAsia="Meiryo" w:hAnsi="Meiryo" w:cs="Meiryo"/>
          <w:color w:val="221F1F"/>
          <w:w w:val="77"/>
          <w:sz w:val="22"/>
          <w:szCs w:val="22"/>
        </w:rPr>
        <w:t>e</w:t>
      </w:r>
      <w:r>
        <w:rPr>
          <w:rFonts w:ascii="Meiryo" w:eastAsia="Meiryo" w:hAnsi="Meiryo" w:cs="Meiryo"/>
          <w:color w:val="221F1F"/>
          <w:w w:val="83"/>
          <w:sz w:val="22"/>
          <w:szCs w:val="22"/>
        </w:rPr>
        <w:t xml:space="preserve">en </w:t>
      </w:r>
      <w:r>
        <w:rPr>
          <w:rFonts w:ascii="Meiryo" w:eastAsia="Meiryo" w:hAnsi="Meiryo" w:cs="Meiryo"/>
          <w:color w:val="221F1F"/>
          <w:w w:val="87"/>
          <w:sz w:val="22"/>
          <w:szCs w:val="22"/>
        </w:rPr>
        <w:t>families,</w:t>
      </w:r>
      <w:r>
        <w:rPr>
          <w:rFonts w:ascii="Meiryo" w:eastAsia="Meiryo" w:hAnsi="Meiryo" w:cs="Meiryo"/>
          <w:color w:val="221F1F"/>
          <w:spacing w:val="18"/>
          <w:w w:val="87"/>
          <w:sz w:val="22"/>
          <w:szCs w:val="22"/>
        </w:rPr>
        <w:t xml:space="preserve"> </w:t>
      </w:r>
      <w:r>
        <w:rPr>
          <w:rFonts w:ascii="Meiryo" w:eastAsia="Meiryo" w:hAnsi="Meiryo" w:cs="Meiryo"/>
          <w:color w:val="221F1F"/>
          <w:w w:val="87"/>
          <w:sz w:val="22"/>
          <w:szCs w:val="22"/>
        </w:rPr>
        <w:t>not</w:t>
      </w:r>
      <w:r>
        <w:rPr>
          <w:rFonts w:ascii="Meiryo" w:eastAsia="Meiryo" w:hAnsi="Meiryo" w:cs="Meiryo"/>
          <w:color w:val="221F1F"/>
          <w:spacing w:val="20"/>
          <w:w w:val="87"/>
          <w:sz w:val="22"/>
          <w:szCs w:val="22"/>
        </w:rPr>
        <w:t xml:space="preserve"> </w:t>
      </w:r>
      <w:r>
        <w:rPr>
          <w:rFonts w:ascii="Meiryo" w:eastAsia="Meiryo" w:hAnsi="Meiryo" w:cs="Meiryo"/>
          <w:color w:val="221F1F"/>
          <w:w w:val="87"/>
          <w:sz w:val="22"/>
          <w:szCs w:val="22"/>
        </w:rPr>
        <w:t>diﬀerences</w:t>
      </w:r>
      <w:r>
        <w:rPr>
          <w:rFonts w:ascii="Meiryo" w:eastAsia="Meiryo" w:hAnsi="Meiryo" w:cs="Meiryo"/>
          <w:color w:val="221F1F"/>
          <w:spacing w:val="-15"/>
          <w:w w:val="87"/>
          <w:sz w:val="22"/>
          <w:szCs w:val="22"/>
        </w:rPr>
        <w:t xml:space="preserve">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sisters</w:t>
      </w:r>
      <w:r>
        <w:rPr>
          <w:rFonts w:ascii="Meiryo" w:eastAsia="Meiryo" w:hAnsi="Meiryo" w:cs="Meiryo"/>
          <w:color w:val="221F1F"/>
          <w:spacing w:val="2"/>
          <w:w w:val="87"/>
          <w:sz w:val="22"/>
          <w:szCs w:val="22"/>
        </w:rPr>
        <w:t xml:space="preserve"> </w:t>
      </w:r>
      <w:r>
        <w:rPr>
          <w:rFonts w:ascii="Meiryo" w:eastAsia="Meiryo" w:hAnsi="Meiryo" w:cs="Meiryo"/>
          <w:color w:val="221F1F"/>
          <w:w w:val="87"/>
          <w:sz w:val="22"/>
          <w:szCs w:val="22"/>
        </w:rPr>
        <w:t>within</w:t>
      </w:r>
      <w:r>
        <w:rPr>
          <w:rFonts w:ascii="Meiryo" w:eastAsia="Meiryo" w:hAnsi="Meiryo" w:cs="Meiryo"/>
          <w:color w:val="221F1F"/>
          <w:spacing w:val="54"/>
          <w:w w:val="87"/>
          <w:sz w:val="22"/>
          <w:szCs w:val="22"/>
        </w:rPr>
        <w:t xml:space="preserve">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same</w:t>
      </w:r>
      <w:r>
        <w:rPr>
          <w:rFonts w:ascii="Meiryo" w:eastAsia="Meiryo" w:hAnsi="Meiryo" w:cs="Meiryo"/>
          <w:color w:val="221F1F"/>
          <w:spacing w:val="-14"/>
          <w:w w:val="87"/>
          <w:sz w:val="22"/>
          <w:szCs w:val="22"/>
        </w:rPr>
        <w:t xml:space="preserve"> </w:t>
      </w:r>
      <w:r>
        <w:rPr>
          <w:rFonts w:ascii="Meiryo" w:eastAsia="Meiryo" w:hAnsi="Meiryo" w:cs="Meiryo"/>
          <w:color w:val="221F1F"/>
          <w:w w:val="92"/>
          <w:sz w:val="22"/>
          <w:szCs w:val="22"/>
        </w:rPr>
        <w:t>famil</w:t>
      </w:r>
      <w:r>
        <w:rPr>
          <w:rFonts w:ascii="Meiryo" w:eastAsia="Meiryo" w:hAnsi="Meiryo" w:cs="Meiryo"/>
          <w:color w:val="221F1F"/>
          <w:spacing w:val="-18"/>
          <w:w w:val="92"/>
          <w:sz w:val="22"/>
          <w:szCs w:val="22"/>
        </w:rPr>
        <w:t>y</w:t>
      </w:r>
      <w:r>
        <w:rPr>
          <w:rFonts w:ascii="Meiryo" w:eastAsia="Meiryo" w:hAnsi="Meiryo" w:cs="Meiryo"/>
          <w:color w:val="221F1F"/>
          <w:w w:val="79"/>
          <w:sz w:val="22"/>
          <w:szCs w:val="22"/>
        </w:rPr>
        <w:t>.</w:t>
      </w:r>
    </w:p>
    <w:p>
      <w:pPr>
        <w:spacing w:before="2" w:line="180" w:lineRule="exact"/>
        <w:rPr>
          <w:sz w:val="19"/>
          <w:szCs w:val="19"/>
        </w:rPr>
      </w:pPr>
    </w:p>
    <w:p>
      <w:pPr>
        <w:spacing w:line="252" w:lineRule="auto"/>
        <w:ind w:left="155" w:right="115"/>
        <w:rPr>
          <w:rFonts w:ascii="Meiryo" w:eastAsia="Meiryo" w:hAnsi="Meiryo" w:cs="Meiryo"/>
          <w:sz w:val="22"/>
          <w:szCs w:val="22"/>
        </w:rPr>
        <w:sectPr>
          <w:pgSz w:w="12240" w:h="15840"/>
          <w:pgMar w:top="900" w:right="1720" w:bottom="280" w:left="1720" w:header="684" w:footer="0" w:gutter="0"/>
          <w:cols w:space="720"/>
        </w:sectPr>
      </w:pPr>
      <w:r>
        <w:rPr>
          <w:rFonts w:ascii="Meiryo" w:eastAsia="Meiryo" w:hAnsi="Meiryo" w:cs="Meiryo"/>
          <w:color w:val="221F1F"/>
          <w:spacing w:val="-16"/>
          <w:w w:val="88"/>
          <w:sz w:val="22"/>
          <w:szCs w:val="22"/>
        </w:rPr>
        <w:t>W</w:t>
      </w:r>
      <w:r>
        <w:rPr>
          <w:rFonts w:ascii="Meiryo" w:eastAsia="Meiryo" w:hAnsi="Meiryo" w:cs="Meiryo"/>
          <w:color w:val="221F1F"/>
          <w:w w:val="88"/>
          <w:sz w:val="22"/>
          <w:szCs w:val="22"/>
        </w:rPr>
        <w:t>e</w:t>
      </w:r>
      <w:r>
        <w:rPr>
          <w:rFonts w:ascii="Meiryo" w:eastAsia="Meiryo" w:hAnsi="Meiryo" w:cs="Meiryo"/>
          <w:color w:val="221F1F"/>
          <w:spacing w:val="23"/>
          <w:w w:val="88"/>
          <w:sz w:val="22"/>
          <w:szCs w:val="22"/>
        </w:rPr>
        <w:t xml:space="preserve"> </w:t>
      </w:r>
      <w:r>
        <w:rPr>
          <w:rFonts w:ascii="Meiryo" w:eastAsia="Meiryo" w:hAnsi="Meiryo" w:cs="Meiryo"/>
          <w:color w:val="221F1F"/>
          <w:w w:val="88"/>
          <w:sz w:val="22"/>
          <w:szCs w:val="22"/>
        </w:rPr>
        <w:t>h</w:t>
      </w:r>
      <w:r>
        <w:rPr>
          <w:rFonts w:ascii="Meiryo" w:eastAsia="Meiryo" w:hAnsi="Meiryo" w:cs="Meiryo"/>
          <w:color w:val="221F1F"/>
          <w:spacing w:val="-5"/>
          <w:w w:val="88"/>
          <w:sz w:val="22"/>
          <w:szCs w:val="22"/>
        </w:rPr>
        <w:t>av</w:t>
      </w:r>
      <w:r>
        <w:rPr>
          <w:rFonts w:ascii="Meiryo" w:eastAsia="Meiryo" w:hAnsi="Meiryo" w:cs="Meiryo"/>
          <w:color w:val="221F1F"/>
          <w:w w:val="88"/>
          <w:sz w:val="22"/>
          <w:szCs w:val="22"/>
        </w:rPr>
        <w:t>e</w:t>
      </w:r>
      <w:r>
        <w:rPr>
          <w:rFonts w:ascii="Meiryo" w:eastAsia="Meiryo" w:hAnsi="Meiryo" w:cs="Meiryo"/>
          <w:color w:val="221F1F"/>
          <w:spacing w:val="-1"/>
          <w:w w:val="88"/>
          <w:sz w:val="22"/>
          <w:szCs w:val="22"/>
        </w:rPr>
        <w:t xml:space="preserve"> </w:t>
      </w:r>
      <w:r>
        <w:rPr>
          <w:rFonts w:ascii="Meiryo" w:eastAsia="Meiryo" w:hAnsi="Meiryo" w:cs="Meiryo"/>
          <w:color w:val="221F1F"/>
          <w:w w:val="88"/>
          <w:sz w:val="22"/>
          <w:szCs w:val="22"/>
        </w:rPr>
        <w:t>exactly</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same</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result</w:t>
      </w:r>
      <w:r>
        <w:rPr>
          <w:rFonts w:ascii="Meiryo" w:eastAsia="Meiryo" w:hAnsi="Meiryo" w:cs="Meiryo"/>
          <w:color w:val="221F1F"/>
          <w:spacing w:val="14"/>
          <w:w w:val="88"/>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w w:val="89"/>
          <w:sz w:val="22"/>
          <w:szCs w:val="22"/>
        </w:rPr>
        <w:t>curre</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t</w:t>
      </w:r>
      <w:r>
        <w:rPr>
          <w:rFonts w:ascii="Meiryo" w:eastAsia="Meiryo" w:hAnsi="Meiryo" w:cs="Meiryo"/>
          <w:color w:val="221F1F"/>
          <w:spacing w:val="10"/>
          <w:w w:val="89"/>
          <w:sz w:val="22"/>
          <w:szCs w:val="22"/>
        </w:rPr>
        <w:t xml:space="preserve"> </w:t>
      </w:r>
      <w:r>
        <w:rPr>
          <w:rFonts w:ascii="Meiryo" w:eastAsia="Meiryo" w:hAnsi="Meiryo" w:cs="Meiryo"/>
          <w:color w:val="221F1F"/>
          <w:w w:val="89"/>
          <w:sz w:val="22"/>
          <w:szCs w:val="22"/>
        </w:rPr>
        <w:t>stud</w:t>
      </w:r>
      <w:r>
        <w:rPr>
          <w:rFonts w:ascii="Meiryo" w:eastAsia="Meiryo" w:hAnsi="Meiryo" w:cs="Meiryo"/>
          <w:color w:val="221F1F"/>
          <w:spacing w:val="-16"/>
          <w:w w:val="89"/>
          <w:sz w:val="22"/>
          <w:szCs w:val="22"/>
        </w:rPr>
        <w:t>y</w:t>
      </w:r>
      <w:r>
        <w:rPr>
          <w:rFonts w:ascii="Meiryo" w:eastAsia="Meiryo" w:hAnsi="Meiryo" w:cs="Meiryo"/>
          <w:color w:val="221F1F"/>
          <w:w w:val="89"/>
          <w:sz w:val="22"/>
          <w:szCs w:val="22"/>
        </w:rPr>
        <w:t>.</w:t>
      </w:r>
      <w:r>
        <w:rPr>
          <w:rFonts w:ascii="Meiryo" w:eastAsia="Meiryo" w:hAnsi="Meiryo" w:cs="Meiryo"/>
          <w:color w:val="221F1F"/>
          <w:spacing w:val="27"/>
          <w:w w:val="89"/>
          <w:sz w:val="22"/>
          <w:szCs w:val="22"/>
        </w:rPr>
        <w:t xml:space="preserve"> </w:t>
      </w:r>
      <w:r>
        <w:rPr>
          <w:rFonts w:ascii="Meiryo" w:eastAsia="Meiryo" w:hAnsi="Meiryo" w:cs="Meiryo"/>
          <w:color w:val="221F1F"/>
          <w:w w:val="89"/>
          <w:sz w:val="22"/>
          <w:szCs w:val="22"/>
        </w:rPr>
        <w:t>Notabl</w:t>
      </w:r>
      <w:r>
        <w:rPr>
          <w:rFonts w:ascii="Meiryo" w:eastAsia="Meiryo" w:hAnsi="Meiryo" w:cs="Meiryo"/>
          <w:color w:val="221F1F"/>
          <w:spacing w:val="-15"/>
          <w:w w:val="89"/>
          <w:sz w:val="22"/>
          <w:szCs w:val="22"/>
        </w:rPr>
        <w:t>y</w:t>
      </w:r>
      <w:r>
        <w:rPr>
          <w:rFonts w:ascii="Meiryo" w:eastAsia="Meiryo" w:hAnsi="Meiryo" w:cs="Meiryo"/>
          <w:color w:val="221F1F"/>
          <w:w w:val="89"/>
          <w:sz w:val="22"/>
          <w:szCs w:val="22"/>
        </w:rPr>
        <w:t>,</w:t>
      </w:r>
      <w:r>
        <w:rPr>
          <w:rFonts w:ascii="Meiryo" w:eastAsia="Meiryo" w:hAnsi="Meiryo" w:cs="Meiryo"/>
          <w:color w:val="221F1F"/>
          <w:spacing w:val="39"/>
          <w:w w:val="89"/>
          <w:sz w:val="22"/>
          <w:szCs w:val="22"/>
        </w:rPr>
        <w:t xml:space="preserve"> </w:t>
      </w:r>
      <w:r>
        <w:rPr>
          <w:rFonts w:ascii="Meiryo" w:eastAsia="Meiryo" w:hAnsi="Meiryo" w:cs="Meiryo"/>
          <w:color w:val="221F1F"/>
          <w:w w:val="89"/>
          <w:sz w:val="22"/>
          <w:szCs w:val="22"/>
        </w:rPr>
        <w:t>the</w:t>
      </w:r>
      <w:r>
        <w:rPr>
          <w:rFonts w:ascii="Meiryo" w:eastAsia="Meiryo" w:hAnsi="Meiryo" w:cs="Meiryo"/>
          <w:color w:val="221F1F"/>
          <w:spacing w:val="4"/>
          <w:w w:val="89"/>
          <w:sz w:val="22"/>
          <w:szCs w:val="22"/>
        </w:rPr>
        <w:t xml:space="preserve"> </w:t>
      </w:r>
      <w:r>
        <w:rPr>
          <w:rFonts w:ascii="Meiryo" w:eastAsia="Meiryo" w:hAnsi="Meiryo" w:cs="Meiryo"/>
          <w:color w:val="221F1F"/>
          <w:sz w:val="22"/>
          <w:szCs w:val="22"/>
        </w:rPr>
        <w:t>IQ</w:t>
      </w:r>
      <w:r>
        <w:rPr>
          <w:rFonts w:ascii="Meiryo" w:eastAsia="Meiryo" w:hAnsi="Meiryo" w:cs="Meiryo"/>
          <w:color w:val="221F1F"/>
          <w:spacing w:val="-9"/>
          <w:sz w:val="22"/>
          <w:szCs w:val="22"/>
        </w:rPr>
        <w:t xml:space="preserve"> </w:t>
      </w:r>
      <w:r>
        <w:rPr>
          <w:rFonts w:ascii="Meiryo" w:eastAsia="Meiryo" w:hAnsi="Meiryo" w:cs="Meiryo"/>
          <w:color w:val="221F1F"/>
          <w:sz w:val="22"/>
          <w:szCs w:val="22"/>
        </w:rPr>
        <w:t xml:space="preserve">diﬀerences </w:t>
      </w:r>
      <w:r>
        <w:rPr>
          <w:rFonts w:ascii="Meiryo" w:eastAsia="Meiryo" w:hAnsi="Meiryo" w:cs="Meiryo"/>
          <w:color w:val="221F1F"/>
          <w:spacing w:val="5"/>
          <w:w w:val="87"/>
          <w:sz w:val="22"/>
          <w:szCs w:val="22"/>
        </w:rPr>
        <w:t>b</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tw</w:t>
      </w:r>
      <w:r>
        <w:rPr>
          <w:rFonts w:ascii="Meiryo" w:eastAsia="Meiryo" w:hAnsi="Meiryo" w:cs="Meiryo"/>
          <w:color w:val="221F1F"/>
          <w:w w:val="87"/>
          <w:sz w:val="22"/>
          <w:szCs w:val="22"/>
        </w:rPr>
        <w:t>een</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siblings</w:t>
      </w:r>
      <w:r>
        <w:rPr>
          <w:rFonts w:ascii="Meiryo" w:eastAsia="Meiryo" w:hAnsi="Meiryo" w:cs="Meiryo"/>
          <w:color w:val="221F1F"/>
          <w:spacing w:val="32"/>
          <w:w w:val="87"/>
          <w:sz w:val="22"/>
          <w:szCs w:val="22"/>
        </w:rPr>
        <w:t xml:space="preserve"> </w:t>
      </w:r>
      <w:r>
        <w:rPr>
          <w:rFonts w:ascii="Meiryo" w:eastAsia="Meiryo" w:hAnsi="Meiryo" w:cs="Meiryo"/>
          <w:color w:val="221F1F"/>
          <w:w w:val="87"/>
          <w:sz w:val="22"/>
          <w:szCs w:val="22"/>
        </w:rPr>
        <w:t>are</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relati</w:t>
      </w:r>
      <w:r>
        <w:rPr>
          <w:rFonts w:ascii="Meiryo" w:eastAsia="Meiryo" w:hAnsi="Meiryo" w:cs="Meiryo"/>
          <w:color w:val="221F1F"/>
          <w:spacing w:val="-4"/>
          <w:w w:val="87"/>
          <w:sz w:val="22"/>
          <w:szCs w:val="22"/>
        </w:rPr>
        <w:t>v</w:t>
      </w:r>
      <w:r>
        <w:rPr>
          <w:rFonts w:ascii="Meiryo" w:eastAsia="Meiryo" w:hAnsi="Meiryo" w:cs="Meiryo"/>
          <w:color w:val="221F1F"/>
          <w:w w:val="87"/>
          <w:sz w:val="22"/>
          <w:szCs w:val="22"/>
        </w:rPr>
        <w:t>ely</w:t>
      </w:r>
      <w:r>
        <w:rPr>
          <w:rFonts w:ascii="Meiryo" w:eastAsia="Meiryo" w:hAnsi="Meiryo" w:cs="Meiryo"/>
          <w:color w:val="221F1F"/>
          <w:spacing w:val="47"/>
          <w:w w:val="87"/>
          <w:sz w:val="22"/>
          <w:szCs w:val="22"/>
        </w:rPr>
        <w:t xml:space="preserve"> </w:t>
      </w:r>
      <w:r>
        <w:rPr>
          <w:rFonts w:ascii="Meiryo" w:eastAsia="Meiryo" w:hAnsi="Meiryo" w:cs="Meiryo"/>
          <w:color w:val="221F1F"/>
          <w:w w:val="87"/>
          <w:sz w:val="22"/>
          <w:szCs w:val="22"/>
        </w:rPr>
        <w:t>small;</w:t>
      </w:r>
      <w:r>
        <w:rPr>
          <w:rFonts w:ascii="Meiryo" w:eastAsia="Meiryo" w:hAnsi="Meiryo" w:cs="Meiryo"/>
          <w:color w:val="221F1F"/>
          <w:spacing w:val="2"/>
          <w:w w:val="87"/>
          <w:sz w:val="22"/>
          <w:szCs w:val="22"/>
        </w:rPr>
        <w:t xml:space="preserve"> </w:t>
      </w:r>
      <w:r>
        <w:rPr>
          <w:rFonts w:ascii="Meiryo" w:eastAsia="Meiryo" w:hAnsi="Meiryo" w:cs="Meiryo"/>
          <w:color w:val="221F1F"/>
          <w:sz w:val="22"/>
          <w:szCs w:val="22"/>
        </w:rPr>
        <w:t>is</w:t>
      </w:r>
      <w:r>
        <w:rPr>
          <w:rFonts w:ascii="Meiryo" w:eastAsia="Meiryo" w:hAnsi="Meiryo" w:cs="Meiryo"/>
          <w:color w:val="221F1F"/>
          <w:spacing w:val="-19"/>
          <w:sz w:val="22"/>
          <w:szCs w:val="22"/>
        </w:rPr>
        <w:t xml:space="preserve"> </w:t>
      </w:r>
      <w:r>
        <w:rPr>
          <w:rFonts w:ascii="Meiryo" w:eastAsia="Meiryo" w:hAnsi="Meiryo" w:cs="Meiryo"/>
          <w:color w:val="221F1F"/>
          <w:w w:val="91"/>
          <w:sz w:val="22"/>
          <w:szCs w:val="22"/>
        </w:rPr>
        <w:t>this</w:t>
      </w:r>
      <w:r>
        <w:rPr>
          <w:rFonts w:ascii="Meiryo" w:eastAsia="Meiryo" w:hAnsi="Meiryo" w:cs="Meiryo"/>
          <w:color w:val="221F1F"/>
          <w:spacing w:val="10"/>
          <w:w w:val="91"/>
          <w:sz w:val="22"/>
          <w:szCs w:val="22"/>
        </w:rPr>
        <w:t xml:space="preserve"> </w:t>
      </w:r>
      <w:r>
        <w:rPr>
          <w:rFonts w:ascii="Meiryo" w:eastAsia="Meiryo" w:hAnsi="Meiryo" w:cs="Meiryo"/>
          <w:color w:val="221F1F"/>
          <w:w w:val="91"/>
          <w:sz w:val="22"/>
          <w:szCs w:val="22"/>
        </w:rPr>
        <w:t>im</w:t>
      </w:r>
      <w:r>
        <w:rPr>
          <w:rFonts w:ascii="Meiryo" w:eastAsia="Meiryo" w:hAnsi="Meiryo" w:cs="Meiryo"/>
          <w:color w:val="221F1F"/>
          <w:spacing w:val="5"/>
          <w:w w:val="91"/>
          <w:sz w:val="22"/>
          <w:szCs w:val="22"/>
        </w:rPr>
        <w:t>p</w:t>
      </w:r>
      <w:r>
        <w:rPr>
          <w:rFonts w:ascii="Meiryo" w:eastAsia="Meiryo" w:hAnsi="Meiryo" w:cs="Meiryo"/>
          <w:color w:val="221F1F"/>
          <w:w w:val="91"/>
          <w:sz w:val="22"/>
          <w:szCs w:val="22"/>
        </w:rPr>
        <w:t>orta</w:t>
      </w:r>
      <w:r>
        <w:rPr>
          <w:rFonts w:ascii="Meiryo" w:eastAsia="Meiryo" w:hAnsi="Meiryo" w:cs="Meiryo"/>
          <w:color w:val="221F1F"/>
          <w:spacing w:val="-5"/>
          <w:w w:val="91"/>
          <w:sz w:val="22"/>
          <w:szCs w:val="22"/>
        </w:rPr>
        <w:t>n</w:t>
      </w:r>
      <w:r>
        <w:rPr>
          <w:rFonts w:ascii="Meiryo" w:eastAsia="Meiryo" w:hAnsi="Meiryo" w:cs="Meiryo"/>
          <w:color w:val="221F1F"/>
          <w:w w:val="91"/>
          <w:sz w:val="22"/>
          <w:szCs w:val="22"/>
        </w:rPr>
        <w:t>t?</w:t>
      </w:r>
      <w:r>
        <w:rPr>
          <w:rFonts w:ascii="Meiryo" w:eastAsia="Meiryo" w:hAnsi="Meiryo" w:cs="Meiryo"/>
          <w:color w:val="221F1F"/>
          <w:spacing w:val="30"/>
          <w:w w:val="91"/>
          <w:sz w:val="22"/>
          <w:szCs w:val="22"/>
        </w:rPr>
        <w:t xml:space="preserve"> </w:t>
      </w:r>
      <w:r>
        <w:rPr>
          <w:rFonts w:ascii="Meiryo" w:eastAsia="Meiryo" w:hAnsi="Meiryo" w:cs="Meiryo"/>
          <w:color w:val="221F1F"/>
          <w:w w:val="91"/>
          <w:sz w:val="22"/>
          <w:szCs w:val="22"/>
        </w:rPr>
        <w:t>Under</w:t>
      </w:r>
      <w:r>
        <w:rPr>
          <w:rFonts w:ascii="Meiryo" w:eastAsia="Meiryo" w:hAnsi="Meiryo" w:cs="Meiryo"/>
          <w:color w:val="221F1F"/>
          <w:spacing w:val="6"/>
          <w:w w:val="91"/>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8"/>
          <w:sz w:val="22"/>
          <w:szCs w:val="22"/>
        </w:rPr>
        <w:t>purely</w:t>
      </w:r>
      <w:r>
        <w:rPr>
          <w:rFonts w:ascii="Meiryo" w:eastAsia="Meiryo" w:hAnsi="Meiryo" w:cs="Meiryo"/>
          <w:color w:val="221F1F"/>
          <w:spacing w:val="21"/>
          <w:w w:val="88"/>
          <w:sz w:val="22"/>
          <w:szCs w:val="22"/>
        </w:rPr>
        <w:t xml:space="preserve"> </w:t>
      </w:r>
      <w:r>
        <w:rPr>
          <w:rFonts w:ascii="Meiryo" w:eastAsia="Meiryo" w:hAnsi="Meiryo" w:cs="Meiryo"/>
          <w:color w:val="221F1F"/>
          <w:w w:val="88"/>
          <w:sz w:val="22"/>
          <w:szCs w:val="22"/>
        </w:rPr>
        <w:t>genetic</w:t>
      </w:r>
      <w:r>
        <w:rPr>
          <w:rFonts w:ascii="Meiryo" w:eastAsia="Meiryo" w:hAnsi="Meiryo" w:cs="Meiryo"/>
          <w:color w:val="221F1F"/>
          <w:spacing w:val="-8"/>
          <w:w w:val="88"/>
          <w:sz w:val="22"/>
          <w:szCs w:val="22"/>
        </w:rPr>
        <w:t xml:space="preserve"> </w:t>
      </w:r>
      <w:r>
        <w:rPr>
          <w:rFonts w:ascii="Meiryo" w:eastAsia="Meiryo" w:hAnsi="Meiryo" w:cs="Meiryo"/>
          <w:color w:val="221F1F"/>
          <w:sz w:val="22"/>
          <w:szCs w:val="22"/>
        </w:rPr>
        <w:t>m</w:t>
      </w:r>
      <w:r>
        <w:rPr>
          <w:rFonts w:ascii="Meiryo" w:eastAsia="Meiryo" w:hAnsi="Meiryo" w:cs="Meiryo"/>
          <w:color w:val="221F1F"/>
          <w:spacing w:val="6"/>
          <w:sz w:val="22"/>
          <w:szCs w:val="22"/>
        </w:rPr>
        <w:t>o</w:t>
      </w:r>
      <w:r>
        <w:rPr>
          <w:rFonts w:ascii="Meiryo" w:eastAsia="Meiryo" w:hAnsi="Meiryo" w:cs="Meiryo"/>
          <w:color w:val="221F1F"/>
          <w:sz w:val="22"/>
          <w:szCs w:val="22"/>
        </w:rPr>
        <w:t xml:space="preserve">del, </w:t>
      </w:r>
      <w:r>
        <w:rPr>
          <w:rFonts w:ascii="Meiryo" w:eastAsia="Meiryo" w:hAnsi="Meiryo" w:cs="Meiryo"/>
          <w:color w:val="221F1F"/>
          <w:w w:val="87"/>
          <w:sz w:val="22"/>
          <w:szCs w:val="22"/>
        </w:rPr>
        <w:t>R</w:t>
      </w:r>
      <w:r>
        <w:rPr>
          <w:rFonts w:ascii="Meiryo" w:eastAsia="Meiryo" w:hAnsi="Meiryo" w:cs="Meiryo"/>
          <w:color w:val="221F1F"/>
          <w:spacing w:val="6"/>
          <w:w w:val="87"/>
          <w:sz w:val="22"/>
          <w:szCs w:val="22"/>
        </w:rPr>
        <w:t>o</w:t>
      </w:r>
      <w:r>
        <w:rPr>
          <w:rFonts w:ascii="Meiryo" w:eastAsia="Meiryo" w:hAnsi="Meiryo" w:cs="Meiryo"/>
          <w:color w:val="221F1F"/>
          <w:w w:val="87"/>
          <w:sz w:val="22"/>
          <w:szCs w:val="22"/>
        </w:rPr>
        <w:t>dgers</w:t>
      </w:r>
      <w:r>
        <w:rPr>
          <w:rFonts w:ascii="Meiryo" w:eastAsia="Meiryo" w:hAnsi="Meiryo" w:cs="Meiryo"/>
          <w:color w:val="221F1F"/>
          <w:spacing w:val="17"/>
          <w:w w:val="87"/>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R</w:t>
      </w:r>
      <w:r>
        <w:rPr>
          <w:rFonts w:ascii="Meiryo" w:eastAsia="Meiryo" w:hAnsi="Meiryo" w:cs="Meiryo"/>
          <w:color w:val="221F1F"/>
          <w:spacing w:val="-5"/>
          <w:w w:val="88"/>
          <w:sz w:val="22"/>
          <w:szCs w:val="22"/>
        </w:rPr>
        <w:t>ow</w:t>
      </w:r>
      <w:r>
        <w:rPr>
          <w:rFonts w:ascii="Meiryo" w:eastAsia="Meiryo" w:hAnsi="Meiryo" w:cs="Meiryo"/>
          <w:color w:val="221F1F"/>
          <w:w w:val="88"/>
          <w:sz w:val="22"/>
          <w:szCs w:val="22"/>
        </w:rPr>
        <w:t>e</w:t>
      </w:r>
      <w:r>
        <w:rPr>
          <w:rFonts w:ascii="Meiryo" w:eastAsia="Meiryo" w:hAnsi="Meiryo" w:cs="Meiryo"/>
          <w:color w:val="221F1F"/>
          <w:spacing w:val="12"/>
          <w:w w:val="88"/>
          <w:sz w:val="22"/>
          <w:szCs w:val="22"/>
        </w:rPr>
        <w:t xml:space="preserve"> </w:t>
      </w:r>
      <w:r>
        <w:rPr>
          <w:rFonts w:ascii="Meiryo" w:eastAsia="Meiryo" w:hAnsi="Meiryo" w:cs="Meiryo"/>
          <w:color w:val="221F1F"/>
          <w:w w:val="85"/>
          <w:sz w:val="22"/>
          <w:szCs w:val="22"/>
        </w:rPr>
        <w:t>(1987),</w:t>
      </w:r>
      <w:r>
        <w:rPr>
          <w:rFonts w:ascii="Meiryo" w:eastAsia="Meiryo" w:hAnsi="Meiryo" w:cs="Meiryo"/>
          <w:color w:val="221F1F"/>
          <w:spacing w:val="-13"/>
          <w:w w:val="85"/>
          <w:sz w:val="22"/>
          <w:szCs w:val="22"/>
        </w:rPr>
        <w:t xml:space="preserve"> </w:t>
      </w:r>
      <w:r>
        <w:rPr>
          <w:rFonts w:ascii="Meiryo" w:eastAsia="Meiryo" w:hAnsi="Meiryo" w:cs="Meiryo"/>
          <w:color w:val="221F1F"/>
          <w:w w:val="85"/>
          <w:sz w:val="22"/>
          <w:szCs w:val="22"/>
        </w:rPr>
        <w:t>estimated</w:t>
      </w:r>
      <w:r>
        <w:rPr>
          <w:rFonts w:ascii="Meiryo" w:eastAsia="Meiryo" w:hAnsi="Meiryo" w:cs="Meiryo"/>
          <w:color w:val="221F1F"/>
          <w:spacing w:val="32"/>
          <w:w w:val="85"/>
          <w:sz w:val="22"/>
          <w:szCs w:val="22"/>
        </w:rPr>
        <w:t xml:space="preserve"> </w:t>
      </w:r>
      <w:r>
        <w:rPr>
          <w:rFonts w:ascii="Meiryo" w:eastAsia="Meiryo" w:hAnsi="Meiryo" w:cs="Meiryo"/>
          <w:color w:val="221F1F"/>
          <w:w w:val="85"/>
          <w:sz w:val="22"/>
          <w:szCs w:val="22"/>
        </w:rPr>
        <w:t>the</w:t>
      </w:r>
      <w:r>
        <w:rPr>
          <w:rFonts w:ascii="Meiryo" w:eastAsia="Meiryo" w:hAnsi="Meiryo" w:cs="Meiryo"/>
          <w:color w:val="221F1F"/>
          <w:spacing w:val="21"/>
          <w:w w:val="85"/>
          <w:sz w:val="22"/>
          <w:szCs w:val="22"/>
        </w:rPr>
        <w:t xml:space="preserve"> </w:t>
      </w:r>
      <w:r>
        <w:rPr>
          <w:rFonts w:ascii="Meiryo" w:eastAsia="Meiryo" w:hAnsi="Meiryo" w:cs="Meiryo"/>
          <w:color w:val="221F1F"/>
          <w:spacing w:val="-5"/>
          <w:w w:val="85"/>
          <w:sz w:val="22"/>
          <w:szCs w:val="22"/>
        </w:rPr>
        <w:t>av</w:t>
      </w:r>
      <w:r>
        <w:rPr>
          <w:rFonts w:ascii="Meiryo" w:eastAsia="Meiryo" w:hAnsi="Meiryo" w:cs="Meiryo"/>
          <w:color w:val="221F1F"/>
          <w:w w:val="85"/>
          <w:sz w:val="22"/>
          <w:szCs w:val="22"/>
        </w:rPr>
        <w:t>erage</w:t>
      </w:r>
      <w:r>
        <w:rPr>
          <w:rFonts w:ascii="Meiryo" w:eastAsia="Meiryo" w:hAnsi="Meiryo" w:cs="Meiryo"/>
          <w:color w:val="221F1F"/>
          <w:spacing w:val="2"/>
          <w:w w:val="85"/>
          <w:sz w:val="22"/>
          <w:szCs w:val="22"/>
        </w:rPr>
        <w:t xml:space="preserve"> </w:t>
      </w:r>
      <w:r>
        <w:rPr>
          <w:rFonts w:ascii="Meiryo" w:eastAsia="Meiryo" w:hAnsi="Meiryo" w:cs="Meiryo"/>
          <w:color w:val="221F1F"/>
          <w:w w:val="85"/>
          <w:sz w:val="22"/>
          <w:szCs w:val="22"/>
        </w:rPr>
        <w:t>absolute</w:t>
      </w:r>
      <w:r>
        <w:rPr>
          <w:rFonts w:ascii="Meiryo" w:eastAsia="Meiryo" w:hAnsi="Meiryo" w:cs="Meiryo"/>
          <w:color w:val="221F1F"/>
          <w:spacing w:val="38"/>
          <w:w w:val="85"/>
          <w:sz w:val="22"/>
          <w:szCs w:val="22"/>
        </w:rPr>
        <w:t xml:space="preserve"> </w:t>
      </w:r>
      <w:r>
        <w:rPr>
          <w:rFonts w:ascii="Meiryo" w:eastAsia="Meiryo" w:hAnsi="Meiryo" w:cs="Meiryo"/>
          <w:color w:val="221F1F"/>
          <w:w w:val="85"/>
          <w:sz w:val="22"/>
          <w:szCs w:val="22"/>
        </w:rPr>
        <w:t xml:space="preserve">deviation </w:t>
      </w:r>
      <w:r>
        <w:rPr>
          <w:rFonts w:ascii="Meiryo" w:eastAsia="Meiryo" w:hAnsi="Meiryo" w:cs="Meiryo"/>
          <w:color w:val="221F1F"/>
          <w:spacing w:val="6"/>
          <w:w w:val="85"/>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IQ</w:t>
      </w:r>
      <w:r>
        <w:rPr>
          <w:rFonts w:ascii="Meiryo" w:eastAsia="Meiryo" w:hAnsi="Meiryo" w:cs="Meiryo"/>
          <w:color w:val="221F1F"/>
          <w:spacing w:val="-9"/>
          <w:sz w:val="22"/>
          <w:szCs w:val="22"/>
        </w:rPr>
        <w:t xml:space="preserve"> </w:t>
      </w:r>
      <w:r>
        <w:rPr>
          <w:rFonts w:ascii="Meiryo" w:eastAsia="Meiryo" w:hAnsi="Meiryo" w:cs="Meiryo"/>
          <w:color w:val="221F1F"/>
          <w:w w:val="86"/>
          <w:sz w:val="22"/>
          <w:szCs w:val="22"/>
        </w:rPr>
        <w:t>among</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 xml:space="preserve">random </w:t>
      </w:r>
      <w:r>
        <w:rPr>
          <w:rFonts w:ascii="Meiryo" w:eastAsia="Meiryo" w:hAnsi="Meiryo" w:cs="Meiryo"/>
          <w:color w:val="221F1F"/>
          <w:w w:val="90"/>
          <w:sz w:val="22"/>
          <w:szCs w:val="22"/>
        </w:rPr>
        <w:t>pairs</w:t>
      </w:r>
      <w:r>
        <w:rPr>
          <w:rFonts w:ascii="Meiryo" w:eastAsia="Meiryo" w:hAnsi="Meiryo" w:cs="Meiryo"/>
          <w:color w:val="221F1F"/>
          <w:spacing w:val="6"/>
          <w:w w:val="90"/>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spacing w:val="5"/>
          <w:w w:val="82"/>
          <w:sz w:val="22"/>
          <w:szCs w:val="22"/>
        </w:rPr>
        <w:t>b</w:t>
      </w:r>
      <w:r>
        <w:rPr>
          <w:rFonts w:ascii="Meiryo" w:eastAsia="Meiryo" w:hAnsi="Meiryo" w:cs="Meiryo"/>
          <w:color w:val="221F1F"/>
          <w:w w:val="82"/>
          <w:sz w:val="22"/>
          <w:szCs w:val="22"/>
        </w:rPr>
        <w:t>e</w:t>
      </w:r>
      <w:r>
        <w:rPr>
          <w:rFonts w:ascii="Meiryo" w:eastAsia="Meiryo" w:hAnsi="Meiryo" w:cs="Meiryo"/>
          <w:color w:val="221F1F"/>
          <w:spacing w:val="19"/>
          <w:w w:val="82"/>
          <w:sz w:val="22"/>
          <w:szCs w:val="22"/>
        </w:rPr>
        <w:t xml:space="preserve"> </w:t>
      </w:r>
      <w:r>
        <w:rPr>
          <w:rFonts w:ascii="Meiryo" w:eastAsia="Meiryo" w:hAnsi="Meiryo" w:cs="Meiryo"/>
          <w:color w:val="221F1F"/>
          <w:w w:val="82"/>
          <w:sz w:val="22"/>
          <w:szCs w:val="22"/>
        </w:rPr>
        <w:t>17.1</w:t>
      </w:r>
      <w:r>
        <w:rPr>
          <w:rFonts w:ascii="Meiryo" w:eastAsia="Meiryo" w:hAnsi="Meiryo" w:cs="Meiryo"/>
          <w:color w:val="221F1F"/>
          <w:spacing w:val="4"/>
          <w:w w:val="82"/>
          <w:sz w:val="22"/>
          <w:szCs w:val="22"/>
        </w:rPr>
        <w:t xml:space="preserve"> </w:t>
      </w:r>
      <w:r>
        <w:rPr>
          <w:rFonts w:ascii="Meiryo" w:eastAsia="Meiryo" w:hAnsi="Meiryo" w:cs="Meiryo"/>
          <w:color w:val="221F1F"/>
          <w:sz w:val="22"/>
          <w:szCs w:val="22"/>
        </w:rPr>
        <w:t>IQ</w:t>
      </w:r>
      <w:r>
        <w:rPr>
          <w:rFonts w:ascii="Meiryo" w:eastAsia="Meiryo" w:hAnsi="Meiryo" w:cs="Meiryo"/>
          <w:color w:val="221F1F"/>
          <w:spacing w:val="-9"/>
          <w:sz w:val="22"/>
          <w:szCs w:val="22"/>
        </w:rPr>
        <w:t xml:space="preserve"> </w:t>
      </w:r>
      <w:r>
        <w:rPr>
          <w:rFonts w:ascii="Meiryo" w:eastAsia="Meiryo" w:hAnsi="Meiryo" w:cs="Meiryo"/>
          <w:color w:val="221F1F"/>
          <w:spacing w:val="5"/>
          <w:w w:val="88"/>
          <w:sz w:val="22"/>
          <w:szCs w:val="22"/>
        </w:rPr>
        <w:t>p</w:t>
      </w:r>
      <w:r>
        <w:rPr>
          <w:rFonts w:ascii="Meiryo" w:eastAsia="Meiryo" w:hAnsi="Meiryo" w:cs="Meiryo"/>
          <w:color w:val="221F1F"/>
          <w:w w:val="88"/>
          <w:sz w:val="22"/>
          <w:szCs w:val="22"/>
        </w:rPr>
        <w:t>oi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ts,</w:t>
      </w:r>
      <w:r>
        <w:rPr>
          <w:rFonts w:ascii="Meiryo" w:eastAsia="Meiryo" w:hAnsi="Meiryo" w:cs="Meiryo"/>
          <w:color w:val="221F1F"/>
          <w:spacing w:val="16"/>
          <w:w w:val="88"/>
          <w:sz w:val="22"/>
          <w:szCs w:val="22"/>
        </w:rPr>
        <w:t xml:space="preserve"> </w:t>
      </w:r>
      <w:r>
        <w:rPr>
          <w:rFonts w:ascii="Meiryo" w:eastAsia="Meiryo" w:hAnsi="Meiryo" w:cs="Meiryo"/>
          <w:color w:val="221F1F"/>
          <w:w w:val="88"/>
          <w:sz w:val="22"/>
          <w:szCs w:val="22"/>
        </w:rPr>
        <w:t>compared</w:t>
      </w:r>
      <w:r>
        <w:rPr>
          <w:rFonts w:ascii="Meiryo" w:eastAsia="Meiryo" w:hAnsi="Meiryo" w:cs="Meiryo"/>
          <w:color w:val="221F1F"/>
          <w:spacing w:val="-2"/>
          <w:w w:val="88"/>
          <w:sz w:val="22"/>
          <w:szCs w:val="22"/>
        </w:rPr>
        <w:t xml:space="preserve"> </w:t>
      </w:r>
      <w:r>
        <w:rPr>
          <w:rFonts w:ascii="Meiryo" w:eastAsia="Meiryo" w:hAnsi="Meiryo" w:cs="Meiryo"/>
          <w:color w:val="221F1F"/>
          <w:sz w:val="22"/>
          <w:szCs w:val="22"/>
        </w:rPr>
        <w:t>to</w:t>
      </w:r>
      <w:r>
        <w:rPr>
          <w:rFonts w:ascii="Meiryo" w:eastAsia="Meiryo" w:hAnsi="Meiryo" w:cs="Meiryo"/>
          <w:color w:val="221F1F"/>
          <w:spacing w:val="-20"/>
          <w:sz w:val="22"/>
          <w:szCs w:val="22"/>
        </w:rPr>
        <w:t xml:space="preserve"> </w:t>
      </w:r>
      <w:r>
        <w:rPr>
          <w:rFonts w:ascii="Meiryo" w:eastAsia="Meiryo" w:hAnsi="Meiryo" w:cs="Meiryo"/>
          <w:color w:val="221F1F"/>
          <w:w w:val="84"/>
          <w:sz w:val="22"/>
          <w:szCs w:val="22"/>
        </w:rPr>
        <w:t>12.1</w:t>
      </w:r>
      <w:r>
        <w:rPr>
          <w:rFonts w:ascii="Meiryo" w:eastAsia="Meiryo" w:hAnsi="Meiryo" w:cs="Meiryo"/>
          <w:color w:val="221F1F"/>
          <w:spacing w:val="-8"/>
          <w:w w:val="84"/>
          <w:sz w:val="22"/>
          <w:szCs w:val="22"/>
        </w:rPr>
        <w:t xml:space="preserve"> </w:t>
      </w:r>
      <w:r>
        <w:rPr>
          <w:rFonts w:ascii="Meiryo" w:eastAsia="Meiryo" w:hAnsi="Meiryo" w:cs="Meiryo"/>
          <w:color w:val="221F1F"/>
          <w:w w:val="84"/>
          <w:sz w:val="22"/>
          <w:szCs w:val="22"/>
        </w:rPr>
        <w:t>for</w:t>
      </w:r>
      <w:r>
        <w:rPr>
          <w:rFonts w:ascii="Meiryo" w:eastAsia="Meiryo" w:hAnsi="Meiryo" w:cs="Meiryo"/>
          <w:color w:val="221F1F"/>
          <w:spacing w:val="27"/>
          <w:w w:val="84"/>
          <w:sz w:val="22"/>
          <w:szCs w:val="22"/>
        </w:rPr>
        <w:t xml:space="preserve"> </w:t>
      </w:r>
      <w:r>
        <w:rPr>
          <w:rFonts w:ascii="Meiryo" w:eastAsia="Meiryo" w:hAnsi="Meiryo" w:cs="Meiryo"/>
          <w:color w:val="221F1F"/>
          <w:sz w:val="22"/>
          <w:szCs w:val="22"/>
        </w:rPr>
        <w:t>full</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siblings.</w:t>
      </w:r>
      <w:r>
        <w:rPr>
          <w:rFonts w:ascii="Meiryo" w:eastAsia="Meiryo" w:hAnsi="Meiryo" w:cs="Meiryo"/>
          <w:color w:val="221F1F"/>
          <w:spacing w:val="31"/>
          <w:w w:val="89"/>
          <w:sz w:val="22"/>
          <w:szCs w:val="22"/>
        </w:rPr>
        <w:t xml:space="preserve"> </w:t>
      </w:r>
      <w:r>
        <w:rPr>
          <w:rFonts w:ascii="Meiryo" w:eastAsia="Meiryo" w:hAnsi="Meiryo" w:cs="Meiryo"/>
          <w:color w:val="221F1F"/>
          <w:sz w:val="22"/>
          <w:szCs w:val="22"/>
        </w:rPr>
        <w:t>But</w:t>
      </w:r>
      <w:r>
        <w:rPr>
          <w:rFonts w:ascii="Meiryo" w:eastAsia="Meiryo" w:hAnsi="Meiryo" w:cs="Meiryo"/>
          <w:color w:val="221F1F"/>
          <w:spacing w:val="-5"/>
          <w:sz w:val="22"/>
          <w:szCs w:val="22"/>
        </w:rPr>
        <w:t xml:space="preserve"> </w:t>
      </w:r>
      <w:r>
        <w:rPr>
          <w:rFonts w:ascii="Meiryo" w:eastAsia="Meiryo" w:hAnsi="Meiryo" w:cs="Meiryo"/>
          <w:color w:val="221F1F"/>
          <w:w w:val="86"/>
          <w:sz w:val="22"/>
          <w:szCs w:val="22"/>
        </w:rPr>
        <w:t>cousins,</w:t>
      </w:r>
      <w:r>
        <w:rPr>
          <w:rFonts w:ascii="Meiryo" w:eastAsia="Meiryo" w:hAnsi="Meiryo" w:cs="Meiryo"/>
          <w:color w:val="221F1F"/>
          <w:spacing w:val="9"/>
          <w:w w:val="86"/>
          <w:sz w:val="22"/>
          <w:szCs w:val="22"/>
        </w:rPr>
        <w:t xml:space="preserve"> </w:t>
      </w:r>
      <w:r>
        <w:rPr>
          <w:rFonts w:ascii="Meiryo" w:eastAsia="Meiryo" w:hAnsi="Meiryo" w:cs="Meiryo"/>
          <w:color w:val="221F1F"/>
          <w:w w:val="86"/>
          <w:sz w:val="22"/>
          <w:szCs w:val="22"/>
        </w:rPr>
        <w:t>who</w:t>
      </w:r>
      <w:r>
        <w:rPr>
          <w:rFonts w:ascii="Meiryo" w:eastAsia="Meiryo" w:hAnsi="Meiryo" w:cs="Meiryo"/>
          <w:color w:val="221F1F"/>
          <w:spacing w:val="14"/>
          <w:w w:val="86"/>
          <w:sz w:val="22"/>
          <w:szCs w:val="22"/>
        </w:rPr>
        <w:t xml:space="preserve"> </w:t>
      </w:r>
      <w:r>
        <w:rPr>
          <w:rFonts w:ascii="Meiryo" w:eastAsia="Meiryo" w:hAnsi="Meiryo" w:cs="Meiryo"/>
          <w:color w:val="221F1F"/>
          <w:w w:val="86"/>
          <w:sz w:val="22"/>
          <w:szCs w:val="22"/>
        </w:rPr>
        <w:t>also</w:t>
      </w:r>
      <w:r>
        <w:rPr>
          <w:rFonts w:ascii="Meiryo" w:eastAsia="Meiryo" w:hAnsi="Meiryo" w:cs="Meiryo"/>
          <w:color w:val="221F1F"/>
          <w:spacing w:val="10"/>
          <w:w w:val="86"/>
          <w:sz w:val="22"/>
          <w:szCs w:val="22"/>
        </w:rPr>
        <w:t xml:space="preserve"> </w:t>
      </w:r>
      <w:r>
        <w:rPr>
          <w:rFonts w:ascii="Meiryo" w:eastAsia="Meiryo" w:hAnsi="Meiryo" w:cs="Meiryo"/>
          <w:color w:val="221F1F"/>
          <w:sz w:val="22"/>
          <w:szCs w:val="22"/>
        </w:rPr>
        <w:t>are 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our</w:t>
      </w:r>
      <w:r>
        <w:rPr>
          <w:rFonts w:ascii="Meiryo" w:eastAsia="Meiryo" w:hAnsi="Meiryo" w:cs="Meiryo"/>
          <w:color w:val="221F1F"/>
          <w:spacing w:val="18"/>
          <w:w w:val="86"/>
          <w:sz w:val="22"/>
          <w:szCs w:val="22"/>
        </w:rPr>
        <w:t xml:space="preserve"> </w:t>
      </w:r>
      <w:r>
        <w:rPr>
          <w:rFonts w:ascii="Meiryo" w:eastAsia="Meiryo" w:hAnsi="Meiryo" w:cs="Meiryo"/>
          <w:color w:val="221F1F"/>
          <w:w w:val="86"/>
          <w:sz w:val="22"/>
          <w:szCs w:val="22"/>
        </w:rPr>
        <w:t>stud</w:t>
      </w:r>
      <w:r>
        <w:rPr>
          <w:rFonts w:ascii="Meiryo" w:eastAsia="Meiryo" w:hAnsi="Meiryo" w:cs="Meiryo"/>
          <w:color w:val="221F1F"/>
          <w:spacing w:val="-15"/>
          <w:w w:val="86"/>
          <w:sz w:val="22"/>
          <w:szCs w:val="22"/>
        </w:rPr>
        <w:t>y</w:t>
      </w:r>
      <w:r>
        <w:rPr>
          <w:rFonts w:ascii="Meiryo" w:eastAsia="Meiryo" w:hAnsi="Meiryo" w:cs="Meiryo"/>
          <w:color w:val="221F1F"/>
          <w:w w:val="86"/>
          <w:sz w:val="22"/>
          <w:szCs w:val="22"/>
        </w:rPr>
        <w:t>,</w:t>
      </w:r>
      <w:r>
        <w:rPr>
          <w:rFonts w:ascii="Meiryo" w:eastAsia="Meiryo" w:hAnsi="Meiryo" w:cs="Meiryo"/>
          <w:color w:val="221F1F"/>
          <w:spacing w:val="25"/>
          <w:w w:val="86"/>
          <w:sz w:val="22"/>
          <w:szCs w:val="22"/>
        </w:rPr>
        <w:t xml:space="preserve"> </w:t>
      </w:r>
      <w:r>
        <w:rPr>
          <w:rFonts w:ascii="Meiryo" w:eastAsia="Meiryo" w:hAnsi="Meiryo" w:cs="Meiryo"/>
          <w:color w:val="221F1F"/>
          <w:w w:val="86"/>
          <w:sz w:val="22"/>
          <w:szCs w:val="22"/>
        </w:rPr>
        <w:t>deviate</w:t>
      </w:r>
      <w:r>
        <w:rPr>
          <w:rFonts w:ascii="Meiryo" w:eastAsia="Meiryo" w:hAnsi="Meiryo" w:cs="Meiryo"/>
          <w:color w:val="221F1F"/>
          <w:spacing w:val="26"/>
          <w:w w:val="86"/>
          <w:sz w:val="22"/>
          <w:szCs w:val="22"/>
        </w:rPr>
        <w:t xml:space="preserve"> </w:t>
      </w:r>
      <w:r>
        <w:rPr>
          <w:rFonts w:ascii="Meiryo" w:eastAsia="Meiryo" w:hAnsi="Meiryo" w:cs="Meiryo"/>
          <w:color w:val="221F1F"/>
          <w:w w:val="86"/>
          <w:sz w:val="22"/>
          <w:szCs w:val="22"/>
        </w:rPr>
        <w:t>on</w:t>
      </w:r>
      <w:r>
        <w:rPr>
          <w:rFonts w:ascii="Meiryo" w:eastAsia="Meiryo" w:hAnsi="Meiryo" w:cs="Meiryo"/>
          <w:color w:val="221F1F"/>
          <w:spacing w:val="12"/>
          <w:w w:val="86"/>
          <w:sz w:val="22"/>
          <w:szCs w:val="22"/>
        </w:rPr>
        <w:t xml:space="preserve"> </w:t>
      </w:r>
      <w:r>
        <w:rPr>
          <w:rFonts w:ascii="Meiryo" w:eastAsia="Meiryo" w:hAnsi="Meiryo" w:cs="Meiryo"/>
          <w:color w:val="221F1F"/>
          <w:spacing w:val="-5"/>
          <w:w w:val="86"/>
          <w:sz w:val="22"/>
          <w:szCs w:val="22"/>
        </w:rPr>
        <w:t>av</w:t>
      </w:r>
      <w:r>
        <w:rPr>
          <w:rFonts w:ascii="Meiryo" w:eastAsia="Meiryo" w:hAnsi="Meiryo" w:cs="Meiryo"/>
          <w:color w:val="221F1F"/>
          <w:w w:val="86"/>
          <w:sz w:val="22"/>
          <w:szCs w:val="22"/>
        </w:rPr>
        <w:t>erage</w:t>
      </w:r>
      <w:r>
        <w:rPr>
          <w:rFonts w:ascii="Meiryo" w:eastAsia="Meiryo" w:hAnsi="Meiryo" w:cs="Meiryo"/>
          <w:color w:val="221F1F"/>
          <w:spacing w:val="-7"/>
          <w:w w:val="86"/>
          <w:sz w:val="22"/>
          <w:szCs w:val="22"/>
        </w:rPr>
        <w:t xml:space="preserve"> </w:t>
      </w:r>
      <w:r>
        <w:rPr>
          <w:rFonts w:ascii="Meiryo" w:eastAsia="Meiryo" w:hAnsi="Meiryo" w:cs="Meiryo"/>
          <w:color w:val="221F1F"/>
          <w:spacing w:val="-6"/>
          <w:sz w:val="22"/>
          <w:szCs w:val="22"/>
        </w:rPr>
        <w:t>b</w:t>
      </w:r>
      <w:r>
        <w:rPr>
          <w:rFonts w:ascii="Meiryo" w:eastAsia="Meiryo" w:hAnsi="Meiryo" w:cs="Meiryo"/>
          <w:color w:val="221F1F"/>
          <w:sz w:val="22"/>
          <w:szCs w:val="22"/>
        </w:rPr>
        <w:t>y</w:t>
      </w:r>
      <w:r>
        <w:rPr>
          <w:rFonts w:ascii="Meiryo" w:eastAsia="Meiryo" w:hAnsi="Meiryo" w:cs="Meiryo"/>
          <w:color w:val="221F1F"/>
          <w:spacing w:val="-22"/>
          <w:sz w:val="22"/>
          <w:szCs w:val="22"/>
        </w:rPr>
        <w:t xml:space="preserve"> </w:t>
      </w:r>
      <w:r>
        <w:rPr>
          <w:rFonts w:ascii="Meiryo" w:eastAsia="Meiryo" w:hAnsi="Meiryo" w:cs="Meiryo"/>
          <w:color w:val="221F1F"/>
          <w:w w:val="80"/>
          <w:sz w:val="22"/>
          <w:szCs w:val="22"/>
        </w:rPr>
        <w:t>16.1</w:t>
      </w:r>
      <w:r>
        <w:rPr>
          <w:rFonts w:ascii="Meiryo" w:eastAsia="Meiryo" w:hAnsi="Meiryo" w:cs="Meiryo"/>
          <w:color w:val="221F1F"/>
          <w:spacing w:val="15"/>
          <w:w w:val="80"/>
          <w:sz w:val="22"/>
          <w:szCs w:val="22"/>
        </w:rPr>
        <w:t xml:space="preserve"> </w:t>
      </w:r>
      <w:r>
        <w:rPr>
          <w:rFonts w:ascii="Meiryo" w:eastAsia="Meiryo" w:hAnsi="Meiryo" w:cs="Meiryo"/>
          <w:color w:val="221F1F"/>
          <w:sz w:val="22"/>
          <w:szCs w:val="22"/>
        </w:rPr>
        <w:t>IQ</w:t>
      </w:r>
      <w:r>
        <w:rPr>
          <w:rFonts w:ascii="Meiryo" w:eastAsia="Meiryo" w:hAnsi="Meiryo" w:cs="Meiryo"/>
          <w:color w:val="221F1F"/>
          <w:spacing w:val="-9"/>
          <w:sz w:val="22"/>
          <w:szCs w:val="22"/>
        </w:rPr>
        <w:t xml:space="preserve"> </w:t>
      </w:r>
      <w:r>
        <w:rPr>
          <w:rFonts w:ascii="Meiryo" w:eastAsia="Meiryo" w:hAnsi="Meiryo" w:cs="Meiryo"/>
          <w:color w:val="221F1F"/>
          <w:spacing w:val="5"/>
          <w:w w:val="86"/>
          <w:sz w:val="22"/>
          <w:szCs w:val="22"/>
        </w:rPr>
        <w:t>p</w:t>
      </w:r>
      <w:r>
        <w:rPr>
          <w:rFonts w:ascii="Meiryo" w:eastAsia="Meiryo" w:hAnsi="Meiryo" w:cs="Meiryo"/>
          <w:color w:val="221F1F"/>
          <w:w w:val="86"/>
          <w:sz w:val="22"/>
          <w:szCs w:val="22"/>
        </w:rPr>
        <w:t>oi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ts,</w:t>
      </w:r>
      <w:r>
        <w:rPr>
          <w:rFonts w:ascii="Meiryo" w:eastAsia="Meiryo" w:hAnsi="Meiryo" w:cs="Meiryo"/>
          <w:color w:val="221F1F"/>
          <w:spacing w:val="32"/>
          <w:w w:val="86"/>
          <w:sz w:val="22"/>
          <w:szCs w:val="22"/>
        </w:rPr>
        <w:t xml:space="preserve"> </w:t>
      </w:r>
      <w:r>
        <w:rPr>
          <w:rFonts w:ascii="Meiryo" w:eastAsia="Meiryo" w:hAnsi="Meiryo" w:cs="Meiryo"/>
          <w:color w:val="221F1F"/>
          <w:w w:val="86"/>
          <w:sz w:val="22"/>
          <w:szCs w:val="22"/>
        </w:rPr>
        <w:t>nearly</w:t>
      </w:r>
      <w:r>
        <w:rPr>
          <w:rFonts w:ascii="Meiryo" w:eastAsia="Meiryo" w:hAnsi="Meiryo" w:cs="Meiryo"/>
          <w:color w:val="221F1F"/>
          <w:spacing w:val="30"/>
          <w:w w:val="86"/>
          <w:sz w:val="22"/>
          <w:szCs w:val="22"/>
        </w:rPr>
        <w:t xml:space="preserve"> </w:t>
      </w:r>
      <w:r>
        <w:rPr>
          <w:rFonts w:ascii="Meiryo" w:eastAsia="Meiryo" w:hAnsi="Meiryo" w:cs="Meiryo"/>
          <w:color w:val="221F1F"/>
          <w:w w:val="86"/>
          <w:sz w:val="22"/>
          <w:szCs w:val="22"/>
        </w:rPr>
        <w:t xml:space="preserve">as </w:t>
      </w:r>
      <w:r>
        <w:rPr>
          <w:rFonts w:ascii="Meiryo" w:eastAsia="Meiryo" w:hAnsi="Meiryo" w:cs="Meiryo"/>
          <w:color w:val="221F1F"/>
          <w:spacing w:val="-5"/>
          <w:w w:val="86"/>
          <w:sz w:val="22"/>
          <w:szCs w:val="22"/>
        </w:rPr>
        <w:t>m</w:t>
      </w:r>
      <w:r>
        <w:rPr>
          <w:rFonts w:ascii="Meiryo" w:eastAsia="Meiryo" w:hAnsi="Meiryo" w:cs="Meiryo"/>
          <w:color w:val="221F1F"/>
          <w:w w:val="86"/>
          <w:sz w:val="22"/>
          <w:szCs w:val="22"/>
        </w:rPr>
        <w:t>u</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as random</w:t>
      </w:r>
      <w:r>
        <w:rPr>
          <w:rFonts w:ascii="Meiryo" w:eastAsia="Meiryo" w:hAnsi="Meiryo" w:cs="Meiryo"/>
          <w:color w:val="221F1F"/>
          <w:spacing w:val="27"/>
          <w:w w:val="86"/>
          <w:sz w:val="22"/>
          <w:szCs w:val="22"/>
        </w:rPr>
        <w:t xml:space="preserve"> </w:t>
      </w:r>
      <w:r>
        <w:rPr>
          <w:rFonts w:ascii="Meiryo" w:eastAsia="Meiryo" w:hAnsi="Meiryo" w:cs="Meiryo"/>
          <w:color w:val="221F1F"/>
          <w:sz w:val="22"/>
          <w:szCs w:val="22"/>
        </w:rPr>
        <w:t>pairs.</w:t>
      </w:r>
      <w:ins w:id="971" w:author="0" w:date="2015-11-12T21:58:00Z">
        <w:r>
          <w:rPr>
            <w:rFonts w:ascii="Meiryo" w:eastAsia="Meiryo" w:hAnsi="Meiryo" w:cs="Meiryo"/>
            <w:color w:val="221F1F"/>
            <w:sz w:val="22"/>
            <w:szCs w:val="22"/>
          </w:rPr>
          <w:t xml:space="preserve"> </w:t>
        </w:r>
      </w:ins>
    </w:p>
    <w:p>
      <w:pPr>
        <w:spacing w:line="200" w:lineRule="exact"/>
      </w:pPr>
    </w:p>
    <w:p>
      <w:pPr>
        <w:spacing w:before="10" w:line="280" w:lineRule="exact"/>
        <w:rPr>
          <w:sz w:val="28"/>
          <w:szCs w:val="28"/>
        </w:rPr>
      </w:pPr>
    </w:p>
    <w:p>
      <w:pPr>
        <w:spacing w:line="320" w:lineRule="exact"/>
        <w:ind w:left="697"/>
        <w:rPr>
          <w:rFonts w:ascii="Meiryo" w:eastAsia="Meiryo" w:hAnsi="Meiryo" w:cs="Meiryo"/>
          <w:sz w:val="22"/>
          <w:szCs w:val="22"/>
        </w:rPr>
      </w:pPr>
      <w:r>
        <w:rPr>
          <w:rFonts w:ascii="Meiryo" w:eastAsia="Meiryo" w:hAnsi="Meiryo" w:cs="Meiryo"/>
          <w:color w:val="221F1F"/>
          <w:spacing w:val="-16"/>
          <w:w w:val="87"/>
          <w:position w:val="3"/>
          <w:sz w:val="22"/>
          <w:szCs w:val="22"/>
        </w:rPr>
        <w:t>W</w:t>
      </w:r>
      <w:r>
        <w:rPr>
          <w:rFonts w:ascii="Meiryo" w:eastAsia="Meiryo" w:hAnsi="Meiryo" w:cs="Meiryo"/>
          <w:color w:val="221F1F"/>
          <w:w w:val="87"/>
          <w:position w:val="3"/>
          <w:sz w:val="22"/>
          <w:szCs w:val="22"/>
        </w:rPr>
        <w:t>e</w:t>
      </w:r>
      <w:r>
        <w:rPr>
          <w:rFonts w:ascii="Meiryo" w:eastAsia="Meiryo" w:hAnsi="Meiryo" w:cs="Meiryo"/>
          <w:color w:val="221F1F"/>
          <w:spacing w:val="23"/>
          <w:w w:val="87"/>
          <w:position w:val="3"/>
          <w:sz w:val="22"/>
          <w:szCs w:val="22"/>
        </w:rPr>
        <w:t xml:space="preserve"> </w:t>
      </w:r>
      <w:r>
        <w:rPr>
          <w:rFonts w:ascii="Meiryo" w:eastAsia="Meiryo" w:hAnsi="Meiryo" w:cs="Meiryo"/>
          <w:color w:val="221F1F"/>
          <w:spacing w:val="5"/>
          <w:w w:val="87"/>
          <w:position w:val="3"/>
          <w:sz w:val="22"/>
          <w:szCs w:val="22"/>
        </w:rPr>
        <w:t>b</w:t>
      </w:r>
      <w:r>
        <w:rPr>
          <w:rFonts w:ascii="Meiryo" w:eastAsia="Meiryo" w:hAnsi="Meiryo" w:cs="Meiryo"/>
          <w:color w:val="221F1F"/>
          <w:w w:val="87"/>
          <w:position w:val="3"/>
          <w:sz w:val="22"/>
          <w:szCs w:val="22"/>
        </w:rPr>
        <w:t>elie</w:t>
      </w:r>
      <w:r>
        <w:rPr>
          <w:rFonts w:ascii="Meiryo" w:eastAsia="Meiryo" w:hAnsi="Meiryo" w:cs="Meiryo"/>
          <w:color w:val="221F1F"/>
          <w:spacing w:val="-5"/>
          <w:w w:val="87"/>
          <w:position w:val="3"/>
          <w:sz w:val="22"/>
          <w:szCs w:val="22"/>
        </w:rPr>
        <w:t>v</w:t>
      </w:r>
      <w:r>
        <w:rPr>
          <w:rFonts w:ascii="Meiryo" w:eastAsia="Meiryo" w:hAnsi="Meiryo" w:cs="Meiryo"/>
          <w:color w:val="221F1F"/>
          <w:w w:val="87"/>
          <w:position w:val="3"/>
          <w:sz w:val="22"/>
          <w:szCs w:val="22"/>
        </w:rPr>
        <w:t>e</w:t>
      </w:r>
      <w:r>
        <w:rPr>
          <w:rFonts w:ascii="Meiryo" w:eastAsia="Meiryo" w:hAnsi="Meiryo" w:cs="Meiryo"/>
          <w:color w:val="221F1F"/>
          <w:spacing w:val="2"/>
          <w:w w:val="87"/>
          <w:position w:val="3"/>
          <w:sz w:val="22"/>
          <w:szCs w:val="22"/>
        </w:rPr>
        <w:t xml:space="preserve"> </w:t>
      </w:r>
      <w:r>
        <w:rPr>
          <w:rFonts w:ascii="Meiryo" w:eastAsia="Meiryo" w:hAnsi="Meiryo" w:cs="Meiryo"/>
          <w:color w:val="221F1F"/>
          <w:w w:val="87"/>
          <w:position w:val="3"/>
          <w:sz w:val="22"/>
          <w:szCs w:val="22"/>
        </w:rPr>
        <w:t>that</w:t>
      </w:r>
      <w:r>
        <w:rPr>
          <w:rFonts w:ascii="Meiryo" w:eastAsia="Meiryo" w:hAnsi="Meiryo" w:cs="Meiryo"/>
          <w:color w:val="221F1F"/>
          <w:spacing w:val="31"/>
          <w:w w:val="87"/>
          <w:position w:val="3"/>
          <w:sz w:val="22"/>
          <w:szCs w:val="22"/>
        </w:rPr>
        <w:t xml:space="preserve"> </w:t>
      </w:r>
      <w:r>
        <w:rPr>
          <w:rFonts w:ascii="Meiryo" w:eastAsia="Meiryo" w:hAnsi="Meiryo" w:cs="Meiryo"/>
          <w:color w:val="221F1F"/>
          <w:w w:val="87"/>
          <w:position w:val="3"/>
          <w:sz w:val="22"/>
          <w:szCs w:val="22"/>
        </w:rPr>
        <w:t>diﬀerences</w:t>
      </w:r>
      <w:r>
        <w:rPr>
          <w:rFonts w:ascii="Meiryo" w:eastAsia="Meiryo" w:hAnsi="Meiryo" w:cs="Meiryo"/>
          <w:color w:val="221F1F"/>
          <w:spacing w:val="-19"/>
          <w:w w:val="87"/>
          <w:position w:val="3"/>
          <w:sz w:val="22"/>
          <w:szCs w:val="22"/>
        </w:rPr>
        <w:t xml:space="preserve"> </w:t>
      </w:r>
      <w:r>
        <w:rPr>
          <w:rFonts w:ascii="Meiryo" w:eastAsia="Meiryo" w:hAnsi="Meiryo" w:cs="Meiryo"/>
          <w:color w:val="221F1F"/>
          <w:w w:val="87"/>
          <w:position w:val="3"/>
          <w:sz w:val="22"/>
          <w:szCs w:val="22"/>
        </w:rPr>
        <w:t>within</w:t>
      </w:r>
      <w:r>
        <w:rPr>
          <w:rFonts w:ascii="Meiryo" w:eastAsia="Meiryo" w:hAnsi="Meiryo" w:cs="Meiryo"/>
          <w:color w:val="221F1F"/>
          <w:spacing w:val="50"/>
          <w:w w:val="87"/>
          <w:position w:val="3"/>
          <w:sz w:val="22"/>
          <w:szCs w:val="22"/>
        </w:rPr>
        <w:t xml:space="preserve"> </w:t>
      </w:r>
      <w:r>
        <w:rPr>
          <w:rFonts w:ascii="Meiryo" w:eastAsia="Meiryo" w:hAnsi="Meiryo" w:cs="Meiryo"/>
          <w:color w:val="221F1F"/>
          <w:w w:val="87"/>
          <w:position w:val="3"/>
          <w:sz w:val="22"/>
          <w:szCs w:val="22"/>
        </w:rPr>
        <w:t>the</w:t>
      </w:r>
      <w:r>
        <w:rPr>
          <w:rFonts w:ascii="Meiryo" w:eastAsia="Meiryo" w:hAnsi="Meiryo" w:cs="Meiryo"/>
          <w:color w:val="221F1F"/>
          <w:spacing w:val="8"/>
          <w:w w:val="87"/>
          <w:position w:val="3"/>
          <w:sz w:val="22"/>
          <w:szCs w:val="22"/>
        </w:rPr>
        <w:t xml:space="preserve"> </w:t>
      </w:r>
      <w:r>
        <w:rPr>
          <w:rFonts w:ascii="Meiryo" w:eastAsia="Meiryo" w:hAnsi="Meiryo" w:cs="Meiryo"/>
          <w:color w:val="221F1F"/>
          <w:w w:val="87"/>
          <w:position w:val="3"/>
          <w:sz w:val="22"/>
          <w:szCs w:val="22"/>
        </w:rPr>
        <w:t>family</w:t>
      </w:r>
      <w:r>
        <w:rPr>
          <w:rFonts w:ascii="Meiryo" w:eastAsia="Meiryo" w:hAnsi="Meiryo" w:cs="Meiryo"/>
          <w:color w:val="221F1F"/>
          <w:spacing w:val="38"/>
          <w:w w:val="87"/>
          <w:position w:val="3"/>
          <w:sz w:val="22"/>
          <w:szCs w:val="22"/>
        </w:rPr>
        <w:t xml:space="preserve"> </w:t>
      </w:r>
      <w:r>
        <w:rPr>
          <w:rFonts w:ascii="Meiryo" w:eastAsia="Meiryo" w:hAnsi="Meiryo" w:cs="Meiryo"/>
          <w:color w:val="221F1F"/>
          <w:w w:val="87"/>
          <w:position w:val="3"/>
          <w:sz w:val="22"/>
          <w:szCs w:val="22"/>
        </w:rPr>
        <w:t>simply</w:t>
      </w:r>
      <w:r>
        <w:rPr>
          <w:rFonts w:ascii="Meiryo" w:eastAsia="Meiryo" w:hAnsi="Meiryo" w:cs="Meiryo"/>
          <w:color w:val="221F1F"/>
          <w:spacing w:val="32"/>
          <w:w w:val="87"/>
          <w:position w:val="3"/>
          <w:sz w:val="22"/>
          <w:szCs w:val="22"/>
        </w:rPr>
        <w:t xml:space="preserve"> </w:t>
      </w:r>
      <w:r>
        <w:rPr>
          <w:rFonts w:ascii="Meiryo" w:eastAsia="Meiryo" w:hAnsi="Meiryo" w:cs="Meiryo"/>
          <w:color w:val="221F1F"/>
          <w:w w:val="87"/>
          <w:position w:val="3"/>
          <w:sz w:val="22"/>
          <w:szCs w:val="22"/>
        </w:rPr>
        <w:t>are</w:t>
      </w:r>
      <w:r>
        <w:rPr>
          <w:rFonts w:ascii="Meiryo" w:eastAsia="Meiryo" w:hAnsi="Meiryo" w:cs="Meiryo"/>
          <w:color w:val="221F1F"/>
          <w:spacing w:val="-5"/>
          <w:w w:val="87"/>
          <w:position w:val="3"/>
          <w:sz w:val="22"/>
          <w:szCs w:val="22"/>
        </w:rPr>
        <w:t xml:space="preserve"> </w:t>
      </w:r>
      <w:r>
        <w:rPr>
          <w:rFonts w:ascii="Meiryo" w:eastAsia="Meiryo" w:hAnsi="Meiryo" w:cs="Meiryo"/>
          <w:color w:val="221F1F"/>
          <w:w w:val="87"/>
          <w:position w:val="3"/>
          <w:sz w:val="22"/>
          <w:szCs w:val="22"/>
        </w:rPr>
        <w:t>not</w:t>
      </w:r>
      <w:r>
        <w:rPr>
          <w:rFonts w:ascii="Meiryo" w:eastAsia="Meiryo" w:hAnsi="Meiryo" w:cs="Meiryo"/>
          <w:color w:val="221F1F"/>
          <w:spacing w:val="16"/>
          <w:w w:val="87"/>
          <w:position w:val="3"/>
          <w:sz w:val="22"/>
          <w:szCs w:val="22"/>
        </w:rPr>
        <w:t xml:space="preserve"> </w:t>
      </w:r>
      <w:r>
        <w:rPr>
          <w:rFonts w:ascii="Meiryo" w:eastAsia="Meiryo" w:hAnsi="Meiryo" w:cs="Meiryo"/>
          <w:color w:val="221F1F"/>
          <w:w w:val="87"/>
          <w:position w:val="3"/>
          <w:sz w:val="22"/>
          <w:szCs w:val="22"/>
        </w:rPr>
        <w:t>im</w:t>
      </w:r>
      <w:r>
        <w:rPr>
          <w:rFonts w:ascii="Meiryo" w:eastAsia="Meiryo" w:hAnsi="Meiryo" w:cs="Meiryo"/>
          <w:color w:val="221F1F"/>
          <w:spacing w:val="5"/>
          <w:w w:val="87"/>
          <w:position w:val="3"/>
          <w:sz w:val="22"/>
          <w:szCs w:val="22"/>
        </w:rPr>
        <w:t>p</w:t>
      </w:r>
      <w:r>
        <w:rPr>
          <w:rFonts w:ascii="Meiryo" w:eastAsia="Meiryo" w:hAnsi="Meiryo" w:cs="Meiryo"/>
          <w:color w:val="221F1F"/>
          <w:w w:val="87"/>
          <w:position w:val="3"/>
          <w:sz w:val="22"/>
          <w:szCs w:val="22"/>
        </w:rPr>
        <w:t>orta</w:t>
      </w:r>
      <w:r>
        <w:rPr>
          <w:rFonts w:ascii="Meiryo" w:eastAsia="Meiryo" w:hAnsi="Meiryo" w:cs="Meiryo"/>
          <w:color w:val="221F1F"/>
          <w:spacing w:val="-4"/>
          <w:w w:val="87"/>
          <w:position w:val="3"/>
          <w:sz w:val="22"/>
          <w:szCs w:val="22"/>
        </w:rPr>
        <w:t>n</w:t>
      </w:r>
      <w:r>
        <w:rPr>
          <w:rFonts w:ascii="Meiryo" w:eastAsia="Meiryo" w:hAnsi="Meiryo" w:cs="Meiryo"/>
          <w:color w:val="221F1F"/>
          <w:w w:val="87"/>
          <w:position w:val="3"/>
          <w:sz w:val="22"/>
          <w:szCs w:val="22"/>
        </w:rPr>
        <w:t>t</w:t>
      </w:r>
      <w:r>
        <w:rPr>
          <w:rFonts w:ascii="Meiryo" w:eastAsia="Meiryo" w:hAnsi="Meiryo" w:cs="Meiryo"/>
          <w:color w:val="221F1F"/>
          <w:spacing w:val="50"/>
          <w:w w:val="87"/>
          <w:position w:val="3"/>
          <w:sz w:val="22"/>
          <w:szCs w:val="22"/>
        </w:rPr>
        <w:t xml:space="preserve"> </w:t>
      </w:r>
      <w:r>
        <w:rPr>
          <w:rFonts w:ascii="Meiryo" w:eastAsia="Meiryo" w:hAnsi="Meiryo" w:cs="Meiryo"/>
          <w:color w:val="221F1F"/>
          <w:w w:val="87"/>
          <w:position w:val="3"/>
          <w:sz w:val="22"/>
          <w:szCs w:val="22"/>
        </w:rPr>
        <w:t>for</w:t>
      </w:r>
      <w:r>
        <w:rPr>
          <w:rFonts w:ascii="Meiryo" w:eastAsia="Meiryo" w:hAnsi="Meiryo" w:cs="Meiryo"/>
          <w:color w:val="221F1F"/>
          <w:spacing w:val="12"/>
          <w:w w:val="87"/>
          <w:position w:val="3"/>
          <w:sz w:val="22"/>
          <w:szCs w:val="22"/>
        </w:rPr>
        <w:t xml:space="preserve"> </w:t>
      </w:r>
      <w:r>
        <w:rPr>
          <w:rFonts w:ascii="Meiryo" w:eastAsia="Meiryo" w:hAnsi="Meiryo" w:cs="Meiryo"/>
          <w:color w:val="221F1F"/>
          <w:position w:val="3"/>
          <w:sz w:val="22"/>
          <w:szCs w:val="22"/>
        </w:rPr>
        <w:t>deﬁning</w:t>
      </w:r>
    </w:p>
    <w:p>
      <w:pPr>
        <w:spacing w:before="23" w:line="252" w:lineRule="auto"/>
        <w:ind w:left="155" w:right="91"/>
        <w:rPr>
          <w:rFonts w:ascii="Meiryo" w:eastAsia="Meiryo" w:hAnsi="Meiryo" w:cs="Meiryo"/>
          <w:sz w:val="22"/>
          <w:szCs w:val="22"/>
        </w:rPr>
      </w:pPr>
      <w:r>
        <w:rPr>
          <w:rFonts w:ascii="Meiryo" w:eastAsia="Meiryo" w:hAnsi="Meiryo" w:cs="Meiryo"/>
          <w:color w:val="221F1F"/>
          <w:sz w:val="22"/>
          <w:szCs w:val="22"/>
        </w:rPr>
        <w:t>AFI</w:t>
      </w:r>
      <w:r>
        <w:rPr>
          <w:rFonts w:ascii="Meiryo" w:eastAsia="Meiryo" w:hAnsi="Meiryo" w:cs="Meiryo"/>
          <w:color w:val="221F1F"/>
          <w:spacing w:val="17"/>
          <w:sz w:val="22"/>
          <w:szCs w:val="22"/>
        </w:rPr>
        <w:t xml:space="preserve"> </w:t>
      </w:r>
      <w:r>
        <w:rPr>
          <w:rFonts w:ascii="Meiryo" w:eastAsia="Meiryo" w:hAnsi="Meiryo" w:cs="Meiryo"/>
          <w:color w:val="221F1F"/>
          <w:w w:val="85"/>
          <w:sz w:val="22"/>
          <w:szCs w:val="22"/>
        </w:rPr>
        <w:t>outcome</w:t>
      </w:r>
      <w:r>
        <w:rPr>
          <w:rFonts w:ascii="Meiryo" w:eastAsia="Meiryo" w:hAnsi="Meiryo" w:cs="Meiryo"/>
          <w:color w:val="221F1F"/>
          <w:spacing w:val="16"/>
          <w:w w:val="85"/>
          <w:sz w:val="22"/>
          <w:szCs w:val="22"/>
        </w:rPr>
        <w:t xml:space="preserve"> </w:t>
      </w:r>
      <w:r>
        <w:rPr>
          <w:rFonts w:ascii="Meiryo" w:eastAsia="Meiryo" w:hAnsi="Meiryo" w:cs="Meiryo"/>
          <w:color w:val="221F1F"/>
          <w:w w:val="85"/>
          <w:sz w:val="22"/>
          <w:szCs w:val="22"/>
        </w:rPr>
        <w:t>diﬀerences.</w:t>
      </w:r>
      <w:r>
        <w:rPr>
          <w:rFonts w:ascii="Meiryo" w:eastAsia="Meiryo" w:hAnsi="Meiryo" w:cs="Meiryo"/>
          <w:color w:val="221F1F"/>
          <w:spacing w:val="33"/>
          <w:w w:val="85"/>
          <w:sz w:val="22"/>
          <w:szCs w:val="22"/>
        </w:rPr>
        <w:t xml:space="preserve"> </w:t>
      </w:r>
      <w:r>
        <w:rPr>
          <w:rFonts w:ascii="Meiryo" w:eastAsia="Meiryo" w:hAnsi="Meiryo" w:cs="Meiryo"/>
          <w:color w:val="221F1F"/>
          <w:sz w:val="22"/>
          <w:szCs w:val="22"/>
        </w:rPr>
        <w:t>This</w:t>
      </w:r>
      <w:r>
        <w:rPr>
          <w:rFonts w:ascii="Meiryo" w:eastAsia="Meiryo" w:hAnsi="Meiryo" w:cs="Meiryo"/>
          <w:color w:val="221F1F"/>
          <w:spacing w:val="-18"/>
          <w:sz w:val="22"/>
          <w:szCs w:val="22"/>
        </w:rPr>
        <w:t xml:space="preserve"> </w:t>
      </w:r>
      <w:r>
        <w:rPr>
          <w:rFonts w:ascii="Meiryo" w:eastAsia="Meiryo" w:hAnsi="Meiryo" w:cs="Meiryo"/>
          <w:color w:val="221F1F"/>
          <w:w w:val="88"/>
          <w:sz w:val="22"/>
          <w:szCs w:val="22"/>
        </w:rPr>
        <w:t>ﬁnding</w:t>
      </w:r>
      <w:r>
        <w:rPr>
          <w:rFonts w:ascii="Meiryo" w:eastAsia="Meiryo" w:hAnsi="Meiryo" w:cs="Meiryo"/>
          <w:color w:val="221F1F"/>
          <w:spacing w:val="26"/>
          <w:w w:val="88"/>
          <w:sz w:val="22"/>
          <w:szCs w:val="22"/>
        </w:rPr>
        <w:t xml:space="preserve"> </w:t>
      </w:r>
      <w:r>
        <w:rPr>
          <w:rFonts w:ascii="Meiryo" w:eastAsia="Meiryo" w:hAnsi="Meiryo" w:cs="Meiryo"/>
          <w:color w:val="221F1F"/>
          <w:w w:val="88"/>
          <w:sz w:val="22"/>
          <w:szCs w:val="22"/>
        </w:rPr>
        <w:t>mat</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hes</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4"/>
          <w:w w:val="88"/>
          <w:sz w:val="22"/>
          <w:szCs w:val="22"/>
        </w:rPr>
        <w:t xml:space="preserve"> </w:t>
      </w:r>
      <w:r>
        <w:rPr>
          <w:rFonts w:ascii="Meiryo" w:eastAsia="Meiryo" w:hAnsi="Meiryo" w:cs="Meiryo"/>
          <w:color w:val="221F1F"/>
          <w:w w:val="88"/>
          <w:sz w:val="22"/>
          <w:szCs w:val="22"/>
        </w:rPr>
        <w:t>Harden</w:t>
      </w:r>
      <w:r>
        <w:rPr>
          <w:rFonts w:ascii="Meiryo" w:eastAsia="Meiryo" w:hAnsi="Meiryo" w:cs="Meiryo"/>
          <w:color w:val="221F1F"/>
          <w:spacing w:val="21"/>
          <w:w w:val="88"/>
          <w:sz w:val="22"/>
          <w:szCs w:val="22"/>
        </w:rPr>
        <w:t xml:space="preserve"> </w:t>
      </w:r>
      <w:r>
        <w:rPr>
          <w:rFonts w:ascii="Meiryo" w:eastAsia="Meiryo" w:hAnsi="Meiryo" w:cs="Meiryo"/>
          <w:color w:val="221F1F"/>
          <w:sz w:val="22"/>
          <w:szCs w:val="22"/>
        </w:rPr>
        <w:t>&amp;</w:t>
      </w:r>
      <w:r>
        <w:rPr>
          <w:rFonts w:ascii="Meiryo" w:eastAsia="Meiryo" w:hAnsi="Meiryo" w:cs="Meiryo"/>
          <w:color w:val="221F1F"/>
          <w:spacing w:val="6"/>
          <w:sz w:val="22"/>
          <w:szCs w:val="22"/>
        </w:rPr>
        <w:t xml:space="preserve"> </w:t>
      </w:r>
      <w:r>
        <w:rPr>
          <w:rFonts w:ascii="Meiryo" w:eastAsia="Meiryo" w:hAnsi="Meiryo" w:cs="Meiryo"/>
          <w:color w:val="221F1F"/>
          <w:w w:val="85"/>
          <w:sz w:val="22"/>
          <w:szCs w:val="22"/>
        </w:rPr>
        <w:t>Mendle</w:t>
      </w:r>
      <w:r>
        <w:rPr>
          <w:rFonts w:ascii="Meiryo" w:eastAsia="Meiryo" w:hAnsi="Meiryo" w:cs="Meiryo"/>
          <w:color w:val="221F1F"/>
          <w:spacing w:val="60"/>
          <w:w w:val="85"/>
          <w:sz w:val="22"/>
          <w:szCs w:val="22"/>
        </w:rPr>
        <w:t xml:space="preserve"> </w:t>
      </w:r>
      <w:r>
        <w:rPr>
          <w:rFonts w:ascii="Meiryo" w:eastAsia="Meiryo" w:hAnsi="Meiryo" w:cs="Meiryo"/>
          <w:color w:val="221F1F"/>
          <w:w w:val="85"/>
          <w:sz w:val="22"/>
          <w:szCs w:val="22"/>
        </w:rPr>
        <w:t>(2011)</w:t>
      </w:r>
      <w:r>
        <w:rPr>
          <w:rFonts w:ascii="Meiryo" w:eastAsia="Meiryo" w:hAnsi="Meiryo" w:cs="Meiryo"/>
          <w:color w:val="221F1F"/>
          <w:spacing w:val="-15"/>
          <w:w w:val="85"/>
          <w:sz w:val="22"/>
          <w:szCs w:val="22"/>
        </w:rPr>
        <w:t xml:space="preserve"> </w:t>
      </w:r>
      <w:r>
        <w:rPr>
          <w:rFonts w:ascii="Meiryo" w:eastAsia="Meiryo" w:hAnsi="Meiryo" w:cs="Meiryo"/>
          <w:color w:val="221F1F"/>
          <w:w w:val="91"/>
          <w:sz w:val="22"/>
          <w:szCs w:val="22"/>
        </w:rPr>
        <w:t xml:space="preserve">biometrical </w:t>
      </w:r>
      <w:r>
        <w:rPr>
          <w:rFonts w:ascii="Meiryo" w:eastAsia="Meiryo" w:hAnsi="Meiryo" w:cs="Meiryo"/>
          <w:color w:val="221F1F"/>
          <w:w w:val="89"/>
          <w:sz w:val="22"/>
          <w:szCs w:val="22"/>
        </w:rPr>
        <w:t>analysis</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pacing w:val="-6"/>
          <w:sz w:val="22"/>
          <w:szCs w:val="22"/>
        </w:rPr>
        <w:t>A</w:t>
      </w:r>
      <w:r>
        <w:rPr>
          <w:rFonts w:ascii="Meiryo" w:eastAsia="Meiryo" w:hAnsi="Meiryo" w:cs="Meiryo"/>
          <w:color w:val="221F1F"/>
          <w:sz w:val="22"/>
          <w:szCs w:val="22"/>
        </w:rPr>
        <w:t>dd</w:t>
      </w:r>
      <w:r>
        <w:rPr>
          <w:rFonts w:ascii="Meiryo" w:eastAsia="Meiryo" w:hAnsi="Meiryo" w:cs="Meiryo"/>
          <w:color w:val="221F1F"/>
          <w:spacing w:val="-10"/>
          <w:sz w:val="22"/>
          <w:szCs w:val="22"/>
        </w:rPr>
        <w:t xml:space="preserve"> </w:t>
      </w:r>
      <w:r>
        <w:rPr>
          <w:rFonts w:ascii="Meiryo" w:eastAsia="Meiryo" w:hAnsi="Meiryo" w:cs="Meiryo"/>
          <w:color w:val="221F1F"/>
          <w:w w:val="88"/>
          <w:sz w:val="22"/>
          <w:szCs w:val="22"/>
        </w:rPr>
        <w:t>Health,</w:t>
      </w:r>
      <w:r>
        <w:rPr>
          <w:rFonts w:ascii="Meiryo" w:eastAsia="Meiryo" w:hAnsi="Meiryo" w:cs="Meiryo"/>
          <w:color w:val="221F1F"/>
          <w:spacing w:val="31"/>
          <w:w w:val="88"/>
          <w:sz w:val="22"/>
          <w:szCs w:val="22"/>
        </w:rPr>
        <w:t xml:space="preserve"> </w:t>
      </w:r>
      <w:r>
        <w:rPr>
          <w:rFonts w:ascii="Meiryo" w:eastAsia="Meiryo" w:hAnsi="Meiryo" w:cs="Meiryo"/>
          <w:color w:val="221F1F"/>
          <w:w w:val="88"/>
          <w:sz w:val="22"/>
          <w:szCs w:val="22"/>
        </w:rPr>
        <w:t>where</w:t>
      </w:r>
      <w:r>
        <w:rPr>
          <w:rFonts w:ascii="Meiryo" w:eastAsia="Meiryo" w:hAnsi="Meiryo" w:cs="Meiryo"/>
          <w:color w:val="221F1F"/>
          <w:spacing w:val="-19"/>
          <w:w w:val="88"/>
          <w:sz w:val="22"/>
          <w:szCs w:val="22"/>
        </w:rPr>
        <w:t xml:space="preserve"> </w:t>
      </w:r>
      <w:r>
        <w:rPr>
          <w:rFonts w:ascii="Meiryo" w:eastAsia="Meiryo" w:hAnsi="Meiryo" w:cs="Meiryo"/>
          <w:color w:val="221F1F"/>
          <w:w w:val="88"/>
          <w:sz w:val="22"/>
          <w:szCs w:val="22"/>
        </w:rPr>
        <w:t>they</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found</w:t>
      </w:r>
      <w:r>
        <w:rPr>
          <w:rFonts w:ascii="Meiryo" w:eastAsia="Meiryo" w:hAnsi="Meiryo" w:cs="Meiryo"/>
          <w:color w:val="221F1F"/>
          <w:spacing w:val="14"/>
          <w:w w:val="88"/>
          <w:sz w:val="22"/>
          <w:szCs w:val="22"/>
        </w:rPr>
        <w:t xml:space="preserve"> </w:t>
      </w:r>
      <w:r>
        <w:rPr>
          <w:rFonts w:ascii="Meiryo" w:eastAsia="Meiryo" w:hAnsi="Meiryo" w:cs="Meiryo"/>
          <w:color w:val="221F1F"/>
          <w:w w:val="88"/>
          <w:sz w:val="22"/>
          <w:szCs w:val="22"/>
        </w:rPr>
        <w:t>that</w:t>
      </w:r>
      <w:r>
        <w:rPr>
          <w:rFonts w:ascii="Meiryo" w:eastAsia="Meiryo" w:hAnsi="Meiryo" w:cs="Meiryo"/>
          <w:color w:val="221F1F"/>
          <w:spacing w:val="30"/>
          <w:w w:val="88"/>
          <w:sz w:val="22"/>
          <w:szCs w:val="22"/>
        </w:rPr>
        <w:t xml:space="preserve"> </w:t>
      </w:r>
      <w:r>
        <w:rPr>
          <w:rFonts w:ascii="Meiryo" w:eastAsia="Meiryo" w:hAnsi="Meiryo" w:cs="Meiryo"/>
          <w:color w:val="221F1F"/>
          <w:w w:val="88"/>
          <w:sz w:val="22"/>
          <w:szCs w:val="22"/>
        </w:rPr>
        <w:t>only</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shared</w:t>
      </w:r>
      <w:r>
        <w:rPr>
          <w:rFonts w:ascii="Meiryo" w:eastAsia="Meiryo" w:hAnsi="Meiryo" w:cs="Meiryo"/>
          <w:color w:val="221F1F"/>
          <w:spacing w:val="-7"/>
          <w:w w:val="88"/>
          <w:sz w:val="22"/>
          <w:szCs w:val="22"/>
        </w:rPr>
        <w:t xml:space="preserve"> </w:t>
      </w:r>
      <w:r>
        <w:rPr>
          <w:rFonts w:ascii="Meiryo" w:eastAsia="Meiryo" w:hAnsi="Meiryo" w:cs="Meiryo"/>
          <w:color w:val="221F1F"/>
          <w:w w:val="88"/>
          <w:sz w:val="22"/>
          <w:szCs w:val="22"/>
        </w:rPr>
        <w:t>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vironme</w:t>
      </w:r>
      <w:r>
        <w:rPr>
          <w:rFonts w:ascii="Meiryo" w:eastAsia="Meiryo" w:hAnsi="Meiryo" w:cs="Meiryo"/>
          <w:color w:val="221F1F"/>
          <w:spacing w:val="-4"/>
          <w:w w:val="88"/>
          <w:sz w:val="22"/>
          <w:szCs w:val="22"/>
        </w:rPr>
        <w:t>n</w:t>
      </w:r>
      <w:r>
        <w:rPr>
          <w:rFonts w:ascii="Meiryo" w:eastAsia="Meiryo" w:hAnsi="Meiryo" w:cs="Meiryo"/>
          <w:color w:val="221F1F"/>
          <w:w w:val="88"/>
          <w:sz w:val="22"/>
          <w:szCs w:val="22"/>
        </w:rPr>
        <w:t>tal</w:t>
      </w:r>
      <w:r>
        <w:rPr>
          <w:rFonts w:ascii="Meiryo" w:eastAsia="Meiryo" w:hAnsi="Meiryo" w:cs="Meiryo"/>
          <w:color w:val="221F1F"/>
          <w:spacing w:val="15"/>
          <w:w w:val="88"/>
          <w:sz w:val="22"/>
          <w:szCs w:val="22"/>
        </w:rPr>
        <w:t xml:space="preserve"> </w:t>
      </w:r>
      <w:r>
        <w:rPr>
          <w:rFonts w:ascii="Meiryo" w:eastAsia="Meiryo" w:hAnsi="Meiryo" w:cs="Meiryo"/>
          <w:color w:val="221F1F"/>
          <w:sz w:val="22"/>
          <w:szCs w:val="22"/>
        </w:rPr>
        <w:t xml:space="preserve">inﬂuences </w:t>
      </w:r>
      <w:r>
        <w:rPr>
          <w:rFonts w:ascii="Meiryo" w:eastAsia="Meiryo" w:hAnsi="Meiryo" w:cs="Meiryo"/>
          <w:color w:val="221F1F"/>
          <w:w w:val="87"/>
          <w:sz w:val="22"/>
          <w:szCs w:val="22"/>
        </w:rPr>
        <w:t xml:space="preserve">mattered </w:t>
      </w:r>
      <w:r>
        <w:rPr>
          <w:rFonts w:ascii="Meiryo" w:eastAsia="Meiryo" w:hAnsi="Meiryo" w:cs="Meiryo"/>
          <w:color w:val="221F1F"/>
          <w:spacing w:val="28"/>
          <w:w w:val="87"/>
          <w:sz w:val="22"/>
          <w:szCs w:val="22"/>
        </w:rPr>
        <w:t xml:space="preserve"> </w:t>
      </w:r>
      <w:r>
        <w:rPr>
          <w:rFonts w:ascii="Meiryo" w:eastAsia="Meiryo" w:hAnsi="Meiryo" w:cs="Meiryo"/>
          <w:color w:val="221F1F"/>
          <w:w w:val="87"/>
          <w:sz w:val="22"/>
          <w:szCs w:val="22"/>
        </w:rPr>
        <w:t>those</w:t>
      </w:r>
      <w:r>
        <w:rPr>
          <w:rFonts w:ascii="Meiryo" w:eastAsia="Meiryo" w:hAnsi="Meiryo" w:cs="Meiryo"/>
          <w:color w:val="221F1F"/>
          <w:spacing w:val="-3"/>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4"/>
          <w:w w:val="87"/>
          <w:sz w:val="22"/>
          <w:szCs w:val="22"/>
        </w:rPr>
        <w:t xml:space="preserve"> </w:t>
      </w:r>
      <w:r>
        <w:rPr>
          <w:rFonts w:ascii="Meiryo" w:eastAsia="Meiryo" w:hAnsi="Meiryo" w:cs="Meiryo"/>
          <w:color w:val="221F1F"/>
          <w:w w:val="87"/>
          <w:sz w:val="22"/>
          <w:szCs w:val="22"/>
        </w:rPr>
        <w:t>manifest</w:t>
      </w:r>
      <w:r>
        <w:rPr>
          <w:rFonts w:ascii="Meiryo" w:eastAsia="Meiryo" w:hAnsi="Meiryo" w:cs="Meiryo"/>
          <w:color w:val="221F1F"/>
          <w:spacing w:val="18"/>
          <w:w w:val="87"/>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een-family</w:t>
      </w:r>
      <w:r>
        <w:rPr>
          <w:rFonts w:ascii="Meiryo" w:eastAsia="Meiryo" w:hAnsi="Meiryo" w:cs="Meiryo"/>
          <w:color w:val="221F1F"/>
          <w:spacing w:val="30"/>
          <w:w w:val="86"/>
          <w:sz w:val="22"/>
          <w:szCs w:val="22"/>
        </w:rPr>
        <w:t xml:space="preserve"> </w:t>
      </w:r>
      <w:r>
        <w:rPr>
          <w:rFonts w:ascii="Meiryo" w:eastAsia="Meiryo" w:hAnsi="Meiryo" w:cs="Meiryo"/>
          <w:color w:val="221F1F"/>
          <w:w w:val="86"/>
          <w:sz w:val="22"/>
          <w:szCs w:val="22"/>
        </w:rPr>
        <w:t>diﬀerences,</w:t>
      </w:r>
      <w:r>
        <w:rPr>
          <w:rFonts w:ascii="Meiryo" w:eastAsia="Meiryo" w:hAnsi="Meiryo" w:cs="Meiryo"/>
          <w:color w:val="221F1F"/>
          <w:spacing w:val="-3"/>
          <w:w w:val="86"/>
          <w:sz w:val="22"/>
          <w:szCs w:val="22"/>
        </w:rPr>
        <w:t xml:space="preserve"> </w:t>
      </w:r>
      <w:r>
        <w:rPr>
          <w:rFonts w:ascii="Meiryo" w:eastAsia="Meiryo" w:hAnsi="Meiryo" w:cs="Meiryo"/>
          <w:color w:val="221F1F"/>
          <w:sz w:val="22"/>
          <w:szCs w:val="22"/>
        </w:rPr>
        <w:t>but</w:t>
      </w:r>
      <w:r>
        <w:rPr>
          <w:rFonts w:ascii="Meiryo" w:eastAsia="Meiryo" w:hAnsi="Meiryo" w:cs="Meiryo"/>
          <w:color w:val="221F1F"/>
          <w:spacing w:val="-26"/>
          <w:sz w:val="22"/>
          <w:szCs w:val="22"/>
        </w:rPr>
        <w:t xml:space="preserve"> </w:t>
      </w:r>
      <w:r>
        <w:rPr>
          <w:rFonts w:ascii="Meiryo" w:eastAsia="Meiryo" w:hAnsi="Meiryo" w:cs="Meiryo"/>
          <w:color w:val="221F1F"/>
          <w:w w:val="90"/>
          <w:sz w:val="22"/>
          <w:szCs w:val="22"/>
        </w:rPr>
        <w:t>not</w:t>
      </w:r>
      <w:r>
        <w:rPr>
          <w:rFonts w:ascii="Meiryo" w:eastAsia="Meiryo" w:hAnsi="Meiryo" w:cs="Meiryo"/>
          <w:color w:val="221F1F"/>
          <w:spacing w:val="7"/>
          <w:w w:val="90"/>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sz w:val="22"/>
          <w:szCs w:val="22"/>
        </w:rPr>
        <w:t>within-family diﬀerences.</w:t>
      </w:r>
    </w:p>
    <w:p>
      <w:pPr>
        <w:spacing w:before="5" w:line="252" w:lineRule="auto"/>
        <w:ind w:left="155" w:right="91" w:firstLine="542"/>
        <w:jc w:val="both"/>
        <w:rPr>
          <w:rFonts w:ascii="Meiryo" w:eastAsia="Meiryo" w:hAnsi="Meiryo" w:cs="Meiryo"/>
          <w:sz w:val="22"/>
          <w:szCs w:val="22"/>
        </w:rPr>
      </w:pPr>
      <w:r>
        <w:rPr>
          <w:rFonts w:ascii="Meiryo" w:eastAsia="Meiryo" w:hAnsi="Meiryo" w:cs="Meiryo"/>
          <w:color w:val="221F1F"/>
          <w:spacing w:val="-17"/>
          <w:w w:val="92"/>
          <w:sz w:val="22"/>
          <w:szCs w:val="22"/>
        </w:rPr>
        <w:t>F</w:t>
      </w:r>
      <w:r>
        <w:rPr>
          <w:rFonts w:ascii="Meiryo" w:eastAsia="Meiryo" w:hAnsi="Meiryo" w:cs="Meiryo"/>
          <w:color w:val="221F1F"/>
          <w:w w:val="92"/>
          <w:sz w:val="22"/>
          <w:szCs w:val="22"/>
        </w:rPr>
        <w:t>urther,</w:t>
      </w:r>
      <w:r>
        <w:rPr>
          <w:rFonts w:ascii="Meiryo" w:eastAsia="Meiryo" w:hAnsi="Meiryo" w:cs="Meiryo"/>
          <w:color w:val="221F1F"/>
          <w:spacing w:val="10"/>
          <w:w w:val="92"/>
          <w:sz w:val="22"/>
          <w:szCs w:val="22"/>
        </w:rPr>
        <w:t xml:space="preserve"> </w:t>
      </w:r>
      <w:r>
        <w:rPr>
          <w:rFonts w:ascii="Meiryo" w:eastAsia="Meiryo" w:hAnsi="Meiryo" w:cs="Meiryo"/>
          <w:color w:val="221F1F"/>
          <w:spacing w:val="-5"/>
          <w:w w:val="89"/>
          <w:sz w:val="22"/>
          <w:szCs w:val="22"/>
        </w:rPr>
        <w:t>w</w:t>
      </w:r>
      <w:r>
        <w:rPr>
          <w:rFonts w:ascii="Meiryo" w:eastAsia="Meiryo" w:hAnsi="Meiryo" w:cs="Meiryo"/>
          <w:color w:val="221F1F"/>
          <w:w w:val="89"/>
          <w:sz w:val="22"/>
          <w:szCs w:val="22"/>
        </w:rPr>
        <w:t>e’re</w:t>
      </w:r>
      <w:r>
        <w:rPr>
          <w:rFonts w:ascii="Meiryo" w:eastAsia="Meiryo" w:hAnsi="Meiryo" w:cs="Meiryo"/>
          <w:color w:val="221F1F"/>
          <w:spacing w:val="-15"/>
          <w:w w:val="89"/>
          <w:sz w:val="22"/>
          <w:szCs w:val="22"/>
        </w:rPr>
        <w:t xml:space="preserve"> </w:t>
      </w:r>
      <w:r>
        <w:rPr>
          <w:rFonts w:ascii="Meiryo" w:eastAsia="Meiryo" w:hAnsi="Meiryo" w:cs="Meiryo"/>
          <w:color w:val="221F1F"/>
          <w:w w:val="89"/>
          <w:sz w:val="22"/>
          <w:szCs w:val="22"/>
        </w:rPr>
        <w:t>not</w:t>
      </w:r>
      <w:r>
        <w:rPr>
          <w:rFonts w:ascii="Meiryo" w:eastAsia="Meiryo" w:hAnsi="Meiryo" w:cs="Meiryo"/>
          <w:color w:val="221F1F"/>
          <w:spacing w:val="11"/>
          <w:w w:val="89"/>
          <w:sz w:val="22"/>
          <w:szCs w:val="22"/>
        </w:rPr>
        <w:t xml:space="preserve"> </w:t>
      </w:r>
      <w:r>
        <w:rPr>
          <w:rFonts w:ascii="Meiryo" w:eastAsia="Meiryo" w:hAnsi="Meiryo" w:cs="Meiryo"/>
          <w:color w:val="221F1F"/>
          <w:w w:val="89"/>
          <w:sz w:val="22"/>
          <w:szCs w:val="22"/>
        </w:rPr>
        <w:t>co</w:t>
      </w:r>
      <w:r>
        <w:rPr>
          <w:rFonts w:ascii="Meiryo" w:eastAsia="Meiryo" w:hAnsi="Meiryo" w:cs="Meiryo"/>
          <w:color w:val="221F1F"/>
          <w:spacing w:val="-5"/>
          <w:w w:val="89"/>
          <w:sz w:val="22"/>
          <w:szCs w:val="22"/>
        </w:rPr>
        <w:t>n</w:t>
      </w:r>
      <w:r>
        <w:rPr>
          <w:rFonts w:ascii="Meiryo" w:eastAsia="Meiryo" w:hAnsi="Meiryo" w:cs="Meiryo"/>
          <w:color w:val="221F1F"/>
          <w:w w:val="89"/>
          <w:sz w:val="22"/>
          <w:szCs w:val="22"/>
        </w:rPr>
        <w:t>vinced</w:t>
      </w:r>
      <w:r>
        <w:rPr>
          <w:rFonts w:ascii="Meiryo" w:eastAsia="Meiryo" w:hAnsi="Meiryo" w:cs="Meiryo"/>
          <w:color w:val="221F1F"/>
          <w:spacing w:val="-1"/>
          <w:w w:val="89"/>
          <w:sz w:val="22"/>
          <w:szCs w:val="22"/>
        </w:rPr>
        <w:t xml:space="preserve"> </w:t>
      </w:r>
      <w:r>
        <w:rPr>
          <w:rFonts w:ascii="Meiryo" w:eastAsia="Meiryo" w:hAnsi="Meiryo" w:cs="Meiryo"/>
          <w:color w:val="221F1F"/>
          <w:w w:val="89"/>
          <w:sz w:val="22"/>
          <w:szCs w:val="22"/>
        </w:rPr>
        <w:t>that</w:t>
      </w:r>
      <w:r>
        <w:rPr>
          <w:rFonts w:ascii="Meiryo" w:eastAsia="Meiryo" w:hAnsi="Meiryo" w:cs="Meiryo"/>
          <w:color w:val="221F1F"/>
          <w:spacing w:val="25"/>
          <w:w w:val="89"/>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6"/>
          <w:sz w:val="22"/>
          <w:szCs w:val="22"/>
        </w:rPr>
        <w:t>these</w:t>
      </w:r>
      <w:r>
        <w:rPr>
          <w:rFonts w:ascii="Meiryo" w:eastAsia="Meiryo" w:hAnsi="Meiryo" w:cs="Meiryo"/>
          <w:color w:val="221F1F"/>
          <w:spacing w:val="-2"/>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tw</w:t>
      </w:r>
      <w:r>
        <w:rPr>
          <w:rFonts w:ascii="Meiryo" w:eastAsia="Meiryo" w:hAnsi="Meiryo" w:cs="Meiryo"/>
          <w:color w:val="221F1F"/>
          <w:w w:val="86"/>
          <w:sz w:val="22"/>
          <w:szCs w:val="22"/>
        </w:rPr>
        <w:t>een-family</w:t>
      </w:r>
      <w:r>
        <w:rPr>
          <w:rFonts w:ascii="Meiryo" w:eastAsia="Meiryo" w:hAnsi="Meiryo" w:cs="Meiryo"/>
          <w:color w:val="221F1F"/>
          <w:spacing w:val="29"/>
          <w:w w:val="86"/>
          <w:sz w:val="22"/>
          <w:szCs w:val="22"/>
        </w:rPr>
        <w:t xml:space="preserve"> </w:t>
      </w:r>
      <w:r>
        <w:rPr>
          <w:rFonts w:ascii="Meiryo" w:eastAsia="Meiryo" w:hAnsi="Meiryo" w:cs="Meiryo"/>
          <w:color w:val="221F1F"/>
          <w:w w:val="86"/>
          <w:sz w:val="22"/>
          <w:szCs w:val="22"/>
        </w:rPr>
        <w:t>analyses, i</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telligence</w:t>
      </w:r>
      <w:r>
        <w:rPr>
          <w:rFonts w:ascii="Meiryo" w:eastAsia="Meiryo" w:hAnsi="Meiryo" w:cs="Meiryo"/>
          <w:color w:val="221F1F"/>
          <w:spacing w:val="46"/>
          <w:w w:val="86"/>
          <w:sz w:val="22"/>
          <w:szCs w:val="22"/>
        </w:rPr>
        <w:t xml:space="preserve"> </w:t>
      </w:r>
      <w:r>
        <w:rPr>
          <w:rFonts w:ascii="Meiryo" w:eastAsia="Meiryo" w:hAnsi="Meiryo" w:cs="Meiryo"/>
          <w:color w:val="221F1F"/>
          <w:sz w:val="22"/>
          <w:szCs w:val="22"/>
        </w:rPr>
        <w:t xml:space="preserve">is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actual</w:t>
      </w:r>
      <w:r>
        <w:rPr>
          <w:rFonts w:ascii="Meiryo" w:eastAsia="Meiryo" w:hAnsi="Meiryo" w:cs="Meiryo"/>
          <w:color w:val="221F1F"/>
          <w:spacing w:val="34"/>
          <w:w w:val="87"/>
          <w:sz w:val="22"/>
          <w:szCs w:val="22"/>
        </w:rPr>
        <w:t xml:space="preserve"> </w:t>
      </w:r>
      <w:r>
        <w:rPr>
          <w:rFonts w:ascii="Meiryo" w:eastAsia="Meiryo" w:hAnsi="Meiryo" w:cs="Meiryo"/>
          <w:color w:val="221F1F"/>
          <w:w w:val="87"/>
          <w:sz w:val="22"/>
          <w:szCs w:val="22"/>
        </w:rPr>
        <w:t>cause</w:t>
      </w:r>
      <w:r>
        <w:rPr>
          <w:rFonts w:ascii="Meiryo" w:eastAsia="Meiryo" w:hAnsi="Meiryo" w:cs="Meiryo"/>
          <w:color w:val="221F1F"/>
          <w:spacing w:val="-10"/>
          <w:w w:val="87"/>
          <w:sz w:val="22"/>
          <w:szCs w:val="22"/>
        </w:rPr>
        <w:t xml:space="preserve"> </w:t>
      </w:r>
      <w:r>
        <w:rPr>
          <w:rFonts w:ascii="Meiryo" w:eastAsia="Meiryo" w:hAnsi="Meiryo" w:cs="Meiryo"/>
          <w:color w:val="221F1F"/>
          <w:w w:val="87"/>
          <w:sz w:val="22"/>
          <w:szCs w:val="22"/>
        </w:rPr>
        <w:t>of</w:t>
      </w:r>
      <w:r>
        <w:rPr>
          <w:rFonts w:ascii="Meiryo" w:eastAsia="Meiryo" w:hAnsi="Meiryo" w:cs="Meiryo"/>
          <w:color w:val="221F1F"/>
          <w:spacing w:val="6"/>
          <w:w w:val="87"/>
          <w:sz w:val="22"/>
          <w:szCs w:val="22"/>
        </w:rPr>
        <w:t xml:space="preserve"> </w:t>
      </w:r>
      <w:r>
        <w:rPr>
          <w:rFonts w:ascii="Meiryo" w:eastAsia="Meiryo" w:hAnsi="Meiryo" w:cs="Meiryo"/>
          <w:color w:val="221F1F"/>
          <w:sz w:val="22"/>
          <w:szCs w:val="22"/>
        </w:rPr>
        <w:t>AFI</w:t>
      </w:r>
      <w:r>
        <w:rPr>
          <w:rFonts w:ascii="Meiryo" w:eastAsia="Meiryo" w:hAnsi="Meiryo" w:cs="Meiryo"/>
          <w:color w:val="221F1F"/>
          <w:spacing w:val="20"/>
          <w:sz w:val="22"/>
          <w:szCs w:val="22"/>
        </w:rPr>
        <w:t xml:space="preserve"> </w:t>
      </w:r>
      <w:r>
        <w:rPr>
          <w:rFonts w:ascii="Meiryo" w:eastAsia="Meiryo" w:hAnsi="Meiryo" w:cs="Meiryo"/>
          <w:color w:val="221F1F"/>
          <w:w w:val="85"/>
          <w:sz w:val="22"/>
          <w:szCs w:val="22"/>
        </w:rPr>
        <w:t xml:space="preserve">diﬀerences </w:t>
      </w:r>
      <w:r>
        <w:rPr>
          <w:rFonts w:ascii="Meiryo" w:eastAsia="Meiryo" w:hAnsi="Meiryo" w:cs="Meiryo"/>
          <w:color w:val="221F1F"/>
          <w:spacing w:val="19"/>
          <w:w w:val="85"/>
          <w:sz w:val="22"/>
          <w:szCs w:val="22"/>
        </w:rPr>
        <w:t xml:space="preserve"> </w:t>
      </w:r>
      <w:r>
        <w:rPr>
          <w:rFonts w:ascii="Meiryo" w:eastAsia="Meiryo" w:hAnsi="Meiryo" w:cs="Meiryo"/>
          <w:color w:val="221F1F"/>
          <w:sz w:val="22"/>
          <w:szCs w:val="22"/>
        </w:rPr>
        <w:t>if</w:t>
      </w:r>
      <w:r>
        <w:rPr>
          <w:rFonts w:ascii="Meiryo" w:eastAsia="Meiryo" w:hAnsi="Meiryo" w:cs="Meiryo"/>
          <w:color w:val="221F1F"/>
          <w:spacing w:val="-3"/>
          <w:sz w:val="22"/>
          <w:szCs w:val="22"/>
        </w:rPr>
        <w:t xml:space="preserve"> </w:t>
      </w:r>
      <w:r>
        <w:rPr>
          <w:rFonts w:ascii="Meiryo" w:eastAsia="Meiryo" w:hAnsi="Meiryo" w:cs="Meiryo"/>
          <w:color w:val="221F1F"/>
          <w:w w:val="81"/>
          <w:sz w:val="22"/>
          <w:szCs w:val="22"/>
        </w:rPr>
        <w:t>so,</w:t>
      </w:r>
      <w:r>
        <w:rPr>
          <w:rFonts w:ascii="Meiryo" w:eastAsia="Meiryo" w:hAnsi="Meiryo" w:cs="Meiryo"/>
          <w:color w:val="221F1F"/>
          <w:spacing w:val="13"/>
          <w:w w:val="81"/>
          <w:sz w:val="22"/>
          <w:szCs w:val="22"/>
        </w:rPr>
        <w:t xml:space="preserve"> </w:t>
      </w:r>
      <w:r>
        <w:rPr>
          <w:rFonts w:ascii="Meiryo" w:eastAsia="Meiryo" w:hAnsi="Meiryo" w:cs="Meiryo"/>
          <w:color w:val="221F1F"/>
          <w:spacing w:val="-5"/>
          <w:w w:val="81"/>
          <w:sz w:val="22"/>
          <w:szCs w:val="22"/>
        </w:rPr>
        <w:t>w</w:t>
      </w:r>
      <w:r>
        <w:rPr>
          <w:rFonts w:ascii="Meiryo" w:eastAsia="Meiryo" w:hAnsi="Meiryo" w:cs="Meiryo"/>
          <w:color w:val="221F1F"/>
          <w:w w:val="81"/>
          <w:sz w:val="22"/>
          <w:szCs w:val="22"/>
        </w:rPr>
        <w:t>e</w:t>
      </w:r>
      <w:r>
        <w:rPr>
          <w:rFonts w:ascii="Meiryo" w:eastAsia="Meiryo" w:hAnsi="Meiryo" w:cs="Meiryo"/>
          <w:color w:val="221F1F"/>
          <w:spacing w:val="15"/>
          <w:w w:val="81"/>
          <w:sz w:val="22"/>
          <w:szCs w:val="22"/>
        </w:rPr>
        <w:t xml:space="preserve"> </w:t>
      </w:r>
      <w:r>
        <w:rPr>
          <w:rFonts w:ascii="Meiryo" w:eastAsia="Meiryo" w:hAnsi="Meiryo" w:cs="Meiryo"/>
          <w:color w:val="221F1F"/>
          <w:sz w:val="22"/>
          <w:szCs w:val="22"/>
        </w:rPr>
        <w:t>think</w:t>
      </w:r>
      <w:r>
        <w:rPr>
          <w:rFonts w:ascii="Meiryo" w:eastAsia="Meiryo" w:hAnsi="Meiryo" w:cs="Meiryo"/>
          <w:color w:val="221F1F"/>
          <w:spacing w:val="-28"/>
          <w:sz w:val="22"/>
          <w:szCs w:val="22"/>
        </w:rPr>
        <w:t xml:space="preserve"> </w:t>
      </w:r>
      <w:r>
        <w:rPr>
          <w:rFonts w:ascii="Meiryo" w:eastAsia="Meiryo" w:hAnsi="Meiryo" w:cs="Meiryo"/>
          <w:color w:val="221F1F"/>
          <w:w w:val="87"/>
          <w:sz w:val="22"/>
          <w:szCs w:val="22"/>
        </w:rPr>
        <w:t>they</w:t>
      </w:r>
      <w:r>
        <w:rPr>
          <w:rFonts w:ascii="Meiryo" w:eastAsia="Meiryo" w:hAnsi="Meiryo" w:cs="Meiryo"/>
          <w:color w:val="221F1F"/>
          <w:spacing w:val="18"/>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ould</w:t>
      </w:r>
      <w:r>
        <w:rPr>
          <w:rFonts w:ascii="Meiryo" w:eastAsia="Meiryo" w:hAnsi="Meiryo" w:cs="Meiryo"/>
          <w:color w:val="221F1F"/>
          <w:spacing w:val="23"/>
          <w:w w:val="87"/>
          <w:sz w:val="22"/>
          <w:szCs w:val="22"/>
        </w:rPr>
        <w:t xml:space="preserve"> </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erhaps</w:t>
      </w:r>
      <w:r>
        <w:rPr>
          <w:rFonts w:ascii="Meiryo" w:eastAsia="Meiryo" w:hAnsi="Meiryo" w:cs="Meiryo"/>
          <w:color w:val="221F1F"/>
          <w:spacing w:val="8"/>
          <w:w w:val="87"/>
          <w:sz w:val="22"/>
          <w:szCs w:val="22"/>
        </w:rPr>
        <w:t xml:space="preserve"> </w:t>
      </w:r>
      <w:r>
        <w:rPr>
          <w:rFonts w:ascii="Meiryo" w:eastAsia="Meiryo" w:hAnsi="Meiryo" w:cs="Meiryo"/>
          <w:color w:val="221F1F"/>
          <w:w w:val="87"/>
          <w:sz w:val="22"/>
          <w:szCs w:val="22"/>
        </w:rPr>
        <w:t>diﬀuse</w:t>
      </w:r>
      <w:r>
        <w:rPr>
          <w:rFonts w:ascii="Meiryo" w:eastAsia="Meiryo" w:hAnsi="Meiryo" w:cs="Meiryo"/>
          <w:color w:val="221F1F"/>
          <w:spacing w:val="8"/>
          <w:w w:val="87"/>
          <w:sz w:val="22"/>
          <w:szCs w:val="22"/>
        </w:rPr>
        <w:t xml:space="preserve"> </w:t>
      </w:r>
      <w:r>
        <w:rPr>
          <w:rFonts w:ascii="Meiryo" w:eastAsia="Meiryo" w:hAnsi="Meiryo" w:cs="Meiryo"/>
          <w:color w:val="221F1F"/>
          <w:sz w:val="22"/>
          <w:szCs w:val="22"/>
        </w:rPr>
        <w:t>a</w:t>
      </w:r>
      <w:r>
        <w:rPr>
          <w:rFonts w:ascii="Meiryo" w:eastAsia="Meiryo" w:hAnsi="Meiryo" w:cs="Meiryo"/>
          <w:color w:val="221F1F"/>
          <w:spacing w:val="-20"/>
          <w:sz w:val="22"/>
          <w:szCs w:val="22"/>
        </w:rPr>
        <w:t xml:space="preserve"> </w:t>
      </w:r>
      <w:r>
        <w:rPr>
          <w:rFonts w:ascii="Meiryo" w:eastAsia="Meiryo" w:hAnsi="Meiryo" w:cs="Meiryo"/>
          <w:color w:val="221F1F"/>
          <w:sz w:val="22"/>
          <w:szCs w:val="22"/>
        </w:rPr>
        <w:t>bit,</w:t>
      </w:r>
      <w:r>
        <w:rPr>
          <w:rFonts w:ascii="Meiryo" w:eastAsia="Meiryo" w:hAnsi="Meiryo" w:cs="Meiryo"/>
          <w:color w:val="221F1F"/>
          <w:spacing w:val="-22"/>
          <w:sz w:val="22"/>
          <w:szCs w:val="22"/>
        </w:rPr>
        <w:t xml:space="preserve"> </w:t>
      </w:r>
      <w:r>
        <w:rPr>
          <w:rFonts w:ascii="Meiryo" w:eastAsia="Meiryo" w:hAnsi="Meiryo" w:cs="Meiryo"/>
          <w:color w:val="221F1F"/>
          <w:sz w:val="22"/>
          <w:szCs w:val="22"/>
        </w:rPr>
        <w:t xml:space="preserve">but </w:t>
      </w:r>
      <w:r>
        <w:rPr>
          <w:rFonts w:ascii="Meiryo" w:eastAsia="Meiryo" w:hAnsi="Meiryo" w:cs="Meiryo"/>
          <w:color w:val="221F1F"/>
          <w:spacing w:val="-5"/>
          <w:w w:val="89"/>
          <w:sz w:val="22"/>
          <w:szCs w:val="22"/>
        </w:rPr>
        <w:t>w</w:t>
      </w:r>
      <w:r>
        <w:rPr>
          <w:rFonts w:ascii="Meiryo" w:eastAsia="Meiryo" w:hAnsi="Meiryo" w:cs="Meiryo"/>
          <w:color w:val="221F1F"/>
          <w:w w:val="89"/>
          <w:sz w:val="22"/>
          <w:szCs w:val="22"/>
        </w:rPr>
        <w:t>ould</w:t>
      </w:r>
      <w:r>
        <w:rPr>
          <w:rFonts w:ascii="Meiryo" w:eastAsia="Meiryo" w:hAnsi="Meiryo" w:cs="Meiryo"/>
          <w:color w:val="221F1F"/>
          <w:spacing w:val="10"/>
          <w:w w:val="89"/>
          <w:sz w:val="22"/>
          <w:szCs w:val="22"/>
        </w:rPr>
        <w:t xml:space="preserve"> </w:t>
      </w:r>
      <w:r>
        <w:rPr>
          <w:rFonts w:ascii="Meiryo" w:eastAsia="Meiryo" w:hAnsi="Meiryo" w:cs="Meiryo"/>
          <w:color w:val="221F1F"/>
          <w:sz w:val="22"/>
          <w:szCs w:val="22"/>
        </w:rPr>
        <w:t>still</w:t>
      </w:r>
      <w:r>
        <w:rPr>
          <w:rFonts w:ascii="Meiryo" w:eastAsia="Meiryo" w:hAnsi="Meiryo" w:cs="Meiryo"/>
          <w:color w:val="221F1F"/>
          <w:spacing w:val="-8"/>
          <w:sz w:val="22"/>
          <w:szCs w:val="22"/>
        </w:rPr>
        <w:t xml:space="preserve"> </w:t>
      </w:r>
      <w:r>
        <w:rPr>
          <w:rFonts w:ascii="Meiryo" w:eastAsia="Meiryo" w:hAnsi="Meiryo" w:cs="Meiryo"/>
          <w:color w:val="221F1F"/>
          <w:w w:val="84"/>
          <w:sz w:val="22"/>
          <w:szCs w:val="22"/>
        </w:rPr>
        <w:t>sh</w:t>
      </w:r>
      <w:r>
        <w:rPr>
          <w:rFonts w:ascii="Meiryo" w:eastAsia="Meiryo" w:hAnsi="Meiryo" w:cs="Meiryo"/>
          <w:color w:val="221F1F"/>
          <w:spacing w:val="-5"/>
          <w:w w:val="84"/>
          <w:sz w:val="22"/>
          <w:szCs w:val="22"/>
        </w:rPr>
        <w:t>o</w:t>
      </w:r>
      <w:r>
        <w:rPr>
          <w:rFonts w:ascii="Meiryo" w:eastAsia="Meiryo" w:hAnsi="Meiryo" w:cs="Meiryo"/>
          <w:color w:val="221F1F"/>
          <w:w w:val="84"/>
          <w:sz w:val="22"/>
          <w:szCs w:val="22"/>
        </w:rPr>
        <w:t>w</w:t>
      </w:r>
      <w:r>
        <w:rPr>
          <w:rFonts w:ascii="Meiryo" w:eastAsia="Meiryo" w:hAnsi="Meiryo" w:cs="Meiryo"/>
          <w:color w:val="221F1F"/>
          <w:spacing w:val="14"/>
          <w:w w:val="84"/>
          <w:sz w:val="22"/>
          <w:szCs w:val="22"/>
        </w:rPr>
        <w:t xml:space="preserve"> </w:t>
      </w:r>
      <w:r>
        <w:rPr>
          <w:rFonts w:ascii="Meiryo" w:eastAsia="Meiryo" w:hAnsi="Meiryo" w:cs="Meiryo"/>
          <w:color w:val="221F1F"/>
          <w:sz w:val="22"/>
          <w:szCs w:val="22"/>
        </w:rPr>
        <w:t>up</w:t>
      </w:r>
      <w:r>
        <w:rPr>
          <w:rFonts w:ascii="Meiryo" w:eastAsia="Meiryo" w:hAnsi="Meiryo" w:cs="Meiryo"/>
          <w:color w:val="221F1F"/>
          <w:spacing w:val="-28"/>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7"/>
          <w:sz w:val="22"/>
          <w:szCs w:val="22"/>
        </w:rPr>
        <w:t xml:space="preserve">within-family </w:t>
      </w:r>
      <w:r>
        <w:rPr>
          <w:rFonts w:ascii="Meiryo" w:eastAsia="Meiryo" w:hAnsi="Meiryo" w:cs="Meiryo"/>
          <w:color w:val="221F1F"/>
          <w:spacing w:val="15"/>
          <w:w w:val="87"/>
          <w:sz w:val="22"/>
          <w:szCs w:val="22"/>
        </w:rPr>
        <w:t xml:space="preserve"> </w:t>
      </w:r>
      <w:r>
        <w:rPr>
          <w:rFonts w:ascii="Meiryo" w:eastAsia="Meiryo" w:hAnsi="Meiryo" w:cs="Meiryo"/>
          <w:color w:val="221F1F"/>
          <w:w w:val="87"/>
          <w:sz w:val="22"/>
          <w:szCs w:val="22"/>
        </w:rPr>
        <w:t>analyses</w:t>
      </w:r>
      <w:r>
        <w:rPr>
          <w:rFonts w:ascii="Meiryo" w:eastAsia="Meiryo" w:hAnsi="Meiryo" w:cs="Meiryo"/>
          <w:color w:val="221F1F"/>
          <w:spacing w:val="1"/>
          <w:w w:val="87"/>
          <w:sz w:val="22"/>
          <w:szCs w:val="22"/>
        </w:rPr>
        <w:t xml:space="preserve"> </w:t>
      </w:r>
      <w:r>
        <w:rPr>
          <w:rFonts w:ascii="Meiryo" w:eastAsia="Meiryo" w:hAnsi="Meiryo" w:cs="Meiryo"/>
          <w:color w:val="221F1F"/>
          <w:w w:val="87"/>
          <w:sz w:val="22"/>
          <w:szCs w:val="22"/>
        </w:rPr>
        <w:t>Rather,</w:t>
      </w:r>
      <w:r>
        <w:rPr>
          <w:rFonts w:ascii="Meiryo" w:eastAsia="Meiryo" w:hAnsi="Meiryo" w:cs="Meiryo"/>
          <w:color w:val="221F1F"/>
          <w:spacing w:val="41"/>
          <w:w w:val="87"/>
          <w:sz w:val="22"/>
          <w:szCs w:val="22"/>
        </w:rPr>
        <w:t xml:space="preserve"> </w:t>
      </w:r>
      <w:r>
        <w:rPr>
          <w:rFonts w:ascii="Meiryo" w:eastAsia="Meiryo" w:hAnsi="Meiryo" w:cs="Meiryo"/>
          <w:color w:val="221F1F"/>
          <w:spacing w:val="-5"/>
          <w:w w:val="87"/>
          <w:sz w:val="22"/>
          <w:szCs w:val="22"/>
        </w:rPr>
        <w:t>w</w:t>
      </w:r>
      <w:r>
        <w:rPr>
          <w:rFonts w:ascii="Meiryo" w:eastAsia="Meiryo" w:hAnsi="Meiryo" w:cs="Meiryo"/>
          <w:color w:val="221F1F"/>
          <w:w w:val="87"/>
          <w:sz w:val="22"/>
          <w:szCs w:val="22"/>
        </w:rPr>
        <w:t>e</w:t>
      </w:r>
      <w:r>
        <w:rPr>
          <w:rFonts w:ascii="Meiryo" w:eastAsia="Meiryo" w:hAnsi="Meiryo" w:cs="Meiryo"/>
          <w:color w:val="221F1F"/>
          <w:spacing w:val="-7"/>
          <w:w w:val="87"/>
          <w:sz w:val="22"/>
          <w:szCs w:val="22"/>
        </w:rPr>
        <w:t xml:space="preserve"> </w:t>
      </w:r>
      <w:r>
        <w:rPr>
          <w:rFonts w:ascii="Meiryo" w:eastAsia="Meiryo" w:hAnsi="Meiryo" w:cs="Meiryo"/>
          <w:color w:val="221F1F"/>
          <w:sz w:val="22"/>
          <w:szCs w:val="22"/>
        </w:rPr>
        <w:t>think</w:t>
      </w:r>
      <w:r>
        <w:rPr>
          <w:rFonts w:ascii="Meiryo" w:eastAsia="Meiryo" w:hAnsi="Meiryo" w:cs="Meiryo"/>
          <w:color w:val="221F1F"/>
          <w:spacing w:val="-27"/>
          <w:sz w:val="22"/>
          <w:szCs w:val="22"/>
        </w:rPr>
        <w:t xml:space="preserve"> </w:t>
      </w:r>
      <w:r>
        <w:rPr>
          <w:rFonts w:ascii="Meiryo" w:eastAsia="Meiryo" w:hAnsi="Meiryo" w:cs="Meiryo"/>
          <w:color w:val="221F1F"/>
          <w:w w:val="90"/>
          <w:sz w:val="22"/>
          <w:szCs w:val="22"/>
        </w:rPr>
        <w:t>maternal</w:t>
      </w:r>
      <w:r>
        <w:rPr>
          <w:rFonts w:ascii="Meiryo" w:eastAsia="Meiryo" w:hAnsi="Meiryo" w:cs="Meiryo"/>
          <w:color w:val="221F1F"/>
          <w:spacing w:val="-2"/>
          <w:w w:val="90"/>
          <w:sz w:val="22"/>
          <w:szCs w:val="22"/>
        </w:rPr>
        <w:t xml:space="preserve"> </w:t>
      </w:r>
      <w:r>
        <w:rPr>
          <w:rFonts w:ascii="Meiryo" w:eastAsia="Meiryo" w:hAnsi="Meiryo" w:cs="Meiryo"/>
          <w:color w:val="221F1F"/>
          <w:w w:val="90"/>
          <w:sz w:val="22"/>
          <w:szCs w:val="22"/>
        </w:rPr>
        <w:t>and</w:t>
      </w:r>
      <w:r>
        <w:rPr>
          <w:rFonts w:ascii="Meiryo" w:eastAsia="Meiryo" w:hAnsi="Meiryo" w:cs="Meiryo"/>
          <w:color w:val="221F1F"/>
          <w:spacing w:val="2"/>
          <w:w w:val="90"/>
          <w:sz w:val="22"/>
          <w:szCs w:val="22"/>
        </w:rPr>
        <w:t xml:space="preserve"> </w:t>
      </w:r>
      <w:r>
        <w:rPr>
          <w:rFonts w:ascii="Meiryo" w:eastAsia="Meiryo" w:hAnsi="Meiryo" w:cs="Meiryo"/>
          <w:color w:val="221F1F"/>
          <w:spacing w:val="-5"/>
          <w:w w:val="90"/>
          <w:sz w:val="22"/>
          <w:szCs w:val="22"/>
        </w:rPr>
        <w:t>c</w:t>
      </w:r>
      <w:r>
        <w:rPr>
          <w:rFonts w:ascii="Meiryo" w:eastAsia="Meiryo" w:hAnsi="Meiryo" w:cs="Meiryo"/>
          <w:color w:val="221F1F"/>
          <w:w w:val="90"/>
          <w:sz w:val="22"/>
          <w:szCs w:val="22"/>
        </w:rPr>
        <w:t>hild</w:t>
      </w:r>
      <w:r>
        <w:rPr>
          <w:rFonts w:ascii="Meiryo" w:eastAsia="Meiryo" w:hAnsi="Meiryo" w:cs="Meiryo"/>
          <w:color w:val="221F1F"/>
          <w:spacing w:val="25"/>
          <w:w w:val="90"/>
          <w:sz w:val="22"/>
          <w:szCs w:val="22"/>
        </w:rPr>
        <w:t xml:space="preserve"> </w:t>
      </w:r>
      <w:r>
        <w:rPr>
          <w:rFonts w:ascii="Meiryo" w:eastAsia="Meiryo" w:hAnsi="Meiryo" w:cs="Meiryo"/>
          <w:color w:val="221F1F"/>
          <w:sz w:val="22"/>
          <w:szCs w:val="22"/>
        </w:rPr>
        <w:t>IQ</w:t>
      </w:r>
    </w:p>
    <w:p>
      <w:pPr>
        <w:spacing w:before="5" w:line="252" w:lineRule="auto"/>
        <w:ind w:left="155" w:right="164"/>
        <w:rPr>
          <w:ins w:id="972" w:author="0" w:date="2015-11-12T10:22:00Z"/>
          <w:rFonts w:ascii="Meiryo" w:eastAsia="Meiryo" w:hAnsi="Meiryo" w:cs="Meiryo"/>
          <w:color w:val="221F1F"/>
          <w:sz w:val="22"/>
          <w:szCs w:val="22"/>
        </w:rPr>
      </w:pPr>
      <w:r>
        <w:rPr>
          <w:rFonts w:ascii="Meiryo" w:eastAsia="Meiryo" w:hAnsi="Meiryo" w:cs="Meiryo"/>
          <w:color w:val="221F1F"/>
          <w:w w:val="85"/>
          <w:sz w:val="22"/>
          <w:szCs w:val="22"/>
        </w:rPr>
        <w:t>are</w:t>
      </w:r>
      <w:r>
        <w:rPr>
          <w:rFonts w:ascii="Meiryo" w:eastAsia="Meiryo" w:hAnsi="Meiryo" w:cs="Meiryo"/>
          <w:color w:val="221F1F"/>
          <w:spacing w:val="7"/>
          <w:w w:val="85"/>
          <w:sz w:val="22"/>
          <w:szCs w:val="22"/>
        </w:rPr>
        <w:t xml:space="preserve"> </w:t>
      </w:r>
      <w:r>
        <w:rPr>
          <w:rFonts w:ascii="Meiryo" w:eastAsia="Meiryo" w:hAnsi="Meiryo" w:cs="Meiryo"/>
          <w:color w:val="221F1F"/>
          <w:w w:val="85"/>
          <w:sz w:val="22"/>
          <w:szCs w:val="22"/>
        </w:rPr>
        <w:t xml:space="preserve">indirect </w:t>
      </w:r>
      <w:r>
        <w:rPr>
          <w:rFonts w:ascii="Meiryo" w:eastAsia="Meiryo" w:hAnsi="Meiryo" w:cs="Meiryo"/>
          <w:color w:val="221F1F"/>
          <w:spacing w:val="3"/>
          <w:w w:val="85"/>
          <w:sz w:val="22"/>
          <w:szCs w:val="22"/>
        </w:rPr>
        <w:t xml:space="preserve"> </w:t>
      </w:r>
      <w:r>
        <w:rPr>
          <w:rFonts w:ascii="Meiryo" w:eastAsia="Meiryo" w:hAnsi="Meiryo" w:cs="Meiryo"/>
          <w:color w:val="221F1F"/>
          <w:w w:val="85"/>
          <w:sz w:val="22"/>
          <w:szCs w:val="22"/>
        </w:rPr>
        <w:t>measures</w:t>
      </w:r>
      <w:r>
        <w:rPr>
          <w:rFonts w:ascii="Meiryo" w:eastAsia="Meiryo" w:hAnsi="Meiryo" w:cs="Meiryo"/>
          <w:color w:val="221F1F"/>
          <w:spacing w:val="-10"/>
          <w:w w:val="85"/>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ma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y</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other</w:t>
      </w:r>
      <w:r>
        <w:rPr>
          <w:rFonts w:ascii="Meiryo" w:eastAsia="Meiryo" w:hAnsi="Meiryo" w:cs="Meiryo"/>
          <w:color w:val="221F1F"/>
          <w:spacing w:val="22"/>
          <w:w w:val="86"/>
          <w:sz w:val="22"/>
          <w:szCs w:val="22"/>
        </w:rPr>
        <w:t xml:space="preserve"> </w:t>
      </w:r>
      <w:r>
        <w:rPr>
          <w:rFonts w:ascii="Meiryo" w:eastAsia="Meiryo" w:hAnsi="Meiryo" w:cs="Meiryo"/>
          <w:color w:val="221F1F"/>
          <w:w w:val="86"/>
          <w:sz w:val="22"/>
          <w:szCs w:val="22"/>
        </w:rPr>
        <w:t>household</w:t>
      </w:r>
      <w:r>
        <w:rPr>
          <w:rFonts w:ascii="Meiryo" w:eastAsia="Meiryo" w:hAnsi="Meiryo" w:cs="Meiryo"/>
          <w:color w:val="221F1F"/>
          <w:spacing w:val="20"/>
          <w:w w:val="86"/>
          <w:sz w:val="22"/>
          <w:szCs w:val="22"/>
        </w:rPr>
        <w:t xml:space="preserve"> </w:t>
      </w:r>
      <w:r>
        <w:rPr>
          <w:rFonts w:ascii="Meiryo" w:eastAsia="Meiryo" w:hAnsi="Meiryo" w:cs="Meiryo"/>
          <w:color w:val="221F1F"/>
          <w:w w:val="86"/>
          <w:sz w:val="22"/>
          <w:szCs w:val="22"/>
        </w:rPr>
        <w:t>features,</w:t>
      </w:r>
      <w:r>
        <w:rPr>
          <w:rFonts w:ascii="Meiryo" w:eastAsia="Meiryo" w:hAnsi="Meiryo" w:cs="Meiryo"/>
          <w:color w:val="221F1F"/>
          <w:spacing w:val="1"/>
          <w:w w:val="86"/>
          <w:sz w:val="22"/>
          <w:szCs w:val="22"/>
        </w:rPr>
        <w:t xml:space="preserve"> </w:t>
      </w:r>
      <w:r>
        <w:rPr>
          <w:rFonts w:ascii="Meiryo" w:eastAsia="Meiryo" w:hAnsi="Meiryo" w:cs="Meiryo"/>
          <w:color w:val="221F1F"/>
          <w:w w:val="86"/>
          <w:sz w:val="22"/>
          <w:szCs w:val="22"/>
        </w:rPr>
        <w:t>a</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y</w:t>
      </w:r>
      <w:r>
        <w:rPr>
          <w:rFonts w:ascii="Meiryo" w:eastAsia="Meiryo" w:hAnsi="Meiryo" w:cs="Meiryo"/>
          <w:color w:val="221F1F"/>
          <w:spacing w:val="23"/>
          <w:w w:val="86"/>
          <w:sz w:val="22"/>
          <w:szCs w:val="22"/>
        </w:rPr>
        <w:t xml:space="preserve"> </w:t>
      </w:r>
      <w:r>
        <w:rPr>
          <w:rFonts w:ascii="Meiryo" w:eastAsia="Meiryo" w:hAnsi="Meiryo" w:cs="Meiryo"/>
          <w:color w:val="221F1F"/>
          <w:w w:val="86"/>
          <w:sz w:val="22"/>
          <w:szCs w:val="22"/>
        </w:rPr>
        <w:t>one</w:t>
      </w:r>
      <w:r>
        <w:rPr>
          <w:rFonts w:ascii="Meiryo" w:eastAsia="Meiryo" w:hAnsi="Meiryo" w:cs="Meiryo"/>
          <w:color w:val="221F1F"/>
          <w:spacing w:val="-2"/>
          <w:w w:val="86"/>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whi</w:t>
      </w:r>
      <w:r>
        <w:rPr>
          <w:rFonts w:ascii="Meiryo" w:eastAsia="Meiryo" w:hAnsi="Meiryo" w:cs="Meiryo"/>
          <w:color w:val="221F1F"/>
          <w:spacing w:val="-5"/>
          <w:w w:val="86"/>
          <w:sz w:val="22"/>
          <w:szCs w:val="22"/>
        </w:rPr>
        <w:t>c</w:t>
      </w:r>
      <w:r>
        <w:rPr>
          <w:rFonts w:ascii="Meiryo" w:eastAsia="Meiryo" w:hAnsi="Meiryo" w:cs="Meiryo"/>
          <w:color w:val="221F1F"/>
          <w:w w:val="86"/>
          <w:sz w:val="22"/>
          <w:szCs w:val="22"/>
        </w:rPr>
        <w:t>h</w:t>
      </w:r>
      <w:r>
        <w:rPr>
          <w:rFonts w:ascii="Meiryo" w:eastAsia="Meiryo" w:hAnsi="Meiryo" w:cs="Meiryo"/>
          <w:color w:val="221F1F"/>
          <w:spacing w:val="33"/>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a</w:t>
      </w:r>
      <w:r>
        <w:rPr>
          <w:rFonts w:ascii="Meiryo" w:eastAsia="Meiryo" w:hAnsi="Meiryo" w:cs="Meiryo"/>
          <w:color w:val="221F1F"/>
          <w:w w:val="86"/>
          <w:sz w:val="22"/>
          <w:szCs w:val="22"/>
        </w:rPr>
        <w:t>y</w:t>
      </w:r>
      <w:r>
        <w:rPr>
          <w:rFonts w:ascii="Meiryo" w:eastAsia="Meiryo" w:hAnsi="Meiryo" w:cs="Meiryo"/>
          <w:color w:val="221F1F"/>
          <w:spacing w:val="17"/>
          <w:w w:val="86"/>
          <w:sz w:val="22"/>
          <w:szCs w:val="22"/>
        </w:rPr>
        <w:t xml:space="preserve"> </w:t>
      </w:r>
      <w:r>
        <w:rPr>
          <w:rFonts w:ascii="Meiryo" w:eastAsia="Meiryo" w:hAnsi="Meiryo" w:cs="Meiryo"/>
          <w:color w:val="221F1F"/>
          <w:spacing w:val="5"/>
          <w:w w:val="86"/>
          <w:sz w:val="22"/>
          <w:szCs w:val="22"/>
        </w:rPr>
        <w:t>b</w:t>
      </w:r>
      <w:r>
        <w:rPr>
          <w:rFonts w:ascii="Meiryo" w:eastAsia="Meiryo" w:hAnsi="Meiryo" w:cs="Meiryo"/>
          <w:color w:val="221F1F"/>
          <w:w w:val="86"/>
          <w:sz w:val="22"/>
          <w:szCs w:val="22"/>
        </w:rPr>
        <w:t>e</w:t>
      </w:r>
      <w:r>
        <w:rPr>
          <w:rFonts w:ascii="Meiryo" w:eastAsia="Meiryo" w:hAnsi="Meiryo" w:cs="Meiryo"/>
          <w:color w:val="221F1F"/>
          <w:spacing w:val="6"/>
          <w:w w:val="86"/>
          <w:sz w:val="22"/>
          <w:szCs w:val="22"/>
        </w:rPr>
        <w:t xml:space="preserve"> </w:t>
      </w:r>
      <w:r>
        <w:rPr>
          <w:rFonts w:ascii="Meiryo" w:eastAsia="Meiryo" w:hAnsi="Meiryo" w:cs="Meiryo"/>
          <w:color w:val="221F1F"/>
          <w:sz w:val="22"/>
          <w:szCs w:val="22"/>
        </w:rPr>
        <w:t xml:space="preserve">more </w:t>
      </w:r>
      <w:r>
        <w:rPr>
          <w:rFonts w:ascii="Meiryo" w:eastAsia="Meiryo" w:hAnsi="Meiryo" w:cs="Meiryo"/>
          <w:color w:val="221F1F"/>
          <w:w w:val="88"/>
          <w:sz w:val="22"/>
          <w:szCs w:val="22"/>
        </w:rPr>
        <w:t>pr</w:t>
      </w:r>
      <w:r>
        <w:rPr>
          <w:rFonts w:ascii="Meiryo" w:eastAsia="Meiryo" w:hAnsi="Meiryo" w:cs="Meiryo"/>
          <w:color w:val="221F1F"/>
          <w:spacing w:val="-5"/>
          <w:w w:val="88"/>
          <w:sz w:val="22"/>
          <w:szCs w:val="22"/>
        </w:rPr>
        <w:t>o</w:t>
      </w:r>
      <w:r>
        <w:rPr>
          <w:rFonts w:ascii="Meiryo" w:eastAsia="Meiryo" w:hAnsi="Meiryo" w:cs="Meiryo"/>
          <w:color w:val="221F1F"/>
          <w:w w:val="88"/>
          <w:sz w:val="22"/>
          <w:szCs w:val="22"/>
        </w:rPr>
        <w:t>ximal</w:t>
      </w:r>
      <w:r>
        <w:rPr>
          <w:rFonts w:ascii="Meiryo" w:eastAsia="Meiryo" w:hAnsi="Meiryo" w:cs="Meiryo"/>
          <w:color w:val="221F1F"/>
          <w:spacing w:val="39"/>
          <w:w w:val="88"/>
          <w:sz w:val="22"/>
          <w:szCs w:val="22"/>
        </w:rPr>
        <w:t xml:space="preserve"> </w:t>
      </w:r>
      <w:r>
        <w:rPr>
          <w:rFonts w:ascii="Meiryo" w:eastAsia="Meiryo" w:hAnsi="Meiryo" w:cs="Meiryo"/>
          <w:color w:val="221F1F"/>
          <w:w w:val="88"/>
          <w:sz w:val="22"/>
          <w:szCs w:val="22"/>
        </w:rPr>
        <w:t>as</w:t>
      </w:r>
      <w:r>
        <w:rPr>
          <w:rFonts w:ascii="Meiryo" w:eastAsia="Meiryo" w:hAnsi="Meiryo" w:cs="Meiryo"/>
          <w:color w:val="221F1F"/>
          <w:spacing w:val="-6"/>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causal</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 xml:space="preserve">explanation </w:t>
      </w:r>
      <w:r>
        <w:rPr>
          <w:rFonts w:ascii="Meiryo" w:eastAsia="Meiryo" w:hAnsi="Meiryo" w:cs="Meiryo"/>
          <w:color w:val="221F1F"/>
          <w:spacing w:val="42"/>
          <w:w w:val="88"/>
          <w:sz w:val="22"/>
          <w:szCs w:val="22"/>
        </w:rPr>
        <w:t xml:space="preserve"> </w:t>
      </w:r>
      <w:r>
        <w:rPr>
          <w:rFonts w:ascii="Meiryo" w:eastAsia="Meiryo" w:hAnsi="Meiryo" w:cs="Meiryo"/>
          <w:color w:val="221F1F"/>
          <w:w w:val="88"/>
          <w:sz w:val="22"/>
          <w:szCs w:val="22"/>
        </w:rPr>
        <w:t>income,</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pare</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tal</w:t>
      </w:r>
      <w:r>
        <w:rPr>
          <w:rFonts w:ascii="Meiryo" w:eastAsia="Meiryo" w:hAnsi="Meiryo" w:cs="Meiryo"/>
          <w:color w:val="221F1F"/>
          <w:spacing w:val="22"/>
          <w:w w:val="88"/>
          <w:sz w:val="22"/>
          <w:szCs w:val="22"/>
        </w:rPr>
        <w:t xml:space="preserve"> </w:t>
      </w:r>
      <w:r>
        <w:rPr>
          <w:rFonts w:ascii="Meiryo" w:eastAsia="Meiryo" w:hAnsi="Meiryo" w:cs="Meiryo"/>
          <w:color w:val="221F1F"/>
          <w:w w:val="88"/>
          <w:sz w:val="22"/>
          <w:szCs w:val="22"/>
        </w:rPr>
        <w:t>education,</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family</w:t>
      </w:r>
      <w:r>
        <w:rPr>
          <w:rFonts w:ascii="Meiryo" w:eastAsia="Meiryo" w:hAnsi="Meiryo" w:cs="Meiryo"/>
          <w:color w:val="221F1F"/>
          <w:spacing w:val="35"/>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teraction.</w:t>
      </w:r>
      <w:r>
        <w:rPr>
          <w:rFonts w:ascii="Meiryo" w:eastAsia="Meiryo" w:hAnsi="Meiryo" w:cs="Meiryo"/>
          <w:color w:val="221F1F"/>
          <w:spacing w:val="56"/>
          <w:w w:val="88"/>
          <w:sz w:val="22"/>
          <w:szCs w:val="22"/>
        </w:rPr>
        <w:t xml:space="preserve"> </w:t>
      </w:r>
      <w:r>
        <w:rPr>
          <w:rFonts w:ascii="Meiryo" w:eastAsia="Meiryo" w:hAnsi="Meiryo" w:cs="Meiryo"/>
          <w:color w:val="221F1F"/>
          <w:sz w:val="22"/>
          <w:szCs w:val="22"/>
        </w:rPr>
        <w:t xml:space="preserve">Or, </w:t>
      </w:r>
      <w:r>
        <w:rPr>
          <w:rFonts w:ascii="Meiryo" w:eastAsia="Meiryo" w:hAnsi="Meiryo" w:cs="Meiryo"/>
          <w:color w:val="221F1F"/>
          <w:w w:val="87"/>
          <w:sz w:val="22"/>
          <w:szCs w:val="22"/>
        </w:rPr>
        <w:t>the</w:t>
      </w:r>
      <w:r>
        <w:rPr>
          <w:rFonts w:ascii="Meiryo" w:eastAsia="Meiryo" w:hAnsi="Meiryo" w:cs="Meiryo"/>
          <w:color w:val="221F1F"/>
          <w:spacing w:val="12"/>
          <w:w w:val="87"/>
          <w:sz w:val="22"/>
          <w:szCs w:val="22"/>
        </w:rPr>
        <w:t xml:space="preserve"> </w:t>
      </w:r>
      <w:r>
        <w:rPr>
          <w:rFonts w:ascii="Meiryo" w:eastAsia="Meiryo" w:hAnsi="Meiryo" w:cs="Meiryo"/>
          <w:color w:val="221F1F"/>
          <w:w w:val="87"/>
          <w:sz w:val="22"/>
          <w:szCs w:val="22"/>
        </w:rPr>
        <w:t>whole</w:t>
      </w:r>
      <w:r>
        <w:rPr>
          <w:rFonts w:ascii="Meiryo" w:eastAsia="Meiryo" w:hAnsi="Meiryo" w:cs="Meiryo"/>
          <w:color w:val="221F1F"/>
          <w:spacing w:val="9"/>
          <w:w w:val="87"/>
          <w:sz w:val="22"/>
          <w:szCs w:val="22"/>
        </w:rPr>
        <w:t xml:space="preserve"> </w:t>
      </w:r>
      <w:r>
        <w:rPr>
          <w:rFonts w:ascii="Meiryo" w:eastAsia="Meiryo" w:hAnsi="Meiryo" w:cs="Meiryo"/>
          <w:color w:val="221F1F"/>
          <w:w w:val="87"/>
          <w:sz w:val="22"/>
          <w:szCs w:val="22"/>
        </w:rPr>
        <w:t>pa</w:t>
      </w:r>
      <w:r>
        <w:rPr>
          <w:rFonts w:ascii="Meiryo" w:eastAsia="Meiryo" w:hAnsi="Meiryo" w:cs="Meiryo"/>
          <w:color w:val="221F1F"/>
          <w:spacing w:val="-5"/>
          <w:w w:val="87"/>
          <w:sz w:val="22"/>
          <w:szCs w:val="22"/>
        </w:rPr>
        <w:t>c</w:t>
      </w:r>
      <w:r>
        <w:rPr>
          <w:rFonts w:ascii="Meiryo" w:eastAsia="Meiryo" w:hAnsi="Meiryo" w:cs="Meiryo"/>
          <w:color w:val="221F1F"/>
          <w:w w:val="87"/>
          <w:sz w:val="22"/>
          <w:szCs w:val="22"/>
        </w:rPr>
        <w:t>kage</w:t>
      </w:r>
      <w:r>
        <w:rPr>
          <w:rFonts w:ascii="Meiryo" w:eastAsia="Meiryo" w:hAnsi="Meiryo" w:cs="Meiryo"/>
          <w:color w:val="221F1F"/>
          <w:spacing w:val="2"/>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w w:val="86"/>
          <w:sz w:val="22"/>
          <w:szCs w:val="22"/>
        </w:rPr>
        <w:t>these</w:t>
      </w:r>
      <w:r>
        <w:rPr>
          <w:rFonts w:ascii="Meiryo" w:eastAsia="Meiryo" w:hAnsi="Meiryo" w:cs="Meiryo"/>
          <w:color w:val="221F1F"/>
          <w:spacing w:val="-2"/>
          <w:w w:val="86"/>
          <w:sz w:val="22"/>
          <w:szCs w:val="22"/>
        </w:rPr>
        <w:t xml:space="preserve"> </w:t>
      </w:r>
      <w:r>
        <w:rPr>
          <w:rFonts w:ascii="Meiryo" w:eastAsia="Meiryo" w:hAnsi="Meiryo" w:cs="Meiryo"/>
          <w:color w:val="221F1F"/>
          <w:w w:val="86"/>
          <w:sz w:val="22"/>
          <w:szCs w:val="22"/>
        </w:rPr>
        <w:t>features</w:t>
      </w:r>
      <w:r>
        <w:rPr>
          <w:rFonts w:ascii="Meiryo" w:eastAsia="Meiryo" w:hAnsi="Meiryo" w:cs="Meiryo"/>
          <w:color w:val="221F1F"/>
          <w:spacing w:val="10"/>
          <w:w w:val="86"/>
          <w:sz w:val="22"/>
          <w:szCs w:val="22"/>
        </w:rPr>
        <w:t xml:space="preserve"> </w:t>
      </w:r>
      <w:r>
        <w:rPr>
          <w:rFonts w:ascii="Meiryo" w:eastAsia="Meiryo" w:hAnsi="Meiryo" w:cs="Meiryo"/>
          <w:color w:val="221F1F"/>
          <w:w w:val="86"/>
          <w:sz w:val="22"/>
          <w:szCs w:val="22"/>
        </w:rPr>
        <w:t>m</w:t>
      </w:r>
      <w:r>
        <w:rPr>
          <w:rFonts w:ascii="Meiryo" w:eastAsia="Meiryo" w:hAnsi="Meiryo" w:cs="Meiryo"/>
          <w:color w:val="221F1F"/>
          <w:spacing w:val="-5"/>
          <w:w w:val="86"/>
          <w:sz w:val="22"/>
          <w:szCs w:val="22"/>
        </w:rPr>
        <w:t>a</w:t>
      </w:r>
      <w:r>
        <w:rPr>
          <w:rFonts w:ascii="Meiryo" w:eastAsia="Meiryo" w:hAnsi="Meiryo" w:cs="Meiryo"/>
          <w:color w:val="221F1F"/>
          <w:w w:val="86"/>
          <w:sz w:val="22"/>
          <w:szCs w:val="22"/>
        </w:rPr>
        <w:t>y</w:t>
      </w:r>
      <w:r>
        <w:rPr>
          <w:rFonts w:ascii="Meiryo" w:eastAsia="Meiryo" w:hAnsi="Meiryo" w:cs="Meiryo"/>
          <w:color w:val="221F1F"/>
          <w:spacing w:val="17"/>
          <w:w w:val="86"/>
          <w:sz w:val="22"/>
          <w:szCs w:val="22"/>
        </w:rPr>
        <w:t xml:space="preserve"> </w:t>
      </w:r>
      <w:r>
        <w:rPr>
          <w:rFonts w:ascii="Meiryo" w:eastAsia="Meiryo" w:hAnsi="Meiryo" w:cs="Meiryo"/>
          <w:color w:val="221F1F"/>
          <w:w w:val="86"/>
          <w:sz w:val="22"/>
          <w:szCs w:val="22"/>
        </w:rPr>
        <w:t>stand</w:t>
      </w:r>
      <w:r>
        <w:rPr>
          <w:rFonts w:ascii="Meiryo" w:eastAsia="Meiryo" w:hAnsi="Meiryo" w:cs="Meiryo"/>
          <w:color w:val="221F1F"/>
          <w:spacing w:val="27"/>
          <w:w w:val="86"/>
          <w:sz w:val="22"/>
          <w:szCs w:val="22"/>
        </w:rPr>
        <w:t xml:space="preserve"> </w:t>
      </w:r>
      <w:r>
        <w:rPr>
          <w:rFonts w:ascii="Meiryo" w:eastAsia="Meiryo" w:hAnsi="Meiryo" w:cs="Meiryo"/>
          <w:color w:val="221F1F"/>
          <w:sz w:val="22"/>
          <w:szCs w:val="22"/>
        </w:rPr>
        <w:t>in</w:t>
      </w:r>
      <w:r>
        <w:rPr>
          <w:rFonts w:ascii="Meiryo" w:eastAsia="Meiryo" w:hAnsi="Meiryo" w:cs="Meiryo"/>
          <w:color w:val="221F1F"/>
          <w:spacing w:val="-11"/>
          <w:sz w:val="22"/>
          <w:szCs w:val="22"/>
        </w:rPr>
        <w:t xml:space="preserve"> </w:t>
      </w:r>
      <w:r>
        <w:rPr>
          <w:rFonts w:ascii="Meiryo" w:eastAsia="Meiryo" w:hAnsi="Meiryo" w:cs="Meiryo"/>
          <w:color w:val="221F1F"/>
          <w:w w:val="89"/>
          <w:sz w:val="22"/>
          <w:szCs w:val="22"/>
        </w:rPr>
        <w:t>for</w:t>
      </w:r>
      <w:r>
        <w:rPr>
          <w:rFonts w:ascii="Meiryo" w:eastAsia="Meiryo" w:hAnsi="Meiryo" w:cs="Meiryo"/>
          <w:color w:val="221F1F"/>
          <w:spacing w:val="8"/>
          <w:w w:val="89"/>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general</w:t>
      </w:r>
      <w:r>
        <w:rPr>
          <w:rFonts w:ascii="Meiryo" w:eastAsia="Meiryo" w:hAnsi="Meiryo" w:cs="Meiryo"/>
          <w:color w:val="221F1F"/>
          <w:spacing w:val="-6"/>
          <w:w w:val="87"/>
          <w:sz w:val="22"/>
          <w:szCs w:val="22"/>
        </w:rPr>
        <w:t xml:space="preserve"> </w:t>
      </w:r>
      <w:r>
        <w:rPr>
          <w:rFonts w:ascii="Meiryo" w:eastAsia="Meiryo" w:hAnsi="Meiryo" w:cs="Meiryo"/>
          <w:color w:val="221F1F"/>
          <w:w w:val="87"/>
          <w:sz w:val="22"/>
          <w:szCs w:val="22"/>
        </w:rPr>
        <w:t>e</w:t>
      </w:r>
      <w:r>
        <w:rPr>
          <w:rFonts w:ascii="Meiryo" w:eastAsia="Meiryo" w:hAnsi="Meiryo" w:cs="Meiryo"/>
          <w:color w:val="221F1F"/>
          <w:spacing w:val="-5"/>
          <w:w w:val="87"/>
          <w:sz w:val="22"/>
          <w:szCs w:val="22"/>
        </w:rPr>
        <w:t>n</w:t>
      </w:r>
      <w:r>
        <w:rPr>
          <w:rFonts w:ascii="Meiryo" w:eastAsia="Meiryo" w:hAnsi="Meiryo" w:cs="Meiryo"/>
          <w:color w:val="221F1F"/>
          <w:w w:val="87"/>
          <w:sz w:val="22"/>
          <w:szCs w:val="22"/>
        </w:rPr>
        <w:t>vironme</w:t>
      </w:r>
      <w:r>
        <w:rPr>
          <w:rFonts w:ascii="Meiryo" w:eastAsia="Meiryo" w:hAnsi="Meiryo" w:cs="Meiryo"/>
          <w:color w:val="221F1F"/>
          <w:spacing w:val="-4"/>
          <w:w w:val="87"/>
          <w:sz w:val="22"/>
          <w:szCs w:val="22"/>
        </w:rPr>
        <w:t>n</w:t>
      </w:r>
      <w:r>
        <w:rPr>
          <w:rFonts w:ascii="Meiryo" w:eastAsia="Meiryo" w:hAnsi="Meiryo" w:cs="Meiryo"/>
          <w:color w:val="221F1F"/>
          <w:w w:val="87"/>
          <w:sz w:val="22"/>
          <w:szCs w:val="22"/>
        </w:rPr>
        <w:t>tal</w:t>
      </w:r>
      <w:r>
        <w:rPr>
          <w:rFonts w:ascii="Meiryo" w:eastAsia="Meiryo" w:hAnsi="Meiryo" w:cs="Meiryo"/>
          <w:color w:val="221F1F"/>
          <w:spacing w:val="31"/>
          <w:w w:val="87"/>
          <w:sz w:val="22"/>
          <w:szCs w:val="22"/>
        </w:rPr>
        <w:t xml:space="preserve"> </w:t>
      </w:r>
      <w:r>
        <w:rPr>
          <w:rFonts w:ascii="Meiryo" w:eastAsia="Meiryo" w:hAnsi="Meiryo" w:cs="Meiryo"/>
          <w:color w:val="221F1F"/>
          <w:w w:val="87"/>
          <w:sz w:val="22"/>
          <w:szCs w:val="22"/>
        </w:rPr>
        <w:t>factor,</w:t>
      </w:r>
      <w:r>
        <w:rPr>
          <w:rFonts w:ascii="Meiryo" w:eastAsia="Meiryo" w:hAnsi="Meiryo" w:cs="Meiryo"/>
          <w:color w:val="221F1F"/>
          <w:spacing w:val="17"/>
          <w:w w:val="87"/>
          <w:sz w:val="22"/>
          <w:szCs w:val="22"/>
        </w:rPr>
        <w:t xml:space="preserve"> </w:t>
      </w:r>
      <w:r>
        <w:rPr>
          <w:rFonts w:ascii="Meiryo" w:eastAsia="Meiryo" w:hAnsi="Meiryo" w:cs="Meiryo"/>
          <w:color w:val="221F1F"/>
          <w:sz w:val="22"/>
          <w:szCs w:val="22"/>
        </w:rPr>
        <w:t>a “little</w:t>
      </w:r>
      <w:r>
        <w:rPr>
          <w:rFonts w:ascii="Meiryo" w:eastAsia="Meiryo" w:hAnsi="Meiryo" w:cs="Meiryo"/>
          <w:color w:val="221F1F"/>
          <w:spacing w:val="-6"/>
          <w:sz w:val="22"/>
          <w:szCs w:val="22"/>
        </w:rPr>
        <w:t xml:space="preserve"> </w:t>
      </w:r>
      <w:r>
        <w:rPr>
          <w:rFonts w:ascii="Meiryo" w:eastAsia="Meiryo" w:hAnsi="Meiryo" w:cs="Meiryo"/>
          <w:color w:val="221F1F"/>
          <w:w w:val="88"/>
          <w:sz w:val="22"/>
          <w:szCs w:val="22"/>
        </w:rPr>
        <w:t>e,”</w:t>
      </w:r>
      <w:r>
        <w:rPr>
          <w:rFonts w:ascii="Meiryo" w:eastAsia="Meiryo" w:hAnsi="Meiryo" w:cs="Meiryo"/>
          <w:color w:val="221F1F"/>
          <w:spacing w:val="2"/>
          <w:w w:val="88"/>
          <w:sz w:val="22"/>
          <w:szCs w:val="22"/>
        </w:rPr>
        <w:t xml:space="preserve"> </w:t>
      </w:r>
      <w:r>
        <w:rPr>
          <w:rFonts w:ascii="Meiryo" w:eastAsia="Meiryo" w:hAnsi="Meiryo" w:cs="Meiryo"/>
          <w:color w:val="221F1F"/>
          <w:w w:val="88"/>
          <w:sz w:val="22"/>
          <w:szCs w:val="22"/>
        </w:rPr>
        <w:t>whi</w:t>
      </w:r>
      <w:r>
        <w:rPr>
          <w:rFonts w:ascii="Meiryo" w:eastAsia="Meiryo" w:hAnsi="Meiryo" w:cs="Meiryo"/>
          <w:color w:val="221F1F"/>
          <w:spacing w:val="-5"/>
          <w:w w:val="88"/>
          <w:sz w:val="22"/>
          <w:szCs w:val="22"/>
        </w:rPr>
        <w:t>c</w:t>
      </w:r>
      <w:r>
        <w:rPr>
          <w:rFonts w:ascii="Meiryo" w:eastAsia="Meiryo" w:hAnsi="Meiryo" w:cs="Meiryo"/>
          <w:color w:val="221F1F"/>
          <w:w w:val="88"/>
          <w:sz w:val="22"/>
          <w:szCs w:val="22"/>
        </w:rPr>
        <w:t>h</w:t>
      </w:r>
      <w:r>
        <w:rPr>
          <w:rFonts w:ascii="Meiryo" w:eastAsia="Meiryo" w:hAnsi="Meiryo" w:cs="Meiryo"/>
          <w:color w:val="221F1F"/>
          <w:spacing w:val="20"/>
          <w:w w:val="88"/>
          <w:sz w:val="22"/>
          <w:szCs w:val="22"/>
        </w:rPr>
        <w:t xml:space="preserve"> </w:t>
      </w:r>
      <w:r>
        <w:rPr>
          <w:rFonts w:ascii="Meiryo" w:eastAsia="Meiryo" w:hAnsi="Meiryo" w:cs="Meiryo"/>
          <w:color w:val="221F1F"/>
          <w:w w:val="88"/>
          <w:sz w:val="22"/>
          <w:szCs w:val="22"/>
        </w:rPr>
        <w:t>indexes</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the</w:t>
      </w:r>
      <w:r>
        <w:rPr>
          <w:rFonts w:ascii="Meiryo" w:eastAsia="Meiryo" w:hAnsi="Meiryo" w:cs="Meiryo"/>
          <w:color w:val="221F1F"/>
          <w:spacing w:val="8"/>
          <w:w w:val="88"/>
          <w:sz w:val="22"/>
          <w:szCs w:val="22"/>
        </w:rPr>
        <w:t xml:space="preserve"> </w:t>
      </w:r>
      <w:r>
        <w:rPr>
          <w:rFonts w:ascii="Meiryo" w:eastAsia="Meiryo" w:hAnsi="Meiryo" w:cs="Meiryo"/>
          <w:color w:val="221F1F"/>
          <w:w w:val="88"/>
          <w:sz w:val="22"/>
          <w:szCs w:val="22"/>
        </w:rPr>
        <w:t>quali</w:t>
      </w:r>
      <w:r>
        <w:rPr>
          <w:rFonts w:ascii="Meiryo" w:eastAsia="Meiryo" w:hAnsi="Meiryo" w:cs="Meiryo"/>
          <w:color w:val="221F1F"/>
          <w:spacing w:val="-4"/>
          <w:w w:val="88"/>
          <w:sz w:val="22"/>
          <w:szCs w:val="22"/>
        </w:rPr>
        <w:t>t</w:t>
      </w:r>
      <w:r>
        <w:rPr>
          <w:rFonts w:ascii="Meiryo" w:eastAsia="Meiryo" w:hAnsi="Meiryo" w:cs="Meiryo"/>
          <w:color w:val="221F1F"/>
          <w:w w:val="88"/>
          <w:sz w:val="22"/>
          <w:szCs w:val="22"/>
        </w:rPr>
        <w:t>y</w:t>
      </w:r>
      <w:r>
        <w:rPr>
          <w:rFonts w:ascii="Meiryo" w:eastAsia="Meiryo" w:hAnsi="Meiryo" w:cs="Meiryo"/>
          <w:color w:val="221F1F"/>
          <w:spacing w:val="43"/>
          <w:w w:val="88"/>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28"/>
          <w:sz w:val="22"/>
          <w:szCs w:val="22"/>
        </w:rPr>
        <w:t xml:space="preserve"> </w:t>
      </w:r>
      <w:r>
        <w:rPr>
          <w:rFonts w:ascii="Meiryo" w:eastAsia="Meiryo" w:hAnsi="Meiryo" w:cs="Meiryo"/>
          <w:color w:val="221F1F"/>
          <w:w w:val="86"/>
          <w:sz w:val="22"/>
          <w:szCs w:val="22"/>
        </w:rPr>
        <w:t>home</w:t>
      </w:r>
      <w:r>
        <w:rPr>
          <w:rFonts w:ascii="Meiryo" w:eastAsia="Meiryo" w:hAnsi="Meiryo" w:cs="Meiryo"/>
          <w:color w:val="221F1F"/>
          <w:spacing w:val="3"/>
          <w:w w:val="86"/>
          <w:sz w:val="22"/>
          <w:szCs w:val="22"/>
        </w:rPr>
        <w:t xml:space="preserve"> </w:t>
      </w:r>
      <w:r>
        <w:rPr>
          <w:rFonts w:ascii="Meiryo" w:eastAsia="Meiryo" w:hAnsi="Meiryo" w:cs="Meiryo"/>
          <w:color w:val="221F1F"/>
          <w:w w:val="86"/>
          <w:sz w:val="22"/>
          <w:szCs w:val="22"/>
        </w:rPr>
        <w:t>e</w:t>
      </w:r>
      <w:r>
        <w:rPr>
          <w:rFonts w:ascii="Meiryo" w:eastAsia="Meiryo" w:hAnsi="Meiryo" w:cs="Meiryo"/>
          <w:color w:val="221F1F"/>
          <w:spacing w:val="-5"/>
          <w:w w:val="86"/>
          <w:sz w:val="22"/>
          <w:szCs w:val="22"/>
        </w:rPr>
        <w:t>n</w:t>
      </w:r>
      <w:r>
        <w:rPr>
          <w:rFonts w:ascii="Meiryo" w:eastAsia="Meiryo" w:hAnsi="Meiryo" w:cs="Meiryo"/>
          <w:color w:val="221F1F"/>
          <w:w w:val="86"/>
          <w:sz w:val="22"/>
          <w:szCs w:val="22"/>
        </w:rPr>
        <w:t>vironme</w:t>
      </w:r>
      <w:r>
        <w:rPr>
          <w:rFonts w:ascii="Meiryo" w:eastAsia="Meiryo" w:hAnsi="Meiryo" w:cs="Meiryo"/>
          <w:color w:val="221F1F"/>
          <w:spacing w:val="-4"/>
          <w:w w:val="86"/>
          <w:sz w:val="22"/>
          <w:szCs w:val="22"/>
        </w:rPr>
        <w:t>n</w:t>
      </w:r>
      <w:r>
        <w:rPr>
          <w:rFonts w:ascii="Meiryo" w:eastAsia="Meiryo" w:hAnsi="Meiryo" w:cs="Meiryo"/>
          <w:color w:val="221F1F"/>
          <w:w w:val="86"/>
          <w:sz w:val="22"/>
          <w:szCs w:val="22"/>
        </w:rPr>
        <w:t xml:space="preserve">t </w:t>
      </w:r>
      <w:r>
        <w:rPr>
          <w:rFonts w:ascii="Meiryo" w:eastAsia="Meiryo" w:hAnsi="Meiryo" w:cs="Meiryo"/>
          <w:color w:val="221F1F"/>
          <w:spacing w:val="43"/>
          <w:w w:val="86"/>
          <w:sz w:val="22"/>
          <w:szCs w:val="22"/>
        </w:rPr>
        <w:t xml:space="preserve"> </w:t>
      </w:r>
      <w:r>
        <w:rPr>
          <w:rFonts w:ascii="Meiryo" w:eastAsia="Meiryo" w:hAnsi="Meiryo" w:cs="Meiryo"/>
          <w:color w:val="221F1F"/>
          <w:sz w:val="22"/>
          <w:szCs w:val="22"/>
        </w:rPr>
        <w:t>a</w:t>
      </w:r>
      <w:r>
        <w:rPr>
          <w:rFonts w:ascii="Meiryo" w:eastAsia="Meiryo" w:hAnsi="Meiryo" w:cs="Meiryo"/>
          <w:color w:val="221F1F"/>
          <w:spacing w:val="-19"/>
          <w:sz w:val="22"/>
          <w:szCs w:val="22"/>
        </w:rPr>
        <w:t xml:space="preserve"> </w:t>
      </w:r>
      <w:r>
        <w:rPr>
          <w:rFonts w:ascii="Meiryo" w:eastAsia="Meiryo" w:hAnsi="Meiryo" w:cs="Meiryo"/>
          <w:color w:val="221F1F"/>
          <w:w w:val="87"/>
          <w:sz w:val="22"/>
          <w:szCs w:val="22"/>
        </w:rPr>
        <w:t>com</w:t>
      </w:r>
      <w:r>
        <w:rPr>
          <w:rFonts w:ascii="Meiryo" w:eastAsia="Meiryo" w:hAnsi="Meiryo" w:cs="Meiryo"/>
          <w:color w:val="221F1F"/>
          <w:spacing w:val="5"/>
          <w:w w:val="87"/>
          <w:sz w:val="22"/>
          <w:szCs w:val="22"/>
        </w:rPr>
        <w:t>p</w:t>
      </w:r>
      <w:r>
        <w:rPr>
          <w:rFonts w:ascii="Meiryo" w:eastAsia="Meiryo" w:hAnsi="Meiryo" w:cs="Meiryo"/>
          <w:color w:val="221F1F"/>
          <w:w w:val="87"/>
          <w:sz w:val="22"/>
          <w:szCs w:val="22"/>
        </w:rPr>
        <w:t>osite</w:t>
      </w:r>
      <w:r>
        <w:rPr>
          <w:rFonts w:ascii="Meiryo" w:eastAsia="Meiryo" w:hAnsi="Meiryo" w:cs="Meiryo"/>
          <w:color w:val="221F1F"/>
          <w:spacing w:val="9"/>
          <w:w w:val="87"/>
          <w:sz w:val="22"/>
          <w:szCs w:val="22"/>
        </w:rPr>
        <w:t xml:space="preserve"> </w:t>
      </w:r>
      <w:r>
        <w:rPr>
          <w:rFonts w:ascii="Meiryo" w:eastAsia="Meiryo" w:hAnsi="Meiryo" w:cs="Meiryo"/>
          <w:color w:val="221F1F"/>
          <w:sz w:val="22"/>
          <w:szCs w:val="22"/>
        </w:rPr>
        <w:t>of</w:t>
      </w:r>
      <w:r>
        <w:rPr>
          <w:rFonts w:ascii="Meiryo" w:eastAsia="Meiryo" w:hAnsi="Meiryo" w:cs="Meiryo"/>
          <w:color w:val="221F1F"/>
          <w:spacing w:val="-30"/>
          <w:sz w:val="22"/>
          <w:szCs w:val="22"/>
        </w:rPr>
        <w:t xml:space="preserve"> </w:t>
      </w:r>
      <w:r>
        <w:rPr>
          <w:rFonts w:ascii="Meiryo" w:eastAsia="Meiryo" w:hAnsi="Meiryo" w:cs="Meiryo"/>
          <w:color w:val="221F1F"/>
          <w:sz w:val="22"/>
          <w:szCs w:val="22"/>
        </w:rPr>
        <w:t>pare</w:t>
      </w:r>
      <w:r>
        <w:rPr>
          <w:rFonts w:ascii="Meiryo" w:eastAsia="Meiryo" w:hAnsi="Meiryo" w:cs="Meiryo"/>
          <w:color w:val="221F1F"/>
          <w:spacing w:val="-6"/>
          <w:sz w:val="22"/>
          <w:szCs w:val="22"/>
        </w:rPr>
        <w:t>n</w:t>
      </w:r>
      <w:r>
        <w:rPr>
          <w:rFonts w:ascii="Meiryo" w:eastAsia="Meiryo" w:hAnsi="Meiryo" w:cs="Meiryo"/>
          <w:color w:val="221F1F"/>
          <w:sz w:val="22"/>
          <w:szCs w:val="22"/>
        </w:rPr>
        <w:t xml:space="preserve">tal </w:t>
      </w:r>
      <w:r>
        <w:rPr>
          <w:rFonts w:ascii="Meiryo" w:eastAsia="Meiryo" w:hAnsi="Meiryo" w:cs="Meiryo"/>
          <w:color w:val="221F1F"/>
          <w:w w:val="88"/>
          <w:sz w:val="22"/>
          <w:szCs w:val="22"/>
        </w:rPr>
        <w:t>income,</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i</w:t>
      </w:r>
      <w:r>
        <w:rPr>
          <w:rFonts w:ascii="Meiryo" w:eastAsia="Meiryo" w:hAnsi="Meiryo" w:cs="Meiryo"/>
          <w:color w:val="221F1F"/>
          <w:spacing w:val="-5"/>
          <w:w w:val="88"/>
          <w:sz w:val="22"/>
          <w:szCs w:val="22"/>
        </w:rPr>
        <w:t>n</w:t>
      </w:r>
      <w:r>
        <w:rPr>
          <w:rFonts w:ascii="Meiryo" w:eastAsia="Meiryo" w:hAnsi="Meiryo" w:cs="Meiryo"/>
          <w:color w:val="221F1F"/>
          <w:w w:val="88"/>
          <w:sz w:val="22"/>
          <w:szCs w:val="22"/>
        </w:rPr>
        <w:t>telligence,</w:t>
      </w:r>
      <w:r>
        <w:rPr>
          <w:rFonts w:ascii="Meiryo" w:eastAsia="Meiryo" w:hAnsi="Meiryo" w:cs="Meiryo"/>
          <w:color w:val="221F1F"/>
          <w:spacing w:val="10"/>
          <w:w w:val="88"/>
          <w:sz w:val="22"/>
          <w:szCs w:val="22"/>
        </w:rPr>
        <w:t xml:space="preserve"> </w:t>
      </w:r>
      <w:r>
        <w:rPr>
          <w:rFonts w:ascii="Meiryo" w:eastAsia="Meiryo" w:hAnsi="Meiryo" w:cs="Meiryo"/>
          <w:color w:val="221F1F"/>
          <w:w w:val="88"/>
          <w:sz w:val="22"/>
          <w:szCs w:val="22"/>
        </w:rPr>
        <w:t>education,</w:t>
      </w:r>
      <w:r>
        <w:rPr>
          <w:rFonts w:ascii="Meiryo" w:eastAsia="Meiryo" w:hAnsi="Meiryo" w:cs="Meiryo"/>
          <w:color w:val="221F1F"/>
          <w:spacing w:val="9"/>
          <w:w w:val="88"/>
          <w:sz w:val="22"/>
          <w:szCs w:val="22"/>
        </w:rPr>
        <w:t xml:space="preserve"> </w:t>
      </w:r>
      <w:r>
        <w:rPr>
          <w:rFonts w:ascii="Meiryo" w:eastAsia="Meiryo" w:hAnsi="Meiryo" w:cs="Meiryo"/>
          <w:color w:val="221F1F"/>
          <w:w w:val="88"/>
          <w:sz w:val="22"/>
          <w:szCs w:val="22"/>
        </w:rPr>
        <w:t>family</w:t>
      </w:r>
      <w:r>
        <w:rPr>
          <w:rFonts w:ascii="Meiryo" w:eastAsia="Meiryo" w:hAnsi="Meiryo" w:cs="Meiryo"/>
          <w:color w:val="221F1F"/>
          <w:spacing w:val="35"/>
          <w:w w:val="88"/>
          <w:sz w:val="22"/>
          <w:szCs w:val="22"/>
        </w:rPr>
        <w:t xml:space="preserve"> </w:t>
      </w:r>
      <w:r>
        <w:rPr>
          <w:rFonts w:ascii="Meiryo" w:eastAsia="Meiryo" w:hAnsi="Meiryo" w:cs="Meiryo"/>
          <w:color w:val="221F1F"/>
          <w:sz w:val="22"/>
          <w:szCs w:val="22"/>
        </w:rPr>
        <w:t>i</w:t>
      </w:r>
      <w:r>
        <w:rPr>
          <w:rFonts w:ascii="Meiryo" w:eastAsia="Meiryo" w:hAnsi="Meiryo" w:cs="Meiryo"/>
          <w:color w:val="221F1F"/>
          <w:spacing w:val="-6"/>
          <w:sz w:val="22"/>
          <w:szCs w:val="22"/>
        </w:rPr>
        <w:t>n</w:t>
      </w:r>
      <w:r>
        <w:rPr>
          <w:rFonts w:ascii="Meiryo" w:eastAsia="Meiryo" w:hAnsi="Meiryo" w:cs="Meiryo"/>
          <w:color w:val="221F1F"/>
          <w:sz w:val="22"/>
          <w:szCs w:val="22"/>
        </w:rPr>
        <w:t>teraction.</w:t>
      </w:r>
      <w:ins w:id="973" w:author="0" w:date="2015-11-12T22:00:00Z">
        <w:r>
          <w:rPr>
            <w:rFonts w:ascii="Meiryo" w:eastAsia="Meiryo" w:hAnsi="Meiryo" w:cs="Meiryo"/>
            <w:color w:val="221F1F"/>
            <w:sz w:val="22"/>
            <w:szCs w:val="22"/>
          </w:rPr>
          <w:t xml:space="preserve">  [interesting, similar concluding remarks to the ones I wrote above.  I like yours as well as mine, or feel free to blend them.]</w:t>
        </w:r>
      </w:ins>
    </w:p>
    <w:p>
      <w:pPr>
        <w:spacing w:before="5" w:line="252" w:lineRule="auto"/>
        <w:ind w:left="155" w:right="164"/>
        <w:rPr>
          <w:ins w:id="974" w:author="0" w:date="2015-11-12T10:22:00Z"/>
          <w:rFonts w:ascii="Meiryo" w:eastAsia="Meiryo" w:hAnsi="Meiryo" w:cs="Meiryo"/>
          <w:sz w:val="22"/>
          <w:szCs w:val="22"/>
        </w:rPr>
      </w:pPr>
    </w:p>
    <w:p>
      <w:pPr>
        <w:spacing w:before="5" w:line="252" w:lineRule="auto"/>
        <w:ind w:left="155" w:right="164"/>
        <w:rPr>
          <w:ins w:id="975" w:author="0" w:date="2015-11-12T10:22:00Z"/>
          <w:rFonts w:ascii="Meiryo" w:eastAsia="Meiryo" w:hAnsi="Meiryo" w:cs="Meiryo"/>
          <w:sz w:val="22"/>
          <w:szCs w:val="22"/>
        </w:rPr>
      </w:pPr>
      <w:ins w:id="976" w:author="0" w:date="2015-11-12T10:22:00Z">
        <w:r>
          <w:rPr>
            <w:rFonts w:ascii="Meiryo" w:eastAsia="Meiryo" w:hAnsi="Meiryo" w:cs="Meiryo"/>
            <w:sz w:val="22"/>
            <w:szCs w:val="22"/>
          </w:rPr>
          <w:t>Should add as cites</w:t>
        </w:r>
      </w:ins>
    </w:p>
    <w:p>
      <w:pPr>
        <w:spacing w:before="5" w:line="252" w:lineRule="auto"/>
        <w:ind w:left="155" w:right="164"/>
        <w:rPr>
          <w:ins w:id="977" w:author="0" w:date="2015-11-12T10:22:00Z"/>
          <w:rFonts w:ascii="Meiryo" w:eastAsia="Meiryo" w:hAnsi="Meiryo" w:cs="Meiryo"/>
          <w:sz w:val="22"/>
          <w:szCs w:val="22"/>
        </w:rPr>
      </w:pPr>
    </w:p>
    <w:p>
      <w:pPr>
        <w:spacing w:before="5" w:line="252" w:lineRule="auto"/>
        <w:ind w:left="155" w:right="164"/>
        <w:rPr>
          <w:ins w:id="978" w:author="0" w:date="2015-11-12T10:24:00Z"/>
          <w:rFonts w:ascii="Meiryo" w:eastAsia="Meiryo" w:hAnsi="Meiryo" w:cs="Meiryo"/>
          <w:sz w:val="22"/>
          <w:szCs w:val="22"/>
        </w:rPr>
      </w:pPr>
      <w:proofErr w:type="spellStart"/>
      <w:ins w:id="979" w:author="0" w:date="2015-11-12T10:22:00Z">
        <w:r>
          <w:rPr>
            <w:rFonts w:ascii="Meiryo" w:eastAsia="Meiryo" w:hAnsi="Meiryo" w:cs="Meiryo"/>
            <w:sz w:val="22"/>
            <w:szCs w:val="22"/>
          </w:rPr>
          <w:t>Geronimus</w:t>
        </w:r>
        <w:proofErr w:type="spellEnd"/>
        <w:r>
          <w:rPr>
            <w:rFonts w:ascii="Meiryo" w:eastAsia="Meiryo" w:hAnsi="Meiryo" w:cs="Meiryo"/>
            <w:sz w:val="22"/>
            <w:szCs w:val="22"/>
          </w:rPr>
          <w:t xml:space="preserve"> &amp; </w:t>
        </w:r>
        <w:proofErr w:type="spellStart"/>
        <w:r>
          <w:rPr>
            <w:rFonts w:ascii="Meiryo" w:eastAsia="Meiryo" w:hAnsi="Meiryo" w:cs="Meiryo"/>
            <w:sz w:val="22"/>
            <w:szCs w:val="22"/>
          </w:rPr>
          <w:t>Korenman</w:t>
        </w:r>
        <w:proofErr w:type="spellEnd"/>
        <w:r>
          <w:rPr>
            <w:rFonts w:ascii="Meiryo" w:eastAsia="Meiryo" w:hAnsi="Meiryo" w:cs="Meiryo"/>
            <w:sz w:val="22"/>
            <w:szCs w:val="22"/>
          </w:rPr>
          <w:t>, one of more papers from 1990’s using the NLSY to do sibling studies of the outcomes of adolescent pregnancy</w:t>
        </w:r>
      </w:ins>
    </w:p>
    <w:p>
      <w:pPr>
        <w:spacing w:before="5" w:line="252" w:lineRule="auto"/>
        <w:ind w:left="155" w:right="164"/>
        <w:rPr>
          <w:ins w:id="980" w:author="0" w:date="2015-11-12T10:22:00Z"/>
          <w:rFonts w:ascii="Meiryo" w:eastAsia="Meiryo" w:hAnsi="Meiryo" w:cs="Meiryo"/>
          <w:sz w:val="22"/>
          <w:szCs w:val="22"/>
        </w:rPr>
      </w:pPr>
    </w:p>
    <w:p>
      <w:pPr>
        <w:spacing w:before="5" w:line="252" w:lineRule="auto"/>
        <w:ind w:left="155" w:right="164"/>
        <w:rPr>
          <w:ins w:id="981" w:author="0" w:date="2015-11-12T10:24:00Z"/>
          <w:rFonts w:ascii="Meiryo" w:eastAsia="Meiryo" w:hAnsi="Meiryo" w:cs="Meiryo"/>
          <w:sz w:val="22"/>
          <w:szCs w:val="22"/>
        </w:rPr>
      </w:pPr>
      <w:proofErr w:type="spellStart"/>
      <w:ins w:id="982" w:author="0" w:date="2015-11-12T10:22:00Z">
        <w:r>
          <w:rPr>
            <w:rFonts w:ascii="Meiryo" w:eastAsia="Meiryo" w:hAnsi="Meiryo" w:cs="Meiryo"/>
            <w:sz w:val="22"/>
            <w:szCs w:val="22"/>
          </w:rPr>
          <w:t>Udry’s</w:t>
        </w:r>
        <w:proofErr w:type="spellEnd"/>
        <w:r>
          <w:rPr>
            <w:rFonts w:ascii="Meiryo" w:eastAsia="Meiryo" w:hAnsi="Meiryo" w:cs="Meiryo"/>
            <w:sz w:val="22"/>
            <w:szCs w:val="22"/>
          </w:rPr>
          <w:t xml:space="preserve"> paper in Demography, “What Biology Do Sociologists Need to Know?</w:t>
        </w:r>
      </w:ins>
      <w:ins w:id="983" w:author="0" w:date="2015-11-12T10:23:00Z">
        <w:r>
          <w:rPr>
            <w:rFonts w:ascii="Meiryo" w:eastAsia="Meiryo" w:hAnsi="Meiryo" w:cs="Meiryo"/>
            <w:sz w:val="22"/>
            <w:szCs w:val="22"/>
          </w:rPr>
          <w:t>”</w:t>
        </w:r>
      </w:ins>
    </w:p>
    <w:p>
      <w:pPr>
        <w:spacing w:before="5" w:line="252" w:lineRule="auto"/>
        <w:ind w:left="155" w:right="164"/>
        <w:rPr>
          <w:ins w:id="984" w:author="0" w:date="2015-11-12T10:23:00Z"/>
          <w:rFonts w:ascii="Meiryo" w:eastAsia="Meiryo" w:hAnsi="Meiryo" w:cs="Meiryo"/>
          <w:sz w:val="22"/>
          <w:szCs w:val="22"/>
        </w:rPr>
      </w:pPr>
    </w:p>
    <w:p>
      <w:pPr>
        <w:spacing w:before="5" w:line="252" w:lineRule="auto"/>
        <w:ind w:left="155" w:right="164"/>
        <w:rPr>
          <w:ins w:id="985" w:author="0" w:date="2015-11-12T10:30:00Z"/>
          <w:rFonts w:ascii="Meiryo" w:eastAsia="Meiryo" w:hAnsi="Meiryo" w:cs="Meiryo"/>
          <w:sz w:val="22"/>
          <w:szCs w:val="22"/>
        </w:rPr>
      </w:pPr>
      <w:ins w:id="986" w:author="0" w:date="2015-11-12T10:23:00Z">
        <w:r>
          <w:rPr>
            <w:rFonts w:ascii="Meiryo" w:eastAsia="Meiryo" w:hAnsi="Meiryo" w:cs="Meiryo"/>
            <w:sz w:val="22"/>
            <w:szCs w:val="22"/>
          </w:rPr>
          <w:t xml:space="preserve">One or more of </w:t>
        </w:r>
        <w:proofErr w:type="spellStart"/>
        <w:r>
          <w:rPr>
            <w:rFonts w:ascii="Meiryo" w:eastAsia="Meiryo" w:hAnsi="Meiryo" w:cs="Meiryo"/>
            <w:sz w:val="22"/>
            <w:szCs w:val="22"/>
          </w:rPr>
          <w:t>Udry’s</w:t>
        </w:r>
        <w:proofErr w:type="spellEnd"/>
        <w:r>
          <w:rPr>
            <w:rFonts w:ascii="Meiryo" w:eastAsia="Meiryo" w:hAnsi="Meiryo" w:cs="Meiryo"/>
            <w:sz w:val="22"/>
            <w:szCs w:val="22"/>
          </w:rPr>
          <w:t xml:space="preserve"> papers on relation of hormones to adolescent sexual behavior – some co-authored with John Billy – at least one paper on male hormones, and one on females</w:t>
        </w:r>
      </w:ins>
    </w:p>
    <w:p>
      <w:pPr>
        <w:spacing w:before="5" w:line="252" w:lineRule="auto"/>
        <w:ind w:left="155" w:right="164"/>
        <w:rPr>
          <w:ins w:id="987" w:author="0" w:date="2015-11-12T10:30:00Z"/>
          <w:rFonts w:ascii="Meiryo" w:eastAsia="Meiryo" w:hAnsi="Meiryo" w:cs="Meiryo"/>
          <w:sz w:val="22"/>
          <w:szCs w:val="22"/>
        </w:rPr>
      </w:pPr>
    </w:p>
    <w:p>
      <w:pPr>
        <w:spacing w:before="5" w:line="252" w:lineRule="auto"/>
        <w:ind w:left="155" w:right="164"/>
        <w:rPr>
          <w:ins w:id="988" w:author="0" w:date="2015-11-12T12:27:00Z"/>
          <w:rFonts w:ascii="Meiryo" w:eastAsia="Meiryo" w:hAnsi="Meiryo" w:cs="Meiryo"/>
          <w:sz w:val="22"/>
          <w:szCs w:val="22"/>
        </w:rPr>
      </w:pPr>
      <w:ins w:id="989" w:author="0" w:date="2015-11-12T10:30:00Z">
        <w:r>
          <w:rPr>
            <w:rFonts w:ascii="Meiryo" w:eastAsia="Meiryo" w:hAnsi="Meiryo" w:cs="Meiryo"/>
            <w:sz w:val="22"/>
            <w:szCs w:val="22"/>
          </w:rPr>
          <w:t>A couple of Patricia East’s papers comparing teenage sisters, one who gets pregnant and one who doesn’t</w:t>
        </w:r>
      </w:ins>
    </w:p>
    <w:p>
      <w:pPr>
        <w:spacing w:before="5" w:line="252" w:lineRule="auto"/>
        <w:ind w:left="155" w:right="164"/>
        <w:rPr>
          <w:ins w:id="990" w:author="0" w:date="2015-11-12T12:27:00Z"/>
          <w:rFonts w:ascii="Meiryo" w:eastAsia="Meiryo" w:hAnsi="Meiryo" w:cs="Meiryo"/>
          <w:sz w:val="22"/>
          <w:szCs w:val="22"/>
        </w:rPr>
      </w:pPr>
    </w:p>
    <w:p>
      <w:pPr>
        <w:spacing w:before="5" w:line="252" w:lineRule="auto"/>
        <w:ind w:left="155" w:right="164"/>
        <w:rPr>
          <w:rFonts w:ascii="Meiryo" w:eastAsia="Meiryo" w:hAnsi="Meiryo" w:cs="Meiryo"/>
          <w:sz w:val="22"/>
          <w:szCs w:val="22"/>
        </w:rPr>
      </w:pPr>
      <w:ins w:id="991" w:author="0" w:date="2015-11-12T12:27:00Z">
        <w:r>
          <w:rPr>
            <w:rFonts w:ascii="Meiryo" w:eastAsia="Meiryo" w:hAnsi="Meiryo" w:cs="Meiryo"/>
            <w:sz w:val="22"/>
            <w:szCs w:val="22"/>
          </w:rPr>
          <w:t>Rodgers, 1984, Developmental Psych, Confluence Effects:  Not Here, Not Now</w:t>
        </w:r>
      </w:ins>
    </w:p>
    <w:sectPr>
      <w:pgSz w:w="12240" w:h="15840"/>
      <w:pgMar w:top="900" w:right="1720" w:bottom="280" w:left="1720" w:header="6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Arial Unicode MS"/>
    <w:panose1 w:val="020B0604030504040204"/>
    <w:charset w:val="80"/>
    <w:family w:val="swiss"/>
    <w:pitch w:val="variable"/>
    <w:sig w:usb0="00000000" w:usb1="EAC7FFFF" w:usb2="00010012" w:usb3="00000000" w:csb0="0002009F" w:csb1="00000000"/>
  </w:font>
  <w:font w:name="OldStyleSeve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spacing w:line="200" w:lineRule="exact"/>
    </w:pPr>
    <w:r>
      <w:pict>
        <v:shapetype id="_x0000_t202" coordsize="21600,21600" o:spt="202" path="m,l,21600r21600,l21600,xe">
          <v:stroke joinstyle="miter"/>
          <v:path gradientshapeok="t" o:connecttype="rect"/>
        </v:shapetype>
        <v:shape id="_x0000_s2052" type="#_x0000_t202" style="position:absolute;margin-left:92.75pt;margin-top:33.2pt;width:214pt;height:13.25pt;z-index:-251660288;mso-position-horizontal-relative:page;mso-position-vertical-relative:page" filled="f" stroked="f">
          <v:textbox inset="0,0,0,0">
            <w:txbxContent>
              <w:p>
                <w:pPr>
                  <w:spacing w:line="260" w:lineRule="exact"/>
                  <w:ind w:left="20" w:right="-34"/>
                  <w:rPr>
                    <w:rFonts w:ascii="Meiryo" w:eastAsia="Meiryo" w:hAnsi="Meiryo" w:cs="Meiryo"/>
                    <w:sz w:val="22"/>
                    <w:szCs w:val="22"/>
                  </w:rPr>
                </w:pPr>
                <w:r>
                  <w:rPr>
                    <w:rFonts w:ascii="Meiryo" w:eastAsia="Meiryo" w:hAnsi="Meiryo" w:cs="Meiryo"/>
                    <w:color w:val="221F1F"/>
                    <w:spacing w:val="-5"/>
                    <w:w w:val="87"/>
                    <w:position w:val="1"/>
                    <w:sz w:val="22"/>
                    <w:szCs w:val="22"/>
                  </w:rPr>
                  <w:t>R</w:t>
                </w:r>
                <w:r>
                  <w:rPr>
                    <w:rFonts w:ascii="Meiryo" w:eastAsia="Meiryo" w:hAnsi="Meiryo" w:cs="Meiryo"/>
                    <w:color w:val="221F1F"/>
                    <w:w w:val="87"/>
                    <w:position w:val="1"/>
                    <w:sz w:val="22"/>
                    <w:szCs w:val="22"/>
                  </w:rPr>
                  <w:t>unning</w:t>
                </w:r>
                <w:r>
                  <w:rPr>
                    <w:rFonts w:ascii="Meiryo" w:eastAsia="Meiryo" w:hAnsi="Meiryo" w:cs="Meiryo"/>
                    <w:color w:val="221F1F"/>
                    <w:spacing w:val="60"/>
                    <w:w w:val="87"/>
                    <w:position w:val="1"/>
                    <w:sz w:val="22"/>
                    <w:szCs w:val="22"/>
                  </w:rPr>
                  <w:t xml:space="preserve"> </w:t>
                </w:r>
                <w:r>
                  <w:rPr>
                    <w:rFonts w:ascii="Meiryo" w:eastAsia="Meiryo" w:hAnsi="Meiryo" w:cs="Meiryo"/>
                    <w:color w:val="221F1F"/>
                    <w:w w:val="87"/>
                    <w:position w:val="1"/>
                    <w:sz w:val="22"/>
                    <w:szCs w:val="22"/>
                  </w:rPr>
                  <w:t>head:</w:t>
                </w:r>
                <w:r>
                  <w:rPr>
                    <w:rFonts w:ascii="Meiryo" w:eastAsia="Meiryo" w:hAnsi="Meiryo" w:cs="Meiryo"/>
                    <w:color w:val="221F1F"/>
                    <w:spacing w:val="8"/>
                    <w:w w:val="87"/>
                    <w:position w:val="1"/>
                    <w:sz w:val="22"/>
                    <w:szCs w:val="22"/>
                  </w:rPr>
                  <w:t xml:space="preserve"> </w:t>
                </w:r>
                <w:r>
                  <w:rPr>
                    <w:rFonts w:ascii="Meiryo" w:eastAsia="Meiryo" w:hAnsi="Meiryo" w:cs="Meiryo"/>
                    <w:color w:val="221F1F"/>
                    <w:w w:val="106"/>
                    <w:position w:val="1"/>
                    <w:sz w:val="22"/>
                    <w:szCs w:val="22"/>
                  </w:rPr>
                  <w:t>INTELLIGENCE</w:t>
                </w:r>
                <w:r>
                  <w:rPr>
                    <w:rFonts w:ascii="Meiryo" w:eastAsia="Meiryo" w:hAnsi="Meiryo" w:cs="Meiryo"/>
                    <w:color w:val="221F1F"/>
                    <w:spacing w:val="-4"/>
                    <w:w w:val="106"/>
                    <w:position w:val="1"/>
                    <w:sz w:val="22"/>
                    <w:szCs w:val="22"/>
                  </w:rPr>
                  <w:t xml:space="preserve"> </w:t>
                </w:r>
                <w:r>
                  <w:rPr>
                    <w:rFonts w:ascii="Meiryo" w:eastAsia="Meiryo" w:hAnsi="Meiryo" w:cs="Meiryo"/>
                    <w:color w:val="221F1F"/>
                    <w:position w:val="1"/>
                    <w:sz w:val="22"/>
                    <w:szCs w:val="22"/>
                  </w:rPr>
                  <w:t>AND</w:t>
                </w:r>
                <w:r>
                  <w:rPr>
                    <w:rFonts w:ascii="Meiryo" w:eastAsia="Meiryo" w:hAnsi="Meiryo" w:cs="Meiryo"/>
                    <w:color w:val="221F1F"/>
                    <w:spacing w:val="18"/>
                    <w:position w:val="1"/>
                    <w:sz w:val="22"/>
                    <w:szCs w:val="22"/>
                  </w:rPr>
                  <w:t xml:space="preserve"> </w:t>
                </w:r>
                <w:r>
                  <w:rPr>
                    <w:rFonts w:ascii="Meiryo" w:eastAsia="Meiryo" w:hAnsi="Meiryo" w:cs="Meiryo"/>
                    <w:color w:val="221F1F"/>
                    <w:w w:val="106"/>
                    <w:position w:val="1"/>
                    <w:sz w:val="22"/>
                    <w:szCs w:val="22"/>
                  </w:rPr>
                  <w:t>AFI</w:t>
                </w:r>
              </w:p>
            </w:txbxContent>
          </v:textbox>
          <w10:wrap anchorx="page" anchory="page"/>
        </v:shape>
      </w:pict>
    </w:r>
    <w:r>
      <w:pict>
        <v:shape id="_x0000_s2051" type="#_x0000_t202" style="position:absolute;margin-left:510.75pt;margin-top:33.2pt;width:9.5pt;height:13.25pt;z-index:-251659264;mso-position-horizontal-relative:page;mso-position-vertical-relative:page" filled="f" stroked="f">
          <v:textbox inset="0,0,0,0">
            <w:txbxContent>
              <w:p>
                <w:pPr>
                  <w:spacing w:line="260" w:lineRule="exact"/>
                  <w:ind w:left="40"/>
                  <w:rPr>
                    <w:rFonts w:ascii="Meiryo" w:eastAsia="Meiryo" w:hAnsi="Meiryo" w:cs="Meiryo"/>
                    <w:sz w:val="22"/>
                    <w:szCs w:val="22"/>
                  </w:rPr>
                </w:pPr>
                <w:r>
                  <w:fldChar w:fldCharType="begin"/>
                </w:r>
                <w:r>
                  <w:rPr>
                    <w:rFonts w:ascii="Meiryo" w:eastAsia="Meiryo" w:hAnsi="Meiryo" w:cs="Meiryo"/>
                    <w:color w:val="221F1F"/>
                    <w:w w:val="80"/>
                    <w:position w:val="1"/>
                    <w:sz w:val="22"/>
                    <w:szCs w:val="22"/>
                  </w:rPr>
                  <w:instrText xml:space="preserve"> PAGE </w:instrText>
                </w:r>
                <w:r>
                  <w:fldChar w:fldCharType="separate"/>
                </w:r>
                <w:r>
                  <w:rPr>
                    <w:rFonts w:ascii="Meiryo" w:eastAsia="Meiryo" w:hAnsi="Meiryo" w:cs="Meiryo"/>
                    <w:noProof/>
                    <w:color w:val="221F1F"/>
                    <w:w w:val="80"/>
                    <w:position w:val="1"/>
                    <w:sz w:val="22"/>
                    <w:szCs w:val="22"/>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spacing w:line="200" w:lineRule="exact"/>
    </w:pPr>
    <w:r>
      <w:pict>
        <v:shapetype id="_x0000_t202" coordsize="21600,21600" o:spt="202" path="m,l,21600r21600,l21600,xe">
          <v:stroke joinstyle="miter"/>
          <v:path gradientshapeok="t" o:connecttype="rect"/>
        </v:shapetype>
        <v:shape id="_x0000_s2050" type="#_x0000_t202" style="position:absolute;margin-left:92.75pt;margin-top:33.2pt;width:138.9pt;height:13.25pt;z-index:-251658240;mso-position-horizontal-relative:page;mso-position-vertical-relative:page" filled="f" stroked="f">
          <v:textbox inset="0,0,0,0">
            <w:txbxContent>
              <w:p>
                <w:pPr>
                  <w:spacing w:line="260" w:lineRule="exact"/>
                  <w:ind w:left="20" w:right="-34"/>
                  <w:rPr>
                    <w:rFonts w:ascii="Meiryo" w:eastAsia="Meiryo" w:hAnsi="Meiryo" w:cs="Meiryo"/>
                    <w:sz w:val="22"/>
                    <w:szCs w:val="22"/>
                  </w:rPr>
                </w:pPr>
                <w:r>
                  <w:rPr>
                    <w:rFonts w:ascii="Meiryo" w:eastAsia="Meiryo" w:hAnsi="Meiryo" w:cs="Meiryo"/>
                    <w:color w:val="221F1F"/>
                    <w:w w:val="106"/>
                    <w:position w:val="1"/>
                    <w:sz w:val="22"/>
                    <w:szCs w:val="22"/>
                  </w:rPr>
                  <w:t>INTELLIGENCE</w:t>
                </w:r>
                <w:r>
                  <w:rPr>
                    <w:rFonts w:ascii="Meiryo" w:eastAsia="Meiryo" w:hAnsi="Meiryo" w:cs="Meiryo"/>
                    <w:color w:val="221F1F"/>
                    <w:spacing w:val="-5"/>
                    <w:w w:val="106"/>
                    <w:position w:val="1"/>
                    <w:sz w:val="22"/>
                    <w:szCs w:val="22"/>
                  </w:rPr>
                  <w:t xml:space="preserve"> </w:t>
                </w:r>
                <w:r>
                  <w:rPr>
                    <w:rFonts w:ascii="Meiryo" w:eastAsia="Meiryo" w:hAnsi="Meiryo" w:cs="Meiryo"/>
                    <w:color w:val="221F1F"/>
                    <w:position w:val="1"/>
                    <w:sz w:val="22"/>
                    <w:szCs w:val="22"/>
                  </w:rPr>
                  <w:t>AND</w:t>
                </w:r>
                <w:r>
                  <w:rPr>
                    <w:rFonts w:ascii="Meiryo" w:eastAsia="Meiryo" w:hAnsi="Meiryo" w:cs="Meiryo"/>
                    <w:color w:val="221F1F"/>
                    <w:spacing w:val="18"/>
                    <w:position w:val="1"/>
                    <w:sz w:val="22"/>
                    <w:szCs w:val="22"/>
                  </w:rPr>
                  <w:t xml:space="preserve"> </w:t>
                </w:r>
                <w:r>
                  <w:rPr>
                    <w:rFonts w:ascii="Meiryo" w:eastAsia="Meiryo" w:hAnsi="Meiryo" w:cs="Meiryo"/>
                    <w:color w:val="221F1F"/>
                    <w:w w:val="106"/>
                    <w:position w:val="1"/>
                    <w:sz w:val="22"/>
                    <w:szCs w:val="22"/>
                  </w:rPr>
                  <w:t>AFI</w:t>
                </w:r>
              </w:p>
            </w:txbxContent>
          </v:textbox>
          <w10:wrap anchorx="page" anchory="page"/>
        </v:shape>
      </w:pict>
    </w:r>
    <w:r>
      <w:pict>
        <v:shape id="_x0000_s2049" type="#_x0000_t202" style="position:absolute;margin-left:506.25pt;margin-top:33.2pt;width:14pt;height:13.25pt;z-index:-251657216;mso-position-horizontal-relative:page;mso-position-vertical-relative:page" filled="f" stroked="f">
          <v:textbox inset="0,0,0,0">
            <w:txbxContent>
              <w:p>
                <w:pPr>
                  <w:spacing w:line="260" w:lineRule="exact"/>
                  <w:ind w:left="20"/>
                  <w:rPr>
                    <w:rFonts w:ascii="Meiryo" w:eastAsia="Meiryo" w:hAnsi="Meiryo" w:cs="Meiryo"/>
                    <w:sz w:val="22"/>
                    <w:szCs w:val="22"/>
                  </w:rPr>
                </w:pPr>
                <w:r>
                  <w:fldChar w:fldCharType="begin"/>
                </w:r>
                <w:r>
                  <w:rPr>
                    <w:rFonts w:ascii="Meiryo" w:eastAsia="Meiryo" w:hAnsi="Meiryo" w:cs="Meiryo"/>
                    <w:color w:val="221F1F"/>
                    <w:w w:val="80"/>
                    <w:position w:val="1"/>
                    <w:sz w:val="22"/>
                    <w:szCs w:val="22"/>
                  </w:rPr>
                  <w:instrText xml:space="preserve"> PAGE </w:instrText>
                </w:r>
                <w:r>
                  <w:fldChar w:fldCharType="separate"/>
                </w:r>
                <w:r>
                  <w:rPr>
                    <w:rFonts w:ascii="Meiryo" w:eastAsia="Meiryo" w:hAnsi="Meiryo" w:cs="Meiryo"/>
                    <w:noProof/>
                    <w:color w:val="221F1F"/>
                    <w:w w:val="80"/>
                    <w:position w:val="1"/>
                    <w:sz w:val="22"/>
                    <w:szCs w:val="22"/>
                  </w:rPr>
                  <w:t>30</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92F33"/>
    <w:multiLevelType w:val="multilevel"/>
    <w:tmpl w:val="F9A283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linkStyles/>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0F6230B-1BAC-4E36-9562-31536FA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sz w:val="24"/>
      <w:szCs w:val="24"/>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rFonts w:asciiTheme="minorHAnsi" w:eastAsiaTheme="minorHAnsi" w:hAnsiTheme="minorHAnsi"/>
      <w:b/>
      <w:bCs/>
      <w:sz w:val="28"/>
      <w:szCs w:val="28"/>
    </w:rPr>
  </w:style>
  <w:style w:type="character" w:customStyle="1" w:styleId="Heading5Char">
    <w:name w:val="Heading 5 Char"/>
    <w:basedOn w:val="DefaultParagraphFont"/>
    <w:link w:val="Heading5"/>
    <w:uiPriority w:val="9"/>
    <w:semiHidden/>
    <w:rPr>
      <w:rFonts w:asciiTheme="minorHAnsi" w:eastAsiaTheme="minorHAnsi" w:hAnsiTheme="minorHAnsi"/>
      <w:b/>
      <w:bCs/>
      <w:i/>
      <w:iCs/>
      <w:sz w:val="26"/>
      <w:szCs w:val="26"/>
    </w:rPr>
  </w:style>
  <w:style w:type="character" w:customStyle="1" w:styleId="Heading6Char">
    <w:name w:val="Heading 6 Char"/>
    <w:basedOn w:val="DefaultParagraphFont"/>
    <w:link w:val="Heading6"/>
    <w:uiPriority w:val="9"/>
    <w:rPr>
      <w:rFonts w:asciiTheme="minorHAnsi" w:eastAsiaTheme="minorHAnsi" w:hAnsiTheme="minorHAnsi"/>
      <w:b/>
      <w:bCs/>
      <w:sz w:val="22"/>
      <w:szCs w:val="22"/>
    </w:rPr>
  </w:style>
  <w:style w:type="character" w:customStyle="1" w:styleId="Heading7Char">
    <w:name w:val="Heading 7 Char"/>
    <w:basedOn w:val="DefaultParagraphFont"/>
    <w:link w:val="Heading7"/>
    <w:uiPriority w:val="9"/>
    <w:semiHidden/>
    <w:rPr>
      <w:rFonts w:asciiTheme="minorHAnsi" w:eastAsiaTheme="minorHAnsi" w:hAnsiTheme="minorHAnsi"/>
      <w:sz w:val="24"/>
      <w:szCs w:val="24"/>
    </w:rPr>
  </w:style>
  <w:style w:type="character" w:customStyle="1" w:styleId="Heading8Char">
    <w:name w:val="Heading 8 Char"/>
    <w:basedOn w:val="DefaultParagraphFont"/>
    <w:link w:val="Heading8"/>
    <w:uiPriority w:val="9"/>
    <w:semiHidden/>
    <w:rPr>
      <w:rFonts w:asciiTheme="minorHAnsi" w:eastAsiaTheme="minorHAnsi" w:hAnsiTheme="minorHAns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sz w:val="22"/>
      <w:szCs w:val="2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rFonts w:asciiTheme="minorHAnsi" w:eastAsiaTheme="minorHAnsi" w:hAnsiTheme="minorHAnsi"/>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rFonts w:asciiTheme="minorHAnsi" w:eastAsiaTheme="minorHAnsi" w:hAnsiTheme="minorHAnsi"/>
      <w:b/>
      <w:i/>
      <w:sz w:val="24"/>
      <w:szCs w:val="22"/>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heme="minorHAnsi" w:eastAsiaTheme="minorHAnsi" w:hAnsiTheme="minorHAnsi"/>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heme="minorHAnsi" w:eastAsia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rison@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ls.gov/nls/nlsy79.htm"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9394</Words>
  <Characters>53552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dc:creator>
  <cp:lastModifiedBy>Mason Garrison</cp:lastModifiedBy>
  <cp:revision>24</cp:revision>
  <dcterms:created xsi:type="dcterms:W3CDTF">2015-11-12T16:18:00Z</dcterms:created>
  <dcterms:modified xsi:type="dcterms:W3CDTF">2015-11-17T19:38:00Z</dcterms:modified>
</cp:coreProperties>
</file>