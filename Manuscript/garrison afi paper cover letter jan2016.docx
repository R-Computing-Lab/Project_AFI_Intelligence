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58E" w:rsidRDefault="009A658E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9A658E" w:rsidRDefault="00263EFE">
      <w:pPr>
        <w:spacing w:line="600" w:lineRule="exact"/>
        <w:ind w:left="11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11"/>
          <w:sz w:val="20"/>
          <w:szCs w:val="20"/>
          <w:lang w:val="en-GB" w:eastAsia="en-GB"/>
        </w:rPr>
        <w:drawing>
          <wp:inline distT="0" distB="0" distL="0" distR="0">
            <wp:extent cx="1669256" cy="3810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925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58E" w:rsidRDefault="009A658E">
      <w:pPr>
        <w:spacing w:before="9"/>
        <w:rPr>
          <w:rFonts w:ascii="Times New Roman" w:eastAsia="Times New Roman" w:hAnsi="Times New Roman" w:cs="Times New Roman"/>
          <w:sz w:val="11"/>
          <w:szCs w:val="11"/>
        </w:rPr>
      </w:pPr>
    </w:p>
    <w:p w:rsidR="009A658E" w:rsidRDefault="001D0F91">
      <w:pPr>
        <w:spacing w:line="20" w:lineRule="exact"/>
        <w:ind w:left="10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en-GB" w:eastAsia="en-GB"/>
        </w:rPr>
        <mc:AlternateContent>
          <mc:Choice Requires="wpg">
            <w:drawing>
              <wp:inline distT="0" distB="0" distL="0" distR="0">
                <wp:extent cx="5963285" cy="12700"/>
                <wp:effectExtent l="0" t="0" r="8890" b="635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3285" cy="12700"/>
                          <a:chOff x="0" y="0"/>
                          <a:chExt cx="9391" cy="20"/>
                        </a:xfrm>
                      </wpg:grpSpPr>
                      <wpg:grpSp>
                        <wpg:cNvPr id="7" name="Group 7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9371" cy="2"/>
                            <a:chOff x="10" y="10"/>
                            <a:chExt cx="9371" cy="2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9371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371"/>
                                <a:gd name="T2" fmla="+- 0 9381 10"/>
                                <a:gd name="T3" fmla="*/ T2 w 937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71">
                                  <a:moveTo>
                                    <a:pt x="0" y="0"/>
                                  </a:moveTo>
                                  <a:lnTo>
                                    <a:pt x="9371" y="0"/>
                                  </a:lnTo>
                                </a:path>
                              </a:pathLst>
                            </a:custGeom>
                            <a:noFill/>
                            <a:ln w="1264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6" o:spid="_x0000_s1026" style="width:469.55pt;height:1pt;mso-position-horizontal-relative:char;mso-position-vertical-relative:line" coordsize="939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">
                <v:group id="Group 7" o:spid="_x0000_s1027" style="position:absolute;left:10;top:10;width:9371;height:2" coordorigin="10,10" coordsize="937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8" o:spid="_x0000_s1028" style="position:absolute;left:10;top:10;width:9371;height:2;visibility:visible;mso-wrap-style:square;v-text-anchor:top" coordsize="937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jG4sEA&#10;AADaAAAADwAAAGRycy9kb3ducmV2LnhtbERPXWvCMBR9H/gfwhX2NlPdJlttKiIIHTihTmSP1+ba&#10;Fpub0GTa/XvzMNjj4Xxny8F04kq9by0rmE4SEMSV1S3XCg5fm6c3ED4ga+wsk4Jf8rDMRw8Zptre&#10;uKTrPtQihrBPUUETgkul9FVDBv3EOuLInW1vMETY11L3eIvhppOzJJlLgy3HhgYdrRuqLvsfo0CX&#10;L5+v62cnvx1Wx9NHsSvet6TU43hYLUAEGsK/+M9daAVxa7wSb4DM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4xuLBAAAA2gAAAA8AAAAAAAAAAAAAAAAAmAIAAGRycy9kb3du&#10;cmV2LnhtbFBLBQYAAAAABAAEAPUAAACGAwAAAAA=&#10;" path="m,l9371,e" filled="f" strokeweight=".35136mm">
                    <v:path arrowok="t" o:connecttype="custom" o:connectlocs="0,0;9371,0" o:connectangles="0,0"/>
                  </v:shape>
                </v:group>
                <w10:anchorlock/>
              </v:group>
            </w:pict>
          </mc:Fallback>
        </mc:AlternateContent>
      </w:r>
    </w:p>
    <w:p w:rsidR="009A658E" w:rsidRDefault="009A65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658E" w:rsidRDefault="009A65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658E" w:rsidRDefault="009A658E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9A658E" w:rsidRDefault="00263EFE">
      <w:pPr>
        <w:pStyle w:val="BodyText"/>
        <w:ind w:left="0" w:right="1161"/>
        <w:jc w:val="right"/>
      </w:pPr>
      <w:r>
        <w:rPr>
          <w:w w:val="105"/>
        </w:rPr>
        <w:t>January 14,</w:t>
      </w:r>
      <w:r>
        <w:rPr>
          <w:spacing w:val="-7"/>
          <w:w w:val="105"/>
        </w:rPr>
        <w:t xml:space="preserve"> </w:t>
      </w:r>
      <w:r>
        <w:rPr>
          <w:w w:val="105"/>
        </w:rPr>
        <w:t>2016</w:t>
      </w:r>
    </w:p>
    <w:p w:rsidR="009A658E" w:rsidRDefault="00263EFE">
      <w:pPr>
        <w:pStyle w:val="BodyText"/>
        <w:spacing w:before="4"/>
        <w:ind w:left="0" w:right="903"/>
        <w:jc w:val="right"/>
      </w:pPr>
      <w:r>
        <w:t>Nashville</w:t>
      </w:r>
      <w:proofErr w:type="gramStart"/>
      <w:r>
        <w:t>,  TN</w:t>
      </w:r>
      <w:proofErr w:type="gramEnd"/>
      <w:r>
        <w:rPr>
          <w:spacing w:val="5"/>
        </w:rPr>
        <w:t xml:space="preserve"> </w:t>
      </w:r>
      <w:r>
        <w:t>37203</w:t>
      </w:r>
    </w:p>
    <w:p w:rsidR="009A658E" w:rsidRDefault="00263EFE">
      <w:pPr>
        <w:pStyle w:val="BodyText"/>
        <w:spacing w:before="4"/>
        <w:ind w:left="0" w:right="1290"/>
        <w:jc w:val="right"/>
      </w:pPr>
      <w:r>
        <w:t>(267)</w:t>
      </w:r>
      <w:r>
        <w:rPr>
          <w:spacing w:val="21"/>
        </w:rPr>
        <w:t xml:space="preserve"> </w:t>
      </w:r>
      <w:r>
        <w:t>357-4392</w:t>
      </w:r>
    </w:p>
    <w:p w:rsidR="009A658E" w:rsidRDefault="00263EFE">
      <w:pPr>
        <w:pStyle w:val="BodyText"/>
        <w:spacing w:before="4"/>
        <w:ind w:left="0" w:right="118"/>
        <w:jc w:val="right"/>
      </w:pPr>
      <w:hyperlink r:id="rId6">
        <w:r>
          <w:t>s.mason.garrison@gmail.com</w:t>
        </w:r>
      </w:hyperlink>
    </w:p>
    <w:p w:rsidR="009A658E" w:rsidRDefault="00263EFE">
      <w:pPr>
        <w:spacing w:before="5"/>
        <w:rPr>
          <w:ins w:id="0" w:author="0" w:date="2016-01-15T08:46:00Z"/>
          <w:rFonts w:ascii="Cambria" w:eastAsia="Cambria" w:hAnsi="Cambria" w:cs="Cambria"/>
          <w:sz w:val="20"/>
          <w:szCs w:val="20"/>
        </w:rPr>
      </w:pPr>
      <w:ins w:id="1" w:author="0" w:date="2016-01-15T08:46:00Z">
        <w:r>
          <w:rPr>
            <w:rFonts w:ascii="Cambria" w:eastAsia="Cambria" w:hAnsi="Cambria" w:cs="Cambria"/>
            <w:sz w:val="20"/>
            <w:szCs w:val="20"/>
          </w:rPr>
          <w:t xml:space="preserve">  </w:t>
        </w:r>
        <w:bookmarkStart w:id="2" w:name="_GoBack"/>
        <w:bookmarkEnd w:id="2"/>
        <w:r w:rsidR="002C3025" w:rsidRPr="00263EFE">
          <w:rPr>
            <w:rFonts w:ascii="Cambria" w:eastAsia="Cambria" w:hAnsi="Cambria" w:cs="Cambria"/>
            <w:sz w:val="20"/>
            <w:szCs w:val="20"/>
            <w:rPrChange w:id="3" w:author="0" w:date="2016-01-15T08:46:00Z">
              <w:rPr>
                <w:rFonts w:ascii="Cambria" w:eastAsia="Cambria" w:hAnsi="Cambria" w:cs="Cambria"/>
                <w:sz w:val="28"/>
                <w:szCs w:val="28"/>
              </w:rPr>
            </w:rPrChange>
          </w:rPr>
          <w:t>January 15, 2016</w:t>
        </w:r>
      </w:ins>
    </w:p>
    <w:p w:rsidR="00263EFE" w:rsidRPr="00263EFE" w:rsidRDefault="00263EFE">
      <w:pPr>
        <w:spacing w:before="5"/>
        <w:rPr>
          <w:rFonts w:ascii="Cambria" w:eastAsia="Cambria" w:hAnsi="Cambria" w:cs="Cambria"/>
          <w:sz w:val="20"/>
          <w:szCs w:val="20"/>
          <w:rPrChange w:id="4" w:author="0" w:date="2016-01-15T08:46:00Z">
            <w:rPr>
              <w:rFonts w:ascii="Cambria" w:eastAsia="Cambria" w:hAnsi="Cambria" w:cs="Cambria"/>
              <w:sz w:val="28"/>
              <w:szCs w:val="28"/>
            </w:rPr>
          </w:rPrChange>
        </w:rPr>
      </w:pPr>
    </w:p>
    <w:p w:rsidR="009A658E" w:rsidRDefault="00263EFE">
      <w:pPr>
        <w:pStyle w:val="BodyText"/>
        <w:spacing w:before="70"/>
        <w:jc w:val="both"/>
      </w:pPr>
      <w:r>
        <w:rPr>
          <w:spacing w:val="-9"/>
          <w:w w:val="105"/>
        </w:rPr>
        <w:t xml:space="preserve">Dr. </w:t>
      </w:r>
      <w:r>
        <w:rPr>
          <w:w w:val="105"/>
        </w:rPr>
        <w:t>Richard</w:t>
      </w:r>
      <w:r>
        <w:rPr>
          <w:spacing w:val="-1"/>
          <w:w w:val="105"/>
        </w:rPr>
        <w:t xml:space="preserve"> </w:t>
      </w:r>
      <w:r>
        <w:rPr>
          <w:w w:val="105"/>
        </w:rPr>
        <w:t>Haier</w:t>
      </w:r>
    </w:p>
    <w:p w:rsidR="009A658E" w:rsidRDefault="00263EFE">
      <w:pPr>
        <w:pStyle w:val="BodyText"/>
        <w:spacing w:before="4" w:line="244" w:lineRule="auto"/>
        <w:ind w:right="6358"/>
      </w:pPr>
      <w:r>
        <w:t>University of California,</w:t>
      </w:r>
      <w:r>
        <w:rPr>
          <w:spacing w:val="13"/>
        </w:rPr>
        <w:t xml:space="preserve"> </w:t>
      </w:r>
      <w:r>
        <w:t>Irvine</w:t>
      </w:r>
      <w:r>
        <w:rPr>
          <w:w w:val="98"/>
        </w:rPr>
        <w:t xml:space="preserve"> </w:t>
      </w:r>
      <w:proofErr w:type="gramStart"/>
      <w:r>
        <w:t>School  of</w:t>
      </w:r>
      <w:proofErr w:type="gramEnd"/>
      <w:r>
        <w:rPr>
          <w:spacing w:val="15"/>
        </w:rPr>
        <w:t xml:space="preserve"> </w:t>
      </w:r>
      <w:r>
        <w:t>Medicine</w:t>
      </w:r>
    </w:p>
    <w:p w:rsidR="009A658E" w:rsidRDefault="00263EFE">
      <w:pPr>
        <w:pStyle w:val="BodyText"/>
        <w:jc w:val="both"/>
      </w:pPr>
      <w:r>
        <w:rPr>
          <w:w w:val="105"/>
        </w:rPr>
        <w:t>Irvine,</w:t>
      </w:r>
      <w:r>
        <w:rPr>
          <w:spacing w:val="-12"/>
          <w:w w:val="105"/>
        </w:rPr>
        <w:t xml:space="preserve"> </w:t>
      </w:r>
      <w:r>
        <w:rPr>
          <w:w w:val="105"/>
        </w:rPr>
        <w:t>CA</w:t>
      </w:r>
    </w:p>
    <w:p w:rsidR="009A658E" w:rsidRDefault="009A658E">
      <w:pPr>
        <w:spacing w:before="10"/>
        <w:rPr>
          <w:rFonts w:ascii="Cambria" w:eastAsia="Cambria" w:hAnsi="Cambria" w:cs="Cambria"/>
          <w:sz w:val="25"/>
          <w:szCs w:val="25"/>
        </w:rPr>
      </w:pPr>
    </w:p>
    <w:p w:rsidR="009A658E" w:rsidRDefault="00263EFE">
      <w:pPr>
        <w:pStyle w:val="BodyText"/>
        <w:jc w:val="both"/>
      </w:pPr>
      <w:r>
        <w:rPr>
          <w:w w:val="105"/>
        </w:rPr>
        <w:t xml:space="preserve">Dear </w:t>
      </w:r>
      <w:r>
        <w:rPr>
          <w:spacing w:val="-9"/>
          <w:w w:val="105"/>
        </w:rPr>
        <w:t xml:space="preserve">Dr. </w:t>
      </w:r>
      <w:del w:id="5" w:author="0" w:date="2016-01-15T08:42:00Z">
        <w:r w:rsidDel="001D0F91">
          <w:rPr>
            <w:w w:val="105"/>
          </w:rPr>
          <w:delText>Richard</w:delText>
        </w:r>
        <w:r w:rsidDel="001D0F91">
          <w:rPr>
            <w:spacing w:val="9"/>
            <w:w w:val="105"/>
          </w:rPr>
          <w:delText xml:space="preserve"> </w:delText>
        </w:r>
      </w:del>
      <w:r>
        <w:rPr>
          <w:spacing w:val="-5"/>
          <w:w w:val="105"/>
        </w:rPr>
        <w:t>Haier,</w:t>
      </w:r>
    </w:p>
    <w:p w:rsidR="009A658E" w:rsidRDefault="009A658E">
      <w:pPr>
        <w:spacing w:before="6"/>
        <w:rPr>
          <w:rFonts w:ascii="Cambria" w:eastAsia="Cambria" w:hAnsi="Cambria" w:cs="Cambria"/>
        </w:rPr>
      </w:pPr>
    </w:p>
    <w:p w:rsidR="009A658E" w:rsidRDefault="00263EFE">
      <w:pPr>
        <w:pStyle w:val="BodyText"/>
        <w:spacing w:line="244" w:lineRule="auto"/>
      </w:pPr>
      <w:r>
        <w:t>I</w:t>
      </w:r>
      <w:r>
        <w:rPr>
          <w:spacing w:val="8"/>
        </w:rPr>
        <w:t xml:space="preserve"> </w:t>
      </w:r>
      <w:r>
        <w:t>am</w:t>
      </w:r>
      <w:r>
        <w:rPr>
          <w:spacing w:val="8"/>
        </w:rPr>
        <w:t xml:space="preserve"> </w:t>
      </w:r>
      <w:r>
        <w:t>pleased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submit</w:t>
      </w:r>
      <w:r>
        <w:rPr>
          <w:spacing w:val="8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original</w:t>
      </w:r>
      <w:r>
        <w:rPr>
          <w:spacing w:val="8"/>
        </w:rPr>
        <w:t xml:space="preserve"> </w:t>
      </w:r>
      <w:r>
        <w:t>research</w:t>
      </w:r>
      <w:r>
        <w:rPr>
          <w:spacing w:val="8"/>
        </w:rPr>
        <w:t xml:space="preserve"> </w:t>
      </w:r>
      <w:r>
        <w:t>article</w:t>
      </w:r>
      <w:r>
        <w:rPr>
          <w:spacing w:val="8"/>
        </w:rPr>
        <w:t xml:space="preserve"> </w:t>
      </w:r>
      <w:r>
        <w:t>entitled</w:t>
      </w:r>
      <w:r>
        <w:rPr>
          <w:spacing w:val="8"/>
        </w:rPr>
        <w:t xml:space="preserve"> </w:t>
      </w:r>
      <w:r>
        <w:t>“Is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Link</w:t>
      </w:r>
      <w:r>
        <w:rPr>
          <w:spacing w:val="8"/>
        </w:rPr>
        <w:t xml:space="preserve"> </w:t>
      </w:r>
      <w:proofErr w:type="gramStart"/>
      <w:r>
        <w:t>Between</w:t>
      </w:r>
      <w:proofErr w:type="gramEnd"/>
      <w:r>
        <w:rPr>
          <w:spacing w:val="8"/>
        </w:rPr>
        <w:t xml:space="preserve"> </w:t>
      </w:r>
      <w:r>
        <w:t>Intelligence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Age</w:t>
      </w:r>
      <w:r>
        <w:rPr>
          <w:spacing w:val="8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First</w:t>
      </w:r>
      <w:r>
        <w:rPr>
          <w:w w:val="96"/>
        </w:rPr>
        <w:t xml:space="preserve"> </w:t>
      </w:r>
      <w:r>
        <w:t>Intercourse</w:t>
      </w:r>
      <w:r>
        <w:rPr>
          <w:spacing w:val="28"/>
        </w:rPr>
        <w:t xml:space="preserve"> </w:t>
      </w:r>
      <w:r>
        <w:t>Causal</w:t>
      </w:r>
      <w:r>
        <w:rPr>
          <w:spacing w:val="28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t>Correlational?</w:t>
      </w:r>
      <w:del w:id="6" w:author="0" w:date="2016-01-15T08:42:00Z">
        <w:r w:rsidDel="001D0F91">
          <w:delText>:</w:delText>
        </w:r>
      </w:del>
      <w:r>
        <w:t xml:space="preserve"> </w:t>
      </w:r>
      <w:r>
        <w:rPr>
          <w:spacing w:val="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Cross-Generational</w:t>
      </w:r>
      <w:r>
        <w:rPr>
          <w:spacing w:val="28"/>
        </w:rPr>
        <w:t xml:space="preserve"> </w:t>
      </w:r>
      <w:r>
        <w:t>Sibling</w:t>
      </w:r>
      <w:r>
        <w:rPr>
          <w:spacing w:val="28"/>
        </w:rPr>
        <w:t xml:space="preserve"> </w:t>
      </w:r>
      <w:r>
        <w:t>Comparison</w:t>
      </w:r>
      <w:r>
        <w:rPr>
          <w:spacing w:val="28"/>
        </w:rPr>
        <w:t xml:space="preserve"> </w:t>
      </w:r>
      <w:r>
        <w:t>Design</w:t>
      </w:r>
      <w:r>
        <w:rPr>
          <w:spacing w:val="28"/>
        </w:rPr>
        <w:t xml:space="preserve"> </w:t>
      </w:r>
      <w:r>
        <w:t>Using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NLSY”</w:t>
      </w:r>
      <w:r>
        <w:rPr>
          <w:spacing w:val="28"/>
        </w:rPr>
        <w:t xml:space="preserve"> </w:t>
      </w:r>
      <w:r>
        <w:t>by</w:t>
      </w:r>
    </w:p>
    <w:p w:rsidR="001D0F91" w:rsidRDefault="00263EFE">
      <w:pPr>
        <w:pStyle w:val="BodyText"/>
        <w:spacing w:line="244" w:lineRule="auto"/>
        <w:ind w:right="118"/>
        <w:jc w:val="both"/>
        <w:rPr>
          <w:ins w:id="7" w:author="0" w:date="2016-01-15T08:43:00Z"/>
          <w:spacing w:val="40"/>
        </w:rPr>
      </w:pPr>
      <w:r>
        <w:t>S.</w:t>
      </w:r>
      <w:r>
        <w:rPr>
          <w:spacing w:val="19"/>
        </w:rPr>
        <w:t xml:space="preserve"> </w:t>
      </w:r>
      <w:r>
        <w:t>Mason</w:t>
      </w:r>
      <w:r>
        <w:rPr>
          <w:spacing w:val="18"/>
        </w:rPr>
        <w:t xml:space="preserve"> </w:t>
      </w:r>
      <w:r>
        <w:t>Garrison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Joseph</w:t>
      </w:r>
      <w:r>
        <w:rPr>
          <w:spacing w:val="19"/>
        </w:rPr>
        <w:t xml:space="preserve"> </w:t>
      </w:r>
      <w:r>
        <w:t>Lee</w:t>
      </w:r>
      <w:r>
        <w:rPr>
          <w:spacing w:val="18"/>
        </w:rPr>
        <w:t xml:space="preserve"> </w:t>
      </w:r>
      <w:r>
        <w:t>Rodgers</w:t>
      </w:r>
      <w:r>
        <w:rPr>
          <w:spacing w:val="19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consideration</w:t>
      </w:r>
      <w:r>
        <w:rPr>
          <w:spacing w:val="19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publication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rPr>
          <w:i/>
        </w:rPr>
        <w:t>Intelligence</w:t>
      </w:r>
      <w:r>
        <w:t>.</w:t>
      </w:r>
      <w:r>
        <w:rPr>
          <w:spacing w:val="40"/>
        </w:rPr>
        <w:t xml:space="preserve"> </w:t>
      </w:r>
      <w:ins w:id="8" w:author="0" w:date="2016-01-15T08:42:00Z">
        <w:r w:rsidR="001D0F91">
          <w:rPr>
            <w:spacing w:val="40"/>
          </w:rPr>
          <w:t xml:space="preserve">This research was </w:t>
        </w:r>
      </w:ins>
      <w:ins w:id="9" w:author="0" w:date="2016-01-15T08:43:00Z">
        <w:r w:rsidR="001D0F91">
          <w:rPr>
            <w:spacing w:val="40"/>
          </w:rPr>
          <w:t xml:space="preserve">originally </w:t>
        </w:r>
      </w:ins>
      <w:ins w:id="10" w:author="0" w:date="2016-01-15T08:42:00Z">
        <w:r w:rsidR="001D0F91">
          <w:rPr>
            <w:spacing w:val="40"/>
          </w:rPr>
          <w:t>presented by Joe Rodgers</w:t>
        </w:r>
      </w:ins>
      <w:ins w:id="11" w:author="0" w:date="2016-01-15T08:43:00Z">
        <w:r w:rsidR="001D0F91">
          <w:rPr>
            <w:spacing w:val="40"/>
          </w:rPr>
          <w:t xml:space="preserve"> at ISIR in Albuquerque last October.  </w:t>
        </w:r>
      </w:ins>
    </w:p>
    <w:p w:rsidR="001D0F91" w:rsidRDefault="001D0F91">
      <w:pPr>
        <w:pStyle w:val="BodyText"/>
        <w:spacing w:line="244" w:lineRule="auto"/>
        <w:ind w:right="118"/>
        <w:jc w:val="both"/>
        <w:rPr>
          <w:ins w:id="12" w:author="0" w:date="2016-01-15T08:43:00Z"/>
        </w:rPr>
      </w:pPr>
    </w:p>
    <w:p w:rsidR="009A658E" w:rsidRDefault="00263EFE">
      <w:pPr>
        <w:pStyle w:val="BodyText"/>
        <w:spacing w:line="244" w:lineRule="auto"/>
        <w:ind w:right="118"/>
        <w:jc w:val="both"/>
      </w:pPr>
      <w:r>
        <w:t>Several</w:t>
      </w:r>
      <w:r>
        <w:rPr>
          <w:spacing w:val="19"/>
        </w:rPr>
        <w:t xml:space="preserve"> </w:t>
      </w:r>
      <w:r>
        <w:t>studies,</w:t>
      </w:r>
      <w:r>
        <w:t xml:space="preserve"> </w:t>
      </w:r>
      <w:r>
        <w:t>including</w:t>
      </w:r>
      <w:r>
        <w:rPr>
          <w:spacing w:val="16"/>
        </w:rPr>
        <w:t xml:space="preserve"> </w:t>
      </w:r>
      <w:r>
        <w:t>Halpern</w:t>
      </w:r>
      <w:r>
        <w:rPr>
          <w:spacing w:val="15"/>
        </w:rPr>
        <w:t xml:space="preserve"> </w:t>
      </w:r>
      <w:r>
        <w:rPr>
          <w:i/>
        </w:rPr>
        <w:t>et</w:t>
      </w:r>
      <w:r>
        <w:rPr>
          <w:i/>
          <w:spacing w:val="16"/>
        </w:rPr>
        <w:t xml:space="preserve"> </w:t>
      </w:r>
      <w:r>
        <w:rPr>
          <w:i/>
        </w:rPr>
        <w:t>al.</w:t>
      </w:r>
      <w:r>
        <w:rPr>
          <w:i/>
          <w:spacing w:val="34"/>
        </w:rPr>
        <w:t xml:space="preserve"> </w:t>
      </w:r>
      <w:r>
        <w:t>(2000),</w:t>
      </w:r>
      <w:r>
        <w:rPr>
          <w:spacing w:val="16"/>
        </w:rPr>
        <w:t xml:space="preserve"> </w:t>
      </w:r>
      <w:r>
        <w:t>have</w:t>
      </w:r>
      <w:r>
        <w:rPr>
          <w:spacing w:val="16"/>
        </w:rPr>
        <w:t xml:space="preserve"> </w:t>
      </w:r>
      <w:r>
        <w:t>reported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positive</w:t>
      </w:r>
      <w:r>
        <w:rPr>
          <w:spacing w:val="16"/>
        </w:rPr>
        <w:t xml:space="preserve"> </w:t>
      </w:r>
      <w:r>
        <w:t>relationship</w:t>
      </w:r>
      <w:r>
        <w:rPr>
          <w:spacing w:val="16"/>
        </w:rPr>
        <w:t xml:space="preserve"> </w:t>
      </w:r>
      <w:r>
        <w:t>between</w:t>
      </w:r>
      <w:r>
        <w:rPr>
          <w:spacing w:val="16"/>
        </w:rPr>
        <w:t xml:space="preserve"> </w:t>
      </w:r>
      <w:ins w:id="13" w:author="0" w:date="2016-01-15T08:43:00Z">
        <w:r w:rsidR="001D0F91">
          <w:rPr>
            <w:spacing w:val="16"/>
          </w:rPr>
          <w:t xml:space="preserve">adolescent intelligence and </w:t>
        </w:r>
      </w:ins>
      <w:r>
        <w:t>age</w:t>
      </w:r>
      <w:r>
        <w:rPr>
          <w:spacing w:val="16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t>first</w:t>
      </w:r>
      <w:r>
        <w:rPr>
          <w:spacing w:val="16"/>
        </w:rPr>
        <w:t xml:space="preserve"> </w:t>
      </w:r>
      <w:r>
        <w:t>intercourse</w:t>
      </w:r>
      <w:r>
        <w:rPr>
          <w:spacing w:val="16"/>
        </w:rPr>
        <w:t xml:space="preserve"> </w:t>
      </w:r>
      <w:r>
        <w:t>(AFI)</w:t>
      </w:r>
      <w:del w:id="14" w:author="0" w:date="2016-01-15T08:43:00Z">
        <w:r w:rsidDel="001D0F91">
          <w:rPr>
            <w:w w:val="103"/>
          </w:rPr>
          <w:delText xml:space="preserve"> </w:delText>
        </w:r>
        <w:r w:rsidDel="001D0F91">
          <w:delText>and</w:delText>
        </w:r>
        <w:r w:rsidDel="001D0F91">
          <w:rPr>
            <w:spacing w:val="30"/>
          </w:rPr>
          <w:delText xml:space="preserve"> </w:delText>
        </w:r>
        <w:r w:rsidDel="001D0F91">
          <w:delText>intelligence</w:delText>
        </w:r>
        <w:r w:rsidDel="001D0F91">
          <w:rPr>
            <w:spacing w:val="30"/>
          </w:rPr>
          <w:delText xml:space="preserve"> </w:delText>
        </w:r>
        <w:r w:rsidDel="001D0F91">
          <w:delText>in</w:delText>
        </w:r>
        <w:r w:rsidDel="001D0F91">
          <w:rPr>
            <w:spacing w:val="30"/>
          </w:rPr>
          <w:delText xml:space="preserve"> </w:delText>
        </w:r>
        <w:r w:rsidDel="001D0F91">
          <w:delText>adolescents</w:delText>
        </w:r>
      </w:del>
      <w:r>
        <w:t>.</w:t>
      </w:r>
      <w:r>
        <w:rPr>
          <w:spacing w:val="30"/>
        </w:rPr>
        <w:t xml:space="preserve"> </w:t>
      </w:r>
      <w:r>
        <w:t>Although</w:t>
      </w:r>
      <w:r>
        <w:rPr>
          <w:spacing w:val="30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link</w:t>
      </w:r>
      <w:r>
        <w:rPr>
          <w:spacing w:val="30"/>
        </w:rPr>
        <w:t xml:space="preserve"> </w:t>
      </w:r>
      <w:r>
        <w:t>between</w:t>
      </w:r>
      <w:r>
        <w:rPr>
          <w:spacing w:val="30"/>
        </w:rPr>
        <w:t xml:space="preserve"> </w:t>
      </w:r>
      <w:r>
        <w:t>intelligence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AFI</w:t>
      </w:r>
      <w:r>
        <w:rPr>
          <w:spacing w:val="30"/>
        </w:rPr>
        <w:t xml:space="preserve"> </w:t>
      </w:r>
      <w:r>
        <w:t>has</w:t>
      </w:r>
      <w:r>
        <w:rPr>
          <w:spacing w:val="30"/>
        </w:rPr>
        <w:t xml:space="preserve"> </w:t>
      </w:r>
      <w:r>
        <w:t>face</w:t>
      </w:r>
      <w:r>
        <w:rPr>
          <w:spacing w:val="30"/>
        </w:rPr>
        <w:t xml:space="preserve"> </w:t>
      </w:r>
      <w:r>
        <w:rPr>
          <w:spacing w:val="-4"/>
        </w:rPr>
        <w:t>validity,</w:t>
      </w:r>
      <w:r>
        <w:rPr>
          <w:spacing w:val="33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has</w:t>
      </w:r>
      <w:r>
        <w:rPr>
          <w:w w:val="99"/>
        </w:rPr>
        <w:t xml:space="preserve"> </w:t>
      </w:r>
      <w:r>
        <w:t>been</w:t>
      </w:r>
      <w:r>
        <w:rPr>
          <w:spacing w:val="25"/>
        </w:rPr>
        <w:t xml:space="preserve"> </w:t>
      </w:r>
      <w:r>
        <w:t>confidently</w:t>
      </w:r>
      <w:r>
        <w:rPr>
          <w:spacing w:val="25"/>
        </w:rPr>
        <w:t xml:space="preserve"> </w:t>
      </w:r>
      <w:r>
        <w:t>asserted</w:t>
      </w:r>
      <w:r>
        <w:rPr>
          <w:spacing w:val="25"/>
        </w:rPr>
        <w:t xml:space="preserve"> </w:t>
      </w:r>
      <w:r>
        <w:t>(or</w:t>
      </w:r>
      <w:r>
        <w:rPr>
          <w:spacing w:val="25"/>
        </w:rPr>
        <w:t xml:space="preserve"> </w:t>
      </w:r>
      <w:r>
        <w:t>often</w:t>
      </w:r>
      <w:r>
        <w:rPr>
          <w:spacing w:val="25"/>
        </w:rPr>
        <w:t xml:space="preserve"> </w:t>
      </w:r>
      <w:r>
        <w:t>implied)</w:t>
      </w:r>
      <w:r>
        <w:rPr>
          <w:spacing w:val="25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causal</w:t>
      </w:r>
      <w:r>
        <w:rPr>
          <w:spacing w:val="25"/>
        </w:rPr>
        <w:t xml:space="preserve"> </w:t>
      </w:r>
      <w:r>
        <w:t>link,</w:t>
      </w:r>
      <w:r>
        <w:rPr>
          <w:spacing w:val="28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causal</w:t>
      </w:r>
      <w:r>
        <w:rPr>
          <w:spacing w:val="25"/>
        </w:rPr>
        <w:t xml:space="preserve"> </w:t>
      </w:r>
      <w:r>
        <w:t>mechanism</w:t>
      </w:r>
      <w:r>
        <w:rPr>
          <w:spacing w:val="25"/>
        </w:rPr>
        <w:t xml:space="preserve"> </w:t>
      </w:r>
      <w:r>
        <w:t>has</w:t>
      </w:r>
      <w:r>
        <w:rPr>
          <w:spacing w:val="25"/>
        </w:rPr>
        <w:t xml:space="preserve"> </w:t>
      </w:r>
      <w:r>
        <w:t>not</w:t>
      </w:r>
      <w:r>
        <w:rPr>
          <w:spacing w:val="25"/>
        </w:rPr>
        <w:t xml:space="preserve"> </w:t>
      </w:r>
      <w:r>
        <w:t>been</w:t>
      </w:r>
      <w:r>
        <w:rPr>
          <w:spacing w:val="25"/>
        </w:rPr>
        <w:t xml:space="preserve"> </w:t>
      </w:r>
      <w:r>
        <w:t>carefully</w:t>
      </w:r>
      <w:r>
        <w:t xml:space="preserve"> </w:t>
      </w:r>
      <w:r>
        <w:t>investigated.</w:t>
      </w:r>
    </w:p>
    <w:p w:rsidR="009A658E" w:rsidRDefault="00263EFE">
      <w:pPr>
        <w:pStyle w:val="BodyText"/>
        <w:spacing w:before="139" w:line="244" w:lineRule="auto"/>
        <w:ind w:right="118"/>
        <w:jc w:val="both"/>
      </w:pPr>
      <w:r>
        <w:t xml:space="preserve">In this manuscript, we </w:t>
      </w:r>
      <w:proofErr w:type="spellStart"/>
      <w:r>
        <w:t>we</w:t>
      </w:r>
      <w:proofErr w:type="spellEnd"/>
      <w:r>
        <w:t xml:space="preserve"> used an intergenerational  sibling  comparison </w:t>
      </w:r>
      <w:r>
        <w:t xml:space="preserve"> design  to  investigate  the</w:t>
      </w:r>
      <w:r>
        <w:rPr>
          <w:spacing w:val="-14"/>
        </w:rPr>
        <w:t xml:space="preserve"> </w:t>
      </w:r>
      <w:r>
        <w:t>causal</w:t>
      </w:r>
      <w:r>
        <w:rPr>
          <w:w w:val="101"/>
        </w:rPr>
        <w:t xml:space="preserve"> </w:t>
      </w:r>
      <w:r>
        <w:t xml:space="preserve">link between intelligence and AFI, using the National Longitudinal Survey of </w:t>
      </w:r>
      <w:r>
        <w:rPr>
          <w:spacing w:val="-4"/>
        </w:rPr>
        <w:t xml:space="preserve">Youth </w:t>
      </w:r>
      <w:r>
        <w:t>1979 and the</w:t>
      </w:r>
      <w:r>
        <w:rPr>
          <w:spacing w:val="1"/>
        </w:rPr>
        <w:t xml:space="preserve"> </w:t>
      </w:r>
      <w:r>
        <w:rPr>
          <w:spacing w:val="-6"/>
        </w:rPr>
        <w:t>NLSY-</w:t>
      </w:r>
      <w:r>
        <w:rPr>
          <w:w w:val="95"/>
        </w:rPr>
        <w:t xml:space="preserve"> </w:t>
      </w:r>
      <w:r>
        <w:t xml:space="preserve">Children/Young  Adult  data.  </w:t>
      </w:r>
      <w:proofErr w:type="gramStart"/>
      <w:r>
        <w:t>Using  a</w:t>
      </w:r>
      <w:proofErr w:type="gramEnd"/>
      <w:r>
        <w:t xml:space="preserve">  between-family  design,  we  replicated  earlier  results.   </w:t>
      </w:r>
      <w:ins w:id="15" w:author="0" w:date="2016-01-15T08:44:00Z">
        <w:r w:rsidR="001D0F91">
          <w:t>However, w</w:t>
        </w:r>
      </w:ins>
      <w:del w:id="16" w:author="0" w:date="2016-01-15T08:44:00Z">
        <w:r w:rsidDel="001D0F91">
          <w:delText>W</w:delText>
        </w:r>
      </w:del>
      <w:proofErr w:type="gramStart"/>
      <w:r>
        <w:t>hen  we</w:t>
      </w:r>
      <w:proofErr w:type="gramEnd"/>
      <w:r>
        <w:rPr>
          <w:spacing w:val="43"/>
        </w:rPr>
        <w:t xml:space="preserve"> </w:t>
      </w:r>
      <w:r>
        <w:t>use</w:t>
      </w:r>
      <w:r>
        <w:rPr>
          <w:w w:val="98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within-family</w:t>
      </w:r>
      <w:r>
        <w:rPr>
          <w:spacing w:val="37"/>
        </w:rPr>
        <w:t xml:space="preserve"> </w:t>
      </w:r>
      <w:r>
        <w:t>design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compare</w:t>
      </w:r>
      <w:r>
        <w:rPr>
          <w:spacing w:val="37"/>
        </w:rPr>
        <w:t xml:space="preserve"> </w:t>
      </w:r>
      <w:r>
        <w:t>offspring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sisters,</w:t>
      </w:r>
      <w:r>
        <w:rPr>
          <w:spacing w:val="43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then</w:t>
      </w:r>
      <w:r>
        <w:rPr>
          <w:spacing w:val="37"/>
        </w:rPr>
        <w:t xml:space="preserve"> </w:t>
      </w:r>
      <w:r>
        <w:t>compare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offspring</w:t>
      </w:r>
      <w:r>
        <w:rPr>
          <w:spacing w:val="37"/>
        </w:rPr>
        <w:t xml:space="preserve"> </w:t>
      </w:r>
      <w:r>
        <w:t>themselves,</w:t>
      </w:r>
      <w:r>
        <w:rPr>
          <w:spacing w:val="43"/>
        </w:rPr>
        <w:t xml:space="preserve"> </w:t>
      </w:r>
      <w:r>
        <w:t>the</w:t>
      </w:r>
      <w:r>
        <w:t xml:space="preserve"> </w:t>
      </w:r>
      <w:r>
        <w:t xml:space="preserve">relationship between maternal/child intelligence and AFI virtually  </w:t>
      </w:r>
      <w:r>
        <w:rPr>
          <w:spacing w:val="12"/>
        </w:rPr>
        <w:t xml:space="preserve"> </w:t>
      </w:r>
      <w:r>
        <w:t>disappears.</w:t>
      </w:r>
    </w:p>
    <w:p w:rsidR="009A658E" w:rsidRDefault="00263EFE">
      <w:pPr>
        <w:pStyle w:val="BodyText"/>
        <w:spacing w:before="139" w:line="244" w:lineRule="auto"/>
      </w:pPr>
      <w:r>
        <w:rPr>
          <w:spacing w:val="-9"/>
        </w:rPr>
        <w:t>We</w:t>
      </w:r>
      <w:r>
        <w:rPr>
          <w:spacing w:val="18"/>
        </w:rPr>
        <w:t xml:space="preserve"> </w:t>
      </w:r>
      <w:r>
        <w:t>believe</w:t>
      </w:r>
      <w:r>
        <w:rPr>
          <w:spacing w:val="18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manuscript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appropriate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publication</w:t>
      </w:r>
      <w:r>
        <w:rPr>
          <w:spacing w:val="18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rPr>
          <w:i/>
        </w:rPr>
        <w:t>Intelli</w:t>
      </w:r>
      <w:r>
        <w:rPr>
          <w:i/>
        </w:rPr>
        <w:t>gence</w:t>
      </w:r>
      <w:r>
        <w:rPr>
          <w:i/>
          <w:spacing w:val="18"/>
        </w:rPr>
        <w:t xml:space="preserve"> </w:t>
      </w:r>
      <w:r>
        <w:t>because</w:t>
      </w:r>
      <w:r>
        <w:rPr>
          <w:spacing w:val="18"/>
        </w:rPr>
        <w:t xml:space="preserve"> </w:t>
      </w:r>
      <w:r>
        <w:t>it</w:t>
      </w:r>
      <w:r>
        <w:rPr>
          <w:spacing w:val="36"/>
        </w:rPr>
        <w:t xml:space="preserve"> </w:t>
      </w:r>
      <w:ins w:id="17" w:author="0" w:date="2016-01-15T08:44:00Z">
        <w:r w:rsidR="001D0F91">
          <w:rPr>
            <w:spacing w:val="36"/>
          </w:rPr>
          <w:t>challenges the strong causal inference in past studies concerning</w:t>
        </w:r>
      </w:ins>
      <w:del w:id="18" w:author="0" w:date="2016-01-15T08:44:00Z">
        <w:r w:rsidDel="001D0F91">
          <w:delText>illustrates</w:delText>
        </w:r>
        <w:r w:rsidDel="001D0F91">
          <w:rPr>
            <w:spacing w:val="18"/>
          </w:rPr>
          <w:delText xml:space="preserve"> </w:delText>
        </w:r>
        <w:r w:rsidDel="001D0F91">
          <w:delText>that</w:delText>
        </w:r>
      </w:del>
      <w:r>
        <w:rPr>
          <w:spacing w:val="18"/>
        </w:rPr>
        <w:t xml:space="preserve"> </w:t>
      </w:r>
      <w:r>
        <w:t>the</w:t>
      </w:r>
      <w:r>
        <w:t xml:space="preserve"> </w:t>
      </w:r>
      <w:r>
        <w:t>relationship between AFI and intelligence</w:t>
      </w:r>
      <w:del w:id="19" w:author="0" w:date="2016-01-15T08:45:00Z">
        <w:r w:rsidDel="001D0F91">
          <w:delText xml:space="preserve"> is not  </w:delText>
        </w:r>
        <w:r w:rsidDel="001D0F91">
          <w:rPr>
            <w:spacing w:val="20"/>
          </w:rPr>
          <w:delText xml:space="preserve"> </w:delText>
        </w:r>
        <w:r w:rsidDel="001D0F91">
          <w:delText>casual</w:delText>
        </w:r>
      </w:del>
      <w:r>
        <w:t>.</w:t>
      </w:r>
    </w:p>
    <w:p w:rsidR="009A658E" w:rsidRDefault="00263EFE">
      <w:pPr>
        <w:pStyle w:val="BodyText"/>
        <w:spacing w:before="139" w:line="244" w:lineRule="auto"/>
      </w:pPr>
      <w:r>
        <w:t>This</w:t>
      </w:r>
      <w:r>
        <w:rPr>
          <w:spacing w:val="16"/>
        </w:rPr>
        <w:t xml:space="preserve"> </w:t>
      </w:r>
      <w:r>
        <w:t>manuscript</w:t>
      </w:r>
      <w:r>
        <w:rPr>
          <w:spacing w:val="16"/>
        </w:rPr>
        <w:t xml:space="preserve"> </w:t>
      </w:r>
      <w:r>
        <w:t>has</w:t>
      </w:r>
      <w:r>
        <w:rPr>
          <w:spacing w:val="16"/>
        </w:rPr>
        <w:t xml:space="preserve"> </w:t>
      </w:r>
      <w:r>
        <w:t>not</w:t>
      </w:r>
      <w:r>
        <w:rPr>
          <w:spacing w:val="16"/>
        </w:rPr>
        <w:t xml:space="preserve"> </w:t>
      </w:r>
      <w:r>
        <w:t>been</w:t>
      </w:r>
      <w:r>
        <w:rPr>
          <w:spacing w:val="16"/>
        </w:rPr>
        <w:t xml:space="preserve"> </w:t>
      </w:r>
      <w:r>
        <w:t>published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not</w:t>
      </w:r>
      <w:r>
        <w:rPr>
          <w:spacing w:val="16"/>
        </w:rPr>
        <w:t xml:space="preserve"> </w:t>
      </w:r>
      <w:r>
        <w:t>under</w:t>
      </w:r>
      <w:r>
        <w:rPr>
          <w:spacing w:val="16"/>
        </w:rPr>
        <w:t xml:space="preserve"> </w:t>
      </w:r>
      <w:r>
        <w:t>consideration</w:t>
      </w:r>
      <w:r>
        <w:rPr>
          <w:spacing w:val="16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publication</w:t>
      </w:r>
      <w:r>
        <w:rPr>
          <w:spacing w:val="16"/>
        </w:rPr>
        <w:t xml:space="preserve"> </w:t>
      </w:r>
      <w:r>
        <w:t>elsewhere.</w:t>
      </w:r>
      <w:r>
        <w:rPr>
          <w:spacing w:val="39"/>
        </w:rPr>
        <w:t xml:space="preserve"> </w:t>
      </w:r>
      <w:r>
        <w:rPr>
          <w:spacing w:val="-9"/>
        </w:rPr>
        <w:t>We</w:t>
      </w:r>
      <w:r>
        <w:rPr>
          <w:spacing w:val="16"/>
        </w:rPr>
        <w:t xml:space="preserve"> </w:t>
      </w:r>
      <w:r>
        <w:t>have</w:t>
      </w:r>
      <w:r>
        <w:t xml:space="preserve"> </w:t>
      </w:r>
      <w:r>
        <w:t xml:space="preserve">no conflicts of interest </w:t>
      </w:r>
      <w:proofErr w:type="gramStart"/>
      <w:r>
        <w:t xml:space="preserve">to </w:t>
      </w:r>
      <w:r>
        <w:rPr>
          <w:spacing w:val="10"/>
        </w:rPr>
        <w:t xml:space="preserve"> </w:t>
      </w:r>
      <w:r>
        <w:t>disclose</w:t>
      </w:r>
      <w:proofErr w:type="gramEnd"/>
      <w:r>
        <w:t>.</w:t>
      </w:r>
    </w:p>
    <w:p w:rsidR="009A658E" w:rsidRDefault="001D0F91">
      <w:pPr>
        <w:pStyle w:val="BodyText"/>
        <w:spacing w:before="139" w:line="600" w:lineRule="auto"/>
        <w:ind w:right="6358"/>
      </w:pPr>
      <w:r>
        <w:rPr>
          <w:noProof/>
          <w:lang w:val="en-GB" w:eastAsia="en-GB"/>
        </w:rPr>
        <w:drawing>
          <wp:anchor distT="0" distB="0" distL="114300" distR="114300" simplePos="0" relativeHeight="503313656" behindDoc="1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624840</wp:posOffset>
            </wp:positionV>
            <wp:extent cx="2915920" cy="105283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3EFE">
        <w:t>Thank you for your</w:t>
      </w:r>
      <w:r w:rsidR="00263EFE">
        <w:rPr>
          <w:spacing w:val="8"/>
        </w:rPr>
        <w:t xml:space="preserve"> </w:t>
      </w:r>
      <w:r w:rsidR="00263EFE">
        <w:t>consideration!</w:t>
      </w:r>
      <w:r w:rsidR="00263EFE">
        <w:t xml:space="preserve"> </w:t>
      </w:r>
      <w:r w:rsidR="00263EFE">
        <w:t>Sincerely</w:t>
      </w:r>
      <w:r w:rsidR="00263EFE">
        <w:rPr>
          <w:spacing w:val="22"/>
        </w:rPr>
        <w:t xml:space="preserve"> </w:t>
      </w:r>
      <w:r w:rsidR="00263EFE">
        <w:t>yours,</w:t>
      </w:r>
    </w:p>
    <w:p w:rsidR="009A658E" w:rsidRDefault="009A658E">
      <w:pPr>
        <w:rPr>
          <w:rFonts w:ascii="Cambria" w:eastAsia="Cambria" w:hAnsi="Cambria" w:cs="Cambria"/>
          <w:sz w:val="20"/>
          <w:szCs w:val="20"/>
        </w:rPr>
      </w:pPr>
    </w:p>
    <w:p w:rsidR="009A658E" w:rsidRDefault="009A658E">
      <w:pPr>
        <w:rPr>
          <w:rFonts w:ascii="Cambria" w:eastAsia="Cambria" w:hAnsi="Cambria" w:cs="Cambria"/>
          <w:sz w:val="20"/>
          <w:szCs w:val="20"/>
        </w:rPr>
      </w:pPr>
    </w:p>
    <w:p w:rsidR="009A658E" w:rsidRDefault="009A658E">
      <w:pPr>
        <w:rPr>
          <w:rFonts w:ascii="Cambria" w:eastAsia="Cambria" w:hAnsi="Cambria" w:cs="Cambria"/>
          <w:sz w:val="20"/>
          <w:szCs w:val="20"/>
        </w:rPr>
      </w:pPr>
    </w:p>
    <w:p w:rsidR="009A658E" w:rsidRDefault="009A658E">
      <w:pPr>
        <w:rPr>
          <w:rFonts w:ascii="Cambria" w:eastAsia="Cambria" w:hAnsi="Cambria" w:cs="Cambria"/>
          <w:sz w:val="20"/>
          <w:szCs w:val="20"/>
        </w:rPr>
      </w:pPr>
    </w:p>
    <w:p w:rsidR="009A658E" w:rsidRDefault="009A658E">
      <w:pPr>
        <w:rPr>
          <w:rFonts w:ascii="Cambria" w:eastAsia="Cambria" w:hAnsi="Cambria" w:cs="Cambria"/>
          <w:sz w:val="20"/>
          <w:szCs w:val="20"/>
        </w:rPr>
      </w:pPr>
    </w:p>
    <w:p w:rsidR="009A658E" w:rsidRDefault="009A658E">
      <w:pPr>
        <w:spacing w:before="8"/>
        <w:rPr>
          <w:rFonts w:ascii="Cambria" w:eastAsia="Cambria" w:hAnsi="Cambria" w:cs="Cambria"/>
          <w:sz w:val="17"/>
          <w:szCs w:val="17"/>
        </w:rPr>
      </w:pPr>
    </w:p>
    <w:p w:rsidR="009A658E" w:rsidRDefault="00263EFE">
      <w:pPr>
        <w:pStyle w:val="BodyText"/>
        <w:jc w:val="both"/>
      </w:pPr>
      <w:r>
        <w:rPr>
          <w:w w:val="105"/>
        </w:rPr>
        <w:t>S. Mason</w:t>
      </w:r>
      <w:r>
        <w:rPr>
          <w:spacing w:val="-17"/>
          <w:w w:val="105"/>
        </w:rPr>
        <w:t xml:space="preserve"> </w:t>
      </w:r>
      <w:r>
        <w:rPr>
          <w:w w:val="105"/>
        </w:rPr>
        <w:t>Garrison</w:t>
      </w:r>
    </w:p>
    <w:p w:rsidR="009A658E" w:rsidRDefault="009A658E">
      <w:pPr>
        <w:rPr>
          <w:rFonts w:ascii="Cambria" w:eastAsia="Cambria" w:hAnsi="Cambria" w:cs="Cambria"/>
          <w:sz w:val="20"/>
          <w:szCs w:val="20"/>
        </w:rPr>
      </w:pPr>
    </w:p>
    <w:p w:rsidR="009A658E" w:rsidRDefault="009A658E">
      <w:pPr>
        <w:rPr>
          <w:rFonts w:ascii="Cambria" w:eastAsia="Cambria" w:hAnsi="Cambria" w:cs="Cambria"/>
          <w:sz w:val="20"/>
          <w:szCs w:val="20"/>
        </w:rPr>
      </w:pPr>
    </w:p>
    <w:p w:rsidR="009A658E" w:rsidRDefault="009A658E">
      <w:pPr>
        <w:rPr>
          <w:rFonts w:ascii="Cambria" w:eastAsia="Cambria" w:hAnsi="Cambria" w:cs="Cambria"/>
          <w:sz w:val="20"/>
          <w:szCs w:val="20"/>
        </w:rPr>
      </w:pPr>
    </w:p>
    <w:p w:rsidR="009A658E" w:rsidRDefault="009A658E">
      <w:pPr>
        <w:rPr>
          <w:rFonts w:ascii="Cambria" w:eastAsia="Cambria" w:hAnsi="Cambria" w:cs="Cambria"/>
          <w:sz w:val="20"/>
          <w:szCs w:val="20"/>
        </w:rPr>
      </w:pPr>
    </w:p>
    <w:p w:rsidR="009A658E" w:rsidRDefault="009A658E">
      <w:pPr>
        <w:rPr>
          <w:rFonts w:ascii="Cambria" w:eastAsia="Cambria" w:hAnsi="Cambria" w:cs="Cambria"/>
          <w:sz w:val="20"/>
          <w:szCs w:val="20"/>
        </w:rPr>
      </w:pPr>
    </w:p>
    <w:p w:rsidR="009A658E" w:rsidRDefault="009A658E">
      <w:pPr>
        <w:rPr>
          <w:rFonts w:ascii="Cambria" w:eastAsia="Cambria" w:hAnsi="Cambria" w:cs="Cambria"/>
          <w:sz w:val="20"/>
          <w:szCs w:val="20"/>
        </w:rPr>
      </w:pPr>
    </w:p>
    <w:p w:rsidR="009A658E" w:rsidRDefault="009A658E">
      <w:pPr>
        <w:rPr>
          <w:rFonts w:ascii="Cambria" w:eastAsia="Cambria" w:hAnsi="Cambria" w:cs="Cambria"/>
          <w:sz w:val="20"/>
          <w:szCs w:val="20"/>
        </w:rPr>
      </w:pPr>
    </w:p>
    <w:p w:rsidR="009A658E" w:rsidRDefault="009A658E">
      <w:pPr>
        <w:rPr>
          <w:rFonts w:ascii="Cambria" w:eastAsia="Cambria" w:hAnsi="Cambria" w:cs="Cambria"/>
          <w:sz w:val="20"/>
          <w:szCs w:val="20"/>
        </w:rPr>
      </w:pPr>
    </w:p>
    <w:p w:rsidR="009A658E" w:rsidRDefault="009A658E">
      <w:pPr>
        <w:rPr>
          <w:rFonts w:ascii="Cambria" w:eastAsia="Cambria" w:hAnsi="Cambria" w:cs="Cambria"/>
          <w:sz w:val="20"/>
          <w:szCs w:val="20"/>
        </w:rPr>
      </w:pPr>
    </w:p>
    <w:p w:rsidR="009A658E" w:rsidRDefault="009A658E">
      <w:pPr>
        <w:rPr>
          <w:rFonts w:ascii="Cambria" w:eastAsia="Cambria" w:hAnsi="Cambria" w:cs="Cambria"/>
          <w:sz w:val="20"/>
          <w:szCs w:val="20"/>
        </w:rPr>
      </w:pPr>
    </w:p>
    <w:p w:rsidR="009A658E" w:rsidRDefault="009A658E">
      <w:pPr>
        <w:rPr>
          <w:rFonts w:ascii="Cambria" w:eastAsia="Cambria" w:hAnsi="Cambria" w:cs="Cambria"/>
          <w:sz w:val="20"/>
          <w:szCs w:val="20"/>
        </w:rPr>
      </w:pPr>
    </w:p>
    <w:p w:rsidR="009A658E" w:rsidRDefault="009A658E">
      <w:pPr>
        <w:rPr>
          <w:rFonts w:ascii="Cambria" w:eastAsia="Cambria" w:hAnsi="Cambria" w:cs="Cambria"/>
          <w:sz w:val="20"/>
          <w:szCs w:val="20"/>
        </w:rPr>
      </w:pPr>
    </w:p>
    <w:p w:rsidR="009A658E" w:rsidRDefault="009A658E">
      <w:pPr>
        <w:spacing w:before="12"/>
        <w:rPr>
          <w:rFonts w:ascii="Cambria" w:eastAsia="Cambria" w:hAnsi="Cambria" w:cs="Cambria"/>
          <w:sz w:val="13"/>
          <w:szCs w:val="13"/>
        </w:rPr>
      </w:pPr>
    </w:p>
    <w:p w:rsidR="009A658E" w:rsidRDefault="001D0F91">
      <w:pPr>
        <w:spacing w:line="20" w:lineRule="exact"/>
        <w:ind w:left="104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noProof/>
          <w:sz w:val="2"/>
          <w:szCs w:val="2"/>
          <w:lang w:val="en-GB" w:eastAsia="en-GB"/>
        </w:rPr>
        <mc:AlternateContent>
          <mc:Choice Requires="wpg">
            <w:drawing>
              <wp:inline distT="0" distB="0" distL="0" distR="0">
                <wp:extent cx="5963285" cy="12700"/>
                <wp:effectExtent l="0" t="0" r="8890" b="635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3285" cy="12700"/>
                          <a:chOff x="0" y="0"/>
                          <a:chExt cx="9391" cy="20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9371" cy="2"/>
                            <a:chOff x="10" y="10"/>
                            <a:chExt cx="9371" cy="2"/>
                          </a:xfrm>
                        </wpg:grpSpPr>
                        <wps:wsp>
                          <wps:cNvPr id="4" name="Freeform 4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9371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371"/>
                                <a:gd name="T2" fmla="+- 0 9381 10"/>
                                <a:gd name="T3" fmla="*/ T2 w 937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71">
                                  <a:moveTo>
                                    <a:pt x="0" y="0"/>
                                  </a:moveTo>
                                  <a:lnTo>
                                    <a:pt x="9371" y="0"/>
                                  </a:lnTo>
                                </a:path>
                              </a:pathLst>
                            </a:custGeom>
                            <a:noFill/>
                            <a:ln w="1264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69.55pt;height:1pt;mso-position-horizontal-relative:char;mso-position-vertical-relative:line" coordsize="939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">
                <v:group id="Group 3" o:spid="_x0000_s1027" style="position:absolute;left:10;top:10;width:9371;height:2" coordorigin="10,10" coordsize="937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4" o:spid="_x0000_s1028" style="position:absolute;left:10;top:10;width:9371;height:2;visibility:visible;mso-wrap-style:square;v-text-anchor:top" coordsize="937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XM58MA&#10;AADaAAAADwAAAGRycy9kb3ducmV2LnhtbESPQWsCMRSE74L/ITyhN81qVdrVKCIUVqgFtRSPz81z&#10;d3HzEjaprv++EYQeh5n5hpkvW1OLKzW+sqxgOEhAEOdWV1wo+D589N9A+ICssbZMCu7kYbnoduaY&#10;anvjHV33oRARwj5FBWUILpXS5yUZ9APriKN3to3BEGVTSN3gLcJNLUdJMpUGK44LJTpal5Rf9r9G&#10;gd6Nt5P1q5NHh/nPaZN9Ze+fpNRLr13NQARqw3/42c60gjE8rsQb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XM58MAAADaAAAADwAAAAAAAAAAAAAAAACYAgAAZHJzL2Rv&#10;d25yZXYueG1sUEsFBgAAAAAEAAQA9QAAAIgDAAAAAA==&#10;" path="m,l9371,e" filled="f" strokeweight=".35136mm">
                    <v:path arrowok="t" o:connecttype="custom" o:connectlocs="0,0;9371,0" o:connectangles="0,0"/>
                  </v:shape>
                </v:group>
                <w10:anchorlock/>
              </v:group>
            </w:pict>
          </mc:Fallback>
        </mc:AlternateContent>
      </w:r>
    </w:p>
    <w:sectPr w:rsidR="009A658E">
      <w:type w:val="continuous"/>
      <w:pgSz w:w="11910" w:h="16840"/>
      <w:pgMar w:top="720" w:right="9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58E"/>
    <w:rsid w:val="001D0F91"/>
    <w:rsid w:val="00263EFE"/>
    <w:rsid w:val="002C3025"/>
    <w:rsid w:val="009A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4"/>
    </w:pPr>
    <w:rPr>
      <w:rFonts w:ascii="Cambria" w:eastAsia="Cambria" w:hAnsi="Cambria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D0F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F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4"/>
    </w:pPr>
    <w:rPr>
      <w:rFonts w:ascii="Cambria" w:eastAsia="Cambria" w:hAnsi="Cambria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D0F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F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.mason.garrison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</dc:creator>
  <cp:lastModifiedBy>0</cp:lastModifiedBy>
  <cp:revision>4</cp:revision>
  <dcterms:created xsi:type="dcterms:W3CDTF">2016-01-15T14:46:00Z</dcterms:created>
  <dcterms:modified xsi:type="dcterms:W3CDTF">2016-01-15T14:46:00Z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2016-01-14T00:00:00Z</vt:filetime>
  </property>
  <property fmtid="{D5CDD505-2E9C-101B-9397-08002B2CF9AE}" pid="3" name="Creator">
    <vt:lpwstr>TeX</vt:lpwstr>
  </property>
  <property fmtid="{D5CDD505-2E9C-101B-9397-08002B2CF9AE}" pid="4" name="LastSaved">
    <vt:filetime>2016-01-15T00:00:00Z</vt:filetime>
  </property>
</Properties>
</file>